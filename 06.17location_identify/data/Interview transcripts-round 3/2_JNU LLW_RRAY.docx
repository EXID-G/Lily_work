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6844" w:rsidRDefault="00000000">
      <w:pPr>
        <w:spacing w:line="360" w:lineRule="auto"/>
      </w:pPr>
      <w:r>
        <w:rPr>
          <w:rFonts w:ascii="宋体" w:hAnsi="宋体" w:cs="宋体"/>
        </w:rPr>
        <w:t>00:00:00</w:t>
      </w:r>
      <w:r>
        <w:rPr>
          <w:rFonts w:ascii="宋体" w:hAnsi="宋体" w:cs="宋体"/>
        </w:rPr>
        <w:br/>
        <w:t>角色1：嗯就是阿姨这样的，我们这不是关于深圳地铁的嘛，然后问一下你的学历是？学历。</w:t>
      </w:r>
      <w:r>
        <w:rPr>
          <w:rFonts w:ascii="宋体" w:hAnsi="宋体" w:cs="宋体"/>
        </w:rPr>
        <w:br/>
        <w:t>角色2：我的学历啊我的学历呢是小学文化。</w:t>
      </w:r>
      <w:r>
        <w:rPr>
          <w:rFonts w:ascii="宋体" w:hAnsi="宋体" w:cs="宋体"/>
        </w:rPr>
        <w:br/>
        <w:t>角色1：没关系。</w:t>
      </w:r>
      <w:r>
        <w:rPr>
          <w:rFonts w:ascii="宋体" w:hAnsi="宋体" w:cs="宋体"/>
        </w:rPr>
        <w:br/>
        <w:t>角色2：对呀。</w:t>
      </w:r>
      <w:r>
        <w:rPr>
          <w:rFonts w:ascii="宋体" w:hAnsi="宋体" w:cs="宋体"/>
        </w:rPr>
        <w:br/>
        <w:t>角色1：</w:t>
      </w:r>
      <w:ins w:id="0" w:author="罗 利文" w:date="2023-04-11T16:10:00Z">
        <w:r w:rsidR="0057294F">
          <w:rPr>
            <w:rFonts w:ascii="宋体" w:hAnsi="宋体" w:cs="宋体" w:hint="eastAsia"/>
          </w:rPr>
          <w:t>我</w:t>
        </w:r>
      </w:ins>
      <w:r>
        <w:rPr>
          <w:rFonts w:ascii="宋体" w:hAnsi="宋体" w:cs="宋体"/>
        </w:rPr>
        <w:t>觉得很厉害了。</w:t>
      </w:r>
      <w:r>
        <w:rPr>
          <w:rFonts w:ascii="宋体" w:hAnsi="宋体" w:cs="宋体"/>
        </w:rPr>
        <w:br/>
        <w:t>角色2：是的，以前七几年的人嘛以前不愿意读书。</w:t>
      </w:r>
      <w:r>
        <w:rPr>
          <w:rFonts w:ascii="宋体" w:hAnsi="宋体" w:cs="宋体"/>
        </w:rPr>
        <w:br/>
        <w:t>角色1：对啊，是的。</w:t>
      </w:r>
      <w:r>
        <w:rPr>
          <w:rFonts w:ascii="宋体" w:hAnsi="宋体" w:cs="宋体"/>
        </w:rPr>
        <w:br/>
        <w:t>角色2：宁愿干活，不愿意读书。</w:t>
      </w:r>
      <w:r>
        <w:rPr>
          <w:rFonts w:ascii="宋体" w:hAnsi="宋体" w:cs="宋体"/>
        </w:rPr>
        <w:br/>
        <w:t>角色1：我爸妈也是的。</w:t>
      </w:r>
      <w:r>
        <w:rPr>
          <w:rFonts w:ascii="宋体" w:hAnsi="宋体" w:cs="宋体"/>
        </w:rPr>
        <w:br/>
        <w:t>角色2：是啊。</w:t>
      </w:r>
      <w:r>
        <w:rPr>
          <w:rFonts w:ascii="宋体" w:hAnsi="宋体" w:cs="宋体"/>
        </w:rPr>
        <w:br/>
        <w:t>角色1：阿姨是过来深圳的对吧？是以前重庆的</w:t>
      </w:r>
      <w:del w:id="1" w:author="罗 利文" w:date="2023-04-11T16:10:00Z">
        <w:r w:rsidDel="0057294F">
          <w:rPr>
            <w:rFonts w:ascii="宋体" w:hAnsi="宋体" w:cs="宋体" w:hint="eastAsia"/>
          </w:rPr>
          <w:delText>。</w:delText>
        </w:r>
      </w:del>
      <w:ins w:id="2" w:author="罗 利文" w:date="2023-04-11T16:10:00Z">
        <w:r w:rsidR="0057294F">
          <w:rPr>
            <w:rFonts w:ascii="宋体" w:hAnsi="宋体" w:cs="宋体" w:hint="eastAsia"/>
          </w:rPr>
          <w:t>？</w:t>
        </w:r>
      </w:ins>
      <w:r>
        <w:rPr>
          <w:rFonts w:ascii="宋体" w:hAnsi="宋体" w:cs="宋体"/>
        </w:rPr>
        <w:br/>
        <w:t>角色2：宜宾。</w:t>
      </w:r>
      <w:r>
        <w:rPr>
          <w:rFonts w:ascii="宋体" w:hAnsi="宋体" w:cs="宋体"/>
        </w:rPr>
        <w:br/>
        <w:t>角色1：宜宾。</w:t>
      </w:r>
      <w:r>
        <w:rPr>
          <w:rFonts w:ascii="宋体" w:hAnsi="宋体" w:cs="宋体"/>
        </w:rPr>
        <w:br/>
        <w:t>角色2：啊我老家是宜宾，四川宜宾酒都。</w:t>
      </w:r>
      <w:r>
        <w:rPr>
          <w:rFonts w:ascii="宋体" w:hAnsi="宋体" w:cs="宋体"/>
        </w:rPr>
        <w:br/>
        <w:t>角色1：酒都嗯。</w:t>
      </w:r>
      <w:r>
        <w:rPr>
          <w:rFonts w:ascii="宋体" w:hAnsi="宋体" w:cs="宋体"/>
        </w:rPr>
        <w:br/>
        <w:t>角色2：宜宾是五粮液地方嘛。</w:t>
      </w:r>
      <w:r>
        <w:rPr>
          <w:rFonts w:ascii="宋体" w:hAnsi="宋体" w:cs="宋体"/>
        </w:rPr>
        <w:br/>
        <w:t>角色1：啊见过。</w:t>
      </w:r>
      <w:r>
        <w:rPr>
          <w:rFonts w:ascii="宋体" w:hAnsi="宋体" w:cs="宋体"/>
        </w:rPr>
        <w:br/>
        <w:t>角色2：唉我家里人很多都在都在五粮液酒厂里面上班。</w:t>
      </w:r>
      <w:r>
        <w:rPr>
          <w:rFonts w:ascii="宋体" w:hAnsi="宋体" w:cs="宋体"/>
        </w:rPr>
        <w:br/>
        <w:t>角色1：难怪。</w:t>
      </w:r>
      <w:r>
        <w:rPr>
          <w:rFonts w:ascii="宋体" w:hAnsi="宋体" w:cs="宋体"/>
        </w:rPr>
        <w:br/>
        <w:t>角色2：我姐啊我哥啊他们啊这些。</w:t>
      </w:r>
      <w:r>
        <w:rPr>
          <w:rFonts w:ascii="宋体" w:hAnsi="宋体" w:cs="宋体"/>
        </w:rPr>
        <w:br/>
        <w:t>角色1：阿姨有什么个人代号吗？就是。</w:t>
      </w:r>
      <w:r>
        <w:rPr>
          <w:rFonts w:ascii="宋体" w:hAnsi="宋体" w:cs="宋体"/>
        </w:rPr>
        <w:br/>
        <w:t>角色2：昵称吗？</w:t>
      </w:r>
      <w:r>
        <w:rPr>
          <w:rFonts w:ascii="宋体" w:hAnsi="宋体" w:cs="宋体"/>
        </w:rPr>
        <w:br/>
        <w:t>角色1：还是噢都可以？</w:t>
      </w:r>
      <w:r>
        <w:rPr>
          <w:rFonts w:ascii="宋体" w:hAnsi="宋体" w:cs="宋体"/>
        </w:rPr>
        <w:br/>
        <w:t>角色2：都可以，啊对，随便。</w:t>
      </w:r>
      <w:r>
        <w:rPr>
          <w:rFonts w:ascii="宋体" w:hAnsi="宋体" w:cs="宋体"/>
        </w:rPr>
        <w:br/>
        <w:t>角色1：嗯我的那我自己写了。</w:t>
      </w:r>
      <w:r>
        <w:rPr>
          <w:rFonts w:ascii="宋体" w:hAnsi="宋体" w:cs="宋体"/>
        </w:rPr>
        <w:br/>
        <w:t>角色2：好啊。</w:t>
      </w:r>
      <w:r>
        <w:rPr>
          <w:rFonts w:ascii="宋体" w:hAnsi="宋体" w:cs="宋体"/>
        </w:rPr>
        <w:br/>
      </w:r>
      <w:r>
        <w:rPr>
          <w:rFonts w:ascii="宋体" w:hAnsi="宋体" w:cs="宋体"/>
        </w:rPr>
        <w:lastRenderedPageBreak/>
        <w:t>角色1：直接叫你</w:t>
      </w:r>
      <w:del w:id="3" w:author="罗 利文" w:date="2023-04-11T16:10:00Z">
        <w:r w:rsidDel="0057294F">
          <w:rPr>
            <w:rFonts w:ascii="宋体" w:hAnsi="宋体" w:cs="宋体" w:hint="eastAsia"/>
          </w:rPr>
          <w:delText>蓉蓉</w:delText>
        </w:r>
      </w:del>
      <w:bookmarkStart w:id="4" w:name="_Hlk132121880"/>
      <w:ins w:id="5" w:author="罗 利文" w:date="2023-04-11T16:10:00Z">
        <w:r w:rsidR="0057294F">
          <w:rPr>
            <w:rFonts w:ascii="宋体" w:hAnsi="宋体" w:cs="宋体" w:hint="eastAsia"/>
          </w:rPr>
          <w:t>榕榕</w:t>
        </w:r>
      </w:ins>
      <w:bookmarkEnd w:id="4"/>
      <w:r>
        <w:rPr>
          <w:rFonts w:ascii="宋体" w:hAnsi="宋体" w:cs="宋体"/>
        </w:rPr>
        <w:t>阿姨了。</w:t>
      </w:r>
      <w:r>
        <w:rPr>
          <w:rFonts w:ascii="宋体" w:hAnsi="宋体" w:cs="宋体"/>
        </w:rPr>
        <w:br/>
        <w:t>角色2：好嗯。</w:t>
      </w:r>
      <w:r>
        <w:rPr>
          <w:rFonts w:ascii="宋体" w:hAnsi="宋体" w:cs="宋体"/>
        </w:rPr>
        <w:br/>
        <w:t>角色1：</w:t>
      </w:r>
      <w:ins w:id="6" w:author="罗 利文" w:date="2023-04-11T16:11:00Z">
        <w:r w:rsidR="0057294F" w:rsidRPr="0057294F">
          <w:rPr>
            <w:rFonts w:ascii="宋体" w:hAnsi="宋体" w:cs="宋体" w:hint="eastAsia"/>
          </w:rPr>
          <w:t>榕榕</w:t>
        </w:r>
      </w:ins>
      <w:del w:id="7" w:author="罗 利文" w:date="2023-04-11T16:11:00Z">
        <w:r w:rsidDel="0057294F">
          <w:rPr>
            <w:rFonts w:ascii="宋体" w:hAnsi="宋体" w:cs="宋体"/>
          </w:rPr>
          <w:delText>蓉蓉</w:delText>
        </w:r>
      </w:del>
      <w:r>
        <w:rPr>
          <w:rFonts w:ascii="宋体" w:hAnsi="宋体" w:cs="宋体"/>
        </w:rPr>
        <w:t>阿姨。</w:t>
      </w:r>
      <w:r>
        <w:rPr>
          <w:rFonts w:ascii="宋体" w:hAnsi="宋体" w:cs="宋体"/>
        </w:rPr>
        <w:br/>
        <w:t>角色2：嗯谢谢。</w:t>
      </w:r>
      <w:r>
        <w:rPr>
          <w:rFonts w:ascii="宋体" w:hAnsi="宋体" w:cs="宋体"/>
        </w:rPr>
        <w:br/>
        <w:t>角色1：嗯然后我们第一个问题就是那个嗯在深圳的生活经历大概可以分为几个阶段，就是按年份来划分。</w:t>
      </w:r>
      <w:r>
        <w:rPr>
          <w:rFonts w:ascii="宋体" w:hAnsi="宋体" w:cs="宋体"/>
        </w:rPr>
        <w:br/>
        <w:t>角色2：按年份来呀，在深圳的，呃你说你指的是工作经历吗？</w:t>
      </w:r>
      <w:r>
        <w:rPr>
          <w:rFonts w:ascii="宋体" w:hAnsi="宋体" w:cs="宋体"/>
        </w:rPr>
        <w:br/>
        <w:t>角色1：都可以，你工作跟生活啊。</w:t>
      </w:r>
      <w:r>
        <w:rPr>
          <w:rFonts w:ascii="宋体" w:hAnsi="宋体" w:cs="宋体"/>
        </w:rPr>
        <w:br/>
        <w:t>角色2：工作跟生活那应该是可以分为三个阶段这样吧。</w:t>
      </w:r>
      <w:r>
        <w:rPr>
          <w:rFonts w:ascii="宋体" w:hAnsi="宋体" w:cs="宋体"/>
        </w:rPr>
        <w:br/>
        <w:t>角色1：三个阶段。</w:t>
      </w:r>
      <w:r>
        <w:rPr>
          <w:rFonts w:ascii="宋体" w:hAnsi="宋体" w:cs="宋体"/>
        </w:rPr>
        <w:br/>
        <w:t>角色2：唉对呀，就是嗯每遇到像</w:t>
      </w:r>
      <w:del w:id="8" w:author="罗 利文" w:date="2023-04-11T16:11:00Z">
        <w:r w:rsidDel="0057294F">
          <w:rPr>
            <w:rFonts w:ascii="宋体" w:hAnsi="宋体" w:cs="宋体" w:hint="eastAsia"/>
          </w:rPr>
          <w:delText>出出</w:delText>
        </w:r>
      </w:del>
      <w:bookmarkStart w:id="9" w:name="_Hlk132121910"/>
      <w:ins w:id="10" w:author="罗 利文" w:date="2023-04-11T16:11:00Z">
        <w:r w:rsidR="0057294F">
          <w:rPr>
            <w:rFonts w:ascii="宋体" w:hAnsi="宋体" w:cs="宋体" w:hint="eastAsia"/>
          </w:rPr>
          <w:t>初初</w:t>
        </w:r>
      </w:ins>
      <w:bookmarkEnd w:id="9"/>
      <w:r>
        <w:rPr>
          <w:rFonts w:ascii="宋体" w:hAnsi="宋体" w:cs="宋体"/>
        </w:rPr>
        <w:t>来就是开始就是打工嘛，啊对啊，</w:t>
      </w:r>
      <w:ins w:id="11" w:author="罗 利文" w:date="2023-04-11T16:11:00Z">
        <w:r w:rsidR="0057294F" w:rsidRPr="0057294F">
          <w:rPr>
            <w:rFonts w:ascii="宋体" w:hAnsi="宋体" w:cs="宋体" w:hint="eastAsia"/>
          </w:rPr>
          <w:t>初初</w:t>
        </w:r>
      </w:ins>
      <w:del w:id="12" w:author="罗 利文" w:date="2023-04-11T16:11:00Z">
        <w:r w:rsidDel="0057294F">
          <w:rPr>
            <w:rFonts w:ascii="宋体" w:hAnsi="宋体" w:cs="宋体"/>
          </w:rPr>
          <w:delText>出出</w:delText>
        </w:r>
      </w:del>
      <w:r>
        <w:rPr>
          <w:rFonts w:ascii="宋体" w:hAnsi="宋体" w:cs="宋体"/>
        </w:rPr>
        <w:t>来就是打工。</w:t>
      </w:r>
      <w:r>
        <w:rPr>
          <w:rFonts w:ascii="宋体" w:hAnsi="宋体" w:cs="宋体"/>
        </w:rPr>
        <w:br/>
        <w:t>角色1：就是1995年到什么时候打工的？</w:t>
      </w:r>
      <w:r>
        <w:rPr>
          <w:rFonts w:ascii="宋体" w:hAnsi="宋体" w:cs="宋体"/>
        </w:rPr>
        <w:br/>
        <w:t>角色2：1995年到0呃1995，1995年到2000年是在家里，然后就是嗯带着两个小朋友，从2000年2000年到2002年吧两年是在呃公司去工作，嗯然后2002年之后呢就是自己去经营，嗯从服装开始经营，然后经营了几年就转型做家具。对，家具家具做的跟着就做窗帘到现在了，啊家具跟窗帘应该有十好几年。</w:t>
      </w:r>
      <w:r>
        <w:rPr>
          <w:rFonts w:ascii="宋体" w:hAnsi="宋体" w:cs="宋体"/>
        </w:rPr>
        <w:br/>
        <w:t>角色1：唉那阿姨有搬过家吗？</w:t>
      </w:r>
      <w:r>
        <w:rPr>
          <w:rFonts w:ascii="宋体" w:hAnsi="宋体" w:cs="宋体"/>
        </w:rPr>
        <w:br/>
        <w:t>角色2：嗯搬过在这里其实搬来搬去还是在深圳，就是在龙岗区住了一段时间。噢对，一直在布吉，嗯前期是在南山，噢对，在世纪之窗那里，后来就搬到布吉，嗯那其中在龙岗住过一段时间，但是龙岗那个时候噢那边住的那边地铁没通，就出行就不是那么方便。然后后来又搬回了噢这个布吉这边，还是布吉这边要方便出行要方便一些。</w:t>
      </w:r>
      <w:r>
        <w:rPr>
          <w:rFonts w:ascii="宋体" w:hAnsi="宋体" w:cs="宋体"/>
        </w:rPr>
        <w:br/>
        <w:t>角色1：那南山是几几年到几几年住的？</w:t>
      </w:r>
      <w:r>
        <w:rPr>
          <w:rFonts w:ascii="宋体" w:hAnsi="宋体" w:cs="宋体"/>
        </w:rPr>
        <w:br/>
        <w:t>角色2：南山啊南山是1995年住到1904年。噢嗯对1995年住到2004年，2004年啊在这边住在龙岗区，住住到现在。</w:t>
      </w:r>
      <w:r>
        <w:rPr>
          <w:rFonts w:ascii="宋体" w:hAnsi="宋体" w:cs="宋体"/>
        </w:rPr>
        <w:br/>
        <w:t>角色1：龙岗区是指不在布吉</w:t>
      </w:r>
      <w:del w:id="13" w:author="罗 利文" w:date="2023-04-11T16:11:00Z">
        <w:r w:rsidDel="0057294F">
          <w:rPr>
            <w:rFonts w:ascii="宋体" w:hAnsi="宋体" w:cs="宋体" w:hint="eastAsia"/>
          </w:rPr>
          <w:delText>。</w:delText>
        </w:r>
      </w:del>
      <w:ins w:id="14" w:author="罗 利文" w:date="2023-04-11T16:11:00Z">
        <w:r w:rsidR="0057294F">
          <w:rPr>
            <w:rFonts w:ascii="宋体" w:hAnsi="宋体" w:cs="宋体" w:hint="eastAsia"/>
          </w:rPr>
          <w:t>？</w:t>
        </w:r>
      </w:ins>
      <w:r>
        <w:rPr>
          <w:rFonts w:ascii="宋体" w:hAnsi="宋体" w:cs="宋体"/>
        </w:rPr>
        <w:br/>
        <w:t>角色2：唉对，龙龙岗就在布吉嘛布吉，然后布吉跟龙岗嘛噢。</w:t>
      </w:r>
      <w:r>
        <w:rPr>
          <w:rFonts w:ascii="宋体" w:hAnsi="宋体" w:cs="宋体"/>
        </w:rPr>
        <w:br/>
      </w:r>
      <w:r>
        <w:rPr>
          <w:rFonts w:ascii="宋体" w:hAnsi="宋体" w:cs="宋体"/>
        </w:rPr>
        <w:lastRenderedPageBreak/>
        <w:t>角色1：是说一直在布吉住了。</w:t>
      </w:r>
      <w:r>
        <w:rPr>
          <w:rFonts w:ascii="宋体" w:hAnsi="宋体" w:cs="宋体"/>
        </w:rPr>
        <w:br/>
        <w:t>角色2：唉一直在布吉，对，嗯就基本上就一直在布吉了。</w:t>
      </w:r>
      <w:r>
        <w:rPr>
          <w:rFonts w:ascii="宋体" w:hAnsi="宋体" w:cs="宋体"/>
        </w:rPr>
        <w:br/>
        <w:t>角色1：为什么阿姨要来布吉了？</w:t>
      </w:r>
      <w:r>
        <w:rPr>
          <w:rFonts w:ascii="宋体" w:hAnsi="宋体" w:cs="宋体"/>
        </w:rPr>
        <w:br/>
        <w:t>角色2：我房子买在这边的嘛，房子买在这边的，然后就住在这一边，一直就住在这边的嘛。</w:t>
      </w:r>
      <w:r>
        <w:rPr>
          <w:rFonts w:ascii="宋体" w:hAnsi="宋体" w:cs="宋体"/>
        </w:rPr>
        <w:br/>
        <w:t>角色1：嗯嗯啊那就是单单从，在深圳就是在南山，然后到布吉。</w:t>
      </w:r>
      <w:r>
        <w:rPr>
          <w:rFonts w:ascii="宋体" w:hAnsi="宋体" w:cs="宋体"/>
        </w:rPr>
        <w:br/>
        <w:t>角色2：唉对。</w:t>
      </w:r>
      <w:r>
        <w:rPr>
          <w:rFonts w:ascii="宋体" w:hAnsi="宋体" w:cs="宋体"/>
        </w:rPr>
        <w:br/>
        <w:t>角色1：两个地方。</w:t>
      </w:r>
      <w:r>
        <w:rPr>
          <w:rFonts w:ascii="宋体" w:hAnsi="宋体" w:cs="宋体"/>
        </w:rPr>
        <w:br/>
        <w:t>角色2：就两个地方。</w:t>
      </w:r>
      <w:r>
        <w:rPr>
          <w:rFonts w:ascii="宋体" w:hAnsi="宋体" w:cs="宋体"/>
        </w:rPr>
        <w:br/>
        <w:t>角色1：噢这两个地方。</w:t>
      </w:r>
      <w:r>
        <w:rPr>
          <w:rFonts w:ascii="宋体" w:hAnsi="宋体" w:cs="宋体"/>
        </w:rPr>
        <w:br/>
        <w:t>角色2：是的。</w:t>
      </w:r>
      <w:r>
        <w:rPr>
          <w:rFonts w:ascii="宋体" w:hAnsi="宋体" w:cs="宋体"/>
        </w:rPr>
        <w:br/>
        <w:t>角色1：啊这个地图也就是从南山世界之窗啊嗯。</w:t>
      </w:r>
      <w:r>
        <w:rPr>
          <w:rFonts w:ascii="宋体" w:hAnsi="宋体" w:cs="宋体"/>
        </w:rPr>
        <w:br/>
        <w:t>角色2：南山。</w:t>
      </w:r>
      <w:r>
        <w:rPr>
          <w:rFonts w:ascii="宋体" w:hAnsi="宋体" w:cs="宋体"/>
        </w:rPr>
        <w:br/>
        <w:t>角色1：到龙岗。</w:t>
      </w:r>
      <w:r>
        <w:rPr>
          <w:rFonts w:ascii="宋体" w:hAnsi="宋体" w:cs="宋体"/>
        </w:rPr>
        <w:br/>
        <w:t>角色2：到龙岗到龙岗就大芬嘛，龙岗大芬大芬啊这里就是大芬嘛对。唉对啊这里大芬，中途是因为我这边装房子装修，然后去了龙岗那边住了一段时间，龙岗中心城。</w:t>
      </w:r>
      <w:r>
        <w:rPr>
          <w:rFonts w:ascii="宋体" w:hAnsi="宋体" w:cs="宋体"/>
        </w:rPr>
        <w:br/>
        <w:t>角色1：噢龙岗中心城。</w:t>
      </w:r>
      <w:r>
        <w:rPr>
          <w:rFonts w:ascii="宋体" w:hAnsi="宋体" w:cs="宋体"/>
        </w:rPr>
        <w:br/>
        <w:t>角色2：嗯不太方便，那边就又太远，因为我们的工作都是在罗湖跟南山嘛，我店在罗湖，然后我先生是在南山的公司嘛，所以来回太不方便了。</w:t>
      </w:r>
      <w:r>
        <w:rPr>
          <w:rFonts w:ascii="宋体" w:hAnsi="宋体" w:cs="宋体"/>
        </w:rPr>
        <w:br/>
        <w:t>00:05:26</w:t>
      </w:r>
      <w:r>
        <w:rPr>
          <w:rFonts w:ascii="宋体" w:hAnsi="宋体" w:cs="宋体"/>
        </w:rPr>
        <w:br/>
        <w:t>角色2：嗯嗯太远了。</w:t>
      </w:r>
      <w:r>
        <w:rPr>
          <w:rFonts w:ascii="宋体" w:hAnsi="宋体" w:cs="宋体"/>
        </w:rPr>
        <w:br/>
        <w:t>角色1：是很远。</w:t>
      </w:r>
      <w:r>
        <w:rPr>
          <w:rFonts w:ascii="宋体" w:hAnsi="宋体" w:cs="宋体"/>
        </w:rPr>
        <w:br/>
        <w:t>角色2：是现在呢14号线开通了，在龙岗到中心城呢就快。</w:t>
      </w:r>
      <w:r>
        <w:rPr>
          <w:rFonts w:ascii="宋体" w:hAnsi="宋体" w:cs="宋体"/>
        </w:rPr>
        <w:br/>
        <w:t>角色1：快很多。</w:t>
      </w:r>
      <w:r>
        <w:rPr>
          <w:rFonts w:ascii="宋体" w:hAnsi="宋体" w:cs="宋体"/>
        </w:rPr>
        <w:br/>
        <w:t>角色2：现在它有几个有一条快速线，就快速线就几个站嘛，嗯到那边就几个站，他都中途都不停的。我们（00:05:50）里后面有一个吧。</w:t>
      </w:r>
      <w:r>
        <w:rPr>
          <w:rFonts w:ascii="宋体" w:hAnsi="宋体" w:cs="宋体"/>
        </w:rPr>
        <w:br/>
        <w:t>角色1：好像是有，但是那个也有点绕我感觉就是。</w:t>
      </w:r>
      <w:r>
        <w:rPr>
          <w:rFonts w:ascii="宋体" w:hAnsi="宋体" w:cs="宋体"/>
        </w:rPr>
        <w:br/>
      </w:r>
      <w:r>
        <w:rPr>
          <w:rFonts w:ascii="宋体" w:hAnsi="宋体" w:cs="宋体"/>
        </w:rPr>
        <w:lastRenderedPageBreak/>
        <w:t>角色2：嗯对呀。</w:t>
      </w:r>
      <w:r>
        <w:rPr>
          <w:rFonts w:ascii="宋体" w:hAnsi="宋体" w:cs="宋体"/>
        </w:rPr>
        <w:br/>
        <w:t>角色1：所以阿姨搬家的时候是有考虑地铁的因素的，对吧？</w:t>
      </w:r>
      <w:r>
        <w:rPr>
          <w:rFonts w:ascii="宋体" w:hAnsi="宋体" w:cs="宋体"/>
        </w:rPr>
        <w:br/>
        <w:t>角色2：对，会，因为有时候在深圳来说，说实在确实是真的，有时候你开车嗯还没有坐地铁方便。</w:t>
      </w:r>
      <w:r>
        <w:rPr>
          <w:rFonts w:ascii="宋体" w:hAnsi="宋体" w:cs="宋体"/>
        </w:rPr>
        <w:br/>
        <w:t>角色1：对。</w:t>
      </w:r>
      <w:r>
        <w:rPr>
          <w:rFonts w:ascii="宋体" w:hAnsi="宋体" w:cs="宋体"/>
        </w:rPr>
        <w:br/>
        <w:t>角色2：开车出去又不好找停车位，消费也高。嗯有时候你想办点事呢，你开车开个车开着呢，你根本做不了什么事情，你在地铁上你还可以呃玩玩弄弄手机，对啊，呃打打电话安排一下事情，嗯开车就完全不行。</w:t>
      </w:r>
      <w:r>
        <w:rPr>
          <w:rFonts w:ascii="宋体" w:hAnsi="宋体" w:cs="宋体"/>
        </w:rPr>
        <w:br/>
        <w:t>角色1：嗯那在那阿姨也在地铁出现之前，嗯你的日常出行，比如说工作日啊或者周末呃一定就是有规划，每天一定那个点周末要出去的这种出行有什么路线，或者是说你要干干什么的。在地铁没出现之前，上下班是啥样？</w:t>
      </w:r>
      <w:r>
        <w:rPr>
          <w:rFonts w:ascii="宋体" w:hAnsi="宋体" w:cs="宋体"/>
        </w:rPr>
        <w:br/>
        <w:t>角色2：上下班，那个时候啊那个时候我们的噢出行呢就是公车了，公交车还有就是自己的自己开车。</w:t>
      </w:r>
      <w:r>
        <w:rPr>
          <w:rFonts w:ascii="宋体" w:hAnsi="宋体" w:cs="宋体"/>
        </w:rPr>
        <w:br/>
        <w:t>角色1：啊那个时候就有车了。</w:t>
      </w:r>
      <w:r>
        <w:rPr>
          <w:rFonts w:ascii="宋体" w:hAnsi="宋体" w:cs="宋体"/>
        </w:rPr>
        <w:br/>
        <w:t>角色2：啊对，地铁是哪一年开通的忘了。</w:t>
      </w:r>
      <w:r>
        <w:rPr>
          <w:rFonts w:ascii="宋体" w:hAnsi="宋体" w:cs="宋体"/>
        </w:rPr>
        <w:br/>
        <w:t>角色1：嗯2008左右应该这么讲是吧？</w:t>
      </w:r>
      <w:r>
        <w:rPr>
          <w:rFonts w:ascii="宋体" w:hAnsi="宋体" w:cs="宋体"/>
        </w:rPr>
        <w:br/>
        <w:t>角色2：对啊我们0我们应该是0。有了有车了，对，2004、2005年都有车。</w:t>
      </w:r>
      <w:r>
        <w:rPr>
          <w:rFonts w:ascii="宋体" w:hAnsi="宋体" w:cs="宋体"/>
        </w:rPr>
        <w:br/>
        <w:t>角色1：你就是公交车或者是自驾。</w:t>
      </w:r>
      <w:r>
        <w:rPr>
          <w:rFonts w:ascii="宋体" w:hAnsi="宋体" w:cs="宋体"/>
        </w:rPr>
        <w:br/>
        <w:t>角色2：就开基本上我知道就是就是呃公交跟那个开车，嗯后来地铁开通了呢，就出行要更方便一点，因为慢慢这几年就更方便了。</w:t>
      </w:r>
      <w:r>
        <w:rPr>
          <w:rFonts w:ascii="宋体" w:hAnsi="宋体" w:cs="宋体"/>
        </w:rPr>
        <w:br/>
        <w:t>角色1：对啊对啊。</w:t>
      </w:r>
      <w:r>
        <w:rPr>
          <w:rFonts w:ascii="宋体" w:hAnsi="宋体" w:cs="宋体"/>
        </w:rPr>
        <w:br/>
        <w:t>角色2：这几年逐渐逐渐通都比较地方地方多了嘛。</w:t>
      </w:r>
      <w:r>
        <w:rPr>
          <w:rFonts w:ascii="宋体" w:hAnsi="宋体" w:cs="宋体"/>
        </w:rPr>
        <w:br/>
        <w:t>角色1：嗯那就是呃公交车和自驾都是上下班对吧？</w:t>
      </w:r>
      <w:r>
        <w:rPr>
          <w:rFonts w:ascii="宋体" w:hAnsi="宋体" w:cs="宋体"/>
        </w:rPr>
        <w:br/>
        <w:t>角色2：那上下班。</w:t>
      </w:r>
      <w:r>
        <w:rPr>
          <w:rFonts w:ascii="宋体" w:hAnsi="宋体" w:cs="宋体"/>
        </w:rPr>
        <w:br/>
        <w:t>角色1：从哪到哪来的？</w:t>
      </w:r>
      <w:r>
        <w:rPr>
          <w:rFonts w:ascii="宋体" w:hAnsi="宋体" w:cs="宋体"/>
        </w:rPr>
        <w:br/>
        <w:t>角色2：从大芬到一一之前，我一直都在罗湖噢嗯，对，都是在罗湖笋岗这一带上班。</w:t>
      </w:r>
      <w:r>
        <w:rPr>
          <w:rFonts w:ascii="宋体" w:hAnsi="宋体" w:cs="宋体"/>
        </w:rPr>
        <w:br/>
        <w:t>角色1：噢嗯那不是也有点远啊。</w:t>
      </w:r>
      <w:r>
        <w:rPr>
          <w:rFonts w:ascii="宋体" w:hAnsi="宋体" w:cs="宋体"/>
        </w:rPr>
        <w:br/>
      </w:r>
      <w:r>
        <w:rPr>
          <w:rFonts w:ascii="宋体" w:hAnsi="宋体" w:cs="宋体"/>
        </w:rPr>
        <w:lastRenderedPageBreak/>
        <w:t>角色2：不远。</w:t>
      </w:r>
      <w:r>
        <w:rPr>
          <w:rFonts w:ascii="宋体" w:hAnsi="宋体" w:cs="宋体"/>
        </w:rPr>
        <w:br/>
        <w:t>角色1：有点点</w:t>
      </w:r>
      <w:del w:id="15" w:author="罗 利文" w:date="2023-04-11T16:13:00Z">
        <w:r w:rsidDel="0057294F">
          <w:rPr>
            <w:rFonts w:ascii="宋体" w:hAnsi="宋体" w:cs="宋体" w:hint="eastAsia"/>
          </w:rPr>
          <w:delText>的</w:delText>
        </w:r>
      </w:del>
      <w:ins w:id="16" w:author="罗 利文" w:date="2023-04-11T16:13:00Z">
        <w:r w:rsidR="0057294F">
          <w:rPr>
            <w:rFonts w:ascii="宋体" w:hAnsi="宋体" w:cs="宋体" w:hint="eastAsia"/>
          </w:rPr>
          <w:t>但</w:t>
        </w:r>
      </w:ins>
      <w:r>
        <w:rPr>
          <w:rFonts w:ascii="宋体" w:hAnsi="宋体" w:cs="宋体"/>
        </w:rPr>
        <w:t>不是很远。</w:t>
      </w:r>
      <w:r>
        <w:rPr>
          <w:rFonts w:ascii="宋体" w:hAnsi="宋体" w:cs="宋体"/>
        </w:rPr>
        <w:br/>
        <w:t>角色2：唉不远，是的都是在附近嘛，不远，这过去也就十几分钟嘛。</w:t>
      </w:r>
      <w:r>
        <w:rPr>
          <w:rFonts w:ascii="宋体" w:hAnsi="宋体" w:cs="宋体"/>
        </w:rPr>
        <w:br/>
        <w:t>角色1：啊十几分钟。</w:t>
      </w:r>
      <w:r>
        <w:rPr>
          <w:rFonts w:ascii="宋体" w:hAnsi="宋体" w:cs="宋体"/>
        </w:rPr>
        <w:br/>
        <w:t>角色2：啊10多分钟都是公交车，就因为对。</w:t>
      </w:r>
      <w:r>
        <w:rPr>
          <w:rFonts w:ascii="宋体" w:hAnsi="宋体" w:cs="宋体"/>
        </w:rPr>
        <w:br/>
        <w:t>角色1：当时当时是公交车是。</w:t>
      </w:r>
      <w:r>
        <w:rPr>
          <w:rFonts w:ascii="宋体" w:hAnsi="宋体" w:cs="宋体"/>
        </w:rPr>
        <w:br/>
        <w:t>角色2：公交车比较多，公车比较多，这里过去过去也方便，366、322，在深圳来说，还是公，车就是说我们的出行还是很方便的，去到哪里是吧？对，那个公交车啊都都很多。</w:t>
      </w:r>
      <w:r>
        <w:rPr>
          <w:rFonts w:ascii="宋体" w:hAnsi="宋体" w:cs="宋体"/>
        </w:rPr>
        <w:br/>
        <w:t>角色1：那当时就接送小孩也是自驾对吧？</w:t>
      </w:r>
      <w:r>
        <w:rPr>
          <w:rFonts w:ascii="宋体" w:hAnsi="宋体" w:cs="宋体"/>
        </w:rPr>
        <w:br/>
        <w:t>角色2：接送孩子孩子我们就在这个周边上课。</w:t>
      </w:r>
      <w:r>
        <w:rPr>
          <w:rFonts w:ascii="宋体" w:hAnsi="宋体" w:cs="宋体"/>
        </w:rPr>
        <w:br/>
        <w:t>角色1：不用接送这些。</w:t>
      </w:r>
      <w:r>
        <w:rPr>
          <w:rFonts w:ascii="宋体" w:hAnsi="宋体" w:cs="宋体"/>
        </w:rPr>
        <w:br/>
        <w:t>角色2：不用啊爷爷奶奶接送，我还没怎么带过孩子。今天几个朋友在那说啊，天天要搞孩子，我说我好像没有，我说你们现在是享受啊，我还没享受过带孩子的时候，我说。</w:t>
      </w:r>
      <w:r>
        <w:rPr>
          <w:rFonts w:ascii="宋体" w:hAnsi="宋体" w:cs="宋体"/>
        </w:rPr>
        <w:br/>
        <w:t>角色1：唉呀不错，比带孩子舒服多了。</w:t>
      </w:r>
      <w:r>
        <w:rPr>
          <w:rFonts w:ascii="宋体" w:hAnsi="宋体" w:cs="宋体"/>
        </w:rPr>
        <w:br/>
        <w:t>角色2：没有，但是为了事业嘛要去做呀要去干活呀，那家里就爷爷奶奶呀，</w:t>
      </w:r>
      <w:ins w:id="17" w:author="罗 利文" w:date="2023-04-11T16:14:00Z">
        <w:r w:rsidR="0057294F">
          <w:rPr>
            <w:rFonts w:ascii="宋体" w:hAnsi="宋体" w:cs="宋体" w:hint="eastAsia"/>
          </w:rPr>
          <w:t>给</w:t>
        </w:r>
      </w:ins>
      <w:r>
        <w:rPr>
          <w:rFonts w:ascii="宋体" w:hAnsi="宋体" w:cs="宋体"/>
        </w:rPr>
        <w:t>我们</w:t>
      </w:r>
      <w:ins w:id="18" w:author="罗 利文" w:date="2023-04-11T16:14:00Z">
        <w:r w:rsidR="0057294F">
          <w:rPr>
            <w:rFonts w:ascii="宋体" w:hAnsi="宋体" w:cs="宋体" w:hint="eastAsia"/>
          </w:rPr>
          <w:t>带</w:t>
        </w:r>
      </w:ins>
      <w:del w:id="19" w:author="罗 利文" w:date="2023-04-11T16:14:00Z">
        <w:r w:rsidDel="0057294F">
          <w:rPr>
            <w:rFonts w:ascii="宋体" w:hAnsi="宋体" w:cs="宋体"/>
          </w:rPr>
          <w:delText>学</w:delText>
        </w:r>
      </w:del>
      <w:r>
        <w:rPr>
          <w:rFonts w:ascii="宋体" w:hAnsi="宋体" w:cs="宋体"/>
        </w:rPr>
        <w:t>孩子，小时候就是在这个这里读啊说慢慢读啊对，啊就慢慢的读了，然后就在附中啊</w:t>
      </w:r>
      <w:del w:id="20" w:author="罗 利文" w:date="2023-04-11T16:15:00Z">
        <w:r w:rsidDel="0057294F">
          <w:rPr>
            <w:rFonts w:ascii="宋体" w:hAnsi="宋体" w:cs="宋体" w:hint="eastAsia"/>
          </w:rPr>
          <w:delText>自明（音）</w:delText>
        </w:r>
      </w:del>
      <w:ins w:id="21" w:author="罗 利文" w:date="2023-04-11T16:15:00Z">
        <w:r w:rsidR="0057294F">
          <w:rPr>
            <w:rFonts w:ascii="宋体" w:hAnsi="宋体" w:cs="宋体" w:hint="eastAsia"/>
          </w:rPr>
          <w:t>智民</w:t>
        </w:r>
      </w:ins>
      <w:r>
        <w:rPr>
          <w:rFonts w:ascii="宋体" w:hAnsi="宋体" w:cs="宋体"/>
        </w:rPr>
        <w:t>啊这些地方嘛都是科城啦这些地方都很近嘛。</w:t>
      </w:r>
      <w:r>
        <w:rPr>
          <w:rFonts w:ascii="宋体" w:hAnsi="宋体" w:cs="宋体"/>
        </w:rPr>
        <w:br/>
        <w:t>00:10:00</w:t>
      </w:r>
      <w:r>
        <w:rPr>
          <w:rFonts w:ascii="宋体" w:hAnsi="宋体" w:cs="宋体"/>
        </w:rPr>
        <w:br/>
        <w:t>角色2：嗯然后后面他们大了，然后才才考上了</w:t>
      </w:r>
      <w:ins w:id="22" w:author="罗 利文" w:date="2023-04-11T16:15:00Z">
        <w:r w:rsidR="0057294F">
          <w:rPr>
            <w:rFonts w:ascii="宋体" w:hAnsi="宋体" w:cs="宋体" w:hint="eastAsia"/>
          </w:rPr>
          <w:t>大学</w:t>
        </w:r>
      </w:ins>
      <w:r>
        <w:rPr>
          <w:rFonts w:ascii="宋体" w:hAnsi="宋体" w:cs="宋体"/>
        </w:rPr>
        <w:t>，然后再去广州啊这些，那个时候他他已经大了嘛，嗯自己都已经会会自理了嘛，对不对？不用我们再管。</w:t>
      </w:r>
      <w:r>
        <w:rPr>
          <w:rFonts w:ascii="宋体" w:hAnsi="宋体" w:cs="宋体"/>
        </w:rPr>
        <w:br/>
        <w:t>角色1：那平常买东西购物啥的，咋走，就是有想过是坐公交车还是什么？</w:t>
      </w:r>
      <w:r>
        <w:rPr>
          <w:rFonts w:ascii="宋体" w:hAnsi="宋体" w:cs="宋体"/>
        </w:rPr>
        <w:br/>
        <w:t>角色2：以前我们购物就在沃尔玛了，走路过去很快，现在购物就全部改为网上购物了，直接送了。</w:t>
      </w:r>
      <w:r>
        <w:rPr>
          <w:rFonts w:ascii="宋体" w:hAnsi="宋体" w:cs="宋体"/>
        </w:rPr>
        <w:br/>
        <w:t>角色1：是啊，直接送，那走亲访友勒？</w:t>
      </w:r>
      <w:r>
        <w:rPr>
          <w:rFonts w:ascii="宋体" w:hAnsi="宋体" w:cs="宋体"/>
        </w:rPr>
        <w:br/>
        <w:t>角色2：走亲访友就开车。唉对，走亲访友就去开，就开车，因为方还是要方便一些。毕竟呃你不是说人家你这里方便到了人家别人家里有那么方便吗是吧？</w:t>
      </w:r>
      <w:r>
        <w:rPr>
          <w:rFonts w:ascii="宋体" w:hAnsi="宋体" w:cs="宋体"/>
        </w:rPr>
        <w:br/>
      </w:r>
      <w:r>
        <w:rPr>
          <w:rFonts w:ascii="宋体" w:hAnsi="宋体" w:cs="宋体"/>
        </w:rPr>
        <w:lastRenderedPageBreak/>
        <w:t>角色1：就刚刚那公交车是几路的呀？</w:t>
      </w:r>
      <w:r>
        <w:rPr>
          <w:rFonts w:ascii="宋体" w:hAnsi="宋体" w:cs="宋体"/>
        </w:rPr>
        <w:br/>
        <w:t>角色2：我们坐到那边是322、366。</w:t>
      </w:r>
      <w:r>
        <w:rPr>
          <w:rFonts w:ascii="宋体" w:hAnsi="宋体" w:cs="宋体"/>
        </w:rPr>
        <w:br/>
        <w:t>角色1：322、366。</w:t>
      </w:r>
      <w:r>
        <w:rPr>
          <w:rFonts w:ascii="宋体" w:hAnsi="宋体" w:cs="宋体"/>
        </w:rPr>
        <w:br/>
        <w:t>角色2：到深港，现在也是。</w:t>
      </w:r>
      <w:r>
        <w:rPr>
          <w:rFonts w:ascii="宋体" w:hAnsi="宋体" w:cs="宋体"/>
        </w:rPr>
        <w:br/>
        <w:t>角色1：噢没变过呀。</w:t>
      </w:r>
      <w:r>
        <w:rPr>
          <w:rFonts w:ascii="宋体" w:hAnsi="宋体" w:cs="宋体"/>
        </w:rPr>
        <w:br/>
        <w:t>角色2：嗯也是322、366，啊10多年前都是他这条线路都都好像都一直是这条这一路。</w:t>
      </w:r>
      <w:r>
        <w:rPr>
          <w:rFonts w:ascii="宋体" w:hAnsi="宋体" w:cs="宋体"/>
        </w:rPr>
        <w:br/>
        <w:t>角色1：嗯嗯等会再画就是在地铁出现之前的非常就是节假日啥的，咋就是出游啊还是走亲访友啊之类的，怎么出去的呢？</w:t>
      </w:r>
      <w:r>
        <w:rPr>
          <w:rFonts w:ascii="宋体" w:hAnsi="宋体" w:cs="宋体"/>
        </w:rPr>
        <w:br/>
        <w:t>角色2：就开车了，唉对，周末我们喜欢出去旅游。</w:t>
      </w:r>
      <w:r>
        <w:rPr>
          <w:rFonts w:ascii="宋体" w:hAnsi="宋体" w:cs="宋体"/>
        </w:rPr>
        <w:br/>
        <w:t>角色1：你在。</w:t>
      </w:r>
      <w:r>
        <w:rPr>
          <w:rFonts w:ascii="宋体" w:hAnsi="宋体" w:cs="宋体"/>
        </w:rPr>
        <w:br/>
        <w:t>角色2：一般都是去外面就是就去周边城市。</w:t>
      </w:r>
      <w:r>
        <w:rPr>
          <w:rFonts w:ascii="宋体" w:hAnsi="宋体" w:cs="宋体"/>
        </w:rPr>
        <w:br/>
        <w:t>角色1：周边城市。</w:t>
      </w:r>
      <w:r>
        <w:rPr>
          <w:rFonts w:ascii="宋体" w:hAnsi="宋体" w:cs="宋体"/>
        </w:rPr>
        <w:br/>
        <w:t>角色2：嗯惠州、啊中山、啊广州啊这些地方。</w:t>
      </w:r>
      <w:r>
        <w:rPr>
          <w:rFonts w:ascii="宋体" w:hAnsi="宋体" w:cs="宋体"/>
        </w:rPr>
        <w:br/>
        <w:t>角色1：惠州的。嗯周末就是周末能出去玩。</w:t>
      </w:r>
      <w:r>
        <w:rPr>
          <w:rFonts w:ascii="宋体" w:hAnsi="宋体" w:cs="宋体"/>
        </w:rPr>
        <w:br/>
        <w:t>角色2：唉对，周五就出去。周五下午啊这些。啊周六晚一天嘛周日就回来了嘛嗯周日早点回来可以休息一下了，那有时候就是周六睡一个懒觉，然后周周周末呃周六就是周末回来嘛。</w:t>
      </w:r>
      <w:r>
        <w:rPr>
          <w:rFonts w:ascii="宋体" w:hAnsi="宋体" w:cs="宋体"/>
        </w:rPr>
        <w:br/>
        <w:t>角色1：阿姨年轻时候过的</w:t>
      </w:r>
      <w:ins w:id="23" w:author="罗 利文" w:date="2023-04-11T16:16:00Z">
        <w:r w:rsidR="0057294F">
          <w:rPr>
            <w:rFonts w:ascii="宋体" w:hAnsi="宋体" w:cs="宋体" w:hint="eastAsia"/>
          </w:rPr>
          <w:t>挺</w:t>
        </w:r>
      </w:ins>
      <w:r>
        <w:rPr>
          <w:rFonts w:ascii="宋体" w:hAnsi="宋体" w:cs="宋体"/>
        </w:rPr>
        <w:t>潇洒了。</w:t>
      </w:r>
      <w:r>
        <w:rPr>
          <w:rFonts w:ascii="宋体" w:hAnsi="宋体" w:cs="宋体"/>
        </w:rPr>
        <w:br/>
        <w:t>角色2：啊也不算潇洒吧。</w:t>
      </w:r>
      <w:r>
        <w:rPr>
          <w:rFonts w:ascii="宋体" w:hAnsi="宋体" w:cs="宋体"/>
        </w:rPr>
        <w:br/>
        <w:t>角色1：挺舒服的，这个这样子真的。</w:t>
      </w:r>
      <w:r>
        <w:rPr>
          <w:rFonts w:ascii="宋体" w:hAnsi="宋体" w:cs="宋体"/>
        </w:rPr>
        <w:br/>
        <w:t>角色2：嗯也也要想玩一玩嘛有时候是吧？</w:t>
      </w:r>
      <w:r>
        <w:rPr>
          <w:rFonts w:ascii="宋体" w:hAnsi="宋体" w:cs="宋体"/>
        </w:rPr>
        <w:br/>
        <w:t>角色1：对呀对呀。</w:t>
      </w:r>
      <w:r>
        <w:rPr>
          <w:rFonts w:ascii="宋体" w:hAnsi="宋体" w:cs="宋体"/>
        </w:rPr>
        <w:br/>
        <w:t>角色2：以前太以前年轻的时候呢那个时候就太拼了嘛，也没什么时没什么时间嘛，现在基本上还好了，孩子大了大了就要出去玩一玩。</w:t>
      </w:r>
      <w:r>
        <w:rPr>
          <w:rFonts w:ascii="宋体" w:hAnsi="宋体" w:cs="宋体"/>
        </w:rPr>
        <w:br/>
        <w:t>角色1：唉那地铁出现之前，你们节假日咋过？</w:t>
      </w:r>
      <w:r>
        <w:rPr>
          <w:rFonts w:ascii="宋体" w:hAnsi="宋体" w:cs="宋体"/>
        </w:rPr>
        <w:br/>
        <w:t>角色2：那个时候的节假日，啊那个时候节假日可能就是基本上我先生一放了假之后呢，就会去帮忙去我店里啊帮忙帮忙打理一些，唉帮忙打理一下，但是还是劳逸</w:t>
      </w:r>
      <w:r>
        <w:rPr>
          <w:rFonts w:ascii="宋体" w:hAnsi="宋体" w:cs="宋体"/>
        </w:rPr>
        <w:lastRenderedPageBreak/>
        <w:t>结合，也是会抽空出去玩的，噢啊对，有时候那个时候我在那边在福建的时候，他每个周反正基本上隔一个周末隔一个周末就会过去，过去了，过去了就在那边呢找地方玩呢。</w:t>
      </w:r>
      <w:r>
        <w:rPr>
          <w:rFonts w:ascii="宋体" w:hAnsi="宋体" w:cs="宋体"/>
        </w:rPr>
        <w:br/>
        <w:t>角色1：就也是出去随便逛。</w:t>
      </w:r>
      <w:r>
        <w:rPr>
          <w:rFonts w:ascii="宋体" w:hAnsi="宋体" w:cs="宋体"/>
        </w:rPr>
        <w:br/>
        <w:t>角色2：唉对，也是也是在那个周边呢就是那个那泉州啊那些地方。</w:t>
      </w:r>
      <w:r>
        <w:rPr>
          <w:rFonts w:ascii="宋体" w:hAnsi="宋体" w:cs="宋体"/>
        </w:rPr>
        <w:br/>
        <w:t>角色1：泉州。</w:t>
      </w:r>
      <w:r>
        <w:rPr>
          <w:rFonts w:ascii="宋体" w:hAnsi="宋体" w:cs="宋体"/>
        </w:rPr>
        <w:br/>
        <w:t>角色2：嗯福建泉州那是那那地方啊也是出海呀去玩啊这些。</w:t>
      </w:r>
      <w:r>
        <w:rPr>
          <w:rFonts w:ascii="宋体" w:hAnsi="宋体" w:cs="宋体"/>
        </w:rPr>
        <w:br/>
        <w:t>角色1：听起来又很好玩的样子。</w:t>
      </w:r>
      <w:r>
        <w:rPr>
          <w:rFonts w:ascii="宋体" w:hAnsi="宋体" w:cs="宋体"/>
        </w:rPr>
        <w:br/>
        <w:t>角色2：以前我出去都是在外地，噢在福建跟三亚待的时间比较多，嗯那时做服装的，做服装比较远。</w:t>
      </w:r>
      <w:r>
        <w:rPr>
          <w:rFonts w:ascii="宋体" w:hAnsi="宋体" w:cs="宋体"/>
        </w:rPr>
        <w:br/>
        <w:t>角色1：嗯那就是阿姨认为改革开放以后，深圳的发展可以化为几个阶段，就要考比较大的。</w:t>
      </w:r>
      <w:r>
        <w:rPr>
          <w:rFonts w:ascii="宋体" w:hAnsi="宋体" w:cs="宋体"/>
        </w:rPr>
        <w:br/>
        <w:t>角色2：哇这个开阔就比较大。</w:t>
      </w:r>
      <w:r>
        <w:rPr>
          <w:rFonts w:ascii="宋体" w:hAnsi="宋体" w:cs="宋体"/>
        </w:rPr>
        <w:br/>
        <w:t>角色1：对啊，大家讲的都大了。</w:t>
      </w:r>
      <w:r>
        <w:rPr>
          <w:rFonts w:ascii="宋体" w:hAnsi="宋体" w:cs="宋体"/>
        </w:rPr>
        <w:br/>
        <w:t>角色2：其实我们那个时候当时来的时候，你说真正的是改革开放啥时候，这些我都我们就在历史年代都可能就记得不是很清楚，但是我只记得我们1995年来的时候，那个时候太多荒地了，到处都是荒的。啊我们第一张是买的那个台湾花园，在台湾花园的时候那个附近嘛体育馆那个附近帮人家在那里工作，以前工作好低工资都一天才10块钱左右吧一天，就有时候就一天可能就赚个几块钱，然后出去工作也就是200多300块钱的工资，还没有地方还没有地方给你住。嗯以前过刚过来的时候是非常艰苦的。</w:t>
      </w:r>
      <w:r>
        <w:rPr>
          <w:rFonts w:ascii="宋体" w:hAnsi="宋体" w:cs="宋体"/>
        </w:rPr>
        <w:br/>
        <w:t>00:15:00</w:t>
      </w:r>
      <w:r>
        <w:rPr>
          <w:rFonts w:ascii="宋体" w:hAnsi="宋体" w:cs="宋体"/>
        </w:rPr>
        <w:br/>
        <w:t>角色1：台湾花园是在哪个区？</w:t>
      </w:r>
      <w:r>
        <w:rPr>
          <w:rFonts w:ascii="宋体" w:hAnsi="宋体" w:cs="宋体"/>
        </w:rPr>
        <w:br/>
        <w:t>角色2：啊嗯福田区巴丁街那里。</w:t>
      </w:r>
      <w:r>
        <w:rPr>
          <w:rFonts w:ascii="宋体" w:hAnsi="宋体" w:cs="宋体"/>
        </w:rPr>
        <w:br/>
        <w:t>角色1：噢这我就知道了。</w:t>
      </w:r>
      <w:r>
        <w:rPr>
          <w:rFonts w:ascii="宋体" w:hAnsi="宋体" w:cs="宋体"/>
        </w:rPr>
        <w:br/>
        <w:t>角色2：唉对巴丁街那里，对，体育馆对过去那边。</w:t>
      </w:r>
      <w:r>
        <w:rPr>
          <w:rFonts w:ascii="宋体" w:hAnsi="宋体" w:cs="宋体"/>
        </w:rPr>
        <w:br/>
        <w:t>角色1：噢懂了懂了那个地方也那么荒凉吗？1995年。</w:t>
      </w:r>
      <w:r>
        <w:rPr>
          <w:rFonts w:ascii="宋体" w:hAnsi="宋体" w:cs="宋体"/>
        </w:rPr>
        <w:br/>
        <w:t>角色2：那个时候没有多少高楼大厦的好荒的，到处都是，到处都都比较那个了，</w:t>
      </w:r>
      <w:r>
        <w:rPr>
          <w:rFonts w:ascii="宋体" w:hAnsi="宋体" w:cs="宋体"/>
        </w:rPr>
        <w:lastRenderedPageBreak/>
        <w:t>就是没有多少说呃高楼和房子的，毕竟已经现在都有快1995年，都快30年了，马上就要到30年了。</w:t>
      </w:r>
      <w:r>
        <w:rPr>
          <w:rFonts w:ascii="宋体" w:hAnsi="宋体" w:cs="宋体"/>
        </w:rPr>
        <w:br/>
        <w:t>角色1：那阿姨觉得。</w:t>
      </w:r>
      <w:r>
        <w:rPr>
          <w:rFonts w:ascii="宋体" w:hAnsi="宋体" w:cs="宋体"/>
        </w:rPr>
        <w:br/>
        <w:t>角色2：深圳建也才40多年嘛是，啊40多年。</w:t>
      </w:r>
      <w:r>
        <w:rPr>
          <w:rFonts w:ascii="宋体" w:hAnsi="宋体" w:cs="宋体"/>
        </w:rPr>
        <w:br/>
        <w:t>角色1：噢对对对。</w:t>
      </w:r>
      <w:r>
        <w:rPr>
          <w:rFonts w:ascii="宋体" w:hAnsi="宋体" w:cs="宋体"/>
        </w:rPr>
        <w:br/>
        <w:t>角色2：是吧？对。唉40多年嘛那我们那个时候来的是10年，10多就10多年。</w:t>
      </w:r>
      <w:r>
        <w:rPr>
          <w:rFonts w:ascii="宋体" w:hAnsi="宋体" w:cs="宋体"/>
        </w:rPr>
        <w:br/>
        <w:t>角色1：接近20年左右。</w:t>
      </w:r>
      <w:r>
        <w:rPr>
          <w:rFonts w:ascii="宋体" w:hAnsi="宋体" w:cs="宋体"/>
        </w:rPr>
        <w:br/>
        <w:t>角色2：啊所以说就当时没什么房子的，我们当时买这边的时候，你看这里周边都好多高楼都没有，啊嗯那我们还是2004年买的。</w:t>
      </w:r>
      <w:r>
        <w:rPr>
          <w:rFonts w:ascii="宋体" w:hAnsi="宋体" w:cs="宋体"/>
        </w:rPr>
        <w:br/>
        <w:t>角色1：就是那阿姨觉得就是这个1995年到几几年就是可以化为这个荒地多的年代了。</w:t>
      </w:r>
      <w:r>
        <w:rPr>
          <w:rFonts w:ascii="宋体" w:hAnsi="宋体" w:cs="宋体"/>
        </w:rPr>
        <w:br/>
        <w:t>角色2：呃什么多的年代？</w:t>
      </w:r>
      <w:r>
        <w:rPr>
          <w:rFonts w:ascii="宋体" w:hAnsi="宋体" w:cs="宋体"/>
        </w:rPr>
        <w:br/>
        <w:t>角色1：这个荒地多，啊你说荒地多，不是你说来的时候就。</w:t>
      </w:r>
      <w:r>
        <w:rPr>
          <w:rFonts w:ascii="宋体" w:hAnsi="宋体" w:cs="宋体"/>
        </w:rPr>
        <w:br/>
        <w:t>角色2：荒地哈，有这个逐渐逐渐的就已经你到了0，其实到了0，我看2004，其实2005、2006、2007这些，然后慢慢的那个时候已经就就其实那个时候都已经逐步逐步的就建了好多好多楼起来了，是啊，看着那个以前的那个深南大道啊它是不停的变化，不停的变化，一天一个变化，一天一个变化。嗯因为</w:t>
      </w:r>
      <w:del w:id="24" w:author="罗 利文" w:date="2023-04-11T16:17:00Z">
        <w:r w:rsidDel="0057294F">
          <w:rPr>
            <w:rFonts w:ascii="宋体" w:hAnsi="宋体" w:cs="宋体" w:hint="eastAsia"/>
          </w:rPr>
          <w:delText>地王</w:delText>
        </w:r>
      </w:del>
      <w:ins w:id="25" w:author="罗 利文" w:date="2023-04-12T11:49:00Z">
        <w:r w:rsidR="009B324C">
          <w:rPr>
            <w:rFonts w:ascii="宋体" w:hAnsi="宋体" w:cs="宋体" w:hint="eastAsia"/>
          </w:rPr>
          <w:t>地王</w:t>
        </w:r>
      </w:ins>
      <w:r>
        <w:rPr>
          <w:rFonts w:ascii="宋体" w:hAnsi="宋体" w:cs="宋体"/>
        </w:rPr>
        <w:t>，</w:t>
      </w:r>
      <w:del w:id="26" w:author="罗 利文" w:date="2023-04-11T16:17:00Z">
        <w:r w:rsidDel="0057294F">
          <w:rPr>
            <w:rFonts w:ascii="宋体" w:hAnsi="宋体" w:cs="宋体" w:hint="eastAsia"/>
          </w:rPr>
          <w:delText>地王</w:delText>
        </w:r>
      </w:del>
      <w:ins w:id="27" w:author="罗 利文" w:date="2023-04-12T11:50:00Z">
        <w:r w:rsidR="009B324C">
          <w:rPr>
            <w:rFonts w:ascii="宋体" w:hAnsi="宋体" w:cs="宋体" w:hint="eastAsia"/>
          </w:rPr>
          <w:t>地王</w:t>
        </w:r>
      </w:ins>
      <w:r>
        <w:rPr>
          <w:rFonts w:ascii="宋体" w:hAnsi="宋体" w:cs="宋体"/>
        </w:rPr>
        <w:t>大厦这些都是后建的嘛。</w:t>
      </w:r>
      <w:r>
        <w:rPr>
          <w:rFonts w:ascii="宋体" w:hAnsi="宋体" w:cs="宋体"/>
        </w:rPr>
        <w:br/>
        <w:t>角色1：啊对。</w:t>
      </w:r>
      <w:r>
        <w:rPr>
          <w:rFonts w:ascii="宋体" w:hAnsi="宋体" w:cs="宋体"/>
        </w:rPr>
        <w:br/>
        <w:t>角色2：是，都是后建的嘛。其实我最有印象的就是那个深南大道真的是看着它建起，嗯绿化不停的不不断的不断的然后完善。</w:t>
      </w:r>
      <w:r>
        <w:rPr>
          <w:rFonts w:ascii="宋体" w:hAnsi="宋体" w:cs="宋体"/>
        </w:rPr>
        <w:br/>
        <w:t>角色1：噢对。</w:t>
      </w:r>
      <w:r>
        <w:rPr>
          <w:rFonts w:ascii="宋体" w:hAnsi="宋体" w:cs="宋体"/>
        </w:rPr>
        <w:br/>
        <w:t>角色2：是吧？在深圳还是很很舒服，真的一线城市呃来还是来对了的。</w:t>
      </w:r>
      <w:r>
        <w:rPr>
          <w:rFonts w:ascii="宋体" w:hAnsi="宋体" w:cs="宋体"/>
        </w:rPr>
        <w:br/>
        <w:t>角色1：就是，那就是觉得2005年2006年觉得这个深南大道开始建了是吧？</w:t>
      </w:r>
      <w:r>
        <w:rPr>
          <w:rFonts w:ascii="宋体" w:hAnsi="宋体" w:cs="宋体"/>
        </w:rPr>
        <w:br/>
        <w:t>角色2：那个是应该不还早吧，但具体时间已经不太记得了。嗯我们有时候就是该干嘛干嘛就是不是说很。</w:t>
      </w:r>
      <w:r>
        <w:rPr>
          <w:rFonts w:ascii="宋体" w:hAnsi="宋体" w:cs="宋体"/>
        </w:rPr>
        <w:br/>
        <w:t>角色1：嗯不是很在意。</w:t>
      </w:r>
      <w:r>
        <w:rPr>
          <w:rFonts w:ascii="宋体" w:hAnsi="宋体" w:cs="宋体"/>
        </w:rPr>
        <w:br/>
        <w:t>角色2：很在意这个大环境的发展嗯是吧？</w:t>
      </w:r>
      <w:r>
        <w:rPr>
          <w:rFonts w:ascii="宋体" w:hAnsi="宋体" w:cs="宋体"/>
        </w:rPr>
        <w:br/>
      </w:r>
      <w:r>
        <w:rPr>
          <w:rFonts w:ascii="宋体" w:hAnsi="宋体" w:cs="宋体"/>
        </w:rPr>
        <w:lastRenderedPageBreak/>
        <w:t>角色1：噢对对对嗯嗯那时候所以就是嗯还没那么早开始觉得深南大道开始建起来对吧？嗯那大概啥时候呢可以可以给个大范围。</w:t>
      </w:r>
      <w:r>
        <w:rPr>
          <w:rFonts w:ascii="宋体" w:hAnsi="宋体" w:cs="宋体"/>
        </w:rPr>
        <w:br/>
        <w:t>角色2：不太记得喽这些东西这些，在哪一年真的不太记得，嗯啊那现在南坪快速南坪快速你看以之前南坪快速建起来的时候也是很好走，后面啊走着走着波段的车一多了，就真的是现在到哪里都堵得不得了，嗯堵得心慌。</w:t>
      </w:r>
      <w:r>
        <w:rPr>
          <w:rFonts w:ascii="宋体" w:hAnsi="宋体" w:cs="宋体"/>
        </w:rPr>
        <w:br/>
        <w:t>角色1：真是，那阿姨是有住过那个世界之窗对吧？那不是就是。</w:t>
      </w:r>
      <w:r>
        <w:rPr>
          <w:rFonts w:ascii="宋体" w:hAnsi="宋体" w:cs="宋体"/>
        </w:rPr>
        <w:br/>
        <w:t>角色2：2003年之前住在那边。</w:t>
      </w:r>
      <w:r>
        <w:rPr>
          <w:rFonts w:ascii="宋体" w:hAnsi="宋体" w:cs="宋体"/>
        </w:rPr>
        <w:br/>
        <w:t>角色1：对，啊那应该能感觉到就当时南山你觉得啥怎么个发展，就是你觉得南山是深圳那个嗯上一代中心。</w:t>
      </w:r>
      <w:r>
        <w:rPr>
          <w:rFonts w:ascii="宋体" w:hAnsi="宋体" w:cs="宋体"/>
        </w:rPr>
        <w:br/>
        <w:t>角色2：首先发展的是罗湖这边，啊罗湖罗湖到福田，福田然后再到南山。对，南山南山是后面的了，对，后期的了。</w:t>
      </w:r>
      <w:r>
        <w:rPr>
          <w:rFonts w:ascii="宋体" w:hAnsi="宋体" w:cs="宋体"/>
        </w:rPr>
        <w:br/>
        <w:t>角色1：那你觉得。</w:t>
      </w:r>
      <w:r>
        <w:rPr>
          <w:rFonts w:ascii="宋体" w:hAnsi="宋体" w:cs="宋体"/>
        </w:rPr>
        <w:br/>
        <w:t>角色2：最先是罗湖。</w:t>
      </w:r>
      <w:r>
        <w:rPr>
          <w:rFonts w:ascii="宋体" w:hAnsi="宋体" w:cs="宋体"/>
        </w:rPr>
        <w:br/>
        <w:t>角色1：啥时候发展的罗湖呢？</w:t>
      </w:r>
      <w:r>
        <w:rPr>
          <w:rFonts w:ascii="宋体" w:hAnsi="宋体" w:cs="宋体"/>
        </w:rPr>
        <w:br/>
        <w:t>角色2：嗯罗湖啊罗湖，因为我们来的那个时候就慢慢的开始发展，在罗湖这边的都很兴旺的时候啦。</w:t>
      </w:r>
      <w:r>
        <w:rPr>
          <w:rFonts w:ascii="宋体" w:hAnsi="宋体" w:cs="宋体"/>
        </w:rPr>
        <w:br/>
        <w:t>角色1：然后就是说你来。</w:t>
      </w:r>
      <w:r>
        <w:rPr>
          <w:rFonts w:ascii="宋体" w:hAnsi="宋体" w:cs="宋体"/>
        </w:rPr>
        <w:br/>
        <w:t>角色2：对，九几年到零几年这些地方就已经就就是罗湖。</w:t>
      </w:r>
      <w:r>
        <w:rPr>
          <w:rFonts w:ascii="宋体" w:hAnsi="宋体" w:cs="宋体"/>
        </w:rPr>
        <w:br/>
        <w:t>角色1：唉是九几到零几罗湖发展。</w:t>
      </w:r>
      <w:r>
        <w:rPr>
          <w:rFonts w:ascii="宋体" w:hAnsi="宋体" w:cs="宋体"/>
        </w:rPr>
        <w:br/>
        <w:t>角色2：九几年到零几，唉对，在九几到零几都是在这边在罗湖，啊啊然后零几年到幺几年的时候，应该就是在在福田那边的嘛，然后后期就是到那个南山那边的嘛，南山宝安。</w:t>
      </w:r>
      <w:r>
        <w:rPr>
          <w:rFonts w:ascii="宋体" w:hAnsi="宋体" w:cs="宋体"/>
        </w:rPr>
        <w:br/>
        <w:t>角色1：零几到几几是福田的？</w:t>
      </w:r>
      <w:r>
        <w:rPr>
          <w:rFonts w:ascii="宋体" w:hAnsi="宋体" w:cs="宋体"/>
        </w:rPr>
        <w:br/>
        <w:t>角色2：零几年。</w:t>
      </w:r>
      <w:r>
        <w:rPr>
          <w:rFonts w:ascii="宋体" w:hAnsi="宋体" w:cs="宋体"/>
        </w:rPr>
        <w:br/>
        <w:t>角色1：嗯零几到几几。</w:t>
      </w:r>
      <w:r>
        <w:rPr>
          <w:rFonts w:ascii="宋体" w:hAnsi="宋体" w:cs="宋体"/>
        </w:rPr>
        <w:br/>
        <w:t>角色2：它同步都应该是2003、2004年这些都已经是在福田的啦。</w:t>
      </w:r>
      <w:r>
        <w:rPr>
          <w:rFonts w:ascii="宋体" w:hAnsi="宋体" w:cs="宋体"/>
        </w:rPr>
        <w:br/>
        <w:t>00:20:15</w:t>
      </w:r>
      <w:r>
        <w:rPr>
          <w:rFonts w:ascii="宋体" w:hAnsi="宋体" w:cs="宋体"/>
        </w:rPr>
        <w:br/>
        <w:t>角色1：已经在福田，那福田啥时候转到南山的呢？</w:t>
      </w:r>
      <w:r>
        <w:rPr>
          <w:rFonts w:ascii="宋体" w:hAnsi="宋体" w:cs="宋体"/>
        </w:rPr>
        <w:br/>
      </w:r>
      <w:r>
        <w:rPr>
          <w:rFonts w:ascii="宋体" w:hAnsi="宋体" w:cs="宋体"/>
        </w:rPr>
        <w:lastRenderedPageBreak/>
        <w:t>角色2：南山转到南山去，啊转到南山，我印我印象中福田跟南山逐渐都已经就开始在连接着，基本上都已经在同步的了。但是最后后期的话可能就宝安那边，就是宝安那边应该是先是03，宝安那边可能这到目前为止可能就七八年时间吧。</w:t>
      </w:r>
      <w:r>
        <w:rPr>
          <w:rFonts w:ascii="宋体" w:hAnsi="宋体" w:cs="宋体"/>
        </w:rPr>
        <w:br/>
        <w:t>角色1：啊然后又到宝安宝安是七八年时间。</w:t>
      </w:r>
      <w:r>
        <w:rPr>
          <w:rFonts w:ascii="宋体" w:hAnsi="宋体" w:cs="宋体"/>
        </w:rPr>
        <w:br/>
        <w:t>角色2：唉对，应该就七八年时间吧。</w:t>
      </w:r>
      <w:r>
        <w:rPr>
          <w:rFonts w:ascii="宋体" w:hAnsi="宋体" w:cs="宋体"/>
        </w:rPr>
        <w:br/>
        <w:t>角色1：那算一算应该是也是十十一几年到现在。</w:t>
      </w:r>
      <w:r>
        <w:rPr>
          <w:rFonts w:ascii="宋体" w:hAnsi="宋体" w:cs="宋体"/>
        </w:rPr>
        <w:br/>
        <w:t>角色2：嗯一几年到现在嘛。</w:t>
      </w:r>
      <w:r>
        <w:rPr>
          <w:rFonts w:ascii="宋体" w:hAnsi="宋体" w:cs="宋体"/>
        </w:rPr>
        <w:br/>
        <w:t>角色1：那那南山的时间是多少呢？</w:t>
      </w:r>
      <w:r>
        <w:rPr>
          <w:rFonts w:ascii="宋体" w:hAnsi="宋体" w:cs="宋体"/>
        </w:rPr>
        <w:br/>
        <w:t>角色2：南山的时间，南山的时间，一几年一零几年到一几年，这10年时间应该是在南山比较旺旺的。</w:t>
      </w:r>
      <w:r>
        <w:rPr>
          <w:rFonts w:ascii="宋体" w:hAnsi="宋体" w:cs="宋体"/>
        </w:rPr>
        <w:br/>
        <w:t>角色1：零几到到一几，那福田也是零几到一几。</w:t>
      </w:r>
      <w:r>
        <w:rPr>
          <w:rFonts w:ascii="宋体" w:hAnsi="宋体" w:cs="宋体"/>
        </w:rPr>
        <w:br/>
        <w:t>角色2：唉对福田差不多的嗯差不多的，最先就是罗湖嗯嗯是最初就是罗湖，因为龙湖这边靠近海岸嘛，靠近香港嘛，靠近口岸那边嘛，罗湖口岸是最早的。对，啊罗湖口岸是最早的，后面那些皇岗口岸、啊福田口岸啊这些都后面的嘛，还有深圳湾啊这些是吧？深圳湾以后最晚后再后面的嘛啊深圳湾一深圳湾，然后加深圳湾大桥，这些都是后期的嘛后几年的嘛。</w:t>
      </w:r>
      <w:r>
        <w:rPr>
          <w:rFonts w:ascii="宋体" w:hAnsi="宋体" w:cs="宋体"/>
        </w:rPr>
        <w:br/>
        <w:t>角色1：嗯那你觉得就罗湖发展的阶段时候，就最边缘的区域在哪里？</w:t>
      </w:r>
      <w:r>
        <w:rPr>
          <w:rFonts w:ascii="宋体" w:hAnsi="宋体" w:cs="宋体"/>
        </w:rPr>
        <w:br/>
        <w:t>角色2：罗湖发展最边缘的区域，啊嗯嗯想什么最边缘区域。</w:t>
      </w:r>
      <w:r>
        <w:rPr>
          <w:rFonts w:ascii="宋体" w:hAnsi="宋体" w:cs="宋体"/>
        </w:rPr>
        <w:br/>
        <w:t>角色1：就罗湖发展的时候，你觉得深圳最边缘的区域在哪？</w:t>
      </w:r>
      <w:r>
        <w:rPr>
          <w:rFonts w:ascii="宋体" w:hAnsi="宋体" w:cs="宋体"/>
        </w:rPr>
        <w:br/>
        <w:t>角色2：罗湖发展的最边缘的区域啊，我们那个龙岗可能靠近哪一个，就边缘的区域，靠近坂田那边吗？</w:t>
      </w:r>
      <w:r>
        <w:rPr>
          <w:rFonts w:ascii="宋体" w:hAnsi="宋体" w:cs="宋体"/>
        </w:rPr>
        <w:br/>
        <w:t>角色1：我是说就罗湖发展的时候，你觉得哪个地方是深圳最边缘的区域，最发展没有发展的区域？</w:t>
      </w:r>
      <w:r>
        <w:rPr>
          <w:rFonts w:ascii="宋体" w:hAnsi="宋体" w:cs="宋体"/>
        </w:rPr>
        <w:br/>
        <w:t>角色2：嗯就呃就没有发展的区域，啊没有发，罗湖。它属于深圳市管的，应该是龙岗这些的这一这一带吧，龙岗也是这几年才才那个的。</w:t>
      </w:r>
      <w:r>
        <w:rPr>
          <w:rFonts w:ascii="宋体" w:hAnsi="宋体" w:cs="宋体"/>
        </w:rPr>
        <w:br/>
        <w:t>角色1：你可以看看你觉得就当时啊罗湖发展时候，嗯你觉得哪一块其实是。</w:t>
      </w:r>
      <w:r>
        <w:rPr>
          <w:rFonts w:ascii="宋体" w:hAnsi="宋体" w:cs="宋体"/>
        </w:rPr>
        <w:br/>
        <w:t>角色2：龙岗嘛啊，嗯龙岗嘛它它这个罗湖我们应该看我看见这边是惠州哈，嗯这边是特区嘛哈，他后面他他那几年不是一直往那边发展的嘛，往往那边走了嘛，然</w:t>
      </w:r>
      <w:r>
        <w:rPr>
          <w:rFonts w:ascii="宋体" w:hAnsi="宋体" w:cs="宋体"/>
        </w:rPr>
        <w:lastRenderedPageBreak/>
        <w:t>后后面才才对往这头走了嘛，往这这头这一头走了嘛，对，宝安这边走了嘛，对，啊近几年然后才发展到这一边的嘛这一边的嘛，龙岗嘛龙岗这一边嘛。</w:t>
      </w:r>
      <w:r>
        <w:rPr>
          <w:rFonts w:ascii="宋体" w:hAnsi="宋体" w:cs="宋体"/>
        </w:rPr>
        <w:br/>
        <w:t>角色1：那我画画，你看是不是这样哈，就是啊他从这一块唉。</w:t>
      </w:r>
      <w:r>
        <w:rPr>
          <w:rFonts w:ascii="宋体" w:hAnsi="宋体" w:cs="宋体"/>
        </w:rPr>
        <w:br/>
        <w:t>角色2：他都你看他从罗湖区，罗湖区发展完了之后，就到那个福田，福田往南山这边走了嘛，对，这边嘛，然后他那靠近龙湖的肯定就就就这一边是最最最靠近龙湖的。</w:t>
      </w:r>
      <w:r>
        <w:rPr>
          <w:rFonts w:ascii="宋体" w:hAnsi="宋体" w:cs="宋体"/>
        </w:rPr>
        <w:br/>
        <w:t>角色1：本来是这里唉发展的往外扩大，达到这一块是吧？</w:t>
      </w:r>
      <w:r>
        <w:rPr>
          <w:rFonts w:ascii="宋体" w:hAnsi="宋体" w:cs="宋体"/>
        </w:rPr>
        <w:br/>
        <w:t>角色2：唉对对就到那边去了嘛，然后你看这个后这个这个就是在后期的嘛后面的嘛对吧？南山龙岗啊这些的后面。</w:t>
      </w:r>
      <w:r>
        <w:rPr>
          <w:rFonts w:ascii="宋体" w:hAnsi="宋体" w:cs="宋体"/>
        </w:rPr>
        <w:br/>
        <w:t>角色1：按你的话讲应该是这样。</w:t>
      </w:r>
      <w:r>
        <w:rPr>
          <w:rFonts w:ascii="宋体" w:hAnsi="宋体" w:cs="宋体"/>
        </w:rPr>
        <w:br/>
        <w:t>角色2：对啊。</w:t>
      </w:r>
      <w:r>
        <w:rPr>
          <w:rFonts w:ascii="宋体" w:hAnsi="宋体" w:cs="宋体"/>
        </w:rPr>
        <w:br/>
        <w:t>角色1：中间这个南山这边还没有还没有到，然后再往外扩是吧？</w:t>
      </w:r>
      <w:r>
        <w:rPr>
          <w:rFonts w:ascii="宋体" w:hAnsi="宋体" w:cs="宋体"/>
        </w:rPr>
        <w:br/>
        <w:t>角色2：唉对，再往外扩就扩到南山那边嘛嗯嗯没错没错。</w:t>
      </w:r>
      <w:r>
        <w:rPr>
          <w:rFonts w:ascii="宋体" w:hAnsi="宋体" w:cs="宋体"/>
        </w:rPr>
        <w:br/>
        <w:t>角色1：后面就旁边这一块都还没发展。</w:t>
      </w:r>
      <w:r>
        <w:rPr>
          <w:rFonts w:ascii="宋体" w:hAnsi="宋体" w:cs="宋体"/>
        </w:rPr>
        <w:br/>
        <w:t>角色2：对对对。</w:t>
      </w:r>
      <w:r>
        <w:rPr>
          <w:rFonts w:ascii="宋体" w:hAnsi="宋体" w:cs="宋体"/>
        </w:rPr>
        <w:br/>
        <w:t>角色1：这一块发展起来。</w:t>
      </w:r>
      <w:r>
        <w:rPr>
          <w:rFonts w:ascii="宋体" w:hAnsi="宋体" w:cs="宋体"/>
        </w:rPr>
        <w:br/>
        <w:t>角色2：这边啊这一边基本上跟这个这个差不多同步的了，啊对前海的那一边的前海的那边跟那个龙岗的这边到了唉对基本上就是同步的了。</w:t>
      </w:r>
      <w:r>
        <w:rPr>
          <w:rFonts w:ascii="宋体" w:hAnsi="宋体" w:cs="宋体"/>
        </w:rPr>
        <w:br/>
        <w:t>角色1：有道理。</w:t>
      </w:r>
      <w:r>
        <w:rPr>
          <w:rFonts w:ascii="宋体" w:hAnsi="宋体" w:cs="宋体"/>
        </w:rPr>
        <w:br/>
        <w:t>角色2：有时候你问问你爸爸妈妈，他们肯定是有印象的。</w:t>
      </w:r>
      <w:r>
        <w:rPr>
          <w:rFonts w:ascii="宋体" w:hAnsi="宋体" w:cs="宋体"/>
        </w:rPr>
        <w:br/>
        <w:t>角色1：差不多。</w:t>
      </w:r>
      <w:r>
        <w:rPr>
          <w:rFonts w:ascii="宋体" w:hAnsi="宋体" w:cs="宋体"/>
        </w:rPr>
        <w:br/>
        <w:t>角色2：是不是？</w:t>
      </w:r>
      <w:r>
        <w:rPr>
          <w:rFonts w:ascii="宋体" w:hAnsi="宋体" w:cs="宋体"/>
        </w:rPr>
        <w:br/>
        <w:t>00:25:00</w:t>
      </w:r>
      <w:r>
        <w:rPr>
          <w:rFonts w:ascii="宋体" w:hAnsi="宋体" w:cs="宋体"/>
        </w:rPr>
        <w:br/>
        <w:t>角色1：然后接着看哈嗯，就大概知道啥样了。那就是当时那个发展范围，就是那个啊什么工业区，啊什么商业办公区啊什么的。</w:t>
      </w:r>
      <w:r>
        <w:rPr>
          <w:rFonts w:ascii="宋体" w:hAnsi="宋体" w:cs="宋体"/>
        </w:rPr>
        <w:br/>
        <w:t>角色2：唉呦以前的工业区太多，了以前的工业区很多唉后来慢慢的迁走的吧，噢应该是零几年才迁走了吧，噢工业区啊对啊工建工业区之间，之前好多工业区啊就像对呀龙岗、啊坂田、哪呃南山、哪宝安哪这些好多工业区的，很多工业园的。</w:t>
      </w:r>
      <w:r>
        <w:rPr>
          <w:rFonts w:ascii="宋体" w:hAnsi="宋体" w:cs="宋体"/>
        </w:rPr>
        <w:br/>
      </w:r>
      <w:r>
        <w:rPr>
          <w:rFonts w:ascii="宋体" w:hAnsi="宋体" w:cs="宋体"/>
        </w:rPr>
        <w:lastRenderedPageBreak/>
        <w:t>角色1：就是除了罗湖和福田以外，其他部分都。</w:t>
      </w:r>
      <w:r>
        <w:rPr>
          <w:rFonts w:ascii="宋体" w:hAnsi="宋体" w:cs="宋体"/>
        </w:rPr>
        <w:br/>
        <w:t>角色2：好，那对对对对嗯很多工业园的慢慢扩慢慢扩，然后就把这些因为工厂全部往外迁的嘛，嗯往东莞往惠州，往周边城市迁了嘛，往广州这些地方嘛，往韶关呐这些城市去了嘛，迁迁到外面去了嘛。嗯就后面的排污排污这些已经就可能就出现了那种就是在在深圳市来说的话，它的排污的水水准水平已经越来越大，越来越越越强调比较高品质的了嘛，然后就把这些工业园就全部就迁走了呀。迁走了之后才不停的就扩呀扩大扩大够大呀。嗯之前不是有几个海关吗？是，后面一扩扩完了之后，然后扩大了之后远远不里面的不够嘛，里面的不够，然后就把海关给拆了嘛，海关拆也是一几年拆的吧，现在二几年海关有海关可能就是一，应该刚好过了应该是一几年拆的。拆完的话来说的话，10年8年肯定是有的。</w:t>
      </w:r>
      <w:r>
        <w:rPr>
          <w:rFonts w:ascii="宋体" w:hAnsi="宋体" w:cs="宋体"/>
        </w:rPr>
        <w:br/>
        <w:t>角色1：海关是一几年拆的。</w:t>
      </w:r>
      <w:r>
        <w:rPr>
          <w:rFonts w:ascii="宋体" w:hAnsi="宋体" w:cs="宋体"/>
        </w:rPr>
        <w:br/>
        <w:t>角色2：啊具体是什么时间不知道，反正是已经拆了好多年的了。噢对啊，要不就零几年尾或者是2019年噢拆嗯。</w:t>
      </w:r>
      <w:r>
        <w:rPr>
          <w:rFonts w:ascii="宋体" w:hAnsi="宋体" w:cs="宋体"/>
        </w:rPr>
        <w:br/>
        <w:t>角色1：那我想问问阿姨，就是那个你觉得深圳哪些地方因为地铁的开通发生了很比较大的转变？可以举几个例子吗？</w:t>
      </w:r>
      <w:r>
        <w:rPr>
          <w:rFonts w:ascii="宋体" w:hAnsi="宋体" w:cs="宋体"/>
        </w:rPr>
        <w:br/>
        <w:t>角色2：地铁开通啊，嗯呃地铁开通的话还是对市民的话，方方便的非常多。就是就是我们至少来说呢呃像在这里时间长了的人就经历过，哈唉呀以前就不去出行不停的拥堵嘛。</w:t>
      </w:r>
      <w:r>
        <w:rPr>
          <w:rFonts w:ascii="宋体" w:hAnsi="宋体" w:cs="宋体"/>
        </w:rPr>
        <w:br/>
        <w:t>角色1：人说不挤这的人嘛。</w:t>
      </w:r>
      <w:r>
        <w:rPr>
          <w:rFonts w:ascii="宋体" w:hAnsi="宋体" w:cs="宋体"/>
        </w:rPr>
        <w:br/>
        <w:t>角色2：对，太拥堵了，以前你看就是到坂田的这些地方也是非常一个拥堵，特别是几个海关，就这几个海关没有拆的时候，噢真的他是真的是塞车，每天都塞得动都不不能动。但你又没办法呀，你没有其他的出行工具，啊要不就是开车跟公车两种嘛，是不是？那你对啊你我我的印象里真的是布吉关跟那个坂田关是塞的，是真的是走不动。嗯嗯后来后来地铁一一一开通了之后，基本上基本上就是说能有地铁到的地方都选择去坐地铁的，嗯因为他不塞车啊。嗯嗯但是地铁就挤了，每天像我们这里出去，这都是地铁挤得不得了，现在也是一样，但没办法来再挤都要选择坐地铁，因为什么？它快还不塞车，是呃基本上时间会算的准确，啊对啊。</w:t>
      </w:r>
      <w:r>
        <w:rPr>
          <w:rFonts w:ascii="宋体" w:hAnsi="宋体" w:cs="宋体"/>
        </w:rPr>
        <w:br/>
        <w:t>角色1：快。</w:t>
      </w:r>
      <w:r>
        <w:rPr>
          <w:rFonts w:ascii="宋体" w:hAnsi="宋体" w:cs="宋体"/>
        </w:rPr>
        <w:br/>
      </w:r>
      <w:r>
        <w:rPr>
          <w:rFonts w:ascii="宋体" w:hAnsi="宋体" w:cs="宋体"/>
        </w:rPr>
        <w:lastRenderedPageBreak/>
        <w:t>角色2：现在公车都没人住坐了啊。</w:t>
      </w:r>
      <w:r>
        <w:rPr>
          <w:rFonts w:ascii="宋体" w:hAnsi="宋体" w:cs="宋体"/>
        </w:rPr>
        <w:br/>
        <w:t>角色1：还挺多的。</w:t>
      </w:r>
      <w:r>
        <w:rPr>
          <w:rFonts w:ascii="宋体" w:hAnsi="宋体" w:cs="宋体"/>
        </w:rPr>
        <w:br/>
        <w:t>角色2：少，坐的人少。</w:t>
      </w:r>
      <w:r>
        <w:rPr>
          <w:rFonts w:ascii="宋体" w:hAnsi="宋体" w:cs="宋体"/>
        </w:rPr>
        <w:br/>
        <w:t>角色1：还准时。</w:t>
      </w:r>
      <w:r>
        <w:rPr>
          <w:rFonts w:ascii="宋体" w:hAnsi="宋体" w:cs="宋体"/>
        </w:rPr>
        <w:br/>
        <w:t>角色2：嗯是的，特别准时。</w:t>
      </w:r>
      <w:r>
        <w:rPr>
          <w:rFonts w:ascii="宋体" w:hAnsi="宋体" w:cs="宋体"/>
        </w:rPr>
        <w:br/>
        <w:t>角色1：嗯那还有啥吗？就除了不挤人呢，啊还有啥吗？除了不挤人。除了不挤这个以外，还有什么地方你觉得因为地铁开通有很大很大的转变？</w:t>
      </w:r>
      <w:r>
        <w:rPr>
          <w:rFonts w:ascii="宋体" w:hAnsi="宋体" w:cs="宋体"/>
        </w:rPr>
        <w:br/>
        <w:t>角色2：嗯对，很大的转变了啊，很大的转变。</w:t>
      </w:r>
      <w:r>
        <w:rPr>
          <w:rFonts w:ascii="宋体" w:hAnsi="宋体" w:cs="宋体"/>
        </w:rPr>
        <w:br/>
        <w:t>角色1：你也可以说比较小的转变。</w:t>
      </w:r>
      <w:r>
        <w:rPr>
          <w:rFonts w:ascii="宋体" w:hAnsi="宋体" w:cs="宋体"/>
        </w:rPr>
        <w:br/>
        <w:t>角色2：嗯唉把我问到了，我不知道咋回答。其实后期一开工完了之后也就是一个方便。</w:t>
      </w:r>
      <w:r>
        <w:rPr>
          <w:rFonts w:ascii="宋体" w:hAnsi="宋体" w:cs="宋体"/>
        </w:rPr>
        <w:br/>
        <w:t>角色1：嗯嗯唉你觉得对谁方便呢？</w:t>
      </w:r>
      <w:r>
        <w:rPr>
          <w:rFonts w:ascii="宋体" w:hAnsi="宋体" w:cs="宋体"/>
        </w:rPr>
        <w:br/>
        <w:t>角色2：对，就对我们这些出行啊市民啊这些嘛嗯经常要上下班的，嗯对上下班的，这对上班族来说是特别的那个的，嗯嗯啊还可以节节约一笔费用。</w:t>
      </w:r>
      <w:r>
        <w:rPr>
          <w:rFonts w:ascii="宋体" w:hAnsi="宋体" w:cs="宋体"/>
        </w:rPr>
        <w:br/>
        <w:t>角色1：嗯至少省钱。</w:t>
      </w:r>
      <w:r>
        <w:rPr>
          <w:rFonts w:ascii="宋体" w:hAnsi="宋体" w:cs="宋体"/>
        </w:rPr>
        <w:br/>
        <w:t>00:30:11</w:t>
      </w:r>
      <w:r>
        <w:rPr>
          <w:rFonts w:ascii="宋体" w:hAnsi="宋体" w:cs="宋体"/>
        </w:rPr>
        <w:br/>
        <w:t>角色2：嗯对呀，还可以节约一笔费用，啊自己开车费用要高，啊还要停车嗯那种就不用嘛嗯嗯也给人人也可以锻炼呀，也可以锻炼一下身体。啊嗯因为有有一段路要走嘛对吧？你就不会说有那种依赖依赖性嘛。</w:t>
      </w:r>
      <w:r>
        <w:rPr>
          <w:rFonts w:ascii="宋体" w:hAnsi="宋体" w:cs="宋体"/>
        </w:rPr>
        <w:br/>
        <w:t>角色1：对。</w:t>
      </w:r>
      <w:r>
        <w:rPr>
          <w:rFonts w:ascii="宋体" w:hAnsi="宋体" w:cs="宋体"/>
        </w:rPr>
        <w:br/>
        <w:t>角色2：我觉得这样挺好的，又既能健</w:t>
      </w:r>
      <w:ins w:id="28" w:author="罗 利文" w:date="2023-04-11T16:20:00Z">
        <w:r w:rsidR="009750FA">
          <w:rPr>
            <w:rFonts w:ascii="宋体" w:hAnsi="宋体" w:cs="宋体" w:hint="eastAsia"/>
          </w:rPr>
          <w:t>身</w:t>
        </w:r>
      </w:ins>
      <w:r>
        <w:rPr>
          <w:rFonts w:ascii="宋体" w:hAnsi="宋体" w:cs="宋体"/>
        </w:rPr>
        <w:t>既能给这些人健</w:t>
      </w:r>
      <w:del w:id="29" w:author="罗 利文" w:date="2023-04-11T16:20:00Z">
        <w:r w:rsidDel="009750FA">
          <w:rPr>
            <w:rFonts w:ascii="宋体" w:hAnsi="宋体" w:cs="宋体" w:hint="eastAsia"/>
          </w:rPr>
          <w:delText>健</w:delText>
        </w:r>
      </w:del>
      <w:ins w:id="30" w:author="罗 利文" w:date="2023-04-11T16:20:00Z">
        <w:r w:rsidR="009750FA">
          <w:rPr>
            <w:rFonts w:ascii="宋体" w:hAnsi="宋体" w:cs="宋体" w:hint="eastAsia"/>
          </w:rPr>
          <w:t>身</w:t>
        </w:r>
      </w:ins>
      <w:r>
        <w:rPr>
          <w:rFonts w:ascii="宋体" w:hAnsi="宋体" w:cs="宋体"/>
        </w:rPr>
        <w:t>锻炼一下身体，然后还可以就是每天准时准点的，可以算</w:t>
      </w:r>
      <w:del w:id="31" w:author="罗 利文" w:date="2023-04-11T16:21:00Z">
        <w:r w:rsidDel="009750FA">
          <w:rPr>
            <w:rFonts w:ascii="宋体" w:hAnsi="宋体" w:cs="宋体" w:hint="eastAsia"/>
          </w:rPr>
          <w:delText>的</w:delText>
        </w:r>
      </w:del>
      <w:ins w:id="32" w:author="罗 利文" w:date="2023-04-11T16:21:00Z">
        <w:r w:rsidR="009750FA">
          <w:rPr>
            <w:rFonts w:ascii="宋体" w:hAnsi="宋体" w:cs="宋体" w:hint="eastAsia"/>
          </w:rPr>
          <w:t>得</w:t>
        </w:r>
      </w:ins>
      <w:r>
        <w:rPr>
          <w:rFonts w:ascii="宋体" w:hAnsi="宋体" w:cs="宋体"/>
        </w:rPr>
        <w:t>到时间。</w:t>
      </w:r>
      <w:r>
        <w:rPr>
          <w:rFonts w:ascii="宋体" w:hAnsi="宋体" w:cs="宋体"/>
        </w:rPr>
        <w:br/>
        <w:t>角色1：是，啊嗯那你觉得就除了布吉以外，还有哪些地方会呃就是跟你讲的一样差不多，也是因为地铁就没那么堵，或者是大家都出行方便，或者是啊也有不好的地方，因为地铁的开通。</w:t>
      </w:r>
      <w:r>
        <w:rPr>
          <w:rFonts w:ascii="宋体" w:hAnsi="宋体" w:cs="宋体"/>
        </w:rPr>
        <w:br/>
        <w:t>角色2：不好的地方啊。</w:t>
      </w:r>
      <w:r>
        <w:rPr>
          <w:rFonts w:ascii="宋体" w:hAnsi="宋体" w:cs="宋体"/>
        </w:rPr>
        <w:br/>
        <w:t>角色1：就那个地方因为地铁的开通变得没有那么好，或者是这么讲，你可以说有些人的生活没有那么好你觉得。</w:t>
      </w:r>
      <w:r>
        <w:rPr>
          <w:rFonts w:ascii="宋体" w:hAnsi="宋体" w:cs="宋体"/>
        </w:rPr>
        <w:br/>
      </w:r>
      <w:r>
        <w:rPr>
          <w:rFonts w:ascii="宋体" w:hAnsi="宋体" w:cs="宋体"/>
        </w:rPr>
        <w:lastRenderedPageBreak/>
        <w:t>角色2：地铁开通它不会影响到人的生活质量的，它只会给你带来更好的嗯我觉得应该是这是会给你带来更好更好的一些一些那个吧便利吧。嗯他也不会对，也不会说其实它是地铁开通，它是促进了一一一部分这个房价不停</w:t>
      </w:r>
      <w:del w:id="33" w:author="罗 利文" w:date="2023-04-11T16:21:00Z">
        <w:r w:rsidDel="009750FA">
          <w:rPr>
            <w:rFonts w:ascii="宋体" w:hAnsi="宋体" w:cs="宋体" w:hint="eastAsia"/>
          </w:rPr>
          <w:delText>的</w:delText>
        </w:r>
      </w:del>
      <w:ins w:id="34" w:author="罗 利文" w:date="2023-04-11T16:21:00Z">
        <w:r w:rsidR="009750FA">
          <w:rPr>
            <w:rFonts w:ascii="宋体" w:hAnsi="宋体" w:cs="宋体" w:hint="eastAsia"/>
          </w:rPr>
          <w:t>地</w:t>
        </w:r>
      </w:ins>
      <w:r>
        <w:rPr>
          <w:rFonts w:ascii="宋体" w:hAnsi="宋体" w:cs="宋体"/>
        </w:rPr>
        <w:t>涨，也是也是因为这个这个这个地铁一开通啊越越方便的地方，地方那个房价就升的越厉害。</w:t>
      </w:r>
      <w:r>
        <w:rPr>
          <w:rFonts w:ascii="宋体" w:hAnsi="宋体" w:cs="宋体"/>
        </w:rPr>
        <w:br/>
        <w:t>角色1：嗯啊所以也可以记下来，有房价的开通。</w:t>
      </w:r>
      <w:r>
        <w:rPr>
          <w:rFonts w:ascii="宋体" w:hAnsi="宋体" w:cs="宋体"/>
        </w:rPr>
        <w:br/>
        <w:t>角色2：嗯对呀，你你想地铁开通的时候哪到哪里方便，然后那个地那边那个那个那个那个地铁口就那个房子绝对是涨得很是最快的。因为方便啊，是不是？</w:t>
      </w:r>
      <w:r>
        <w:rPr>
          <w:rFonts w:ascii="宋体" w:hAnsi="宋体" w:cs="宋体"/>
        </w:rPr>
        <w:br/>
        <w:t>角色1：嗯嗯那你觉得就什么样的人会因为这个获利来呃获利或者是没有那么有利呢？</w:t>
      </w:r>
      <w:r>
        <w:rPr>
          <w:rFonts w:ascii="宋体" w:hAnsi="宋体" w:cs="宋体"/>
        </w:rPr>
        <w:br/>
        <w:t>角色2：这商家就获利了。</w:t>
      </w:r>
      <w:r>
        <w:rPr>
          <w:rFonts w:ascii="宋体" w:hAnsi="宋体" w:cs="宋体"/>
        </w:rPr>
        <w:br/>
        <w:t>角色1：嗯但是阿姨还是没有举出一个地方了，啊就是不是一个确切的地方的这个说实话，嗯也可以说说有什么不一样的感受对于。嗯嗯嗯嗯啊阿姨是以前工作在罗湖笋岗对吧？</w:t>
      </w:r>
      <w:r>
        <w:rPr>
          <w:rFonts w:ascii="宋体" w:hAnsi="宋体" w:cs="宋体"/>
        </w:rPr>
        <w:br/>
        <w:t>角色2：嗯其实我们是比较单一的，我们就是嗯</w:t>
      </w:r>
      <w:ins w:id="35" w:author="罗 利文" w:date="2023-04-11T16:21:00Z">
        <w:r w:rsidR="009750FA">
          <w:rPr>
            <w:rFonts w:ascii="宋体" w:hAnsi="宋体" w:cs="宋体" w:hint="eastAsia"/>
          </w:rPr>
          <w:t>特</w:t>
        </w:r>
      </w:ins>
      <w:r>
        <w:rPr>
          <w:rFonts w:ascii="宋体" w:hAnsi="宋体" w:cs="宋体"/>
        </w:rPr>
        <w:t>别两点一线。</w:t>
      </w:r>
      <w:r>
        <w:rPr>
          <w:rFonts w:ascii="宋体" w:hAnsi="宋体" w:cs="宋体"/>
        </w:rPr>
        <w:br/>
        <w:t>角色1：啊啊那你觉得对罗湖笋岗来说，地铁的开通有什么就对当地人有什么改变吗？</w:t>
      </w:r>
      <w:r>
        <w:rPr>
          <w:rFonts w:ascii="宋体" w:hAnsi="宋体" w:cs="宋体"/>
        </w:rPr>
        <w:br/>
        <w:t>角色2：嗯嗯嗯对，我们以前在那边刚开始的时候哈，嗯嗯其实以之前哈我们在那边的时候，他出行嗯这些呢就是停车场比较多，其实人流量了，没有这个疫情的时候，人流量其实最大的冲击力呢在深圳来说是的那个商家呢还是呃像我们做生意的这一块，这个板块呢还是就是后面的互联网互联网对我们的冲击力是最大的。嗯他也不是说不是说因为地铁。</w:t>
      </w:r>
      <w:r>
        <w:rPr>
          <w:rFonts w:ascii="宋体" w:hAnsi="宋体" w:cs="宋体"/>
        </w:rPr>
        <w:br/>
        <w:t>角色1：不是因为地铁。</w:t>
      </w:r>
      <w:r>
        <w:rPr>
          <w:rFonts w:ascii="宋体" w:hAnsi="宋体" w:cs="宋体"/>
        </w:rPr>
        <w:br/>
        <w:t>角色2：对，不是因为地铁开通，而那个就主要是是网络时代嗯对啊对我们的冲击是最大的，对我们做生意小本生意的人来说吧，嗯就特别那个。</w:t>
      </w:r>
      <w:r>
        <w:rPr>
          <w:rFonts w:ascii="宋体" w:hAnsi="宋体" w:cs="宋体"/>
        </w:rPr>
        <w:br/>
        <w:t>角色1：啊嗯阿姨有没有什么就是当时地铁开通之前那个布吉堵得很的那种照片？</w:t>
      </w:r>
      <w:r>
        <w:rPr>
          <w:rFonts w:ascii="宋体" w:hAnsi="宋体" w:cs="宋体"/>
        </w:rPr>
        <w:br/>
        <w:t>角色2：没喽，我以前一一地铁地铁没开通之前挤公车，还经常被人家偷偷钱包。</w:t>
      </w:r>
      <w:r>
        <w:rPr>
          <w:rFonts w:ascii="宋体" w:hAnsi="宋体" w:cs="宋体"/>
        </w:rPr>
        <w:br/>
        <w:t>00:35:07</w:t>
      </w:r>
      <w:r>
        <w:rPr>
          <w:rFonts w:ascii="宋体" w:hAnsi="宋体" w:cs="宋体"/>
        </w:rPr>
        <w:br/>
        <w:t>角色1：啊还有偷钱包</w:t>
      </w:r>
      <w:del w:id="36" w:author="罗 利文" w:date="2023-04-11T16:22:00Z">
        <w:r w:rsidDel="009750FA">
          <w:rPr>
            <w:rFonts w:ascii="宋体" w:hAnsi="宋体" w:cs="宋体" w:hint="eastAsia"/>
          </w:rPr>
          <w:delText>。</w:delText>
        </w:r>
      </w:del>
      <w:ins w:id="37" w:author="罗 利文" w:date="2023-04-11T16:22:00Z">
        <w:r w:rsidR="009750FA">
          <w:rPr>
            <w:rFonts w:ascii="宋体" w:hAnsi="宋体" w:cs="宋体" w:hint="eastAsia"/>
          </w:rPr>
          <w:t>？</w:t>
        </w:r>
      </w:ins>
      <w:r>
        <w:rPr>
          <w:rFonts w:ascii="宋体" w:hAnsi="宋体" w:cs="宋体"/>
        </w:rPr>
        <w:br/>
      </w:r>
      <w:r>
        <w:rPr>
          <w:rFonts w:ascii="宋体" w:hAnsi="宋体" w:cs="宋体"/>
        </w:rPr>
        <w:lastRenderedPageBreak/>
        <w:t>角色2：有啊以前偷窃偷窃的人很多的，然后一一上车肯定挤两下，就把就把那个钱包给你偷了，手机给你偷了，这些年你拿手机拿去都没有，你开不了，因为也不值钱嘛，现在你钱包都不带呀，经常都没有没有钱带在身上，啊嗯是吧？那以前是以前是带现金的嘛，嗯还是这个互联网的时代，然后逐渐的呃大家都就带个手机出门，带个钥匙出门就可以了，只要手机有电就行了。</w:t>
      </w:r>
      <w:r>
        <w:rPr>
          <w:rFonts w:ascii="宋体" w:hAnsi="宋体" w:cs="宋体"/>
        </w:rPr>
        <w:br/>
        <w:t>角色1：嗯那我们接下来问嗯就是觉得啊第一次坐地铁深圳地铁的时候有什么样感受？什么情形？</w:t>
      </w:r>
      <w:r>
        <w:rPr>
          <w:rFonts w:ascii="宋体" w:hAnsi="宋体" w:cs="宋体"/>
        </w:rPr>
        <w:br/>
        <w:t>角色2：那个啊刚开通的时候啊我去做的时候，就感觉有点很神奇。然后一一一那个噢坐在里面一点声音都没有，然后嗯呃又比较快，又比较速度，就很兴奋。噢以前也没有坐过，也没有没有这种轨道式的交通也没有坐过嘛，刚开通是刚开通的时候，人家说啊哪个线哪个线地铁开通的，我们说好啊好啊去尝试一下。</w:t>
      </w:r>
      <w:r>
        <w:rPr>
          <w:rFonts w:ascii="宋体" w:hAnsi="宋体" w:cs="宋体"/>
        </w:rPr>
        <w:br/>
        <w:t>角色1：噢那你当时坐的</w:t>
      </w:r>
      <w:ins w:id="38" w:author="罗 利文" w:date="2023-04-11T16:22:00Z">
        <w:r w:rsidR="009750FA">
          <w:rPr>
            <w:rFonts w:ascii="宋体" w:hAnsi="宋体" w:cs="宋体" w:hint="eastAsia"/>
          </w:rPr>
          <w:t>时候</w:t>
        </w:r>
      </w:ins>
      <w:r>
        <w:rPr>
          <w:rFonts w:ascii="宋体" w:hAnsi="宋体" w:cs="宋体"/>
        </w:rPr>
        <w:t>是哪个</w:t>
      </w:r>
      <w:ins w:id="39" w:author="罗 利文" w:date="2023-04-11T16:22:00Z">
        <w:r w:rsidR="009750FA">
          <w:rPr>
            <w:rFonts w:ascii="宋体" w:hAnsi="宋体" w:cs="宋体" w:hint="eastAsia"/>
          </w:rPr>
          <w:t>线开</w:t>
        </w:r>
      </w:ins>
      <w:r>
        <w:rPr>
          <w:rFonts w:ascii="宋体" w:hAnsi="宋体" w:cs="宋体"/>
        </w:rPr>
        <w:t>通的呢？</w:t>
      </w:r>
      <w:r>
        <w:rPr>
          <w:rFonts w:ascii="宋体" w:hAnsi="宋体" w:cs="宋体"/>
        </w:rPr>
        <w:br/>
        <w:t>角色2：三号线。</w:t>
      </w:r>
      <w:r>
        <w:rPr>
          <w:rFonts w:ascii="宋体" w:hAnsi="宋体" w:cs="宋体"/>
        </w:rPr>
        <w:br/>
        <w:t>角色1：三号线。</w:t>
      </w:r>
      <w:r>
        <w:rPr>
          <w:rFonts w:ascii="宋体" w:hAnsi="宋体" w:cs="宋体"/>
        </w:rPr>
        <w:br/>
        <w:t>角色2：嗯噢最开始不是三号线开通吧，最开始是一号线嘛罗宝线。</w:t>
      </w:r>
      <w:r>
        <w:rPr>
          <w:rFonts w:ascii="宋体" w:hAnsi="宋体" w:cs="宋体"/>
        </w:rPr>
        <w:br/>
        <w:t>角色1：那你第一次坐的是三号线吗？</w:t>
      </w:r>
      <w:r>
        <w:rPr>
          <w:rFonts w:ascii="宋体" w:hAnsi="宋体" w:cs="宋体"/>
        </w:rPr>
        <w:br/>
        <w:t>角色2：一号线一号线。</w:t>
      </w:r>
      <w:r>
        <w:rPr>
          <w:rFonts w:ascii="宋体" w:hAnsi="宋体" w:cs="宋体"/>
        </w:rPr>
        <w:br/>
        <w:t>角色1：一号线。</w:t>
      </w:r>
      <w:r>
        <w:rPr>
          <w:rFonts w:ascii="宋体" w:hAnsi="宋体" w:cs="宋体"/>
        </w:rPr>
        <w:br/>
        <w:t>角色2：唉对一号线。这开最最先开通的是罗湖到那个嘛对啊对到世界之窗这条这条道嘛，这条线嘛。</w:t>
      </w:r>
      <w:r>
        <w:rPr>
          <w:rFonts w:ascii="宋体" w:hAnsi="宋体" w:cs="宋体"/>
        </w:rPr>
        <w:br/>
        <w:t>角色1：嗯嗯那当时是跟谁一起的呢？</w:t>
      </w:r>
      <w:r>
        <w:rPr>
          <w:rFonts w:ascii="宋体" w:hAnsi="宋体" w:cs="宋体"/>
        </w:rPr>
        <w:br/>
        <w:t>角色2：跟朋友一起啊。</w:t>
      </w:r>
      <w:r>
        <w:rPr>
          <w:rFonts w:ascii="宋体" w:hAnsi="宋体" w:cs="宋体"/>
        </w:rPr>
        <w:br/>
        <w:t>角色1：嗯和朋友一起，他当时是专门去坐的那个一号线的吧。</w:t>
      </w:r>
      <w:r>
        <w:rPr>
          <w:rFonts w:ascii="宋体" w:hAnsi="宋体" w:cs="宋体"/>
        </w:rPr>
        <w:br/>
        <w:t>角色2：呃有一第一次是专门去坐的，专门去感受的。</w:t>
      </w:r>
      <w:r>
        <w:rPr>
          <w:rFonts w:ascii="宋体" w:hAnsi="宋体" w:cs="宋体"/>
        </w:rPr>
        <w:br/>
        <w:t>角色1：那第一次从哪坐哪呢？</w:t>
      </w:r>
      <w:r>
        <w:rPr>
          <w:rFonts w:ascii="宋体" w:hAnsi="宋体" w:cs="宋体"/>
        </w:rPr>
        <w:br/>
        <w:t>角色2：从老街那里然后坐到世纪之窗，因为我先生在世纪之窗那里上上班嘛。</w:t>
      </w:r>
      <w:r>
        <w:rPr>
          <w:rFonts w:ascii="宋体" w:hAnsi="宋体" w:cs="宋体"/>
        </w:rPr>
        <w:br/>
        <w:t>角色1：嗯啊老街到世纪之窗。啥时候嘞？</w:t>
      </w:r>
      <w:r>
        <w:rPr>
          <w:rFonts w:ascii="宋体" w:hAnsi="宋体" w:cs="宋体"/>
        </w:rPr>
        <w:br/>
        <w:t>角色2：一号一号地铁刚开通的时候。</w:t>
      </w:r>
      <w:r>
        <w:rPr>
          <w:rFonts w:ascii="宋体" w:hAnsi="宋体" w:cs="宋体"/>
        </w:rPr>
        <w:br/>
      </w:r>
      <w:r>
        <w:rPr>
          <w:rFonts w:ascii="宋体" w:hAnsi="宋体" w:cs="宋体"/>
        </w:rPr>
        <w:lastRenderedPageBreak/>
        <w:t>角色1：噢刚开通的就那一那一天左右？</w:t>
      </w:r>
      <w:r>
        <w:rPr>
          <w:rFonts w:ascii="宋体" w:hAnsi="宋体" w:cs="宋体"/>
        </w:rPr>
        <w:br/>
        <w:t>角色2：嗯后面几天就是开通了大概有可能有差不多半个月左右了，噢我们才去才去感受，地铁地铁是哪一年开通的。</w:t>
      </w:r>
      <w:r>
        <w:rPr>
          <w:rFonts w:ascii="宋体" w:hAnsi="宋体" w:cs="宋体"/>
        </w:rPr>
        <w:br/>
        <w:t>角色1：我觉得应该是2008年吧不是很确定，还有当时的照片没？</w:t>
      </w:r>
      <w:r>
        <w:rPr>
          <w:rFonts w:ascii="宋体" w:hAnsi="宋体" w:cs="宋体"/>
        </w:rPr>
        <w:br/>
        <w:t>角色2：没得，我先生倒有一张他开心死了，哇坐在地铁上不知道对不对？</w:t>
      </w:r>
      <w:r>
        <w:rPr>
          <w:rFonts w:ascii="宋体" w:hAnsi="宋体" w:cs="宋体"/>
        </w:rPr>
        <w:br/>
        <w:t>角色1：那嗯能能提供吗？如果能找得到的话。</w:t>
      </w:r>
      <w:r>
        <w:rPr>
          <w:rFonts w:ascii="宋体" w:hAnsi="宋体" w:cs="宋体"/>
        </w:rPr>
        <w:br/>
        <w:t>角色2：能找，那就不知道能不能找到。</w:t>
      </w:r>
      <w:r>
        <w:rPr>
          <w:rFonts w:ascii="宋体" w:hAnsi="宋体" w:cs="宋体"/>
        </w:rPr>
        <w:br/>
        <w:t>角色1：嗯就是方便的话。</w:t>
      </w:r>
      <w:r>
        <w:rPr>
          <w:rFonts w:ascii="宋体" w:hAnsi="宋体" w:cs="宋体"/>
        </w:rPr>
        <w:br/>
        <w:t>角色2：嗯好，啊我改天问一下他，好呀好呀好像他的他他的电脑里面存有噢嗯拍给我的是</w:t>
      </w:r>
      <w:del w:id="40" w:author="罗 利文" w:date="2023-04-11T16:23:00Z">
        <w:r w:rsidDel="009750FA">
          <w:rPr>
            <w:rFonts w:ascii="宋体" w:hAnsi="宋体" w:cs="宋体" w:hint="eastAsia"/>
          </w:rPr>
          <w:delText>唉</w:delText>
        </w:r>
      </w:del>
      <w:ins w:id="41" w:author="罗 利文" w:date="2023-04-11T16:23:00Z">
        <w:r w:rsidR="009750FA">
          <w:rPr>
            <w:rFonts w:ascii="宋体" w:hAnsi="宋体" w:cs="宋体" w:hint="eastAsia"/>
          </w:rPr>
          <w:t>比</w:t>
        </w:r>
      </w:ins>
      <w:r>
        <w:rPr>
          <w:rFonts w:ascii="宋体" w:hAnsi="宋体" w:cs="宋体"/>
        </w:rPr>
        <w:t>耶。</w:t>
      </w:r>
      <w:r>
        <w:rPr>
          <w:rFonts w:ascii="宋体" w:hAnsi="宋体" w:cs="宋体"/>
        </w:rPr>
        <w:br/>
        <w:t>角色1：唉那就现在有地铁现在就平常阿姨上下班啥的，就工作日啊或者周末有什么规律出行啊？</w:t>
      </w:r>
      <w:r>
        <w:rPr>
          <w:rFonts w:ascii="宋体" w:hAnsi="宋体" w:cs="宋体"/>
        </w:rPr>
        <w:br/>
        <w:t>角色2：呃有时候上下班了，有时候出罗湖的时候还是还是会选择地那个地铁，啊也会对选择去罗湖啊去南山哪龙岗啊这些都会选择地铁，现在就越来越方便了，开车都不愿意开了。嗯嗯对啊，开车还要停车，回来还没停车位，然后坐个地铁出去还还好一些呢。</w:t>
      </w:r>
      <w:r>
        <w:rPr>
          <w:rFonts w:ascii="宋体" w:hAnsi="宋体" w:cs="宋体"/>
        </w:rPr>
        <w:br/>
        <w:t>角色1：啊他开车没车位。</w:t>
      </w:r>
      <w:r>
        <w:rPr>
          <w:rFonts w:ascii="宋体" w:hAnsi="宋体" w:cs="宋体"/>
        </w:rPr>
        <w:br/>
        <w:t>角色2：没车位，啊到处都没车位，停车位还贵，回来我们也没车位停，回来这里也没地方停。</w:t>
      </w:r>
      <w:r>
        <w:rPr>
          <w:rFonts w:ascii="宋体" w:hAnsi="宋体" w:cs="宋体"/>
        </w:rPr>
        <w:br/>
        <w:t>角色1：这里不是有那个户主的车位吗？</w:t>
      </w:r>
      <w:r>
        <w:rPr>
          <w:rFonts w:ascii="宋体" w:hAnsi="宋体" w:cs="宋体"/>
        </w:rPr>
        <w:br/>
        <w:t>角色2：没有的，我们这里没有的，我们这里谁回来的早就谁停，你看这个时候在外面好多车大把地方没人，大把车没有没有停的停不下的。</w:t>
      </w:r>
      <w:r>
        <w:rPr>
          <w:rFonts w:ascii="宋体" w:hAnsi="宋体" w:cs="宋体"/>
        </w:rPr>
        <w:br/>
        <w:t>角色1：那还有啥不接送小孩了吗？现在。</w:t>
      </w:r>
      <w:r>
        <w:rPr>
          <w:rFonts w:ascii="宋体" w:hAnsi="宋体" w:cs="宋体"/>
        </w:rPr>
        <w:br/>
        <w:t>角色2：唉不用啊。</w:t>
      </w:r>
      <w:r>
        <w:rPr>
          <w:rFonts w:ascii="宋体" w:hAnsi="宋体" w:cs="宋体"/>
        </w:rPr>
        <w:br/>
        <w:t>角色1：也不用啊。</w:t>
      </w:r>
      <w:r>
        <w:rPr>
          <w:rFonts w:ascii="宋体" w:hAnsi="宋体" w:cs="宋体"/>
        </w:rPr>
        <w:br/>
        <w:t>角色2：唉对呀，小孩子大了。</w:t>
      </w:r>
      <w:r>
        <w:rPr>
          <w:rFonts w:ascii="宋体" w:hAnsi="宋体" w:cs="宋体"/>
        </w:rPr>
        <w:br/>
        <w:t>角色1：确实，那那个小孩平常去医院呀聚会啊啥的，有吗？啊去医院啊聚会啊啥的有吗？</w:t>
      </w:r>
      <w:r>
        <w:rPr>
          <w:rFonts w:ascii="宋体" w:hAnsi="宋体" w:cs="宋体"/>
        </w:rPr>
        <w:br/>
      </w:r>
      <w:r>
        <w:rPr>
          <w:rFonts w:ascii="宋体" w:hAnsi="宋体" w:cs="宋体"/>
        </w:rPr>
        <w:lastRenderedPageBreak/>
        <w:t>角色2：有，啊啊那些有。</w:t>
      </w:r>
      <w:r>
        <w:rPr>
          <w:rFonts w:ascii="宋体" w:hAnsi="宋体" w:cs="宋体"/>
        </w:rPr>
        <w:br/>
        <w:t>角色1：那些是坐地铁的。</w:t>
      </w:r>
      <w:r>
        <w:rPr>
          <w:rFonts w:ascii="宋体" w:hAnsi="宋体" w:cs="宋体"/>
        </w:rPr>
        <w:br/>
        <w:t>角色2：基本上都是坐地铁。嗯开车一半吧开车一半，坐地铁一半嘛，反正不开车就是坐地铁出行是吧？坐公交车就很少了现在就，现在去哪里都方便。</w:t>
      </w:r>
      <w:r>
        <w:rPr>
          <w:rFonts w:ascii="宋体" w:hAnsi="宋体" w:cs="宋体"/>
        </w:rPr>
        <w:br/>
        <w:t>角色1：对，那是那去罗湖南山就是上下班。</w:t>
      </w:r>
      <w:r>
        <w:rPr>
          <w:rFonts w:ascii="宋体" w:hAnsi="宋体" w:cs="宋体"/>
        </w:rPr>
        <w:br/>
        <w:t>角色2：对，去罗湖上班是去罗湖，南山那边还有个这段时间就有时候去南山。南山那边还有一个还有一个分点。</w:t>
      </w:r>
      <w:r>
        <w:rPr>
          <w:rFonts w:ascii="宋体" w:hAnsi="宋体" w:cs="宋体"/>
        </w:rPr>
        <w:br/>
        <w:t>00:40:22</w:t>
      </w:r>
      <w:r>
        <w:rPr>
          <w:rFonts w:ascii="宋体" w:hAnsi="宋体" w:cs="宋体"/>
        </w:rPr>
        <w:br/>
        <w:t>角色2：噢不是分店就是一个点，唉你在那里有一个</w:t>
      </w:r>
      <w:del w:id="42" w:author="罗 利文" w:date="2023-04-11T16:24:00Z">
        <w:r w:rsidDel="009750FA">
          <w:rPr>
            <w:rFonts w:ascii="宋体" w:hAnsi="宋体" w:cs="宋体" w:hint="eastAsia"/>
          </w:rPr>
          <w:delText>白点</w:delText>
        </w:r>
      </w:del>
      <w:ins w:id="43" w:author="罗 利文" w:date="2023-04-11T16:24:00Z">
        <w:r w:rsidR="009750FA">
          <w:rPr>
            <w:rFonts w:ascii="宋体" w:hAnsi="宋体" w:cs="宋体" w:hint="eastAsia"/>
          </w:rPr>
          <w:t>分店</w:t>
        </w:r>
      </w:ins>
      <w:r>
        <w:rPr>
          <w:rFonts w:ascii="宋体" w:hAnsi="宋体" w:cs="宋体"/>
        </w:rPr>
        <w:t>在那里嗯就要过去看看。</w:t>
      </w:r>
      <w:r>
        <w:rPr>
          <w:rFonts w:ascii="宋体" w:hAnsi="宋体" w:cs="宋体"/>
        </w:rPr>
        <w:br/>
        <w:t>角色1：那是几号线转几号线嘛。</w:t>
      </w:r>
      <w:r>
        <w:rPr>
          <w:rFonts w:ascii="宋体" w:hAnsi="宋体" w:cs="宋体"/>
        </w:rPr>
        <w:br/>
        <w:t>角色2：就是三号转一号。</w:t>
      </w:r>
      <w:r>
        <w:rPr>
          <w:rFonts w:ascii="宋体" w:hAnsi="宋体" w:cs="宋体"/>
        </w:rPr>
        <w:br/>
        <w:t>角色1：噢三都是三号转一号。</w:t>
      </w:r>
      <w:r>
        <w:rPr>
          <w:rFonts w:ascii="宋体" w:hAnsi="宋体" w:cs="宋体"/>
        </w:rPr>
        <w:br/>
        <w:t>角色2：唉对，都是三号转一号。</w:t>
      </w:r>
      <w:r>
        <w:rPr>
          <w:rFonts w:ascii="宋体" w:hAnsi="宋体" w:cs="宋体"/>
        </w:rPr>
        <w:br/>
        <w:t>角色1：三号转一号，啊从哪个站到哪个站呢。</w:t>
      </w:r>
      <w:r>
        <w:rPr>
          <w:rFonts w:ascii="宋体" w:hAnsi="宋体" w:cs="宋体"/>
        </w:rPr>
        <w:br/>
        <w:t>角色2：大从大芬到老街，老街再到转到世界之窗。</w:t>
      </w:r>
      <w:r>
        <w:rPr>
          <w:rFonts w:ascii="宋体" w:hAnsi="宋体" w:cs="宋体"/>
        </w:rPr>
        <w:br/>
        <w:t>角色1：罗湖那个勒。</w:t>
      </w:r>
      <w:r>
        <w:rPr>
          <w:rFonts w:ascii="宋体" w:hAnsi="宋体" w:cs="宋体"/>
        </w:rPr>
        <w:br/>
        <w:t>角色2：啊罗湖那个是坐的坐田到三号到田贝，噢三号到田贝，田贝然后再到笋岗，七号线，三号转七号，有个是三号转一号。</w:t>
      </w:r>
      <w:r>
        <w:rPr>
          <w:rFonts w:ascii="宋体" w:hAnsi="宋体" w:cs="宋体"/>
        </w:rPr>
        <w:br/>
        <w:t>角色1：笋岗，嗯嗯那就是这样啦啊那非常出行了，就节假日啊啥的出游啊。</w:t>
      </w:r>
      <w:r>
        <w:rPr>
          <w:rFonts w:ascii="宋体" w:hAnsi="宋体" w:cs="宋体"/>
        </w:rPr>
        <w:br/>
        <w:t>角色2：嗯节假日就基本上开车比较多。</w:t>
      </w:r>
      <w:r>
        <w:rPr>
          <w:rFonts w:ascii="宋体" w:hAnsi="宋体" w:cs="宋体"/>
        </w:rPr>
        <w:br/>
        <w:t>角色1：啊也是就是跟之前讲的。</w:t>
      </w:r>
      <w:r>
        <w:rPr>
          <w:rFonts w:ascii="宋体" w:hAnsi="宋体" w:cs="宋体"/>
        </w:rPr>
        <w:br/>
        <w:t>角色2：唉唉对，节假日现在节假日基本上就开车比较多。</w:t>
      </w:r>
      <w:r>
        <w:rPr>
          <w:rFonts w:ascii="宋体" w:hAnsi="宋体" w:cs="宋体"/>
        </w:rPr>
        <w:br/>
        <w:t>角色1：嗯开车出去玩，对，基本都出市对吧？</w:t>
      </w:r>
      <w:r>
        <w:rPr>
          <w:rFonts w:ascii="宋体" w:hAnsi="宋体" w:cs="宋体"/>
        </w:rPr>
        <w:br/>
        <w:t>角色2：差不多吧。</w:t>
      </w:r>
      <w:r>
        <w:rPr>
          <w:rFonts w:ascii="宋体" w:hAnsi="宋体" w:cs="宋体"/>
        </w:rPr>
        <w:br/>
        <w:t>角色1：那在在市内有早就是节假日有玩。</w:t>
      </w:r>
      <w:r>
        <w:rPr>
          <w:rFonts w:ascii="宋体" w:hAnsi="宋体" w:cs="宋体"/>
        </w:rPr>
        <w:br/>
        <w:t>角色2：市内有很少，对，市内也走不开，走到没有地方去玩呢，平时应该应酬基本上都是在市里嘛噢是吧？然后周末都想开着车，然后出去就到周边就是远离城市的喧嚣。</w:t>
      </w:r>
      <w:r>
        <w:rPr>
          <w:rFonts w:ascii="宋体" w:hAnsi="宋体" w:cs="宋体"/>
        </w:rPr>
        <w:br/>
      </w:r>
      <w:r>
        <w:rPr>
          <w:rFonts w:ascii="宋体" w:hAnsi="宋体" w:cs="宋体"/>
        </w:rPr>
        <w:lastRenderedPageBreak/>
        <w:t>角色1：是啊。</w:t>
      </w:r>
      <w:r>
        <w:rPr>
          <w:rFonts w:ascii="宋体" w:hAnsi="宋体" w:cs="宋体"/>
        </w:rPr>
        <w:br/>
        <w:t>角色2：待在这个地，时间太久了。</w:t>
      </w:r>
      <w:r>
        <w:rPr>
          <w:rFonts w:ascii="宋体" w:hAnsi="宋体" w:cs="宋体"/>
        </w:rPr>
        <w:br/>
        <w:t>角色1：回家了就返乡了。</w:t>
      </w:r>
      <w:r>
        <w:rPr>
          <w:rFonts w:ascii="宋体" w:hAnsi="宋体" w:cs="宋体"/>
        </w:rPr>
        <w:br/>
        <w:t>角色2：返乡就开车回了，唉对，基本上就开车回了。你你爸妈回家回回去没有？</w:t>
      </w:r>
      <w:r>
        <w:rPr>
          <w:rFonts w:ascii="宋体" w:hAnsi="宋体" w:cs="宋体"/>
        </w:rPr>
        <w:br/>
        <w:t>角色1：回啊清明不回。</w:t>
      </w:r>
      <w:r>
        <w:rPr>
          <w:rFonts w:ascii="宋体" w:hAnsi="宋体" w:cs="宋体"/>
        </w:rPr>
        <w:br/>
        <w:t>角色2：不回啊。你老家哪里？</w:t>
      </w:r>
      <w:r>
        <w:rPr>
          <w:rFonts w:ascii="宋体" w:hAnsi="宋体" w:cs="宋体"/>
        </w:rPr>
        <w:br/>
        <w:t>角色1：安徽的。</w:t>
      </w:r>
      <w:r>
        <w:rPr>
          <w:rFonts w:ascii="宋体" w:hAnsi="宋体" w:cs="宋体"/>
        </w:rPr>
        <w:br/>
        <w:t>角色2：安徽的哈，啊对，清明不清明就一天最主要是。唉对，啊没有多少假。</w:t>
      </w:r>
      <w:r>
        <w:rPr>
          <w:rFonts w:ascii="宋体" w:hAnsi="宋体" w:cs="宋体"/>
        </w:rPr>
        <w:br/>
        <w:t>角色1：那就按刚刚阿姨讲的，在地铁上你会你会干啥呢？</w:t>
      </w:r>
      <w:r>
        <w:rPr>
          <w:rFonts w:ascii="宋体" w:hAnsi="宋体" w:cs="宋体"/>
        </w:rPr>
        <w:br/>
        <w:t>角色2：地铁上啊，我一般在地铁上嗯会看一下手机，刷一下抖音，有时候处理一下公事，嗯嗯基本上就是处理公事完了就是看看手机了，噢然后就是刷一下抖音呢，啊回复一下人家的微信啊这些了。</w:t>
      </w:r>
      <w:r>
        <w:rPr>
          <w:rFonts w:ascii="宋体" w:hAnsi="宋体" w:cs="宋体"/>
        </w:rPr>
        <w:br/>
        <w:t>角色1：回信息。</w:t>
      </w:r>
      <w:r>
        <w:rPr>
          <w:rFonts w:ascii="宋体" w:hAnsi="宋体" w:cs="宋体"/>
        </w:rPr>
        <w:br/>
        <w:t>角色2：没事的时候听听歌娱乐一下下。</w:t>
      </w:r>
      <w:r>
        <w:rPr>
          <w:rFonts w:ascii="宋体" w:hAnsi="宋体" w:cs="宋体"/>
        </w:rPr>
        <w:br/>
        <w:t>角色1：听歌，那你看到其他乘客一般干什么？</w:t>
      </w:r>
      <w:r>
        <w:rPr>
          <w:rFonts w:ascii="宋体" w:hAnsi="宋体" w:cs="宋体"/>
        </w:rPr>
        <w:br/>
        <w:t>角色2：哇现在的年轻人基本上都是玩手机，人手一个手机都是低头族。</w:t>
      </w:r>
      <w:r>
        <w:rPr>
          <w:rFonts w:ascii="宋体" w:hAnsi="宋体" w:cs="宋体"/>
        </w:rPr>
        <w:br/>
        <w:t>角色1：对对。</w:t>
      </w:r>
      <w:r>
        <w:rPr>
          <w:rFonts w:ascii="宋体" w:hAnsi="宋体" w:cs="宋体"/>
        </w:rPr>
        <w:br/>
        <w:t>角色2：都没有干，没有看到一个那个人，唉有时候那些年轻人玩着玩着手机，那个那有需要的人是坐坐站在那旁边，他根本都看不到。</w:t>
      </w:r>
      <w:r>
        <w:rPr>
          <w:rFonts w:ascii="宋体" w:hAnsi="宋体" w:cs="宋体"/>
        </w:rPr>
        <w:br/>
        <w:t>角色1：对。</w:t>
      </w:r>
      <w:r>
        <w:rPr>
          <w:rFonts w:ascii="宋体" w:hAnsi="宋体" w:cs="宋体"/>
        </w:rPr>
        <w:br/>
        <w:t>角色2：是不是？啊嗯嗯他根本都看不到，看都不看一眼，那头都不抬一下。</w:t>
      </w:r>
      <w:r>
        <w:rPr>
          <w:rFonts w:ascii="宋体" w:hAnsi="宋体" w:cs="宋体"/>
        </w:rPr>
        <w:br/>
        <w:t>角色1：是，唉啊那个阿姨要是能能提供就是平常上下班的呃一些照片，或者是出去玩那些照片的话，或者是在地铁上那些照片的话都好，嗯就是能提供就提供方便的话。</w:t>
      </w:r>
      <w:r>
        <w:rPr>
          <w:rFonts w:ascii="宋体" w:hAnsi="宋体" w:cs="宋体"/>
        </w:rPr>
        <w:br/>
        <w:t>角色2：我我给你看一下，如果有合适的我就发给你哈就地铁上的是不是？</w:t>
      </w:r>
      <w:r>
        <w:rPr>
          <w:rFonts w:ascii="宋体" w:hAnsi="宋体" w:cs="宋体"/>
        </w:rPr>
        <w:br/>
        <w:t>角色1：对对。</w:t>
      </w:r>
      <w:r>
        <w:rPr>
          <w:rFonts w:ascii="宋体" w:hAnsi="宋体" w:cs="宋体"/>
        </w:rPr>
        <w:br/>
        <w:t>角色2：嗯你看一下哈地铁上，对，有是有有因为有在地铁上照，但是就看一下哈，嗯现在。</w:t>
      </w:r>
      <w:r>
        <w:rPr>
          <w:rFonts w:ascii="宋体" w:hAnsi="宋体" w:cs="宋体"/>
        </w:rPr>
        <w:br/>
      </w:r>
      <w:r>
        <w:rPr>
          <w:rFonts w:ascii="宋体" w:hAnsi="宋体" w:cs="宋体"/>
        </w:rPr>
        <w:lastRenderedPageBreak/>
        <w:t>角色1：唉那阿姨在地铁上有遇到什么人你让你印象深刻的事情？</w:t>
      </w:r>
      <w:r>
        <w:rPr>
          <w:rFonts w:ascii="宋体" w:hAnsi="宋体" w:cs="宋体"/>
        </w:rPr>
        <w:br/>
        <w:t>角色2：地铁上啊。</w:t>
      </w:r>
      <w:r>
        <w:rPr>
          <w:rFonts w:ascii="宋体" w:hAnsi="宋体" w:cs="宋体"/>
        </w:rPr>
        <w:br/>
        <w:t>角色1：嗯就比如说让你感动，啊你觉得很很不可思议啊，让你觉得难过啊生气啊这些事情。</w:t>
      </w:r>
      <w:r>
        <w:rPr>
          <w:rFonts w:ascii="宋体" w:hAnsi="宋体" w:cs="宋体"/>
        </w:rPr>
        <w:br/>
        <w:t>00:45:00</w:t>
      </w:r>
      <w:r>
        <w:rPr>
          <w:rFonts w:ascii="宋体" w:hAnsi="宋体" w:cs="宋体"/>
        </w:rPr>
        <w:br/>
        <w:t>角色2：地铁上啊还好吧，但是我这是一般我都比较那个我是反正我自己作为我一个市民来说，噢我一看到有需要的人，是我是第一个时间是让座的。</w:t>
      </w:r>
      <w:r>
        <w:rPr>
          <w:rFonts w:ascii="宋体" w:hAnsi="宋体" w:cs="宋体"/>
        </w:rPr>
        <w:br/>
        <w:t>角色1：就是刚刚那些不要。</w:t>
      </w:r>
      <w:r>
        <w:rPr>
          <w:rFonts w:ascii="宋体" w:hAnsi="宋体" w:cs="宋体"/>
        </w:rPr>
        <w:br/>
        <w:t>角色2：唉对呀我不管，不管人家别人让不让，我肯定是第我肯定是一定要让让他们让那些年纪上的人人去去坐的，反正自己呢就在旁边呢，自己就站旁边。</w:t>
      </w:r>
      <w:r>
        <w:rPr>
          <w:rFonts w:ascii="宋体" w:hAnsi="宋体" w:cs="宋体"/>
        </w:rPr>
        <w:br/>
        <w:t>角色1：那还有什么吗？就是类似的或者是你看到的，你觉得很不可思议，啊觉得很很好玩的一些事情。就是地铁站或者地铁内都可以说，嗯或者是你来访的就是去地铁的途中都可以讲。</w:t>
      </w:r>
      <w:r>
        <w:rPr>
          <w:rFonts w:ascii="宋体" w:hAnsi="宋体" w:cs="宋体"/>
        </w:rPr>
        <w:br/>
        <w:t>角色2：嗯其实有时候嘛人与人之间嗯爱怎么说呢，但是人家说的在深圳来说呢，就是就是就是出行的时候哈，如果一个人呢就尽量去少管一些闲事，管好自己。</w:t>
      </w:r>
      <w:r>
        <w:rPr>
          <w:rFonts w:ascii="宋体" w:hAnsi="宋体" w:cs="宋体"/>
        </w:rPr>
        <w:br/>
        <w:t>角色1：就是有人在地铁上管闲事是吧？</w:t>
      </w:r>
      <w:r>
        <w:rPr>
          <w:rFonts w:ascii="宋体" w:hAnsi="宋体" w:cs="宋体"/>
        </w:rPr>
        <w:br/>
        <w:t>角色2：唉对呀，就少管一些闲事。就是。</w:t>
      </w:r>
      <w:r>
        <w:rPr>
          <w:rFonts w:ascii="宋体" w:hAnsi="宋体" w:cs="宋体"/>
        </w:rPr>
        <w:br/>
        <w:t>角色1：他他管什么闲事。</w:t>
      </w:r>
      <w:r>
        <w:rPr>
          <w:rFonts w:ascii="宋体" w:hAnsi="宋体" w:cs="宋体"/>
        </w:rPr>
        <w:br/>
        <w:t>角色2：对呀自己做好一些做好一些。其实有一些也有也会看到啊有一些为了为了位置啊会去会去争吵啊这些。</w:t>
      </w:r>
      <w:r>
        <w:rPr>
          <w:rFonts w:ascii="宋体" w:hAnsi="宋体" w:cs="宋体"/>
        </w:rPr>
        <w:br/>
        <w:t>角色1：啊有有在地铁上。</w:t>
      </w:r>
      <w:r>
        <w:rPr>
          <w:rFonts w:ascii="宋体" w:hAnsi="宋体" w:cs="宋体"/>
        </w:rPr>
        <w:br/>
        <w:t>角色2：对，还有的人呢其实就是就是比较我就比较讨厌那种一个人明明他那个地方嗯可以坐噢可以坐三个人，非要两个人霸在那里。</w:t>
      </w:r>
      <w:r>
        <w:rPr>
          <w:rFonts w:ascii="宋体" w:hAnsi="宋体" w:cs="宋体"/>
        </w:rPr>
        <w:br/>
        <w:t>角色1：有唉。</w:t>
      </w:r>
      <w:r>
        <w:rPr>
          <w:rFonts w:ascii="宋体" w:hAnsi="宋体" w:cs="宋体"/>
        </w:rPr>
        <w:br/>
        <w:t>角色2：这是地铁上照的，基本上个个都是低头族，大家都。</w:t>
      </w:r>
      <w:r>
        <w:rPr>
          <w:rFonts w:ascii="宋体" w:hAnsi="宋体" w:cs="宋体"/>
        </w:rPr>
        <w:br/>
        <w:t>角色1：你可以发给我的，可以发给我嗯。</w:t>
      </w:r>
      <w:r>
        <w:rPr>
          <w:rFonts w:ascii="宋体" w:hAnsi="宋体" w:cs="宋体"/>
        </w:rPr>
        <w:br/>
        <w:t>角色2：对啊，大家都是都都都不用那个的，嗯等下发给你看看。</w:t>
      </w:r>
      <w:r>
        <w:rPr>
          <w:rFonts w:ascii="宋体" w:hAnsi="宋体" w:cs="宋体"/>
        </w:rPr>
        <w:br/>
        <w:t>角色1：一嗯嗯嗯嗯嗯那阿姨觉得就是对比于其他的交通方式，啊比如说公交车、</w:t>
      </w:r>
      <w:r>
        <w:rPr>
          <w:rFonts w:ascii="宋体" w:hAnsi="宋体" w:cs="宋体"/>
        </w:rPr>
        <w:lastRenderedPageBreak/>
        <w:t>呀私家车、呀出租车、呀自行车呀之类的，你觉得地铁出行的特点是什么优缺点？</w:t>
      </w:r>
      <w:r>
        <w:rPr>
          <w:rFonts w:ascii="宋体" w:hAnsi="宋体" w:cs="宋体"/>
        </w:rPr>
        <w:br/>
        <w:t>角色2：地铁出行的优优点就安全，他还没有什么缺点。</w:t>
      </w:r>
      <w:r>
        <w:rPr>
          <w:rFonts w:ascii="宋体" w:hAnsi="宋体" w:cs="宋体"/>
        </w:rPr>
        <w:br/>
        <w:t>角色1：还没有缺点。</w:t>
      </w:r>
      <w:r>
        <w:rPr>
          <w:rFonts w:ascii="宋体" w:hAnsi="宋体" w:cs="宋体"/>
        </w:rPr>
        <w:br/>
        <w:t>角色2：唉对啊，就最主要是里面的环境空气环境也好，卫生也也到位，噢嗯卫生也干净，没有什么缺点。</w:t>
      </w:r>
      <w:r>
        <w:rPr>
          <w:rFonts w:ascii="宋体" w:hAnsi="宋体" w:cs="宋体"/>
        </w:rPr>
        <w:br/>
        <w:t>角色1：卫生到位。然后然后，就完全没缺点了嘛，就是都不用想的，是不是，可以对比一下，对比公交车、私家车、出租车、自行车。</w:t>
      </w:r>
      <w:r>
        <w:rPr>
          <w:rFonts w:ascii="宋体" w:hAnsi="宋体" w:cs="宋体"/>
        </w:rPr>
        <w:br/>
        <w:t>角色2：公交车始终还是没有那么稳嘛，他的，对，他啊地铁还是稳定，嗯又不会跑，啊也不会摇来摇去，公车就不行了，公车就不一样了。</w:t>
      </w:r>
      <w:r>
        <w:rPr>
          <w:rFonts w:ascii="宋体" w:hAnsi="宋体" w:cs="宋体"/>
        </w:rPr>
        <w:br/>
        <w:t>角色1：嗯那你觉得你坐地铁感受到的深圳和通过其他交通方式感受到的深圳有什么不一样呢？</w:t>
      </w:r>
      <w:r>
        <w:rPr>
          <w:rFonts w:ascii="宋体" w:hAnsi="宋体" w:cs="宋体"/>
        </w:rPr>
        <w:br/>
        <w:t>角色2：深呃其他啊嗯嗯其他的啊就是公车跟或者是就是出行的感受到的不一样的，啊不一样的。那一个就是就是公车的时候堵的时候你就心里就有点着急嘛，有点烦躁。</w:t>
      </w:r>
      <w:r>
        <w:rPr>
          <w:rFonts w:ascii="宋体" w:hAnsi="宋体" w:cs="宋体"/>
        </w:rPr>
        <w:br/>
        <w:t>00:50:02</w:t>
      </w:r>
      <w:r>
        <w:rPr>
          <w:rFonts w:ascii="宋体" w:hAnsi="宋体" w:cs="宋体"/>
        </w:rPr>
        <w:br/>
        <w:t>角色2：啊啊对啊那地铁呢你可以算好时间，啊对两者之间去比较的话呢，那就是截然不同啊是吧？你公车你是没办法算计算好这个时间的，嗯反正走到哪里，有时候说不定一一一呃中途出点什么事，啊这些就可能就就塞在那里了。然后地铁就不一样了，嗯地铁你可以算的时间，它相差也就是相差几分钟，嗯啊不会说跟你相差有多大。</w:t>
      </w:r>
      <w:r>
        <w:rPr>
          <w:rFonts w:ascii="宋体" w:hAnsi="宋体" w:cs="宋体"/>
        </w:rPr>
        <w:br/>
        <w:t>角色1：呃那你觉得感受到深圳有什么不一样吗？</w:t>
      </w:r>
      <w:r>
        <w:rPr>
          <w:rFonts w:ascii="宋体" w:hAnsi="宋体" w:cs="宋体"/>
        </w:rPr>
        <w:br/>
        <w:t>角色2：深圳跟其他地方啊？</w:t>
      </w:r>
      <w:r>
        <w:rPr>
          <w:rFonts w:ascii="宋体" w:hAnsi="宋体" w:cs="宋体"/>
        </w:rPr>
        <w:br/>
        <w:t>角色1：不是跟其他地方，就是你在地铁上感受到的深圳和你在其他交通工具上面感受到深圳有什么不一样吗？</w:t>
      </w:r>
      <w:r>
        <w:rPr>
          <w:rFonts w:ascii="宋体" w:hAnsi="宋体" w:cs="宋体"/>
        </w:rPr>
        <w:br/>
        <w:t>角色2：唉呀都差不多吧这个都差不多。</w:t>
      </w:r>
      <w:r>
        <w:rPr>
          <w:rFonts w:ascii="宋体" w:hAnsi="宋体" w:cs="宋体"/>
        </w:rPr>
        <w:br/>
        <w:t>角色1：都差不多。</w:t>
      </w:r>
      <w:r>
        <w:rPr>
          <w:rFonts w:ascii="宋体" w:hAnsi="宋体" w:cs="宋体"/>
        </w:rPr>
        <w:br/>
        <w:t>角色2：啊对，这个我估计都我觉得都差不多吧。</w:t>
      </w:r>
      <w:r>
        <w:rPr>
          <w:rFonts w:ascii="宋体" w:hAnsi="宋体" w:cs="宋体"/>
        </w:rPr>
        <w:br/>
        <w:t>角色1：嗯嗯嗯啊那你那你身边的人就是家里人、啊朋友、啊亲戚、啊同事，他们</w:t>
      </w:r>
      <w:r>
        <w:rPr>
          <w:rFonts w:ascii="宋体" w:hAnsi="宋体" w:cs="宋体"/>
        </w:rPr>
        <w:lastRenderedPageBreak/>
        <w:t>会乘坐地铁吗？</w:t>
      </w:r>
      <w:r>
        <w:rPr>
          <w:rFonts w:ascii="宋体" w:hAnsi="宋体" w:cs="宋体"/>
        </w:rPr>
        <w:br/>
        <w:t>角色2：会。</w:t>
      </w:r>
      <w:r>
        <w:rPr>
          <w:rFonts w:ascii="宋体" w:hAnsi="宋体" w:cs="宋体"/>
        </w:rPr>
        <w:br/>
        <w:t>角色1：嗯嗯让他们乘坐地铁的方式。</w:t>
      </w:r>
      <w:r>
        <w:rPr>
          <w:rFonts w:ascii="宋体" w:hAnsi="宋体" w:cs="宋体"/>
        </w:rPr>
        <w:br/>
        <w:t>角色2：100%都会。</w:t>
      </w:r>
      <w:r>
        <w:rPr>
          <w:rFonts w:ascii="宋体" w:hAnsi="宋体" w:cs="宋体"/>
        </w:rPr>
        <w:br/>
        <w:t>角色1：都会。</w:t>
      </w:r>
      <w:r>
        <w:rPr>
          <w:rFonts w:ascii="宋体" w:hAnsi="宋体" w:cs="宋体"/>
        </w:rPr>
        <w:br/>
        <w:t>角色2：嗯嗯对。啊都会对，都会。</w:t>
      </w:r>
      <w:r>
        <w:rPr>
          <w:rFonts w:ascii="宋体" w:hAnsi="宋体" w:cs="宋体"/>
        </w:rPr>
        <w:br/>
        <w:t>角色1：那他们就是呃怎么说呢他们乘坐地铁的目的或者说唉。</w:t>
      </w:r>
      <w:r>
        <w:rPr>
          <w:rFonts w:ascii="宋体" w:hAnsi="宋体" w:cs="宋体"/>
        </w:rPr>
        <w:br/>
        <w:t>角色2：基本上就可能就是去上班，喽唉对，基本上上班。上班哪走访亲友啊，然后出去游玩呐这些了。</w:t>
      </w:r>
      <w:r>
        <w:rPr>
          <w:rFonts w:ascii="宋体" w:hAnsi="宋体" w:cs="宋体"/>
        </w:rPr>
        <w:br/>
        <w:t>角色1：也没啥不同对吧？</w:t>
      </w:r>
      <w:r>
        <w:rPr>
          <w:rFonts w:ascii="宋体" w:hAnsi="宋体" w:cs="宋体"/>
        </w:rPr>
        <w:br/>
        <w:t>角色2：对，没啥不同，基本上就是大家都是一样一样的吧，嗯啊也是出去游玩哪上班这些。</w:t>
      </w:r>
      <w:r>
        <w:rPr>
          <w:rFonts w:ascii="宋体" w:hAnsi="宋体" w:cs="宋体"/>
        </w:rPr>
        <w:br/>
        <w:t>角色1：嗯就是他们。</w:t>
      </w:r>
      <w:r>
        <w:rPr>
          <w:rFonts w:ascii="宋体" w:hAnsi="宋体" w:cs="宋体"/>
        </w:rPr>
        <w:br/>
        <w:t>角色2：真的少真的在地铁上拍的还少之又少。</w:t>
      </w:r>
      <w:r>
        <w:rPr>
          <w:rFonts w:ascii="宋体" w:hAnsi="宋体" w:cs="宋体"/>
        </w:rPr>
        <w:br/>
        <w:t>角色1：没关系，我觉得够了够了一两张够了。嗯嗯那除了这些以外，你觉得深圳哪些人最常使用地铁呢？</w:t>
      </w:r>
      <w:r>
        <w:rPr>
          <w:rFonts w:ascii="宋体" w:hAnsi="宋体" w:cs="宋体"/>
        </w:rPr>
        <w:br/>
        <w:t>角色2：上班族最常用了啊上班族是最常用地铁的了。</w:t>
      </w:r>
      <w:r>
        <w:rPr>
          <w:rFonts w:ascii="宋体" w:hAnsi="宋体" w:cs="宋体"/>
        </w:rPr>
        <w:br/>
        <w:t>角色1：嗯那哪些人最不常用地铁呢，啊哪些人最不常用地铁呢，为什么呢？</w:t>
      </w:r>
      <w:r>
        <w:rPr>
          <w:rFonts w:ascii="宋体" w:hAnsi="宋体" w:cs="宋体"/>
        </w:rPr>
        <w:br/>
        <w:t>角色2：老人家了，因为他出行比较少嘛。</w:t>
      </w:r>
      <w:r>
        <w:rPr>
          <w:rFonts w:ascii="宋体" w:hAnsi="宋体" w:cs="宋体"/>
        </w:rPr>
        <w:br/>
        <w:t>角色1：那你觉得为什么上班族就坐地铁比较多勒，嗯为什么上班族地坐地铁就比较多呢？</w:t>
      </w:r>
      <w:r>
        <w:rPr>
          <w:rFonts w:ascii="宋体" w:hAnsi="宋体" w:cs="宋体"/>
        </w:rPr>
        <w:br/>
        <w:t>角色2：嗯上班族坐坐地铁比较多，就是呀它也就是一个方便嗯快速、嗯无障碍。嗯不会就是你时间都比较准确，嗯到达的时间嗯他就噢对啊，你公车算不到时间的嘛，公车上下人也比较多嘛，嗯能选择坐地铁就坐地铁，都不会选择坐公交。</w:t>
      </w:r>
      <w:r>
        <w:rPr>
          <w:rFonts w:ascii="宋体" w:hAnsi="宋体" w:cs="宋体"/>
        </w:rPr>
        <w:br/>
        <w:t>角色1：嗯嗯就是。</w:t>
      </w:r>
      <w:r>
        <w:rPr>
          <w:rFonts w:ascii="宋体" w:hAnsi="宋体" w:cs="宋体"/>
        </w:rPr>
        <w:br/>
        <w:t>角色2：还是要快一些快很多。</w:t>
      </w:r>
      <w:r>
        <w:rPr>
          <w:rFonts w:ascii="宋体" w:hAnsi="宋体" w:cs="宋体"/>
        </w:rPr>
        <w:br/>
        <w:t>角色1：我觉得这个实在是，行，那问一下阿姨就对比一下地铁开通前后，啊你觉得地铁对你的生活带来什么样的变化呢？</w:t>
      </w:r>
      <w:r>
        <w:rPr>
          <w:rFonts w:ascii="宋体" w:hAnsi="宋体" w:cs="宋体"/>
        </w:rPr>
        <w:br/>
      </w:r>
      <w:r>
        <w:rPr>
          <w:rFonts w:ascii="宋体" w:hAnsi="宋体" w:cs="宋体"/>
        </w:rPr>
        <w:lastRenderedPageBreak/>
        <w:t>角色2：比较便利一点啊。</w:t>
      </w:r>
      <w:r>
        <w:rPr>
          <w:rFonts w:ascii="宋体" w:hAnsi="宋体" w:cs="宋体"/>
        </w:rPr>
        <w:br/>
        <w:t>角色1：便利。</w:t>
      </w:r>
      <w:r>
        <w:rPr>
          <w:rFonts w:ascii="宋体" w:hAnsi="宋体" w:cs="宋体"/>
        </w:rPr>
        <w:br/>
        <w:t>角色2：比较便利就是出行便利。</w:t>
      </w:r>
      <w:r>
        <w:rPr>
          <w:rFonts w:ascii="宋体" w:hAnsi="宋体" w:cs="宋体"/>
        </w:rPr>
        <w:br/>
        <w:t>角色1：嗯那还有。</w:t>
      </w:r>
      <w:r>
        <w:rPr>
          <w:rFonts w:ascii="宋体" w:hAnsi="宋体" w:cs="宋体"/>
        </w:rPr>
        <w:br/>
        <w:t>角色2：方便。</w:t>
      </w:r>
      <w:r>
        <w:rPr>
          <w:rFonts w:ascii="宋体" w:hAnsi="宋体" w:cs="宋体"/>
        </w:rPr>
        <w:br/>
        <w:t>角色1：啊很方便。</w:t>
      </w:r>
      <w:r>
        <w:rPr>
          <w:rFonts w:ascii="宋体" w:hAnsi="宋体" w:cs="宋体"/>
        </w:rPr>
        <w:br/>
        <w:t>角色2：唉对方便。</w:t>
      </w:r>
      <w:r>
        <w:rPr>
          <w:rFonts w:ascii="宋体" w:hAnsi="宋体" w:cs="宋体"/>
        </w:rPr>
        <w:br/>
        <w:t>角色1：嗯然后就没了对吧？</w:t>
      </w:r>
      <w:r>
        <w:rPr>
          <w:rFonts w:ascii="宋体" w:hAnsi="宋体" w:cs="宋体"/>
        </w:rPr>
        <w:br/>
        <w:t>角色2：对。</w:t>
      </w:r>
      <w:r>
        <w:rPr>
          <w:rFonts w:ascii="宋体" w:hAnsi="宋体" w:cs="宋体"/>
        </w:rPr>
        <w:br/>
        <w:t>角色1：嗯那你觉得就比较地铁开通前后，啊啊地铁对深圳的空间格局和城市气质嗯有什么变化？</w:t>
      </w:r>
      <w:r>
        <w:rPr>
          <w:rFonts w:ascii="宋体" w:hAnsi="宋体" w:cs="宋体"/>
        </w:rPr>
        <w:br/>
        <w:t>角色2：好像上升了一个台阶哈。</w:t>
      </w:r>
      <w:r>
        <w:rPr>
          <w:rFonts w:ascii="宋体" w:hAnsi="宋体" w:cs="宋体"/>
        </w:rPr>
        <w:br/>
        <w:t>角色1：上升了一个台阶，怎么上升台阶</w:t>
      </w:r>
      <w:del w:id="44" w:author="罗 利文" w:date="2023-04-11T16:26:00Z">
        <w:r w:rsidDel="009750FA">
          <w:rPr>
            <w:rFonts w:ascii="宋体" w:hAnsi="宋体" w:cs="宋体" w:hint="eastAsia"/>
          </w:rPr>
          <w:delText>。</w:delText>
        </w:r>
      </w:del>
      <w:ins w:id="45" w:author="罗 利文" w:date="2023-04-11T16:26:00Z">
        <w:r w:rsidR="009750FA">
          <w:rPr>
            <w:rFonts w:ascii="宋体" w:hAnsi="宋体" w:cs="宋体" w:hint="eastAsia"/>
          </w:rPr>
          <w:t>？</w:t>
        </w:r>
      </w:ins>
      <w:r>
        <w:rPr>
          <w:rFonts w:ascii="宋体" w:hAnsi="宋体" w:cs="宋体"/>
        </w:rPr>
        <w:br/>
        <w:t>角色2：那就是对这个这个呃特区城市来说，它就更高大上了吧这样子，对哈。</w:t>
      </w:r>
      <w:r>
        <w:rPr>
          <w:rFonts w:ascii="宋体" w:hAnsi="宋体" w:cs="宋体"/>
        </w:rPr>
        <w:br/>
        <w:t>00:55:05</w:t>
      </w:r>
      <w:r>
        <w:rPr>
          <w:rFonts w:ascii="宋体" w:hAnsi="宋体" w:cs="宋体"/>
        </w:rPr>
        <w:br/>
        <w:t>角色1：还有啥吗？</w:t>
      </w:r>
      <w:r>
        <w:rPr>
          <w:rFonts w:ascii="宋体" w:hAnsi="宋体" w:cs="宋体"/>
        </w:rPr>
        <w:br/>
        <w:t>角色2：嗯还有啥？没有了。</w:t>
      </w:r>
      <w:r>
        <w:rPr>
          <w:rFonts w:ascii="宋体" w:hAnsi="宋体" w:cs="宋体"/>
        </w:rPr>
        <w:br/>
        <w:t>角色1：ok。那你觉得地铁站哪一些地铁站是深圳地铁站的比较核心的节点？</w:t>
      </w:r>
      <w:r>
        <w:rPr>
          <w:rFonts w:ascii="宋体" w:hAnsi="宋体" w:cs="宋体"/>
        </w:rPr>
        <w:br/>
        <w:t>角色2：哪些地铁站哪些地铁站啊比较核心的节点嗯，那其实核心我我想想核心的节点是指的是嗯嗯就是一定就是人多的地方吧，他肯定是人多一点的地方就是说写字楼就比较多一点的地写字楼比较密集的地方，它肯定是一定要有一定要设一个噢就是设设那个呃站点嘛。对啊。</w:t>
      </w:r>
      <w:r>
        <w:rPr>
          <w:rFonts w:ascii="宋体" w:hAnsi="宋体" w:cs="宋体"/>
        </w:rPr>
        <w:br/>
        <w:t>角色1：比如说哪个站，嗯比如说哪些站。</w:t>
      </w:r>
      <w:r>
        <w:rPr>
          <w:rFonts w:ascii="宋体" w:hAnsi="宋体" w:cs="宋体"/>
        </w:rPr>
        <w:br/>
        <w:t>角色2：哪些站啊，像深圳大剧院哪这些站都是都是很关键的嘛。</w:t>
      </w:r>
      <w:r>
        <w:rPr>
          <w:rFonts w:ascii="宋体" w:hAnsi="宋体" w:cs="宋体"/>
        </w:rPr>
        <w:br/>
        <w:t>角色1：啊大剧院啊。</w:t>
      </w:r>
      <w:r>
        <w:rPr>
          <w:rFonts w:ascii="宋体" w:hAnsi="宋体" w:cs="宋体"/>
        </w:rPr>
        <w:br/>
        <w:t>角色2：还有旅游的景点的这些像世界之窗，啊先是到往蛇口那边走，往蛇口去，啊或者往那个啊口岸哪往机场啊这些地方。</w:t>
      </w:r>
      <w:r>
        <w:rPr>
          <w:rFonts w:ascii="宋体" w:hAnsi="宋体" w:cs="宋体"/>
        </w:rPr>
        <w:br/>
        <w:t>角色1：啊嗯就是往口岸是哪个呢？</w:t>
      </w:r>
      <w:r>
        <w:rPr>
          <w:rFonts w:ascii="宋体" w:hAnsi="宋体" w:cs="宋体"/>
        </w:rPr>
        <w:br/>
      </w:r>
      <w:r>
        <w:rPr>
          <w:rFonts w:ascii="宋体" w:hAnsi="宋体" w:cs="宋体"/>
        </w:rPr>
        <w:lastRenderedPageBreak/>
        <w:t>角色2：口岸罗湖口岸、福田口岸这些啊。</w:t>
      </w:r>
      <w:r>
        <w:rPr>
          <w:rFonts w:ascii="宋体" w:hAnsi="宋体" w:cs="宋体"/>
        </w:rPr>
        <w:br/>
        <w:t>角色1：就是罗湖站。</w:t>
      </w:r>
      <w:r>
        <w:rPr>
          <w:rFonts w:ascii="宋体" w:hAnsi="宋体" w:cs="宋体"/>
        </w:rPr>
        <w:br/>
        <w:t>角色2：唉罗湖、啊福田、呐深圳湾呐这些站呐哈这些是肯定是一定有有有地铁站才方便嘛，因为出行的人多嘛，而且也还是这些都是必经必须要到那那些地方的嘛，还有机场这些啊机场，因为我们现在我们市里到机场也比较远嘛，那有了地铁之后确实也很方便，以前坐公车坐了老久了，还算不到时间，万一在路上一塞车，你就完了就就要误机。嗯对，到机场到机场是最最那个的。</w:t>
      </w:r>
      <w:r>
        <w:rPr>
          <w:rFonts w:ascii="宋体" w:hAnsi="宋体" w:cs="宋体"/>
        </w:rPr>
        <w:br/>
        <w:t>角色1：嗯嗯嗯对，机场站就是宝安站。</w:t>
      </w:r>
      <w:r>
        <w:rPr>
          <w:rFonts w:ascii="宋体" w:hAnsi="宋体" w:cs="宋体"/>
        </w:rPr>
        <w:br/>
        <w:t>角色2：唉对机场嗯对，宝安机场嘛是。人多的地方，写字楼多的地方。还有深圳北站中转的地方，噢啊这些就是就就人特别多嘛。</w:t>
      </w:r>
      <w:r>
        <w:rPr>
          <w:rFonts w:ascii="宋体" w:hAnsi="宋体" w:cs="宋体"/>
        </w:rPr>
        <w:br/>
        <w:t>角色1：深圳北站。</w:t>
      </w:r>
      <w:r>
        <w:rPr>
          <w:rFonts w:ascii="宋体" w:hAnsi="宋体" w:cs="宋体"/>
        </w:rPr>
        <w:br/>
        <w:t>角色2：嗯深圳北站，因为深圳北站好转车啊转到广州啊，像我们坐地铁都要从深圳北出发，然后转到广州，然后再去坐高铁。</w:t>
      </w:r>
      <w:r>
        <w:rPr>
          <w:rFonts w:ascii="宋体" w:hAnsi="宋体" w:cs="宋体"/>
        </w:rPr>
        <w:br/>
        <w:t>角色1：噢嗯嗯再加一个。嗯嗯那除了这些以外，就是你觉得还有哪些地铁站让你印象深刻呢？</w:t>
      </w:r>
      <w:r>
        <w:rPr>
          <w:rFonts w:ascii="宋体" w:hAnsi="宋体" w:cs="宋体"/>
        </w:rPr>
        <w:br/>
        <w:t>角色2：哪些地铁站让我印象深刻？经常走的那些那些地那些呢经常出行的这些这些站点呢，嗯比如啊我们经常出行的就是大芬啊啊大芬呢布吉啊这一代呀</w:t>
      </w:r>
      <w:del w:id="46" w:author="罗 利文" w:date="2023-04-11T16:27:00Z">
        <w:r w:rsidDel="009750FA">
          <w:rPr>
            <w:rFonts w:ascii="宋体" w:hAnsi="宋体" w:cs="宋体" w:hint="eastAsia"/>
          </w:rPr>
          <w:delText>海国</w:delText>
        </w:r>
      </w:del>
      <w:ins w:id="47" w:author="罗 利文" w:date="2023-04-11T16:27:00Z">
        <w:r w:rsidR="009750FA">
          <w:rPr>
            <w:rFonts w:ascii="宋体" w:hAnsi="宋体" w:cs="宋体" w:hint="eastAsia"/>
          </w:rPr>
          <w:t>海关</w:t>
        </w:r>
      </w:ins>
      <w:r>
        <w:rPr>
          <w:rFonts w:ascii="宋体" w:hAnsi="宋体" w:cs="宋体"/>
        </w:rPr>
        <w:t>草埔海关呢，然后就老街老街是经常坐在中转的地方啊。</w:t>
      </w:r>
      <w:r>
        <w:rPr>
          <w:rFonts w:ascii="宋体" w:hAnsi="宋体" w:cs="宋体"/>
        </w:rPr>
        <w:br/>
        <w:t>角色1：噢中转。</w:t>
      </w:r>
      <w:r>
        <w:rPr>
          <w:rFonts w:ascii="宋体" w:hAnsi="宋体" w:cs="宋体"/>
        </w:rPr>
        <w:br/>
        <w:t>角色2：对，中转的地方基本上就是老街，然后常走的就是就是三号线。嗯嗯我最常走的就是三号跟一号，噢三号、一号、七号这几个线，嗯因为我们住的地方跟工作的地方就是这个这几个点嘛。</w:t>
      </w:r>
      <w:r>
        <w:rPr>
          <w:rFonts w:ascii="宋体" w:hAnsi="宋体" w:cs="宋体"/>
        </w:rPr>
        <w:br/>
        <w:t>角色1：是的，对。嗯那阿姨还有坐过其他城市的地铁吗？</w:t>
      </w:r>
      <w:r>
        <w:rPr>
          <w:rFonts w:ascii="宋体" w:hAnsi="宋体" w:cs="宋体"/>
        </w:rPr>
        <w:br/>
        <w:t>角色2：其他城市的地铁就广州。</w:t>
      </w:r>
      <w:r>
        <w:rPr>
          <w:rFonts w:ascii="宋体" w:hAnsi="宋体" w:cs="宋体"/>
        </w:rPr>
        <w:br/>
        <w:t>角色1：广州嗯嗯。</w:t>
      </w:r>
      <w:r>
        <w:rPr>
          <w:rFonts w:ascii="宋体" w:hAnsi="宋体" w:cs="宋体"/>
        </w:rPr>
        <w:br/>
        <w:t>角色2：就是广州，上海没坐过吧，上海没坐过。</w:t>
      </w:r>
      <w:r>
        <w:rPr>
          <w:rFonts w:ascii="宋体" w:hAnsi="宋体" w:cs="宋体"/>
        </w:rPr>
        <w:br/>
        <w:t>角色1：嗯那你觉得这个城市的地铁有什么特色吗？广州地铁有什么特色吗？</w:t>
      </w:r>
      <w:r>
        <w:rPr>
          <w:rFonts w:ascii="宋体" w:hAnsi="宋体" w:cs="宋体"/>
        </w:rPr>
        <w:br/>
        <w:t>角色2：嗯广州就广州是经过，广州是经过吧就在那里转嘛，转高铁的时候坐过。</w:t>
      </w:r>
      <w:r>
        <w:rPr>
          <w:rFonts w:ascii="宋体" w:hAnsi="宋体" w:cs="宋体"/>
        </w:rPr>
        <w:br/>
      </w:r>
      <w:r>
        <w:rPr>
          <w:rFonts w:ascii="宋体" w:hAnsi="宋体" w:cs="宋体"/>
        </w:rPr>
        <w:lastRenderedPageBreak/>
        <w:t>角色1：噢那你觉得就是坐上去感受是啥样的呢？</w:t>
      </w:r>
      <w:r>
        <w:rPr>
          <w:rFonts w:ascii="宋体" w:hAnsi="宋体" w:cs="宋体"/>
        </w:rPr>
        <w:br/>
        <w:t>角色2：噢还有香港地铁嘛。</w:t>
      </w:r>
      <w:r>
        <w:rPr>
          <w:rFonts w:ascii="宋体" w:hAnsi="宋体" w:cs="宋体"/>
        </w:rPr>
        <w:br/>
        <w:t>角色1：噢还有香港。</w:t>
      </w:r>
      <w:r>
        <w:rPr>
          <w:rFonts w:ascii="宋体" w:hAnsi="宋体" w:cs="宋体"/>
        </w:rPr>
        <w:br/>
        <w:t>角色2：香港也是对香港地铁也坐。</w:t>
      </w:r>
      <w:r>
        <w:rPr>
          <w:rFonts w:ascii="宋体" w:hAnsi="宋体" w:cs="宋体"/>
        </w:rPr>
        <w:br/>
        <w:t>角色1：有什么特色吗？这两个地铁？</w:t>
      </w:r>
      <w:r>
        <w:rPr>
          <w:rFonts w:ascii="宋体" w:hAnsi="宋体" w:cs="宋体"/>
        </w:rPr>
        <w:br/>
        <w:t>角色2：嗯唉还是深圳比较好，深圳的话一看到老人就会主动让座，香港不会的。</w:t>
      </w:r>
      <w:r>
        <w:rPr>
          <w:rFonts w:ascii="宋体" w:hAnsi="宋体" w:cs="宋体"/>
        </w:rPr>
        <w:br/>
        <w:t>01:00:14</w:t>
      </w:r>
      <w:r>
        <w:rPr>
          <w:rFonts w:ascii="宋体" w:hAnsi="宋体" w:cs="宋体"/>
        </w:rPr>
        <w:br/>
        <w:t>角色2：噢呃香港的老人你让他做他都不坐的，但是香港本土人他是不让座的，不让嗯对吧，没有那么那个的。就是香港老人哈你你你让他坐他都不他都不坐，还跟大陆真不一样，大陆的人如果是上去老年的上去没有让座的话，他就会鄙视鄙视这些这些年轻人是那么没有就是意意思就是说都不让做一下哈，啊香港人不会这样的，嗯所以那些年轻人也很少让座，嗯嗯有没有感觉嗯？</w:t>
      </w:r>
      <w:r>
        <w:rPr>
          <w:rFonts w:ascii="宋体" w:hAnsi="宋体" w:cs="宋体"/>
        </w:rPr>
        <w:br/>
        <w:t>角色1：有理</w:t>
      </w:r>
      <w:ins w:id="48" w:author="罗 利文" w:date="2023-04-11T16:28:00Z">
        <w:r w:rsidR="00200018">
          <w:rPr>
            <w:rFonts w:ascii="宋体" w:hAnsi="宋体" w:cs="宋体" w:hint="eastAsia"/>
          </w:rPr>
          <w:t>，</w:t>
        </w:r>
      </w:ins>
      <w:r>
        <w:rPr>
          <w:rFonts w:ascii="宋体" w:hAnsi="宋体" w:cs="宋体"/>
        </w:rPr>
        <w:t>是这样的。</w:t>
      </w:r>
      <w:r>
        <w:rPr>
          <w:rFonts w:ascii="宋体" w:hAnsi="宋体" w:cs="宋体"/>
        </w:rPr>
        <w:br/>
        <w:t>角色2：是吧？</w:t>
      </w:r>
      <w:r>
        <w:rPr>
          <w:rFonts w:ascii="宋体" w:hAnsi="宋体" w:cs="宋体"/>
        </w:rPr>
        <w:br/>
        <w:t>角色1：嗯那感觉深圳地铁就对比这两个以外有什么优缺点呢，在线路规划、啊站点设计还有管理上面。</w:t>
      </w:r>
      <w:r>
        <w:rPr>
          <w:rFonts w:ascii="宋体" w:hAnsi="宋体" w:cs="宋体"/>
        </w:rPr>
        <w:br/>
        <w:t>角色2：管理上面，啊因为管理上面呢。</w:t>
      </w:r>
      <w:r>
        <w:rPr>
          <w:rFonts w:ascii="宋体" w:hAnsi="宋体" w:cs="宋体"/>
        </w:rPr>
        <w:br/>
        <w:t>角色1：也可以说线路上面啊。</w:t>
      </w:r>
      <w:r>
        <w:rPr>
          <w:rFonts w:ascii="宋体" w:hAnsi="宋体" w:cs="宋体"/>
        </w:rPr>
        <w:br/>
        <w:t>角色2：还可以。</w:t>
      </w:r>
      <w:r>
        <w:rPr>
          <w:rFonts w:ascii="宋体" w:hAnsi="宋体" w:cs="宋体"/>
        </w:rPr>
        <w:br/>
        <w:t>角色1：还可以唉。</w:t>
      </w:r>
      <w:r>
        <w:rPr>
          <w:rFonts w:ascii="宋体" w:hAnsi="宋体" w:cs="宋体"/>
        </w:rPr>
        <w:br/>
        <w:t>角色2：对，效率是还可以的，还是比较贴心的。嗯你看之前我还不知道，后面就逐渐的可能就是像那些推轮椅的哈，他还是学着就像香港的这些地铁一样，他们都准备好了专门推轮椅的那种那种那个那个那个地板。啊嗯之前我还没有觉得就就近段时间我唉坐车我看好热心，噢那些工作人员看到有有有老人家一下车，然后赶紧把把那个地上就铺那个给他铺平，还是很贴心。</w:t>
      </w:r>
      <w:r>
        <w:rPr>
          <w:rFonts w:ascii="宋体" w:hAnsi="宋体" w:cs="宋体"/>
        </w:rPr>
        <w:br/>
        <w:t>角色1：很贴心。</w:t>
      </w:r>
      <w:r>
        <w:rPr>
          <w:rFonts w:ascii="宋体" w:hAnsi="宋体" w:cs="宋体"/>
        </w:rPr>
        <w:br/>
        <w:t>角色2：对。</w:t>
      </w:r>
      <w:r>
        <w:rPr>
          <w:rFonts w:ascii="宋体" w:hAnsi="宋体" w:cs="宋体"/>
        </w:rPr>
        <w:br/>
        <w:t>角色1：那就是在线路设计上面的线路。</w:t>
      </w:r>
      <w:r>
        <w:rPr>
          <w:rFonts w:ascii="宋体" w:hAnsi="宋体" w:cs="宋体"/>
        </w:rPr>
        <w:br/>
      </w:r>
      <w:r>
        <w:rPr>
          <w:rFonts w:ascii="宋体" w:hAnsi="宋体" w:cs="宋体"/>
        </w:rPr>
        <w:lastRenderedPageBreak/>
        <w:t>角色2：线路上。</w:t>
      </w:r>
      <w:r>
        <w:rPr>
          <w:rFonts w:ascii="宋体" w:hAnsi="宋体" w:cs="宋体"/>
        </w:rPr>
        <w:br/>
        <w:t>角色1：啊你觉得它有什么优缺点呢？</w:t>
      </w:r>
      <w:r>
        <w:rPr>
          <w:rFonts w:ascii="宋体" w:hAnsi="宋体" w:cs="宋体"/>
        </w:rPr>
        <w:br/>
        <w:t>角色2：线路上，线路上优点就多了，哇嗯线路上的优点还是蛮多的。</w:t>
      </w:r>
      <w:r>
        <w:rPr>
          <w:rFonts w:ascii="宋体" w:hAnsi="宋体" w:cs="宋体"/>
        </w:rPr>
        <w:br/>
        <w:t>角色1：嗯那那也可以不用那么详细，然后我们回来就是啊我本来画个图嗯就来画一下就平时阿姨那个啥嗯走地铁的那个路，嗯大概瞅一眼是怎么样的？嗯是不是就是从这大芬。</w:t>
      </w:r>
      <w:r>
        <w:rPr>
          <w:rFonts w:ascii="宋体" w:hAnsi="宋体" w:cs="宋体"/>
        </w:rPr>
        <w:br/>
        <w:t>角色2：从哪里换。</w:t>
      </w:r>
      <w:r>
        <w:rPr>
          <w:rFonts w:ascii="宋体" w:hAnsi="宋体" w:cs="宋体"/>
        </w:rPr>
        <w:br/>
        <w:t>角色1：从大芬这。</w:t>
      </w:r>
      <w:r>
        <w:rPr>
          <w:rFonts w:ascii="宋体" w:hAnsi="宋体" w:cs="宋体"/>
        </w:rPr>
        <w:br/>
        <w:t>角色2：换换到那个嘛我就换到老街。</w:t>
      </w:r>
      <w:r>
        <w:rPr>
          <w:rFonts w:ascii="宋体" w:hAnsi="宋体" w:cs="宋体"/>
        </w:rPr>
        <w:br/>
        <w:t>角色1：换到老街。</w:t>
      </w:r>
      <w:r>
        <w:rPr>
          <w:rFonts w:ascii="宋体" w:hAnsi="宋体" w:cs="宋体"/>
        </w:rPr>
        <w:br/>
        <w:t>角色2：唉对，换到老街。</w:t>
      </w:r>
      <w:r>
        <w:rPr>
          <w:rFonts w:ascii="宋体" w:hAnsi="宋体" w:cs="宋体"/>
        </w:rPr>
        <w:br/>
        <w:t>角色1：看看，嗯给他截个图来画，就是从从这开始对吧？</w:t>
      </w:r>
      <w:r>
        <w:rPr>
          <w:rFonts w:ascii="宋体" w:hAnsi="宋体" w:cs="宋体"/>
        </w:rPr>
        <w:br/>
        <w:t>角色2：布吉唉，对，嗯是的。</w:t>
      </w:r>
      <w:r>
        <w:rPr>
          <w:rFonts w:ascii="宋体" w:hAnsi="宋体" w:cs="宋体"/>
        </w:rPr>
        <w:br/>
        <w:t>角色1：大芬嗯嗯啊这一块，然后走走走走走到老街东门都能看到了，老街在哪呢？</w:t>
      </w:r>
      <w:r>
        <w:rPr>
          <w:rFonts w:ascii="宋体" w:hAnsi="宋体" w:cs="宋体"/>
        </w:rPr>
        <w:br/>
        <w:t>角色2：罗湖罗湖（01:03:34）</w:t>
      </w:r>
      <w:r>
        <w:rPr>
          <w:rFonts w:ascii="宋体" w:hAnsi="宋体" w:cs="宋体"/>
        </w:rPr>
        <w:br/>
        <w:t>角色1：在这，就是一路这么三号线走是吧？</w:t>
      </w:r>
      <w:r>
        <w:rPr>
          <w:rFonts w:ascii="宋体" w:hAnsi="宋体" w:cs="宋体"/>
        </w:rPr>
        <w:br/>
        <w:t>角色2：嗯啊然后再往那边就是往南山噢。</w:t>
      </w:r>
      <w:r>
        <w:rPr>
          <w:rFonts w:ascii="宋体" w:hAnsi="宋体" w:cs="宋体"/>
        </w:rPr>
        <w:br/>
        <w:t>角色1：往南山，嗯啊南山那个是世界之窗。</w:t>
      </w:r>
      <w:r>
        <w:rPr>
          <w:rFonts w:ascii="宋体" w:hAnsi="宋体" w:cs="宋体"/>
        </w:rPr>
        <w:br/>
        <w:t>角色2：嗯这边就是到龙岗中心城。</w:t>
      </w:r>
      <w:r>
        <w:rPr>
          <w:rFonts w:ascii="宋体" w:hAnsi="宋体" w:cs="宋体"/>
        </w:rPr>
        <w:br/>
        <w:t>角色1：还有个在笋岗的。</w:t>
      </w:r>
      <w:r>
        <w:rPr>
          <w:rFonts w:ascii="宋体" w:hAnsi="宋体" w:cs="宋体"/>
        </w:rPr>
        <w:br/>
        <w:t>角色2：唉对，在笋岗的。</w:t>
      </w:r>
      <w:r>
        <w:rPr>
          <w:rFonts w:ascii="宋体" w:hAnsi="宋体" w:cs="宋体"/>
        </w:rPr>
        <w:br/>
        <w:t>角色1：嗯啊那个是三号线。</w:t>
      </w:r>
      <w:r>
        <w:rPr>
          <w:rFonts w:ascii="宋体" w:hAnsi="宋体" w:cs="宋体"/>
        </w:rPr>
        <w:br/>
        <w:t>角色2：对，三号。</w:t>
      </w:r>
      <w:r>
        <w:rPr>
          <w:rFonts w:ascii="宋体" w:hAnsi="宋体" w:cs="宋体"/>
        </w:rPr>
        <w:br/>
        <w:t>角色1：嗯三号。然后这一块是转到一号。</w:t>
      </w:r>
      <w:r>
        <w:rPr>
          <w:rFonts w:ascii="宋体" w:hAnsi="宋体" w:cs="宋体"/>
        </w:rPr>
        <w:br/>
        <w:t>角色2：嗯直接转到一号。</w:t>
      </w:r>
      <w:r>
        <w:rPr>
          <w:rFonts w:ascii="宋体" w:hAnsi="宋体" w:cs="宋体"/>
        </w:rPr>
        <w:br/>
        <w:t>角色1：嗯然后这一块从再从老街转，嗯嗯老街转到世界之窗，世界之窗在哪呢有点远，在这，嗯在这，嗯然后我们画过来，嗯这一块是转。</w:t>
      </w:r>
      <w:r>
        <w:rPr>
          <w:rFonts w:ascii="宋体" w:hAnsi="宋体" w:cs="宋体"/>
        </w:rPr>
        <w:br/>
      </w:r>
      <w:r>
        <w:rPr>
          <w:rFonts w:ascii="宋体" w:hAnsi="宋体" w:cs="宋体"/>
        </w:rPr>
        <w:lastRenderedPageBreak/>
        <w:t>角色2：一号。</w:t>
      </w:r>
      <w:r>
        <w:rPr>
          <w:rFonts w:ascii="宋体" w:hAnsi="宋体" w:cs="宋体"/>
        </w:rPr>
        <w:br/>
        <w:t>角色1：这一块是转一号，刚刚是转七号对吧？</w:t>
      </w:r>
      <w:r>
        <w:rPr>
          <w:rFonts w:ascii="宋体" w:hAnsi="宋体" w:cs="宋体"/>
        </w:rPr>
        <w:br/>
        <w:t>角色2：唉对，那个笋岗就是转七号。</w:t>
      </w:r>
      <w:r>
        <w:rPr>
          <w:rFonts w:ascii="宋体" w:hAnsi="宋体" w:cs="宋体"/>
        </w:rPr>
        <w:br/>
        <w:t>角色1：擦掉这个。</w:t>
      </w:r>
      <w:r>
        <w:rPr>
          <w:rFonts w:ascii="宋体" w:hAnsi="宋体" w:cs="宋体"/>
        </w:rPr>
        <w:br/>
        <w:t>角色2：嗯嗯唉这个很方便。</w:t>
      </w:r>
      <w:r>
        <w:rPr>
          <w:rFonts w:ascii="宋体" w:hAnsi="宋体" w:cs="宋体"/>
        </w:rPr>
        <w:br/>
        <w:t>角色1：对是，嗯嗯把七号。嗯 Ok那都明白了，嗯对这就够了。</w:t>
      </w:r>
      <w:r>
        <w:rPr>
          <w:rFonts w:ascii="宋体" w:hAnsi="宋体" w:cs="宋体"/>
        </w:rPr>
        <w:br/>
        <w:t>角色2：基本上就这些嘛哈。</w:t>
      </w:r>
      <w:r>
        <w:rPr>
          <w:rFonts w:ascii="宋体" w:hAnsi="宋体" w:cs="宋体"/>
        </w:rPr>
        <w:br/>
        <w:t>角色1：嗯看一眼，嗯一下呀这就有了（01:05:22）</w:t>
      </w:r>
      <w:r>
        <w:rPr>
          <w:rFonts w:ascii="宋体" w:hAnsi="宋体" w:cs="宋体"/>
        </w:rPr>
        <w:br/>
        <w:t>01:05:27</w:t>
      </w:r>
      <w:r>
        <w:rPr>
          <w:rFonts w:ascii="宋体" w:hAnsi="宋体" w:cs="宋体"/>
        </w:rPr>
        <w:br/>
        <w:t>角色1：公车前面有一张，嗯嗯嗯就没了。</w:t>
      </w:r>
      <w:r>
        <w:rPr>
          <w:rFonts w:ascii="宋体" w:hAnsi="宋体" w:cs="宋体"/>
        </w:rPr>
        <w:br/>
        <w:t>角色2：好勒。</w:t>
      </w:r>
      <w:r>
        <w:rPr>
          <w:rFonts w:ascii="宋体" w:hAnsi="宋体" w:cs="宋体"/>
        </w:rPr>
        <w:br/>
        <w:t>角色1：你就可以结束了，嗯好谢谢，麻烦阿姨了，在这坐这么久。</w:t>
      </w:r>
      <w:r>
        <w:rPr>
          <w:rFonts w:ascii="宋体" w:hAnsi="宋体" w:cs="宋体"/>
        </w:rPr>
        <w:br/>
        <w:t>角色2：没有。</w:t>
      </w:r>
      <w:r>
        <w:rPr>
          <w:rFonts w:ascii="宋体" w:hAnsi="宋体" w:cs="宋体"/>
        </w:rPr>
        <w:br/>
        <w:t>角色1：阿姨喝啥？</w:t>
      </w:r>
      <w:r>
        <w:rPr>
          <w:rFonts w:ascii="宋体" w:hAnsi="宋体" w:cs="宋体"/>
        </w:rPr>
        <w:br/>
        <w:t>01:05:41</w:t>
      </w:r>
    </w:p>
    <w:sectPr w:rsidR="00BC684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罗 利文">
    <w15:presenceInfo w15:providerId="Windows Live" w15:userId="67568b7fc82c9b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trackRevisions/>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44"/>
    <w:rsid w:val="00200018"/>
    <w:rsid w:val="0057294F"/>
    <w:rsid w:val="009750FA"/>
    <w:rsid w:val="009B324C"/>
    <w:rsid w:val="00BC6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A00D8"/>
  <w15:docId w15:val="{7A114D6B-7DBC-46A3-A300-7DB0758F1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57294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26</Pages>
  <Words>2438</Words>
  <Characters>13900</Characters>
  <Application>Microsoft Office Word</Application>
  <DocSecurity>0</DocSecurity>
  <Lines>115</Lines>
  <Paragraphs>32</Paragraphs>
  <ScaleCrop>false</ScaleCrop>
  <Company/>
  <LinksUpToDate>false</LinksUpToDate>
  <CharactersWithSpaces>16306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罗利文</dc:creator>
  <cp:lastModifiedBy>罗 利文</cp:lastModifiedBy>
  <cp:revision>3</cp:revision>
  <dcterms:created xsi:type="dcterms:W3CDTF">2023-04-11T08:29:00Z</dcterms:created>
  <dcterms:modified xsi:type="dcterms:W3CDTF">2023-04-12T03:50:00Z</dcterms:modified>
</cp:coreProperties>
</file>
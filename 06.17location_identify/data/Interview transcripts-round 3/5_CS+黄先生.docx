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ins w:id="0" w:author="微信用户" w:date="2023-04-19T16:44:54Z"/>
          <w:rFonts w:ascii="宋体" w:hAnsi="宋体" w:eastAsia="宋体" w:cs="宋体"/>
        </w:rPr>
      </w:pPr>
      <w:r>
        <w:rPr>
          <w:rFonts w:ascii="宋体" w:hAnsi="宋体" w:eastAsia="宋体" w:cs="宋体"/>
        </w:rPr>
        <w:t>00:00:00</w:t>
      </w:r>
      <w:r>
        <w:rPr>
          <w:rFonts w:ascii="宋体" w:hAnsi="宋体" w:eastAsia="宋体" w:cs="宋体"/>
        </w:rPr>
        <w:br w:type="textWrapping"/>
      </w:r>
      <w:r>
        <w:rPr>
          <w:rFonts w:ascii="宋体" w:hAnsi="宋体" w:eastAsia="宋体" w:cs="宋体"/>
        </w:rPr>
        <w:t>角色1：嗯你好，然后我们这个访谈呢主要就收集一些您在深圳居住的一些经历啊和信息，</w:t>
      </w:r>
      <w:del w:id="1" w:author="微信用户" w:date="2023-04-19T16:35:21Z">
        <w:r>
          <w:rPr>
            <w:rFonts w:ascii="宋体" w:hAnsi="宋体" w:eastAsia="宋体" w:cs="宋体"/>
          </w:rPr>
          <w:delText>呃</w:delText>
        </w:r>
      </w:del>
      <w:r>
        <w:rPr>
          <w:rFonts w:ascii="宋体" w:hAnsi="宋体" w:eastAsia="宋体" w:cs="宋体"/>
        </w:rPr>
        <w:t>请问一下您是在哪里出生啊？</w:t>
      </w:r>
      <w:r>
        <w:rPr>
          <w:rFonts w:ascii="宋体" w:hAnsi="宋体" w:eastAsia="宋体" w:cs="宋体"/>
        </w:rPr>
        <w:br w:type="textWrapping"/>
      </w:r>
      <w:r>
        <w:rPr>
          <w:rFonts w:ascii="宋体" w:hAnsi="宋体" w:eastAsia="宋体" w:cs="宋体"/>
        </w:rPr>
        <w:t>角色2：在广东市汕头市。广东省汕头市的。</w:t>
      </w:r>
      <w:r>
        <w:rPr>
          <w:rFonts w:ascii="宋体" w:hAnsi="宋体" w:eastAsia="宋体" w:cs="宋体"/>
        </w:rPr>
        <w:br w:type="textWrapping"/>
      </w:r>
      <w:r>
        <w:rPr>
          <w:rFonts w:ascii="宋体" w:hAnsi="宋体" w:eastAsia="宋体" w:cs="宋体"/>
        </w:rPr>
        <w:t>角色1：噢那您大概是哪一年来的深圳呢？</w:t>
      </w:r>
      <w:r>
        <w:rPr>
          <w:rFonts w:ascii="宋体" w:hAnsi="宋体" w:eastAsia="宋体" w:cs="宋体"/>
        </w:rPr>
        <w:br w:type="textWrapping"/>
      </w:r>
      <w:r>
        <w:rPr>
          <w:rFonts w:ascii="宋体" w:hAnsi="宋体" w:eastAsia="宋体" w:cs="宋体"/>
        </w:rPr>
        <w:t>角色2：我是2011年来的2010年来的。</w:t>
      </w:r>
      <w:r>
        <w:rPr>
          <w:rFonts w:ascii="宋体" w:hAnsi="宋体" w:eastAsia="宋体" w:cs="宋体"/>
        </w:rPr>
        <w:br w:type="textWrapping"/>
      </w:r>
      <w:r>
        <w:rPr>
          <w:rFonts w:ascii="宋体" w:hAnsi="宋体" w:eastAsia="宋体" w:cs="宋体"/>
        </w:rPr>
        <w:t>角色1：2010年来的。噢那来深圳有多少年？</w:t>
      </w:r>
      <w:r>
        <w:rPr>
          <w:rFonts w:ascii="宋体" w:hAnsi="宋体" w:eastAsia="宋体" w:cs="宋体"/>
        </w:rPr>
        <w:br w:type="textWrapping"/>
      </w:r>
      <w:r>
        <w:rPr>
          <w:rFonts w:ascii="宋体" w:hAnsi="宋体" w:eastAsia="宋体" w:cs="宋体"/>
        </w:rPr>
        <w:t>角色2：1</w:t>
      </w:r>
      <w:ins w:id="2" w:author="微信用户" w:date="2023-04-19T16:35:36Z">
        <w:r>
          <w:rPr>
            <w:rFonts w:hint="eastAsia" w:ascii="宋体" w:hAnsi="宋体" w:eastAsia="宋体" w:cs="宋体"/>
            <w:lang w:val="en-US" w:eastAsia="zh-CN"/>
          </w:rPr>
          <w:t>0</w:t>
        </w:r>
      </w:ins>
      <w:ins w:id="3" w:author="微信用户" w:date="2023-04-19T16:35:38Z">
        <w:r>
          <w:rPr>
            <w:rFonts w:hint="eastAsia" w:ascii="宋体" w:hAnsi="宋体" w:eastAsia="宋体" w:cs="宋体"/>
            <w:lang w:val="en-US" w:eastAsia="zh-CN"/>
          </w:rPr>
          <w:t>多</w:t>
        </w:r>
      </w:ins>
      <w:ins w:id="4" w:author="微信用户" w:date="2023-04-19T16:35:40Z">
        <w:r>
          <w:rPr>
            <w:rFonts w:hint="eastAsia" w:ascii="宋体" w:hAnsi="宋体" w:eastAsia="宋体" w:cs="宋体"/>
            <w:lang w:val="en-US" w:eastAsia="zh-CN"/>
          </w:rPr>
          <w:t>年，</w:t>
        </w:r>
      </w:ins>
      <w:del w:id="5" w:author="微信用户" w:date="2023-04-19T16:35:34Z">
        <w:r>
          <w:rPr>
            <w:rFonts w:ascii="宋体" w:hAnsi="宋体" w:eastAsia="宋体" w:cs="宋体"/>
          </w:rPr>
          <w:delText>0</w:delText>
        </w:r>
      </w:del>
      <w:del w:id="6" w:author="微信用户" w:date="2023-04-19T16:35:24Z">
        <w:r>
          <w:rPr>
            <w:rFonts w:hint="eastAsia" w:ascii="宋体" w:hAnsi="宋体" w:eastAsia="宋体" w:cs="宋体"/>
            <w:lang w:eastAsia="zh-CN"/>
          </w:rPr>
          <w:delText>。</w:delText>
        </w:r>
      </w:del>
      <w:r>
        <w:rPr>
          <w:rFonts w:ascii="宋体" w:hAnsi="宋体" w:eastAsia="宋体" w:cs="宋体"/>
        </w:rPr>
        <w:t>13年了13年了。</w:t>
      </w:r>
      <w:r>
        <w:rPr>
          <w:rFonts w:ascii="宋体" w:hAnsi="宋体" w:eastAsia="宋体" w:cs="宋体"/>
        </w:rPr>
        <w:br w:type="textWrapping"/>
      </w:r>
      <w:r>
        <w:rPr>
          <w:rFonts w:ascii="宋体" w:hAnsi="宋体" w:eastAsia="宋体" w:cs="宋体"/>
        </w:rPr>
        <w:t>角色1：噢那你是来到深圳这里就在这租房子住了吗？还是说在?</w:t>
      </w:r>
      <w:r>
        <w:rPr>
          <w:rFonts w:ascii="宋体" w:hAnsi="宋体" w:eastAsia="宋体" w:cs="宋体"/>
        </w:rPr>
        <w:br w:type="textWrapping"/>
      </w:r>
      <w:r>
        <w:rPr>
          <w:rFonts w:ascii="宋体" w:hAnsi="宋体" w:eastAsia="宋体" w:cs="宋体"/>
        </w:rPr>
        <w:t>角色2：福田那边。</w:t>
      </w:r>
      <w:r>
        <w:rPr>
          <w:rFonts w:ascii="宋体" w:hAnsi="宋体" w:eastAsia="宋体" w:cs="宋体"/>
        </w:rPr>
        <w:br w:type="textWrapping"/>
      </w:r>
      <w:r>
        <w:rPr>
          <w:rFonts w:ascii="宋体" w:hAnsi="宋体" w:eastAsia="宋体" w:cs="宋体"/>
        </w:rPr>
        <w:t>角色1：福田那边。</w:t>
      </w:r>
      <w:r>
        <w:rPr>
          <w:rFonts w:ascii="宋体" w:hAnsi="宋体" w:eastAsia="宋体" w:cs="宋体"/>
        </w:rPr>
        <w:br w:type="textWrapping"/>
      </w:r>
      <w:r>
        <w:rPr>
          <w:rFonts w:ascii="宋体" w:hAnsi="宋体" w:eastAsia="宋体" w:cs="宋体"/>
        </w:rPr>
        <w:t>角色2：对华强北。</w:t>
      </w:r>
      <w:r>
        <w:rPr>
          <w:rFonts w:ascii="宋体" w:hAnsi="宋体" w:eastAsia="宋体" w:cs="宋体"/>
        </w:rPr>
        <w:br w:type="textWrapping"/>
      </w:r>
      <w:r>
        <w:rPr>
          <w:rFonts w:ascii="宋体" w:hAnsi="宋体" w:eastAsia="宋体" w:cs="宋体"/>
        </w:rPr>
        <w:t>角色1：华强北什么街道你还记得不？华强北是不是有点年代了？</w:t>
      </w:r>
      <w:r>
        <w:rPr>
          <w:rFonts w:ascii="宋体" w:hAnsi="宋体" w:eastAsia="宋体" w:cs="宋体"/>
        </w:rPr>
        <w:br w:type="textWrapping"/>
      </w:r>
      <w:r>
        <w:rPr>
          <w:rFonts w:ascii="宋体" w:hAnsi="宋体" w:eastAsia="宋体" w:cs="宋体"/>
        </w:rPr>
        <w:t>角色2：福田华强北。</w:t>
      </w:r>
      <w:r>
        <w:rPr>
          <w:rFonts w:ascii="宋体" w:hAnsi="宋体" w:eastAsia="宋体" w:cs="宋体"/>
        </w:rPr>
        <w:br w:type="textWrapping"/>
      </w:r>
      <w:r>
        <w:rPr>
          <w:rFonts w:ascii="宋体" w:hAnsi="宋体" w:eastAsia="宋体" w:cs="宋体"/>
        </w:rPr>
        <w:t>角色1：嗯不记得也没有关系了。噢那你那你当时刚来深圳的时候，就是在做什么事情啊，做什么职业？</w:t>
      </w:r>
      <w:r>
        <w:rPr>
          <w:rFonts w:ascii="宋体" w:hAnsi="宋体" w:eastAsia="宋体" w:cs="宋体"/>
        </w:rPr>
        <w:br w:type="textWrapping"/>
      </w:r>
      <w:r>
        <w:rPr>
          <w:rFonts w:ascii="宋体" w:hAnsi="宋体" w:eastAsia="宋体" w:cs="宋体"/>
        </w:rPr>
        <w:t>角色2：卖那个数码。</w:t>
      </w:r>
      <w:r>
        <w:rPr>
          <w:rFonts w:ascii="宋体" w:hAnsi="宋体" w:eastAsia="宋体" w:cs="宋体"/>
        </w:rPr>
        <w:br w:type="textWrapping"/>
      </w:r>
      <w:r>
        <w:rPr>
          <w:rFonts w:ascii="宋体" w:hAnsi="宋体" w:eastAsia="宋体" w:cs="宋体"/>
        </w:rPr>
        <w:t>角色1：数码相机是在华强北是吧？</w:t>
      </w:r>
      <w:r>
        <w:rPr>
          <w:rFonts w:ascii="宋体" w:hAnsi="宋体" w:eastAsia="宋体" w:cs="宋体"/>
        </w:rPr>
        <w:br w:type="textWrapping"/>
      </w:r>
      <w:r>
        <w:rPr>
          <w:rFonts w:ascii="宋体" w:hAnsi="宋体" w:eastAsia="宋体" w:cs="宋体"/>
        </w:rPr>
        <w:t>角色2：手机</w:t>
      </w:r>
      <w:ins w:id="7" w:author="微信用户" w:date="2023-04-19T16:35:53Z">
        <w:r>
          <w:rPr>
            <w:rFonts w:hint="eastAsia" w:ascii="宋体" w:hAnsi="宋体" w:eastAsia="宋体" w:cs="宋体"/>
            <w:lang w:eastAsia="zh-CN"/>
          </w:rPr>
          <w:t>，</w:t>
        </w:r>
      </w:ins>
      <w:r>
        <w:rPr>
          <w:rFonts w:ascii="宋体" w:hAnsi="宋体" w:eastAsia="宋体" w:cs="宋体"/>
        </w:rPr>
        <w:t>相机。</w:t>
      </w:r>
      <w:r>
        <w:rPr>
          <w:rFonts w:ascii="宋体" w:hAnsi="宋体" w:eastAsia="宋体" w:cs="宋体"/>
        </w:rPr>
        <w:br w:type="textWrapping"/>
      </w:r>
      <w:r>
        <w:rPr>
          <w:rFonts w:ascii="宋体" w:hAnsi="宋体" w:eastAsia="宋体" w:cs="宋体"/>
        </w:rPr>
        <w:t>角色1：噢当时那一块的华强北给您的感觉是什么？就是刚来到深圳，一几年的时候？</w:t>
      </w:r>
      <w:r>
        <w:rPr>
          <w:rFonts w:ascii="宋体" w:hAnsi="宋体" w:eastAsia="宋体" w:cs="宋体"/>
        </w:rPr>
        <w:br w:type="textWrapping"/>
      </w:r>
      <w:r>
        <w:rPr>
          <w:rFonts w:ascii="宋体" w:hAnsi="宋体" w:eastAsia="宋体" w:cs="宋体"/>
        </w:rPr>
        <w:t>角色2：那就很热闹啊。</w:t>
      </w:r>
      <w:r>
        <w:rPr>
          <w:rFonts w:ascii="宋体" w:hAnsi="宋体" w:eastAsia="宋体" w:cs="宋体"/>
        </w:rPr>
        <w:br w:type="textWrapping"/>
      </w:r>
      <w:r>
        <w:rPr>
          <w:rFonts w:ascii="宋体" w:hAnsi="宋体" w:eastAsia="宋体" w:cs="宋体"/>
        </w:rPr>
        <w:t>角色1：那里那个时候就很热闹？</w:t>
      </w:r>
      <w:r>
        <w:rPr>
          <w:rFonts w:ascii="宋体" w:hAnsi="宋体" w:eastAsia="宋体" w:cs="宋体"/>
        </w:rPr>
        <w:br w:type="textWrapping"/>
      </w:r>
      <w:r>
        <w:rPr>
          <w:rFonts w:ascii="宋体" w:hAnsi="宋体" w:eastAsia="宋体" w:cs="宋体"/>
        </w:rPr>
        <w:t>角色2：那个时候。</w:t>
      </w:r>
      <w:r>
        <w:rPr>
          <w:rFonts w:ascii="宋体" w:hAnsi="宋体" w:eastAsia="宋体" w:cs="宋体"/>
        </w:rPr>
        <w:br w:type="textWrapping"/>
      </w:r>
      <w:r>
        <w:rPr>
          <w:rFonts w:ascii="宋体" w:hAnsi="宋体" w:eastAsia="宋体" w:cs="宋体"/>
        </w:rPr>
        <w:t>角色1：那个时候那个地方就是深圳市中心是吧？</w:t>
      </w:r>
      <w:r>
        <w:rPr>
          <w:rFonts w:ascii="宋体" w:hAnsi="宋体" w:eastAsia="宋体" w:cs="宋体"/>
        </w:rPr>
        <w:br w:type="textWrapping"/>
      </w:r>
      <w:r>
        <w:rPr>
          <w:rFonts w:ascii="宋体" w:hAnsi="宋体" w:eastAsia="宋体" w:cs="宋体"/>
        </w:rPr>
        <w:t>角色2：对啊。</w:t>
      </w:r>
      <w:r>
        <w:rPr>
          <w:rFonts w:ascii="宋体" w:hAnsi="宋体" w:eastAsia="宋体" w:cs="宋体"/>
        </w:rPr>
        <w:br w:type="textWrapping"/>
      </w:r>
      <w:r>
        <w:rPr>
          <w:rFonts w:ascii="宋体" w:hAnsi="宋体" w:eastAsia="宋体" w:cs="宋体"/>
        </w:rPr>
        <w:t>角色1：差不多。</w:t>
      </w:r>
      <w:r>
        <w:rPr>
          <w:rFonts w:ascii="宋体" w:hAnsi="宋体" w:eastAsia="宋体" w:cs="宋体"/>
        </w:rPr>
        <w:br w:type="textWrapping"/>
      </w:r>
      <w:r>
        <w:rPr>
          <w:rFonts w:ascii="宋体" w:hAnsi="宋体" w:eastAsia="宋体" w:cs="宋体"/>
        </w:rPr>
        <w:t>角色2：就是电子城电子城那里嘛。</w:t>
      </w:r>
      <w:r>
        <w:rPr>
          <w:rFonts w:ascii="宋体" w:hAnsi="宋体" w:eastAsia="宋体" w:cs="宋体"/>
        </w:rPr>
        <w:br w:type="textWrapping"/>
      </w:r>
      <w:r>
        <w:rPr>
          <w:rFonts w:ascii="宋体" w:hAnsi="宋体" w:eastAsia="宋体" w:cs="宋体"/>
        </w:rPr>
        <w:t>角色1：那您觉得就是现在在那你现在还有在去过华强北那边吗？</w:t>
      </w:r>
      <w:r>
        <w:rPr>
          <w:rFonts w:ascii="宋体" w:hAnsi="宋体" w:eastAsia="宋体" w:cs="宋体"/>
        </w:rPr>
        <w:br w:type="textWrapping"/>
      </w:r>
      <w:r>
        <w:rPr>
          <w:rFonts w:ascii="宋体" w:hAnsi="宋体" w:eastAsia="宋体" w:cs="宋体"/>
        </w:rPr>
        <w:t>角色2：有。</w:t>
      </w:r>
      <w:r>
        <w:rPr>
          <w:rFonts w:ascii="宋体" w:hAnsi="宋体" w:eastAsia="宋体" w:cs="宋体"/>
        </w:rPr>
        <w:br w:type="textWrapping"/>
      </w:r>
      <w:r>
        <w:rPr>
          <w:rFonts w:ascii="宋体" w:hAnsi="宋体" w:eastAsia="宋体" w:cs="宋体"/>
        </w:rPr>
        <w:t>角色1：经常去吗？</w:t>
      </w:r>
      <w:r>
        <w:rPr>
          <w:rFonts w:ascii="宋体" w:hAnsi="宋体" w:eastAsia="宋体" w:cs="宋体"/>
        </w:rPr>
        <w:br w:type="textWrapping"/>
      </w:r>
      <w:r>
        <w:rPr>
          <w:rFonts w:ascii="宋体" w:hAnsi="宋体" w:eastAsia="宋体" w:cs="宋体"/>
        </w:rPr>
        <w:t>角色2：现在就没经常去了。</w:t>
      </w:r>
      <w:r>
        <w:rPr>
          <w:rFonts w:ascii="宋体" w:hAnsi="宋体" w:eastAsia="宋体" w:cs="宋体"/>
        </w:rPr>
        <w:br w:type="textWrapping"/>
      </w:r>
      <w:r>
        <w:rPr>
          <w:rFonts w:ascii="宋体" w:hAnsi="宋体" w:eastAsia="宋体" w:cs="宋体"/>
        </w:rPr>
        <w:t>角色1：嗯近一次去是大概什么时候？</w:t>
      </w:r>
      <w:r>
        <w:rPr>
          <w:rFonts w:ascii="宋体" w:hAnsi="宋体" w:eastAsia="宋体" w:cs="宋体"/>
        </w:rPr>
        <w:br w:type="textWrapping"/>
      </w:r>
      <w:r>
        <w:rPr>
          <w:rFonts w:ascii="宋体" w:hAnsi="宋体" w:eastAsia="宋体" w:cs="宋体"/>
        </w:rPr>
        <w:t>角色2：去年呢。</w:t>
      </w:r>
      <w:r>
        <w:rPr>
          <w:rFonts w:ascii="宋体" w:hAnsi="宋体" w:eastAsia="宋体" w:cs="宋体"/>
        </w:rPr>
        <w:br w:type="textWrapping"/>
      </w:r>
      <w:r>
        <w:rPr>
          <w:rFonts w:ascii="宋体" w:hAnsi="宋体" w:eastAsia="宋体" w:cs="宋体"/>
        </w:rPr>
        <w:t>角色1：去年呐，噢那您除了在那个时候就是在</w:t>
      </w:r>
      <w:del w:id="8" w:author="微信用户" w:date="2023-04-19T16:36:20Z">
        <w:r>
          <w:rPr>
            <w:rFonts w:ascii="宋体" w:hAnsi="宋体" w:eastAsia="宋体" w:cs="宋体"/>
          </w:rPr>
          <w:delText>做</w:delText>
        </w:r>
      </w:del>
      <w:del w:id="9" w:author="微信用户" w:date="2023-04-19T16:36:19Z">
        <w:r>
          <w:rPr>
            <w:rFonts w:ascii="宋体" w:hAnsi="宋体" w:eastAsia="宋体" w:cs="宋体"/>
          </w:rPr>
          <w:delText>呃</w:delText>
        </w:r>
      </w:del>
      <w:r>
        <w:rPr>
          <w:rFonts w:ascii="宋体" w:hAnsi="宋体" w:eastAsia="宋体" w:cs="宋体"/>
        </w:rPr>
        <w:t>卖数码，电子然后</w:t>
      </w:r>
      <w:del w:id="10" w:author="微信用户" w:date="2023-04-19T16:36:22Z">
        <w:r>
          <w:rPr>
            <w:rFonts w:ascii="宋体" w:hAnsi="宋体" w:eastAsia="宋体" w:cs="宋体"/>
          </w:rPr>
          <w:delText>嗯</w:delText>
        </w:r>
      </w:del>
      <w:r>
        <w:rPr>
          <w:rFonts w:ascii="宋体" w:hAnsi="宋体" w:eastAsia="宋体" w:cs="宋体"/>
        </w:rPr>
        <w:t>。</w:t>
      </w:r>
      <w:r>
        <w:rPr>
          <w:rFonts w:ascii="宋体" w:hAnsi="宋体" w:eastAsia="宋体" w:cs="宋体"/>
        </w:rPr>
        <w:br w:type="textWrapping"/>
      </w:r>
      <w:r>
        <w:rPr>
          <w:rFonts w:ascii="宋体" w:hAnsi="宋体" w:eastAsia="宋体" w:cs="宋体"/>
        </w:rPr>
        <w:t>角色2：电子产品。</w:t>
      </w:r>
      <w:r>
        <w:rPr>
          <w:rFonts w:ascii="宋体" w:hAnsi="宋体" w:eastAsia="宋体" w:cs="宋体"/>
        </w:rPr>
        <w:br w:type="textWrapping"/>
      </w:r>
      <w:r>
        <w:rPr>
          <w:rFonts w:ascii="宋体" w:hAnsi="宋体" w:eastAsia="宋体" w:cs="宋体"/>
        </w:rPr>
        <w:t>角色1：现在在做这个快递，还有什么其他的副业吗？就是还有在做其他的什么职业吗？当副业。</w:t>
      </w:r>
      <w:r>
        <w:rPr>
          <w:rFonts w:ascii="宋体" w:hAnsi="宋体" w:eastAsia="宋体" w:cs="宋体"/>
        </w:rPr>
        <w:br w:type="textWrapping"/>
      </w:r>
      <w:r>
        <w:rPr>
          <w:rFonts w:ascii="宋体" w:hAnsi="宋体" w:eastAsia="宋体" w:cs="宋体"/>
        </w:rPr>
        <w:t>角色2：没有。</w:t>
      </w:r>
      <w:r>
        <w:rPr>
          <w:rFonts w:ascii="宋体" w:hAnsi="宋体" w:eastAsia="宋体" w:cs="宋体"/>
        </w:rPr>
        <w:br w:type="textWrapping"/>
      </w:r>
      <w:r>
        <w:rPr>
          <w:rFonts w:ascii="宋体" w:hAnsi="宋体" w:eastAsia="宋体" w:cs="宋体"/>
        </w:rPr>
        <w:t>角色1：没有了。嗯那您就是在深圳</w:t>
      </w:r>
      <w:del w:id="11" w:author="微信用户" w:date="2023-04-19T16:36:27Z">
        <w:r>
          <w:rPr>
            <w:rFonts w:ascii="宋体" w:hAnsi="宋体" w:eastAsia="宋体" w:cs="宋体"/>
          </w:rPr>
          <w:delText>嗯</w:delText>
        </w:r>
      </w:del>
      <w:r>
        <w:rPr>
          <w:rFonts w:ascii="宋体" w:hAnsi="宋体" w:eastAsia="宋体" w:cs="宋体"/>
        </w:rPr>
        <w:t>这么十几年，大概把自己的一个居住的阶段经历大概分为几个阶段呢您觉得？</w:t>
      </w:r>
      <w:r>
        <w:rPr>
          <w:rFonts w:ascii="宋体" w:hAnsi="宋体" w:eastAsia="宋体" w:cs="宋体"/>
        </w:rPr>
        <w:br w:type="textWrapping"/>
      </w:r>
      <w:r>
        <w:rPr>
          <w:rFonts w:ascii="宋体" w:hAnsi="宋体" w:eastAsia="宋体" w:cs="宋体"/>
        </w:rPr>
        <w:t>角色2：阶段吗？</w:t>
      </w:r>
      <w:r>
        <w:rPr>
          <w:rFonts w:ascii="宋体" w:hAnsi="宋体" w:eastAsia="宋体" w:cs="宋体"/>
        </w:rPr>
        <w:br w:type="textWrapping"/>
      </w:r>
      <w:r>
        <w:rPr>
          <w:rFonts w:ascii="宋体" w:hAnsi="宋体" w:eastAsia="宋体" w:cs="宋体"/>
        </w:rPr>
        <w:t>角色1：对，就是比如你在哪个地方住过几年，然后搬了一次家，然后又在哪个地方住了几年，大概这样的经历有几段？</w:t>
      </w:r>
      <w:r>
        <w:rPr>
          <w:rFonts w:ascii="宋体" w:hAnsi="宋体" w:eastAsia="宋体" w:cs="宋体"/>
        </w:rPr>
        <w:br w:type="textWrapping"/>
      </w:r>
      <w:r>
        <w:rPr>
          <w:rFonts w:ascii="宋体" w:hAnsi="宋体" w:eastAsia="宋体" w:cs="宋体"/>
        </w:rPr>
        <w:t>角色2：三次吧。</w:t>
      </w:r>
      <w:r>
        <w:rPr>
          <w:rFonts w:ascii="宋体" w:hAnsi="宋体" w:eastAsia="宋体" w:cs="宋体"/>
        </w:rPr>
        <w:br w:type="textWrapping"/>
      </w:r>
      <w:r>
        <w:rPr>
          <w:rFonts w:ascii="宋体" w:hAnsi="宋体" w:eastAsia="宋体" w:cs="宋体"/>
        </w:rPr>
        <w:t>角色1：三次？</w:t>
      </w:r>
      <w:r>
        <w:rPr>
          <w:rFonts w:ascii="宋体" w:hAnsi="宋体" w:eastAsia="宋体" w:cs="宋体"/>
        </w:rPr>
        <w:br w:type="textWrapping"/>
      </w:r>
      <w:r>
        <w:rPr>
          <w:rFonts w:ascii="宋体" w:hAnsi="宋体" w:eastAsia="宋体" w:cs="宋体"/>
        </w:rPr>
        <w:t>角色2：对啊，华强北待了6年一直住那里的。</w:t>
      </w:r>
      <w:r>
        <w:rPr>
          <w:rFonts w:ascii="宋体" w:hAnsi="宋体" w:eastAsia="宋体" w:cs="宋体"/>
        </w:rPr>
        <w:br w:type="textWrapping"/>
      </w:r>
      <w:r>
        <w:rPr>
          <w:rFonts w:ascii="宋体" w:hAnsi="宋体" w:eastAsia="宋体" w:cs="宋体"/>
        </w:rPr>
        <w:t>角色1：噢。</w:t>
      </w:r>
      <w:r>
        <w:rPr>
          <w:rFonts w:ascii="宋体" w:hAnsi="宋体" w:eastAsia="宋体" w:cs="宋体"/>
        </w:rPr>
        <w:br w:type="textWrapping"/>
      </w:r>
      <w:r>
        <w:rPr>
          <w:rFonts w:ascii="宋体" w:hAnsi="宋体" w:eastAsia="宋体" w:cs="宋体"/>
        </w:rPr>
        <w:t>角色2：然后这边搬了两次。</w:t>
      </w:r>
      <w:r>
        <w:rPr>
          <w:rFonts w:ascii="宋体" w:hAnsi="宋体" w:eastAsia="宋体" w:cs="宋体"/>
        </w:rPr>
        <w:br w:type="textWrapping"/>
      </w:r>
      <w:r>
        <w:rPr>
          <w:rFonts w:ascii="宋体" w:hAnsi="宋体" w:eastAsia="宋体" w:cs="宋体"/>
        </w:rPr>
        <w:t>角色1：嗯您可以在那个地图上先写一下华强北，然后您看看在哪个区，然后可以把它录取。</w:t>
      </w:r>
      <w:r>
        <w:rPr>
          <w:rFonts w:ascii="宋体" w:hAnsi="宋体" w:eastAsia="宋体" w:cs="宋体"/>
        </w:rPr>
        <w:br w:type="textWrapping"/>
      </w:r>
      <w:r>
        <w:rPr>
          <w:rFonts w:ascii="宋体" w:hAnsi="宋体" w:eastAsia="宋体" w:cs="宋体"/>
        </w:rPr>
        <w:t>角色2：嗯福田。</w:t>
      </w:r>
      <w:r>
        <w:rPr>
          <w:rFonts w:ascii="宋体" w:hAnsi="宋体" w:eastAsia="宋体" w:cs="宋体"/>
        </w:rPr>
        <w:br w:type="textWrapping"/>
      </w:r>
      <w:r>
        <w:rPr>
          <w:rFonts w:ascii="宋体" w:hAnsi="宋体" w:eastAsia="宋体" w:cs="宋体"/>
        </w:rPr>
        <w:t>角色1：福田，然后您搬家就是</w:t>
      </w:r>
      <w:del w:id="12" w:author="微信用户" w:date="2023-04-19T16:36:35Z">
        <w:r>
          <w:rPr>
            <w:rFonts w:ascii="宋体" w:hAnsi="宋体" w:eastAsia="宋体" w:cs="宋体"/>
          </w:rPr>
          <w:delText>嗯</w:delText>
        </w:r>
      </w:del>
      <w:r>
        <w:rPr>
          <w:rFonts w:ascii="宋体" w:hAnsi="宋体" w:eastAsia="宋体" w:cs="宋体"/>
        </w:rPr>
        <w:t>搬过两次家是吧？</w:t>
      </w:r>
      <w:r>
        <w:rPr>
          <w:rFonts w:ascii="宋体" w:hAnsi="宋体" w:eastAsia="宋体" w:cs="宋体"/>
        </w:rPr>
        <w:br w:type="textWrapping"/>
      </w:r>
      <w:r>
        <w:rPr>
          <w:rFonts w:ascii="宋体" w:hAnsi="宋体" w:eastAsia="宋体" w:cs="宋体"/>
        </w:rPr>
        <w:t>角色2：嗯在这边搬过两次。在那边就只住了一次总共三次嘛。</w:t>
      </w:r>
      <w:r>
        <w:rPr>
          <w:rFonts w:ascii="宋体" w:hAnsi="宋体" w:eastAsia="宋体" w:cs="宋体"/>
        </w:rPr>
        <w:br w:type="textWrapping"/>
      </w:r>
      <w:r>
        <w:rPr>
          <w:rFonts w:ascii="宋体" w:hAnsi="宋体" w:eastAsia="宋体" w:cs="宋体"/>
        </w:rPr>
        <w:t>角色1：嗯那您这一次接下来的一次搬到哪里去了？</w:t>
      </w:r>
      <w:r>
        <w:rPr>
          <w:rFonts w:ascii="宋体" w:hAnsi="宋体" w:eastAsia="宋体" w:cs="宋体"/>
        </w:rPr>
        <w:br w:type="textWrapping"/>
      </w:r>
      <w:r>
        <w:rPr>
          <w:rFonts w:ascii="宋体" w:hAnsi="宋体" w:eastAsia="宋体" w:cs="宋体"/>
        </w:rPr>
        <w:t>角色2：搬到就那个坪山。</w:t>
      </w:r>
      <w:r>
        <w:rPr>
          <w:rFonts w:ascii="宋体" w:hAnsi="宋体" w:eastAsia="宋体" w:cs="宋体"/>
        </w:rPr>
        <w:br w:type="textWrapping"/>
      </w:r>
      <w:r>
        <w:rPr>
          <w:rFonts w:ascii="宋体" w:hAnsi="宋体" w:eastAsia="宋体" w:cs="宋体"/>
        </w:rPr>
        <w:t>角色1：坪山，噢那您可以把把坪山写在</w:t>
      </w:r>
      <w:del w:id="13" w:author="微信用户" w:date="2023-04-19T16:36:47Z">
        <w:r>
          <w:rPr>
            <w:rFonts w:ascii="宋体" w:hAnsi="宋体" w:eastAsia="宋体" w:cs="宋体"/>
          </w:rPr>
          <w:delText>呃</w:delText>
        </w:r>
      </w:del>
      <w:r>
        <w:rPr>
          <w:rFonts w:ascii="宋体" w:hAnsi="宋体" w:eastAsia="宋体" w:cs="宋体"/>
        </w:rPr>
        <w:t>一个角落，然后把他们的位置标出来。</w:t>
      </w:r>
      <w:r>
        <w:rPr>
          <w:rFonts w:ascii="宋体" w:hAnsi="宋体" w:eastAsia="宋体" w:cs="宋体"/>
        </w:rPr>
        <w:br w:type="textWrapping"/>
      </w:r>
      <w:r>
        <w:rPr>
          <w:rFonts w:ascii="宋体" w:hAnsi="宋体" w:eastAsia="宋体" w:cs="宋体"/>
        </w:rPr>
        <w:t>角色2：（00:03:04）</w:t>
      </w:r>
      <w:r>
        <w:rPr>
          <w:rFonts w:ascii="宋体" w:hAnsi="宋体" w:eastAsia="宋体" w:cs="宋体"/>
        </w:rPr>
        <w:br w:type="textWrapping"/>
      </w:r>
      <w:r>
        <w:rPr>
          <w:rFonts w:ascii="宋体" w:hAnsi="宋体" w:eastAsia="宋体" w:cs="宋体"/>
        </w:rPr>
        <w:t>角色1：</w:t>
      </w:r>
      <w:del w:id="14" w:author="微信用户" w:date="2023-04-19T16:36:50Z">
        <w:r>
          <w:rPr>
            <w:rFonts w:ascii="宋体" w:hAnsi="宋体" w:eastAsia="宋体" w:cs="宋体"/>
          </w:rPr>
          <w:delText>嗯</w:delText>
        </w:r>
      </w:del>
      <w:del w:id="15" w:author="微信用户" w:date="2023-04-19T16:36:49Z">
        <w:r>
          <w:rPr>
            <w:rFonts w:ascii="宋体" w:hAnsi="宋体" w:eastAsia="宋体" w:cs="宋体"/>
          </w:rPr>
          <w:delText>没</w:delText>
        </w:r>
      </w:del>
      <w:r>
        <w:rPr>
          <w:rFonts w:ascii="宋体" w:hAnsi="宋体" w:eastAsia="宋体" w:cs="宋体"/>
        </w:rPr>
        <w:t>没关系，不用写那么详细，然后就是从这里到这里是吧？噢您可以画一个箭头就是</w:t>
      </w:r>
      <w:del w:id="16" w:author="微信用户" w:date="2023-04-19T16:36:53Z">
        <w:r>
          <w:rPr>
            <w:rFonts w:ascii="宋体" w:hAnsi="宋体" w:eastAsia="宋体" w:cs="宋体"/>
          </w:rPr>
          <w:delText>嗯</w:delText>
        </w:r>
      </w:del>
      <w:r>
        <w:rPr>
          <w:rFonts w:ascii="宋体" w:hAnsi="宋体" w:eastAsia="宋体" w:cs="宋体"/>
        </w:rPr>
        <w:t>表示一下，</w:t>
      </w:r>
      <w:del w:id="17" w:author="微信用户" w:date="2023-04-19T16:36:54Z">
        <w:r>
          <w:rPr>
            <w:rFonts w:ascii="宋体" w:hAnsi="宋体" w:eastAsia="宋体" w:cs="宋体"/>
          </w:rPr>
          <w:delText>嗯</w:delText>
        </w:r>
      </w:del>
      <w:r>
        <w:rPr>
          <w:rFonts w:ascii="宋体" w:hAnsi="宋体" w:eastAsia="宋体" w:cs="宋体"/>
        </w:rPr>
        <w:t>因为怕采访的东西太多了，然后等一下乱掉，然后再第三次是搬到哪里去了？就是下一次搬家是怎么？</w:t>
      </w:r>
      <w:r>
        <w:rPr>
          <w:rFonts w:ascii="宋体" w:hAnsi="宋体" w:eastAsia="宋体" w:cs="宋体"/>
        </w:rPr>
        <w:br w:type="textWrapping"/>
      </w:r>
      <w:r>
        <w:rPr>
          <w:rFonts w:ascii="宋体" w:hAnsi="宋体" w:eastAsia="宋体" w:cs="宋体"/>
        </w:rPr>
        <w:t>角色2：没有，我从福田然后搬过来坪山是在石井街道那边，石井村那边然后就再搬过来。田头上村现在我住的这里就是田头上村。</w:t>
      </w:r>
      <w:r>
        <w:rPr>
          <w:rFonts w:ascii="宋体" w:hAnsi="宋体" w:eastAsia="宋体" w:cs="宋体"/>
        </w:rPr>
        <w:br w:type="textWrapping"/>
      </w:r>
      <w:r>
        <w:rPr>
          <w:rFonts w:ascii="宋体" w:hAnsi="宋体" w:eastAsia="宋体" w:cs="宋体"/>
        </w:rPr>
        <w:t>角色1：噢噢就是大概的一个阶段就差不多是两段是吧？</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角色1：噢那你嗯回想一下就是刚来深圳的时候，平常工作啊放假一般会去哪里玩？还记不记得？</w:t>
      </w:r>
      <w:r>
        <w:rPr>
          <w:rFonts w:ascii="宋体" w:hAnsi="宋体" w:eastAsia="宋体" w:cs="宋体"/>
        </w:rPr>
        <w:br w:type="textWrapping"/>
      </w:r>
      <w:r>
        <w:rPr>
          <w:rFonts w:ascii="宋体" w:hAnsi="宋体" w:eastAsia="宋体" w:cs="宋体"/>
        </w:rPr>
        <w:t>角色2：欢乐谷。</w:t>
      </w:r>
      <w:r>
        <w:rPr>
          <w:rFonts w:ascii="宋体" w:hAnsi="宋体" w:eastAsia="宋体" w:cs="宋体"/>
        </w:rPr>
        <w:br w:type="textWrapping"/>
      </w:r>
      <w:r>
        <w:rPr>
          <w:rFonts w:ascii="宋体" w:hAnsi="宋体" w:eastAsia="宋体" w:cs="宋体"/>
        </w:rPr>
        <w:t>角色1：欢乐谷在哪里？在哪个区域您知道吗？</w:t>
      </w:r>
      <w:r>
        <w:rPr>
          <w:rFonts w:ascii="宋体" w:hAnsi="宋体" w:eastAsia="宋体" w:cs="宋体"/>
        </w:rPr>
        <w:br w:type="textWrapping"/>
      </w:r>
      <w:r>
        <w:rPr>
          <w:rFonts w:ascii="宋体" w:hAnsi="宋体" w:eastAsia="宋体" w:cs="宋体"/>
        </w:rPr>
        <w:t>角色2：欢乐谷在哪个街</w:t>
      </w:r>
      <w:ins w:id="18" w:author="微信用户" w:date="2023-04-19T16:37:11Z">
        <w:r>
          <w:rPr>
            <w:rFonts w:hint="eastAsia" w:ascii="宋体" w:hAnsi="宋体" w:eastAsia="宋体" w:cs="宋体"/>
            <w:lang w:val="en-US" w:eastAsia="zh-CN"/>
          </w:rPr>
          <w:t>街</w:t>
        </w:r>
      </w:ins>
      <w:r>
        <w:rPr>
          <w:rFonts w:ascii="宋体" w:hAnsi="宋体" w:eastAsia="宋体" w:cs="宋体"/>
        </w:rPr>
        <w:t>啊？</w:t>
      </w:r>
      <w:r>
        <w:rPr>
          <w:rFonts w:ascii="宋体" w:hAnsi="宋体" w:eastAsia="宋体" w:cs="宋体"/>
        </w:rPr>
        <w:br w:type="textWrapping"/>
      </w:r>
      <w:r>
        <w:rPr>
          <w:rFonts w:ascii="宋体" w:hAnsi="宋体" w:eastAsia="宋体" w:cs="宋体"/>
        </w:rPr>
        <w:t>角色1：你忘记了。</w:t>
      </w:r>
      <w:r>
        <w:rPr>
          <w:rFonts w:ascii="宋体" w:hAnsi="宋体" w:eastAsia="宋体" w:cs="宋体"/>
        </w:rPr>
        <w:br w:type="textWrapping"/>
      </w:r>
      <w:r>
        <w:rPr>
          <w:rFonts w:ascii="宋体" w:hAnsi="宋体" w:eastAsia="宋体" w:cs="宋体"/>
        </w:rPr>
        <w:t>角色2：欢乐谷在南山区。</w:t>
      </w:r>
      <w:r>
        <w:rPr>
          <w:rFonts w:ascii="宋体" w:hAnsi="宋体" w:eastAsia="宋体" w:cs="宋体"/>
        </w:rPr>
        <w:br w:type="textWrapping"/>
      </w:r>
      <w:r>
        <w:rPr>
          <w:rFonts w:ascii="宋体" w:hAnsi="宋体" w:eastAsia="宋体" w:cs="宋体"/>
        </w:rPr>
        <w:t>角色1：南山区，那大概南山应该是在这个地方，是不是您可以把它就写个南山区，然后就好了。就画个圈圈也行。那除了欢乐谷还喜欢去哪里玩，放假的时候周末放这种短假。</w:t>
      </w:r>
      <w:r>
        <w:rPr>
          <w:rFonts w:ascii="宋体" w:hAnsi="宋体" w:eastAsia="宋体" w:cs="宋体"/>
        </w:rPr>
        <w:br w:type="textWrapping"/>
      </w:r>
      <w:r>
        <w:rPr>
          <w:rFonts w:ascii="宋体" w:hAnsi="宋体" w:eastAsia="宋体" w:cs="宋体"/>
        </w:rPr>
        <w:t>角色2：罗湖东门那啊。</w:t>
      </w:r>
      <w:r>
        <w:rPr>
          <w:rFonts w:ascii="宋体" w:hAnsi="宋体" w:eastAsia="宋体" w:cs="宋体"/>
        </w:rPr>
        <w:br w:type="textWrapping"/>
      </w:r>
      <w:r>
        <w:rPr>
          <w:rFonts w:ascii="宋体" w:hAnsi="宋体" w:eastAsia="宋体" w:cs="宋体"/>
        </w:rPr>
        <w:t>角色1：边东门，然后您看一下东门在您的印象里是在哪里？东门老街那边是吧？</w:t>
      </w:r>
      <w:r>
        <w:rPr>
          <w:rFonts w:ascii="宋体" w:hAnsi="宋体" w:eastAsia="宋体" w:cs="宋体"/>
        </w:rPr>
        <w:br w:type="textWrapping"/>
      </w:r>
      <w:r>
        <w:rPr>
          <w:rFonts w:ascii="宋体" w:hAnsi="宋体" w:eastAsia="宋体" w:cs="宋体"/>
        </w:rPr>
        <w:t>角色2：东门老街。</w:t>
      </w:r>
      <w:r>
        <w:rPr>
          <w:rFonts w:ascii="宋体" w:hAnsi="宋体" w:eastAsia="宋体" w:cs="宋体"/>
        </w:rPr>
        <w:br w:type="textWrapping"/>
      </w:r>
      <w:r>
        <w:rPr>
          <w:rFonts w:ascii="宋体" w:hAnsi="宋体" w:eastAsia="宋体" w:cs="宋体"/>
        </w:rPr>
        <w:t>角色1：啊那边很热闹。那有时候放一些长假的时候，在深圳市会去那里玩，会不会去爬梧桐山？</w:t>
      </w:r>
      <w:r>
        <w:rPr>
          <w:rFonts w:ascii="宋体" w:hAnsi="宋体" w:eastAsia="宋体" w:cs="宋体"/>
        </w:rPr>
        <w:br w:type="textWrapping"/>
      </w:r>
      <w:r>
        <w:rPr>
          <w:rFonts w:ascii="宋体" w:hAnsi="宋体" w:eastAsia="宋体" w:cs="宋体"/>
        </w:rPr>
        <w:t>角色2：梧桐上我也去过。</w:t>
      </w:r>
      <w:r>
        <w:rPr>
          <w:rFonts w:ascii="宋体" w:hAnsi="宋体" w:eastAsia="宋体" w:cs="宋体"/>
        </w:rPr>
        <w:br w:type="textWrapping"/>
      </w:r>
      <w:r>
        <w:rPr>
          <w:rFonts w:ascii="宋体" w:hAnsi="宋体" w:eastAsia="宋体" w:cs="宋体"/>
        </w:rPr>
        <w:t>角色1：您还记得梧桐山在哪个区吗？</w:t>
      </w:r>
      <w:r>
        <w:rPr>
          <w:rFonts w:ascii="宋体" w:hAnsi="宋体" w:eastAsia="宋体" w:cs="宋体"/>
        </w:rPr>
        <w:br w:type="textWrapping"/>
      </w:r>
      <w:r>
        <w:rPr>
          <w:rFonts w:ascii="宋体" w:hAnsi="宋体" w:eastAsia="宋体" w:cs="宋体"/>
        </w:rPr>
        <w:t>角色2：盐田区吧。</w:t>
      </w:r>
      <w:r>
        <w:rPr>
          <w:rFonts w:ascii="宋体" w:hAnsi="宋体" w:eastAsia="宋体" w:cs="宋体"/>
        </w:rPr>
        <w:br w:type="textWrapping"/>
      </w:r>
      <w:r>
        <w:rPr>
          <w:rFonts w:ascii="宋体" w:hAnsi="宋体" w:eastAsia="宋体" w:cs="宋体"/>
        </w:rPr>
        <w:t>角色1：嗯也可以写一下。</w:t>
      </w:r>
      <w:r>
        <w:rPr>
          <w:rFonts w:ascii="宋体" w:hAnsi="宋体" w:eastAsia="宋体" w:cs="宋体"/>
        </w:rPr>
        <w:br w:type="textWrapping"/>
      </w:r>
      <w:r>
        <w:rPr>
          <w:rFonts w:ascii="宋体" w:hAnsi="宋体" w:eastAsia="宋体" w:cs="宋体"/>
        </w:rPr>
        <w:t>角色2：好像是盐田区吧我想一下。</w:t>
      </w:r>
      <w:r>
        <w:rPr>
          <w:rFonts w:ascii="宋体" w:hAnsi="宋体" w:eastAsia="宋体" w:cs="宋体"/>
        </w:rPr>
        <w:br w:type="textWrapping"/>
      </w:r>
      <w:r>
        <w:rPr>
          <w:rFonts w:ascii="宋体" w:hAnsi="宋体" w:eastAsia="宋体" w:cs="宋体"/>
        </w:rPr>
        <w:t>角色1：好像是哦。</w:t>
      </w:r>
      <w:r>
        <w:rPr>
          <w:rFonts w:ascii="宋体" w:hAnsi="宋体" w:eastAsia="宋体" w:cs="宋体"/>
        </w:rPr>
        <w:br w:type="textWrapping"/>
      </w:r>
      <w:r>
        <w:rPr>
          <w:rFonts w:ascii="宋体" w:hAnsi="宋体" w:eastAsia="宋体" w:cs="宋体"/>
        </w:rPr>
        <w:t>角色2：好像是盐田在沙头角那里嘛。</w:t>
      </w:r>
      <w:r>
        <w:rPr>
          <w:rFonts w:ascii="宋体" w:hAnsi="宋体" w:eastAsia="宋体" w:cs="宋体"/>
        </w:rPr>
        <w:br w:type="textWrapping"/>
      </w:r>
      <w:r>
        <w:rPr>
          <w:rFonts w:ascii="宋体" w:hAnsi="宋体" w:eastAsia="宋体" w:cs="宋体"/>
        </w:rPr>
        <w:t>角色1：对对对。可以大概写呃大概在图上画一下方位就可以。</w:t>
      </w:r>
      <w:r>
        <w:rPr>
          <w:rFonts w:ascii="宋体" w:hAnsi="宋体" w:eastAsia="宋体" w:cs="宋体"/>
        </w:rPr>
        <w:br w:type="textWrapping"/>
      </w:r>
      <w:r>
        <w:rPr>
          <w:rFonts w:ascii="宋体" w:hAnsi="宋体" w:eastAsia="宋体" w:cs="宋体"/>
        </w:rPr>
        <w:t>角色2：沙头角那里？</w:t>
      </w:r>
      <w:r>
        <w:rPr>
          <w:rFonts w:ascii="宋体" w:hAnsi="宋体" w:eastAsia="宋体" w:cs="宋体"/>
        </w:rPr>
        <w:br w:type="textWrapping"/>
      </w:r>
      <w:r>
        <w:rPr>
          <w:rFonts w:ascii="宋体" w:hAnsi="宋体" w:eastAsia="宋体" w:cs="宋体"/>
        </w:rPr>
        <w:t>角色1：对。圈出来就行。</w:t>
      </w:r>
      <w:r>
        <w:rPr>
          <w:rFonts w:ascii="宋体" w:hAnsi="宋体" w:eastAsia="宋体" w:cs="宋体"/>
        </w:rPr>
        <w:br w:type="textWrapping"/>
      </w:r>
      <w:r>
        <w:rPr>
          <w:rFonts w:ascii="宋体" w:hAnsi="宋体" w:eastAsia="宋体" w:cs="宋体"/>
        </w:rPr>
        <w:t>00:05:11</w:t>
      </w:r>
      <w:r>
        <w:rPr>
          <w:rFonts w:ascii="宋体" w:hAnsi="宋体" w:eastAsia="宋体" w:cs="宋体"/>
        </w:rPr>
        <w:br w:type="textWrapping"/>
      </w:r>
      <w:r>
        <w:rPr>
          <w:rFonts w:ascii="宋体" w:hAnsi="宋体" w:eastAsia="宋体" w:cs="宋体"/>
        </w:rPr>
        <w:t>角色2：</w:t>
      </w:r>
      <w:del w:id="19" w:author="微信用户" w:date="2023-04-19T16:37:21Z">
        <w:r>
          <w:rPr>
            <w:rFonts w:ascii="宋体" w:hAnsi="宋体" w:eastAsia="宋体" w:cs="宋体"/>
          </w:rPr>
          <w:delText>嗯</w:delText>
        </w:r>
      </w:del>
      <w:r>
        <w:rPr>
          <w:rFonts w:ascii="宋体" w:hAnsi="宋体" w:eastAsia="宋体" w:cs="宋体"/>
        </w:rPr>
        <w:t>梧桐山我也去过。</w:t>
      </w:r>
      <w:r>
        <w:rPr>
          <w:rFonts w:ascii="宋体" w:hAnsi="宋体" w:eastAsia="宋体" w:cs="宋体"/>
        </w:rPr>
        <w:br w:type="textWrapping"/>
      </w:r>
      <w:r>
        <w:rPr>
          <w:rFonts w:ascii="宋体" w:hAnsi="宋体" w:eastAsia="宋体" w:cs="宋体"/>
        </w:rPr>
        <w:t>角色1：</w:t>
      </w:r>
      <w:del w:id="20" w:author="微信用户" w:date="2023-04-19T16:37:23Z">
        <w:r>
          <w:rPr>
            <w:rFonts w:ascii="宋体" w:hAnsi="宋体" w:eastAsia="宋体" w:cs="宋体"/>
          </w:rPr>
          <w:delText>是</w:delText>
        </w:r>
      </w:del>
      <w:r>
        <w:rPr>
          <w:rFonts w:ascii="宋体" w:hAnsi="宋体" w:eastAsia="宋体" w:cs="宋体"/>
        </w:rPr>
        <w:t>是嗯怎么去呢？就是一般是怎么去？</w:t>
      </w:r>
      <w:r>
        <w:rPr>
          <w:rFonts w:ascii="宋体" w:hAnsi="宋体" w:eastAsia="宋体" w:cs="宋体"/>
        </w:rPr>
        <w:br w:type="textWrapping"/>
      </w:r>
      <w:r>
        <w:rPr>
          <w:rFonts w:ascii="宋体" w:hAnsi="宋体" w:eastAsia="宋体" w:cs="宋体"/>
        </w:rPr>
        <w:t>角色2：就是有节放假的时候去就是同事同事一起去啊。</w:t>
      </w:r>
      <w:r>
        <w:rPr>
          <w:rFonts w:ascii="宋体" w:hAnsi="宋体" w:eastAsia="宋体" w:cs="宋体"/>
        </w:rPr>
        <w:br w:type="textWrapping"/>
      </w:r>
      <w:r>
        <w:rPr>
          <w:rFonts w:ascii="宋体" w:hAnsi="宋体" w:eastAsia="宋体" w:cs="宋体"/>
        </w:rPr>
        <w:t>角色1：</w:t>
      </w:r>
      <w:del w:id="21" w:author="微信用户" w:date="2023-04-19T16:37:24Z">
        <w:r>
          <w:rPr>
            <w:rFonts w:ascii="宋体" w:hAnsi="宋体" w:eastAsia="宋体" w:cs="宋体"/>
          </w:rPr>
          <w:delText>呃</w:delText>
        </w:r>
      </w:del>
      <w:r>
        <w:rPr>
          <w:rFonts w:ascii="宋体" w:hAnsi="宋体" w:eastAsia="宋体" w:cs="宋体"/>
        </w:rPr>
        <w:t>坐公交车吗？会不会？</w:t>
      </w:r>
      <w:r>
        <w:rPr>
          <w:rFonts w:ascii="宋体" w:hAnsi="宋体" w:eastAsia="宋体" w:cs="宋体"/>
        </w:rPr>
        <w:br w:type="textWrapping"/>
      </w:r>
      <w:r>
        <w:rPr>
          <w:rFonts w:ascii="宋体" w:hAnsi="宋体" w:eastAsia="宋体" w:cs="宋体"/>
        </w:rPr>
        <w:t>角色2：坐地铁。</w:t>
      </w:r>
      <w:r>
        <w:rPr>
          <w:rFonts w:ascii="宋体" w:hAnsi="宋体" w:eastAsia="宋体" w:cs="宋体"/>
        </w:rPr>
        <w:br w:type="textWrapping"/>
      </w:r>
      <w:r>
        <w:rPr>
          <w:rFonts w:ascii="宋体" w:hAnsi="宋体" w:eastAsia="宋体" w:cs="宋体"/>
        </w:rPr>
        <w:t>角色1：那个时候就有地铁了？那个时候大概是一几年呐？</w:t>
      </w:r>
      <w:r>
        <w:rPr>
          <w:rFonts w:ascii="宋体" w:hAnsi="宋体" w:eastAsia="宋体" w:cs="宋体"/>
        </w:rPr>
        <w:br w:type="textWrapping"/>
      </w:r>
      <w:r>
        <w:rPr>
          <w:rFonts w:ascii="宋体" w:hAnsi="宋体" w:eastAsia="宋体" w:cs="宋体"/>
        </w:rPr>
        <w:t>角色2：2013年还是2014年的。</w:t>
      </w:r>
      <w:r>
        <w:rPr>
          <w:rFonts w:ascii="宋体" w:hAnsi="宋体" w:eastAsia="宋体" w:cs="宋体"/>
        </w:rPr>
        <w:br w:type="textWrapping"/>
      </w:r>
      <w:r>
        <w:rPr>
          <w:rFonts w:ascii="宋体" w:hAnsi="宋体" w:eastAsia="宋体" w:cs="宋体"/>
        </w:rPr>
        <w:t>角色1：噢那个时候就已经很便利了是吧？</w:t>
      </w:r>
      <w:r>
        <w:rPr>
          <w:rFonts w:ascii="宋体" w:hAnsi="宋体" w:eastAsia="宋体" w:cs="宋体"/>
        </w:rPr>
        <w:br w:type="textWrapping"/>
      </w:r>
      <w:r>
        <w:rPr>
          <w:rFonts w:ascii="宋体" w:hAnsi="宋体" w:eastAsia="宋体" w:cs="宋体"/>
        </w:rPr>
        <w:t>角色2：有地铁。</w:t>
      </w:r>
      <w:r>
        <w:rPr>
          <w:rFonts w:ascii="宋体" w:hAnsi="宋体" w:eastAsia="宋体" w:cs="宋体"/>
        </w:rPr>
        <w:br w:type="textWrapping"/>
      </w:r>
      <w:r>
        <w:rPr>
          <w:rFonts w:ascii="宋体" w:hAnsi="宋体" w:eastAsia="宋体" w:cs="宋体"/>
        </w:rPr>
        <w:t>角色1：噢是你从哪个起始点在哪呢？就是你从哪里搭的地铁过去？</w:t>
      </w:r>
      <w:r>
        <w:rPr>
          <w:rFonts w:ascii="宋体" w:hAnsi="宋体" w:eastAsia="宋体" w:cs="宋体"/>
        </w:rPr>
        <w:br w:type="textWrapping"/>
      </w:r>
      <w:r>
        <w:rPr>
          <w:rFonts w:ascii="宋体" w:hAnsi="宋体" w:eastAsia="宋体" w:cs="宋体"/>
        </w:rPr>
        <w:t>角色2：在这个福田那个华强地铁站吧。</w:t>
      </w:r>
      <w:r>
        <w:rPr>
          <w:rFonts w:ascii="宋体" w:hAnsi="宋体" w:eastAsia="宋体" w:cs="宋体"/>
        </w:rPr>
        <w:br w:type="textWrapping"/>
      </w:r>
      <w:r>
        <w:rPr>
          <w:rFonts w:ascii="宋体" w:hAnsi="宋体" w:eastAsia="宋体" w:cs="宋体"/>
        </w:rPr>
        <w:t>11华强地铁站。</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w:t>
      </w:r>
      <w:del w:id="22" w:author="微信用户" w:date="2023-04-19T16:37:50Z">
        <w:r>
          <w:rPr>
            <w:rFonts w:ascii="宋体" w:hAnsi="宋体" w:eastAsia="宋体" w:cs="宋体"/>
          </w:rPr>
          <w:delText>哦嗯</w:delText>
        </w:r>
      </w:del>
      <w:r>
        <w:rPr>
          <w:rFonts w:ascii="宋体" w:hAnsi="宋体" w:eastAsia="宋体" w:cs="宋体"/>
        </w:rPr>
        <w:t>那你在就是就是你刚来深圳的时候你刚来深圳的时候，华强北那条线应该是一号线吧？</w:t>
      </w:r>
      <w:r>
        <w:rPr>
          <w:rFonts w:ascii="宋体" w:hAnsi="宋体" w:eastAsia="宋体" w:cs="宋体"/>
        </w:rPr>
        <w:br w:type="textWrapping"/>
      </w:r>
      <w:r>
        <w:rPr>
          <w:rFonts w:ascii="宋体" w:hAnsi="宋体" w:eastAsia="宋体" w:cs="宋体"/>
        </w:rPr>
        <w:t>角色2：那还没开。</w:t>
      </w:r>
      <w:r>
        <w:rPr>
          <w:rFonts w:ascii="宋体" w:hAnsi="宋体" w:eastAsia="宋体" w:cs="宋体"/>
        </w:rPr>
        <w:br w:type="textWrapping"/>
      </w:r>
      <w:r>
        <w:rPr>
          <w:rFonts w:ascii="宋体" w:hAnsi="宋体" w:eastAsia="宋体" w:cs="宋体"/>
        </w:rPr>
        <w:t>角色1：那个时候还没开是吧？</w:t>
      </w:r>
      <w:r>
        <w:rPr>
          <w:rFonts w:ascii="宋体" w:hAnsi="宋体" w:eastAsia="宋体" w:cs="宋体"/>
        </w:rPr>
        <w:br w:type="textWrapping"/>
      </w:r>
      <w:r>
        <w:rPr>
          <w:rFonts w:ascii="宋体" w:hAnsi="宋体" w:eastAsia="宋体" w:cs="宋体"/>
        </w:rPr>
        <w:t>角色2：隔了两年后才开的吧。</w:t>
      </w:r>
      <w:r>
        <w:rPr>
          <w:rFonts w:ascii="宋体" w:hAnsi="宋体" w:eastAsia="宋体" w:cs="宋体"/>
        </w:rPr>
        <w:br w:type="textWrapping"/>
      </w:r>
      <w:r>
        <w:rPr>
          <w:rFonts w:ascii="宋体" w:hAnsi="宋体" w:eastAsia="宋体" w:cs="宋体"/>
        </w:rPr>
        <w:t>角色1：</w:t>
      </w:r>
      <w:del w:id="23" w:author="微信用户" w:date="2023-04-19T16:37:55Z">
        <w:r>
          <w:rPr>
            <w:rFonts w:ascii="宋体" w:hAnsi="宋体" w:eastAsia="宋体" w:cs="宋体"/>
          </w:rPr>
          <w:delText>呃</w:delText>
        </w:r>
      </w:del>
      <w:r>
        <w:rPr>
          <w:rFonts w:ascii="宋体" w:hAnsi="宋体" w:eastAsia="宋体" w:cs="宋体"/>
        </w:rPr>
        <w:t>他那条线吗？</w:t>
      </w:r>
      <w:r>
        <w:rPr>
          <w:rFonts w:ascii="宋体" w:hAnsi="宋体" w:eastAsia="宋体" w:cs="宋体"/>
        </w:rPr>
        <w:br w:type="textWrapping"/>
      </w:r>
      <w:r>
        <w:rPr>
          <w:rFonts w:ascii="宋体" w:hAnsi="宋体" w:eastAsia="宋体" w:cs="宋体"/>
        </w:rPr>
        <w:t>角色2：隔了两年后，最开始是那东门那条线。</w:t>
      </w:r>
      <w:r>
        <w:rPr>
          <w:rFonts w:ascii="宋体" w:hAnsi="宋体" w:eastAsia="宋体" w:cs="宋体"/>
        </w:rPr>
        <w:br w:type="textWrapping"/>
      </w:r>
      <w:r>
        <w:rPr>
          <w:rFonts w:ascii="宋体" w:hAnsi="宋体" w:eastAsia="宋体" w:cs="宋体"/>
        </w:rPr>
        <w:t>角色1：东门那条线那就是那条一号线。</w:t>
      </w:r>
      <w:r>
        <w:rPr>
          <w:rFonts w:ascii="宋体" w:hAnsi="宋体" w:eastAsia="宋体" w:cs="宋体"/>
        </w:rPr>
        <w:br w:type="textWrapping"/>
      </w:r>
      <w:r>
        <w:rPr>
          <w:rFonts w:ascii="宋体" w:hAnsi="宋体" w:eastAsia="宋体" w:cs="宋体"/>
        </w:rPr>
        <w:t>角色2：对。就大剧院那条好像是大剧院那条</w:t>
      </w:r>
      <w:ins w:id="24" w:author="微信用户" w:date="2023-04-19T16:38:07Z">
        <w:r>
          <w:rPr>
            <w:rFonts w:hint="eastAsia" w:ascii="宋体" w:hAnsi="宋体" w:eastAsia="宋体" w:cs="宋体"/>
            <w:lang w:val="en-US" w:eastAsia="zh-CN"/>
          </w:rPr>
          <w:t>线</w:t>
        </w:r>
      </w:ins>
      <w:r>
        <w:rPr>
          <w:rFonts w:ascii="宋体" w:hAnsi="宋体" w:eastAsia="宋体" w:cs="宋体"/>
        </w:rPr>
        <w:t>。</w:t>
      </w:r>
      <w:r>
        <w:rPr>
          <w:rFonts w:ascii="宋体" w:hAnsi="宋体" w:eastAsia="宋体" w:cs="宋体"/>
        </w:rPr>
        <w:br w:type="textWrapping"/>
      </w:r>
      <w:r>
        <w:rPr>
          <w:rFonts w:ascii="宋体" w:hAnsi="宋体" w:eastAsia="宋体" w:cs="宋体"/>
        </w:rPr>
        <w:t>角色1：嗯那你就是那个时候还没开地铁吗？就是你第一份工作的时候。</w:t>
      </w:r>
      <w:r>
        <w:rPr>
          <w:rFonts w:ascii="宋体" w:hAnsi="宋体" w:eastAsia="宋体" w:cs="宋体"/>
        </w:rPr>
        <w:br w:type="textWrapping"/>
      </w:r>
      <w:r>
        <w:rPr>
          <w:rFonts w:ascii="宋体" w:hAnsi="宋体" w:eastAsia="宋体" w:cs="宋体"/>
        </w:rPr>
        <w:t>角色2：对我住那里就没有。</w:t>
      </w:r>
      <w:r>
        <w:rPr>
          <w:rFonts w:ascii="宋体" w:hAnsi="宋体" w:eastAsia="宋体" w:cs="宋体"/>
        </w:rPr>
        <w:br w:type="textWrapping"/>
      </w:r>
      <w:r>
        <w:rPr>
          <w:rFonts w:ascii="宋体" w:hAnsi="宋体" w:eastAsia="宋体" w:cs="宋体"/>
        </w:rPr>
        <w:t>角色1：那你没有地铁的时候是怎么去工作的？就是家离工作的地方远不远？角色2：不远，走路就。</w:t>
      </w:r>
      <w:r>
        <w:rPr>
          <w:rFonts w:ascii="宋体" w:hAnsi="宋体" w:eastAsia="宋体" w:cs="宋体"/>
        </w:rPr>
        <w:br w:type="textWrapping"/>
      </w:r>
      <w:r>
        <w:rPr>
          <w:rFonts w:ascii="宋体" w:hAnsi="宋体" w:eastAsia="宋体" w:cs="宋体"/>
        </w:rPr>
        <w:t>角色1：噢是走路是吧？</w:t>
      </w:r>
      <w:r>
        <w:rPr>
          <w:rFonts w:ascii="宋体" w:hAnsi="宋体" w:eastAsia="宋体" w:cs="宋体"/>
        </w:rPr>
        <w:br w:type="textWrapping"/>
      </w:r>
      <w:r>
        <w:rPr>
          <w:rFonts w:ascii="宋体" w:hAnsi="宋体" w:eastAsia="宋体" w:cs="宋体"/>
        </w:rPr>
        <w:t>角色2：噢对。</w:t>
      </w:r>
      <w:r>
        <w:rPr>
          <w:rFonts w:ascii="宋体" w:hAnsi="宋体" w:eastAsia="宋体" w:cs="宋体"/>
        </w:rPr>
        <w:br w:type="textWrapping"/>
      </w:r>
      <w:r>
        <w:rPr>
          <w:rFonts w:ascii="宋体" w:hAnsi="宋体" w:eastAsia="宋体" w:cs="宋体"/>
        </w:rPr>
        <w:t>角色1：那你平常就是呃在以前噢没有地铁的时候，出门周末出去玩的时候，就会用什么样的交通方式呢会选择？</w:t>
      </w:r>
      <w:r>
        <w:rPr>
          <w:rFonts w:ascii="宋体" w:hAnsi="宋体" w:eastAsia="宋体" w:cs="宋体"/>
        </w:rPr>
        <w:br w:type="textWrapping"/>
      </w:r>
      <w:r>
        <w:rPr>
          <w:rFonts w:ascii="宋体" w:hAnsi="宋体" w:eastAsia="宋体" w:cs="宋体"/>
        </w:rPr>
        <w:t>角色2：有有也有坐公交车的，也有那时候也有打的的那种。</w:t>
      </w:r>
      <w:r>
        <w:rPr>
          <w:rFonts w:ascii="宋体" w:hAnsi="宋体" w:eastAsia="宋体" w:cs="宋体"/>
        </w:rPr>
        <w:br w:type="textWrapping"/>
      </w:r>
      <w:r>
        <w:rPr>
          <w:rFonts w:ascii="宋体" w:hAnsi="宋体" w:eastAsia="宋体" w:cs="宋体"/>
        </w:rPr>
        <w:t>角色1：也有打的的。嗯那个时候感觉打的贵不贵？你还记得起步价是多少吗？</w:t>
      </w:r>
      <w:r>
        <w:rPr>
          <w:rFonts w:ascii="宋体" w:hAnsi="宋体" w:eastAsia="宋体" w:cs="宋体"/>
        </w:rPr>
        <w:br w:type="textWrapping"/>
      </w:r>
      <w:r>
        <w:rPr>
          <w:rFonts w:ascii="宋体" w:hAnsi="宋体" w:eastAsia="宋体" w:cs="宋体"/>
        </w:rPr>
        <w:t>角色2：起步价好像都好多年前了，要10多年前了好像是。</w:t>
      </w:r>
      <w:r>
        <w:rPr>
          <w:rFonts w:ascii="宋体" w:hAnsi="宋体" w:eastAsia="宋体" w:cs="宋体"/>
        </w:rPr>
        <w:br w:type="textWrapping"/>
      </w:r>
      <w:r>
        <w:rPr>
          <w:rFonts w:ascii="宋体" w:hAnsi="宋体" w:eastAsia="宋体" w:cs="宋体"/>
        </w:rPr>
        <w:t>角色1：会不会呃？</w:t>
      </w:r>
      <w:r>
        <w:rPr>
          <w:rFonts w:ascii="宋体" w:hAnsi="宋体" w:eastAsia="宋体" w:cs="宋体"/>
        </w:rPr>
        <w:br w:type="textWrapping"/>
      </w:r>
      <w:r>
        <w:rPr>
          <w:rFonts w:ascii="宋体" w:hAnsi="宋体" w:eastAsia="宋体" w:cs="宋体"/>
        </w:rPr>
        <w:t>角色2：8块吧。</w:t>
      </w:r>
      <w:r>
        <w:rPr>
          <w:rFonts w:ascii="宋体" w:hAnsi="宋体" w:eastAsia="宋体" w:cs="宋体"/>
        </w:rPr>
        <w:br w:type="textWrapping"/>
      </w:r>
      <w:r>
        <w:rPr>
          <w:rFonts w:ascii="宋体" w:hAnsi="宋体" w:eastAsia="宋体" w:cs="宋体"/>
        </w:rPr>
        <w:t>角色1：噢，会不会骑自行车比较近的地方？</w:t>
      </w:r>
      <w:r>
        <w:rPr>
          <w:rFonts w:ascii="宋体" w:hAnsi="宋体" w:eastAsia="宋体" w:cs="宋体"/>
        </w:rPr>
        <w:br w:type="textWrapping"/>
      </w:r>
      <w:r>
        <w:rPr>
          <w:rFonts w:ascii="宋体" w:hAnsi="宋体" w:eastAsia="宋体" w:cs="宋体"/>
        </w:rPr>
        <w:t>角色2：自行车那里那时候有共享。</w:t>
      </w:r>
      <w:r>
        <w:rPr>
          <w:rFonts w:ascii="宋体" w:hAnsi="宋体" w:eastAsia="宋体" w:cs="宋体"/>
        </w:rPr>
        <w:br w:type="textWrapping"/>
      </w:r>
      <w:r>
        <w:rPr>
          <w:rFonts w:ascii="宋体" w:hAnsi="宋体" w:eastAsia="宋体" w:cs="宋体"/>
        </w:rPr>
        <w:t>角色1：那个时候没有了吧？那个时候就有。</w:t>
      </w:r>
      <w:del w:id="25" w:author="微信用户" w:date="2023-04-19T16:38:51Z">
        <w:r>
          <w:rPr>
            <w:rFonts w:ascii="宋体" w:hAnsi="宋体" w:eastAsia="宋体" w:cs="宋体"/>
          </w:rPr>
          <w:delText>噢</w:delText>
        </w:r>
      </w:del>
      <w:r>
        <w:rPr>
          <w:rFonts w:ascii="宋体" w:hAnsi="宋体" w:eastAsia="宋体" w:cs="宋体"/>
        </w:rPr>
        <w:t>那你会不会去一些比较大型的商场购物啊或者是去公园玩？有没有印象？就是去一些比如</w:t>
      </w:r>
      <w:del w:id="26" w:author="微信用户" w:date="2023-04-19T16:39:48Z">
        <w:r>
          <w:rPr>
            <w:rFonts w:ascii="宋体" w:hAnsi="宋体" w:eastAsia="宋体" w:cs="宋体"/>
          </w:rPr>
          <w:delText>呃</w:delText>
        </w:r>
      </w:del>
      <w:del w:id="27" w:author="微信用户" w:date="2023-04-19T16:40:11Z">
        <w:r>
          <w:rPr>
            <w:rFonts w:ascii="宋体" w:hAnsi="宋体" w:eastAsia="宋体" w:cs="宋体"/>
          </w:rPr>
          <w:delText>嗯</w:delText>
        </w:r>
      </w:del>
      <w:r>
        <w:rPr>
          <w:rFonts w:ascii="宋体" w:hAnsi="宋体" w:eastAsia="宋体" w:cs="宋体"/>
        </w:rPr>
        <w:t>像什么欢乐港岸啊这些地方，就是shopping的地方。</w:t>
      </w:r>
      <w:r>
        <w:rPr>
          <w:rFonts w:ascii="宋体" w:hAnsi="宋体" w:eastAsia="宋体" w:cs="宋体"/>
        </w:rPr>
        <w:br w:type="textWrapping"/>
      </w:r>
      <w:r>
        <w:rPr>
          <w:rFonts w:ascii="宋体" w:hAnsi="宋体" w:eastAsia="宋体" w:cs="宋体"/>
        </w:rPr>
        <w:t>角色2：那个以前那个沃那那那时候在那边就有个超市，沃尔玛这些都有有。</w:t>
      </w:r>
      <w:r>
        <w:rPr>
          <w:rFonts w:ascii="宋体" w:hAnsi="宋体" w:eastAsia="宋体" w:cs="宋体"/>
        </w:rPr>
        <w:br w:type="textWrapping"/>
      </w:r>
      <w:r>
        <w:rPr>
          <w:rFonts w:ascii="宋体" w:hAnsi="宋体" w:eastAsia="宋体" w:cs="宋体"/>
        </w:rPr>
        <w:t>角色1：那个是大概在哪哪里呢？</w:t>
      </w:r>
      <w:r>
        <w:rPr>
          <w:rFonts w:ascii="宋体" w:hAnsi="宋体" w:eastAsia="宋体" w:cs="宋体"/>
        </w:rPr>
        <w:br w:type="textWrapping"/>
      </w:r>
      <w:r>
        <w:rPr>
          <w:rFonts w:ascii="宋体" w:hAnsi="宋体" w:eastAsia="宋体" w:cs="宋体"/>
        </w:rPr>
        <w:t>角色2：也是在福田那里。福田的附近。</w:t>
      </w:r>
      <w:r>
        <w:rPr>
          <w:rFonts w:ascii="宋体" w:hAnsi="宋体" w:eastAsia="宋体" w:cs="宋体"/>
        </w:rPr>
        <w:br w:type="textWrapping"/>
      </w:r>
      <w:r>
        <w:rPr>
          <w:rFonts w:ascii="宋体" w:hAnsi="宋体" w:eastAsia="宋体" w:cs="宋体"/>
        </w:rPr>
        <w:t>角色1：噢那那边真的很繁华，我就是听你那样描述有没有去过什么公园，比如刚来深圳的时候有没有去深圳湾公园玩？</w:t>
      </w:r>
      <w:r>
        <w:rPr>
          <w:rFonts w:ascii="宋体" w:hAnsi="宋体" w:eastAsia="宋体" w:cs="宋体"/>
        </w:rPr>
        <w:br w:type="textWrapping"/>
      </w:r>
      <w:r>
        <w:rPr>
          <w:rFonts w:ascii="宋体" w:hAnsi="宋体" w:eastAsia="宋体" w:cs="宋体"/>
        </w:rPr>
        <w:t>角色2：公园那时候都没有。</w:t>
      </w:r>
      <w:r>
        <w:rPr>
          <w:rFonts w:ascii="宋体" w:hAnsi="宋体" w:eastAsia="宋体" w:cs="宋体"/>
        </w:rPr>
        <w:br w:type="textWrapping"/>
      </w:r>
      <w:r>
        <w:rPr>
          <w:rFonts w:ascii="宋体" w:hAnsi="宋体" w:eastAsia="宋体" w:cs="宋体"/>
        </w:rPr>
        <w:t>角色1：噢那您现在有去过深圳湾公园玩吗？</w:t>
      </w:r>
      <w:r>
        <w:rPr>
          <w:rFonts w:ascii="宋体" w:hAnsi="宋体" w:eastAsia="宋体" w:cs="宋体"/>
        </w:rPr>
        <w:br w:type="textWrapping"/>
      </w:r>
      <w:r>
        <w:rPr>
          <w:rFonts w:ascii="宋体" w:hAnsi="宋体" w:eastAsia="宋体" w:cs="宋体"/>
        </w:rPr>
        <w:t>角色2：就是哪里的公园？</w:t>
      </w:r>
      <w:r>
        <w:rPr>
          <w:rFonts w:ascii="宋体" w:hAnsi="宋体" w:eastAsia="宋体" w:cs="宋体"/>
        </w:rPr>
        <w:br w:type="textWrapping"/>
      </w:r>
      <w:r>
        <w:rPr>
          <w:rFonts w:ascii="宋体" w:hAnsi="宋体" w:eastAsia="宋体" w:cs="宋体"/>
        </w:rPr>
        <w:t>角色1：就是那一片噢就是不您不怎么去公园玩是吧？</w:t>
      </w:r>
      <w:r>
        <w:rPr>
          <w:rFonts w:ascii="宋体" w:hAnsi="宋体" w:eastAsia="宋体" w:cs="宋体"/>
        </w:rPr>
        <w:br w:type="textWrapping"/>
      </w:r>
      <w:r>
        <w:rPr>
          <w:rFonts w:ascii="宋体" w:hAnsi="宋体" w:eastAsia="宋体" w:cs="宋体"/>
        </w:rPr>
        <w:t>角色2：是。噢有在这边有去过一个坪山公园。</w:t>
      </w:r>
      <w:r>
        <w:rPr>
          <w:rFonts w:ascii="宋体" w:hAnsi="宋体" w:eastAsia="宋体" w:cs="宋体"/>
        </w:rPr>
        <w:br w:type="textWrapping"/>
      </w:r>
      <w:r>
        <w:rPr>
          <w:rFonts w:ascii="宋体" w:hAnsi="宋体" w:eastAsia="宋体" w:cs="宋体"/>
        </w:rPr>
        <w:t>角色1：噢就是在坪山.</w:t>
      </w:r>
      <w:r>
        <w:rPr>
          <w:rFonts w:ascii="宋体" w:hAnsi="宋体" w:eastAsia="宋体" w:cs="宋体"/>
        </w:rPr>
        <w:br w:type="textWrapping"/>
      </w:r>
      <w:r>
        <w:rPr>
          <w:rFonts w:ascii="宋体" w:hAnsi="宋体" w:eastAsia="宋体" w:cs="宋体"/>
        </w:rPr>
        <w:t>角色2：对，在坪山那里。</w:t>
      </w:r>
      <w:r>
        <w:rPr>
          <w:rFonts w:ascii="宋体" w:hAnsi="宋体" w:eastAsia="宋体" w:cs="宋体"/>
        </w:rPr>
        <w:br w:type="textWrapping"/>
      </w:r>
      <w:r>
        <w:rPr>
          <w:rFonts w:ascii="宋体" w:hAnsi="宋体" w:eastAsia="宋体" w:cs="宋体"/>
        </w:rPr>
        <w:t>角色1：那您来深圳就是呃刚来深圳的时候，有没有觉得深圳的哪些地方就是一看它就是很属于工业区那样子的？就是觉得很多工厂有没有哪个区是让你们有这样的感觉的。</w:t>
      </w:r>
      <w:r>
        <w:rPr>
          <w:rFonts w:ascii="宋体" w:hAnsi="宋体" w:eastAsia="宋体" w:cs="宋体"/>
        </w:rPr>
        <w:br w:type="textWrapping"/>
      </w:r>
      <w:r>
        <w:rPr>
          <w:rFonts w:ascii="宋体" w:hAnsi="宋体" w:eastAsia="宋体" w:cs="宋体"/>
        </w:rPr>
        <w:t>角色2：就这坪山。</w:t>
      </w:r>
      <w:r>
        <w:rPr>
          <w:rFonts w:ascii="宋体" w:hAnsi="宋体" w:eastAsia="宋体" w:cs="宋体"/>
        </w:rPr>
        <w:br w:type="textWrapping"/>
      </w:r>
      <w:r>
        <w:rPr>
          <w:rFonts w:ascii="宋体" w:hAnsi="宋体" w:eastAsia="宋体" w:cs="宋体"/>
        </w:rPr>
        <w:t>角色1：坪山。</w:t>
      </w:r>
      <w:r>
        <w:rPr>
          <w:rFonts w:ascii="宋体" w:hAnsi="宋体" w:eastAsia="宋体" w:cs="宋体"/>
        </w:rPr>
        <w:br w:type="textWrapping"/>
      </w:r>
      <w:r>
        <w:rPr>
          <w:rFonts w:ascii="宋体" w:hAnsi="宋体" w:eastAsia="宋体" w:cs="宋体"/>
        </w:rPr>
        <w:t>角色2：坪山工厂多。</w:t>
      </w:r>
      <w:r>
        <w:rPr>
          <w:rFonts w:ascii="宋体" w:hAnsi="宋体" w:eastAsia="宋体" w:cs="宋体"/>
        </w:rPr>
        <w:br w:type="textWrapping"/>
      </w:r>
      <w:r>
        <w:rPr>
          <w:rFonts w:ascii="宋体" w:hAnsi="宋体" w:eastAsia="宋体" w:cs="宋体"/>
        </w:rPr>
        <w:t>角色1：噢那您那光明光明区您熟不熟悉不熟悉？</w:t>
      </w:r>
      <w:r>
        <w:rPr>
          <w:rFonts w:ascii="宋体" w:hAnsi="宋体" w:eastAsia="宋体" w:cs="宋体"/>
        </w:rPr>
        <w:br w:type="textWrapping"/>
      </w:r>
      <w:r>
        <w:rPr>
          <w:rFonts w:ascii="宋体" w:hAnsi="宋体" w:eastAsia="宋体" w:cs="宋体"/>
        </w:rPr>
        <w:t>角色2：不熟悉。</w:t>
      </w:r>
      <w:r>
        <w:rPr>
          <w:rFonts w:ascii="宋体" w:hAnsi="宋体" w:eastAsia="宋体" w:cs="宋体"/>
        </w:rPr>
        <w:br w:type="textWrapping"/>
      </w:r>
      <w:r>
        <w:rPr>
          <w:rFonts w:ascii="宋体" w:hAnsi="宋体" w:eastAsia="宋体" w:cs="宋体"/>
        </w:rPr>
        <w:t>角色1：噢就是坪山的工厂比较多，然后没有那么多高楼大厦.</w:t>
      </w:r>
      <w:r>
        <w:rPr>
          <w:rFonts w:ascii="宋体" w:hAnsi="宋体" w:eastAsia="宋体" w:cs="宋体"/>
        </w:rPr>
        <w:br w:type="textWrapping"/>
      </w:r>
      <w:r>
        <w:rPr>
          <w:rFonts w:ascii="宋体" w:hAnsi="宋体" w:eastAsia="宋体" w:cs="宋体"/>
        </w:rPr>
        <w:t>角色2：还有宝安那边工厂也多。</w:t>
      </w:r>
      <w:r>
        <w:rPr>
          <w:rFonts w:ascii="宋体" w:hAnsi="宋体" w:eastAsia="宋体" w:cs="宋体"/>
        </w:rPr>
        <w:br w:type="textWrapping"/>
      </w:r>
      <w:r>
        <w:rPr>
          <w:rFonts w:ascii="宋体" w:hAnsi="宋体" w:eastAsia="宋体" w:cs="宋体"/>
        </w:rPr>
        <w:t>角色1：宝安就是在您以前的时候的那种感觉嘛。</w:t>
      </w:r>
      <w:r>
        <w:rPr>
          <w:rFonts w:ascii="宋体" w:hAnsi="宋体" w:eastAsia="宋体" w:cs="宋体"/>
        </w:rPr>
        <w:br w:type="textWrapping"/>
      </w:r>
      <w:r>
        <w:rPr>
          <w:rFonts w:ascii="宋体" w:hAnsi="宋体" w:eastAsia="宋体" w:cs="宋体"/>
        </w:rPr>
        <w:t>角色2：对，我去过那边吧，因为我那几个朋友都在那边开厂。</w:t>
      </w:r>
      <w:r>
        <w:rPr>
          <w:rFonts w:ascii="宋体" w:hAnsi="宋体" w:eastAsia="宋体" w:cs="宋体"/>
        </w:rPr>
        <w:br w:type="textWrapping"/>
      </w:r>
      <w:r>
        <w:rPr>
          <w:rFonts w:ascii="宋体" w:hAnsi="宋体" w:eastAsia="宋体" w:cs="宋体"/>
        </w:rPr>
        <w:t>角色1：噢噢。</w:t>
      </w:r>
      <w:r>
        <w:rPr>
          <w:rFonts w:ascii="宋体" w:hAnsi="宋体" w:eastAsia="宋体" w:cs="宋体"/>
        </w:rPr>
        <w:br w:type="textWrapping"/>
      </w:r>
      <w:r>
        <w:rPr>
          <w:rFonts w:ascii="宋体" w:hAnsi="宋体" w:eastAsia="宋体" w:cs="宋体"/>
        </w:rPr>
        <w:t>角色2：我去过那。</w:t>
      </w:r>
      <w:r>
        <w:rPr>
          <w:rFonts w:ascii="宋体" w:hAnsi="宋体" w:eastAsia="宋体" w:cs="宋体"/>
        </w:rPr>
        <w:br w:type="textWrapping"/>
      </w:r>
      <w:r>
        <w:rPr>
          <w:rFonts w:ascii="宋体" w:hAnsi="宋体" w:eastAsia="宋体" w:cs="宋体"/>
        </w:rPr>
        <w:t>角色1：一些商务区呢就像是楼下喝咖啡这种，然后高楼大厦写字楼的这种，您觉得在哪个区的比较多？</w:t>
      </w:r>
      <w:r>
        <w:rPr>
          <w:rFonts w:ascii="宋体" w:hAnsi="宋体" w:eastAsia="宋体" w:cs="宋体"/>
        </w:rPr>
        <w:br w:type="textWrapping"/>
      </w:r>
      <w:r>
        <w:rPr>
          <w:rFonts w:ascii="宋体" w:hAnsi="宋体" w:eastAsia="宋体" w:cs="宋体"/>
        </w:rPr>
        <w:t>角色2：罗湖跟福田。</w:t>
      </w:r>
      <w:r>
        <w:rPr>
          <w:rFonts w:ascii="宋体" w:hAnsi="宋体" w:eastAsia="宋体" w:cs="宋体"/>
        </w:rPr>
        <w:br w:type="textWrapping"/>
      </w:r>
      <w:r>
        <w:rPr>
          <w:rFonts w:ascii="宋体" w:hAnsi="宋体" w:eastAsia="宋体" w:cs="宋体"/>
        </w:rPr>
        <w:t>角色1：就是在你那个时候，这这两个区就已经是很发达的中心区这样了。</w:t>
      </w:r>
      <w:r>
        <w:rPr>
          <w:rFonts w:ascii="宋体" w:hAnsi="宋体" w:eastAsia="宋体" w:cs="宋体"/>
        </w:rPr>
        <w:br w:type="textWrapping"/>
      </w:r>
      <w:r>
        <w:rPr>
          <w:rFonts w:ascii="宋体" w:hAnsi="宋体" w:eastAsia="宋体" w:cs="宋体"/>
        </w:rPr>
        <w:t>角色2：就写字楼好多那里。</w:t>
      </w:r>
      <w:r>
        <w:rPr>
          <w:rFonts w:ascii="宋体" w:hAnsi="宋体" w:eastAsia="宋体" w:cs="宋体"/>
        </w:rPr>
        <w:br w:type="textWrapping"/>
      </w:r>
      <w:r>
        <w:rPr>
          <w:rFonts w:ascii="宋体" w:hAnsi="宋体" w:eastAsia="宋体" w:cs="宋体"/>
        </w:rPr>
        <w:t>角色1：噢那您有没有就是说嗯您之前就是在华强北那里是没有地铁的嘛噢。</w:t>
      </w:r>
      <w:r>
        <w:rPr>
          <w:rFonts w:ascii="宋体" w:hAnsi="宋体" w:eastAsia="宋体" w:cs="宋体"/>
        </w:rPr>
        <w:br w:type="textWrapping"/>
      </w:r>
      <w:r>
        <w:rPr>
          <w:rFonts w:ascii="宋体" w:hAnsi="宋体" w:eastAsia="宋体" w:cs="宋体"/>
        </w:rPr>
        <w:t>角色2：那时候还没地铁。</w:t>
      </w:r>
      <w:r>
        <w:rPr>
          <w:rFonts w:ascii="宋体" w:hAnsi="宋体" w:eastAsia="宋体" w:cs="宋体"/>
        </w:rPr>
        <w:br w:type="textWrapping"/>
      </w:r>
      <w:r>
        <w:rPr>
          <w:rFonts w:ascii="宋体" w:hAnsi="宋体" w:eastAsia="宋体" w:cs="宋体"/>
        </w:rPr>
        <w:t>角色1：那它刚那它那个时候刚开通了地铁，有没有去就是很想去体验一下坐地铁的感觉？</w:t>
      </w:r>
      <w:r>
        <w:rPr>
          <w:rFonts w:ascii="宋体" w:hAnsi="宋体" w:eastAsia="宋体" w:cs="宋体"/>
        </w:rPr>
        <w:br w:type="textWrapping"/>
      </w:r>
      <w:r>
        <w:rPr>
          <w:rFonts w:ascii="宋体" w:hAnsi="宋体" w:eastAsia="宋体" w:cs="宋体"/>
        </w:rPr>
        <w:t>角色2：有，那时候有。</w:t>
      </w:r>
      <w:r>
        <w:rPr>
          <w:rFonts w:ascii="宋体" w:hAnsi="宋体" w:eastAsia="宋体" w:cs="宋体"/>
        </w:rPr>
        <w:br w:type="textWrapping"/>
      </w:r>
      <w:r>
        <w:rPr>
          <w:rFonts w:ascii="宋体" w:hAnsi="宋体" w:eastAsia="宋体" w:cs="宋体"/>
        </w:rPr>
        <w:t>角色1：有，那您还记得第一次坐地铁坐的是哪个站吗？</w:t>
      </w:r>
      <w:r>
        <w:rPr>
          <w:rFonts w:ascii="宋体" w:hAnsi="宋体" w:eastAsia="宋体" w:cs="宋体"/>
        </w:rPr>
        <w:br w:type="textWrapping"/>
      </w:r>
      <w:r>
        <w:rPr>
          <w:rFonts w:ascii="宋体" w:hAnsi="宋体" w:eastAsia="宋体" w:cs="宋体"/>
        </w:rPr>
        <w:t>角色2：</w:t>
      </w:r>
      <w:del w:id="28" w:author="微信用户" w:date="2023-04-19T16:42:53Z">
        <w:r>
          <w:rPr>
            <w:rFonts w:ascii="宋体" w:hAnsi="宋体" w:eastAsia="宋体" w:cs="宋体"/>
          </w:rPr>
          <w:delText>嗯</w:delText>
        </w:r>
      </w:del>
      <w:r>
        <w:rPr>
          <w:rFonts w:ascii="宋体" w:hAnsi="宋体" w:eastAsia="宋体" w:cs="宋体"/>
        </w:rPr>
        <w:t>那时候华强</w:t>
      </w:r>
      <w:ins w:id="29" w:author="微信用户" w:date="2023-04-19T16:42:59Z">
        <w:r>
          <w:rPr>
            <w:rFonts w:hint="eastAsia" w:ascii="宋体" w:hAnsi="宋体" w:eastAsia="宋体" w:cs="宋体"/>
            <w:lang w:val="en-US" w:eastAsia="zh-CN"/>
          </w:rPr>
          <w:t>北</w:t>
        </w:r>
      </w:ins>
      <w:ins w:id="30" w:author="微信用户" w:date="2023-04-19T16:43:01Z">
        <w:r>
          <w:rPr>
            <w:rFonts w:hint="eastAsia" w:ascii="宋体" w:hAnsi="宋体" w:eastAsia="宋体" w:cs="宋体"/>
            <w:lang w:val="en-US" w:eastAsia="zh-CN"/>
          </w:rPr>
          <w:t>，</w:t>
        </w:r>
      </w:ins>
      <w:r>
        <w:rPr>
          <w:rFonts w:ascii="宋体" w:hAnsi="宋体" w:eastAsia="宋体" w:cs="宋体"/>
        </w:rPr>
        <w:t>现在叫什么？我</w:t>
      </w:r>
      <w:ins w:id="31" w:author="微信用户" w:date="2023-04-19T16:43:03Z">
        <w:r>
          <w:rPr>
            <w:rFonts w:hint="eastAsia" w:ascii="宋体" w:hAnsi="宋体" w:eastAsia="宋体" w:cs="宋体"/>
            <w:lang w:val="en-US" w:eastAsia="zh-CN"/>
          </w:rPr>
          <w:t>要</w:t>
        </w:r>
      </w:ins>
      <w:del w:id="32" w:author="微信用户" w:date="2023-04-19T16:43:02Z">
        <w:r>
          <w:rPr>
            <w:rFonts w:ascii="宋体" w:hAnsi="宋体" w:eastAsia="宋体" w:cs="宋体"/>
          </w:rPr>
          <w:delText>都</w:delText>
        </w:r>
      </w:del>
      <w:r>
        <w:rPr>
          <w:rFonts w:ascii="宋体" w:hAnsi="宋体" w:eastAsia="宋体" w:cs="宋体"/>
        </w:rPr>
        <w:t>想讲一下。</w:t>
      </w:r>
      <w:r>
        <w:rPr>
          <w:rFonts w:ascii="宋体" w:hAnsi="宋体" w:eastAsia="宋体" w:cs="宋体"/>
        </w:rPr>
        <w:br w:type="textWrapping"/>
      </w:r>
      <w:r>
        <w:rPr>
          <w:rFonts w:ascii="宋体" w:hAnsi="宋体" w:eastAsia="宋体" w:cs="宋体"/>
        </w:rPr>
        <w:t>角色1：这里有地图您可以看一下您呃第一次坐地铁是在哪个站？就是？</w:t>
      </w:r>
      <w:r>
        <w:rPr>
          <w:rFonts w:ascii="宋体" w:hAnsi="宋体" w:eastAsia="宋体" w:cs="宋体"/>
        </w:rPr>
        <w:br w:type="textWrapping"/>
      </w:r>
      <w:r>
        <w:rPr>
          <w:rFonts w:ascii="宋体" w:hAnsi="宋体" w:eastAsia="宋体" w:cs="宋体"/>
        </w:rPr>
        <w:t>角色2：华强北这个站。</w:t>
      </w:r>
      <w:r>
        <w:rPr>
          <w:rFonts w:ascii="宋体" w:hAnsi="宋体" w:eastAsia="宋体" w:cs="宋体"/>
        </w:rPr>
        <w:br w:type="textWrapping"/>
      </w:r>
      <w:r>
        <w:rPr>
          <w:rFonts w:ascii="宋体" w:hAnsi="宋体" w:eastAsia="宋体" w:cs="宋体"/>
        </w:rPr>
        <w:t>角色1：噢就直接去华强北这个站了是吧？</w:t>
      </w:r>
      <w:r>
        <w:rPr>
          <w:rFonts w:ascii="宋体" w:hAnsi="宋体" w:eastAsia="宋体" w:cs="宋体"/>
        </w:rPr>
        <w:br w:type="textWrapping"/>
      </w:r>
      <w:r>
        <w:rPr>
          <w:rFonts w:ascii="宋体" w:hAnsi="宋体" w:eastAsia="宋体" w:cs="宋体"/>
        </w:rPr>
        <w:t>00:10:01</w:t>
      </w:r>
      <w:r>
        <w:rPr>
          <w:rFonts w:ascii="宋体" w:hAnsi="宋体" w:eastAsia="宋体" w:cs="宋体"/>
        </w:rPr>
        <w:br w:type="textWrapping"/>
      </w:r>
      <w:r>
        <w:rPr>
          <w:rFonts w:ascii="宋体" w:hAnsi="宋体" w:eastAsia="宋体" w:cs="宋体"/>
        </w:rPr>
        <w:t>角色2：在这边坐过去的就那个。</w:t>
      </w:r>
      <w:r>
        <w:rPr>
          <w:rFonts w:ascii="宋体" w:hAnsi="宋体" w:eastAsia="宋体" w:cs="宋体"/>
        </w:rPr>
        <w:br w:type="textWrapping"/>
      </w:r>
      <w:r>
        <w:rPr>
          <w:rFonts w:ascii="宋体" w:hAnsi="宋体" w:eastAsia="宋体" w:cs="宋体"/>
        </w:rPr>
        <w:t>角色1：您坐到哪里去了？</w:t>
      </w:r>
      <w:r>
        <w:rPr>
          <w:rFonts w:ascii="宋体" w:hAnsi="宋体" w:eastAsia="宋体" w:cs="宋体"/>
        </w:rPr>
        <w:br w:type="textWrapping"/>
      </w:r>
      <w:r>
        <w:rPr>
          <w:rFonts w:ascii="宋体" w:hAnsi="宋体" w:eastAsia="宋体" w:cs="宋体"/>
        </w:rPr>
        <w:t>角色2：在岗</w:t>
      </w:r>
      <w:ins w:id="33" w:author="微信用户" w:date="2023-04-19T16:43:13Z">
        <w:r>
          <w:rPr>
            <w:rFonts w:hint="eastAsia" w:ascii="宋体" w:hAnsi="宋体" w:eastAsia="宋体" w:cs="宋体"/>
            <w:lang w:val="en-US" w:eastAsia="zh-CN"/>
          </w:rPr>
          <w:t>夏</w:t>
        </w:r>
      </w:ins>
      <w:del w:id="34" w:author="微信用户" w:date="2023-04-19T16:43:11Z">
        <w:r>
          <w:rPr>
            <w:rFonts w:ascii="宋体" w:hAnsi="宋体" w:eastAsia="宋体" w:cs="宋体"/>
          </w:rPr>
          <w:delText>下</w:delText>
        </w:r>
      </w:del>
      <w:r>
        <w:rPr>
          <w:rFonts w:ascii="宋体" w:hAnsi="宋体" w:eastAsia="宋体" w:cs="宋体"/>
        </w:rPr>
        <w:t>做到华强北这里。</w:t>
      </w:r>
      <w:r>
        <w:rPr>
          <w:rFonts w:ascii="宋体" w:hAnsi="宋体" w:eastAsia="宋体" w:cs="宋体"/>
        </w:rPr>
        <w:br w:type="textWrapping"/>
      </w:r>
      <w:r>
        <w:rPr>
          <w:rFonts w:ascii="宋体" w:hAnsi="宋体" w:eastAsia="宋体" w:cs="宋体"/>
        </w:rPr>
        <w:t>角色1：就是岗</w:t>
      </w:r>
      <w:ins w:id="35" w:author="微信用户" w:date="2023-04-19T16:43:18Z">
        <w:r>
          <w:rPr>
            <w:rFonts w:hint="eastAsia" w:ascii="宋体" w:hAnsi="宋体" w:eastAsia="宋体" w:cs="宋体"/>
            <w:lang w:val="en-US" w:eastAsia="zh-CN"/>
          </w:rPr>
          <w:t>夏</w:t>
        </w:r>
      </w:ins>
      <w:del w:id="36" w:author="微信用户" w:date="2023-04-19T16:43:16Z">
        <w:r>
          <w:rPr>
            <w:rFonts w:ascii="宋体" w:hAnsi="宋体" w:eastAsia="宋体" w:cs="宋体"/>
          </w:rPr>
          <w:delText>下</w:delText>
        </w:r>
      </w:del>
      <w:r>
        <w:rPr>
          <w:rFonts w:ascii="宋体" w:hAnsi="宋体" w:eastAsia="宋体" w:cs="宋体"/>
        </w:rPr>
        <w:t>。</w:t>
      </w:r>
      <w:r>
        <w:rPr>
          <w:rFonts w:ascii="宋体" w:hAnsi="宋体" w:eastAsia="宋体" w:cs="宋体"/>
        </w:rPr>
        <w:br w:type="textWrapping"/>
      </w:r>
      <w:r>
        <w:rPr>
          <w:rFonts w:ascii="宋体" w:hAnsi="宋体" w:eastAsia="宋体" w:cs="宋体"/>
        </w:rPr>
        <w:t>角色2：做到华强路这里那条线。</w:t>
      </w:r>
      <w:r>
        <w:rPr>
          <w:rFonts w:ascii="宋体" w:hAnsi="宋体" w:eastAsia="宋体" w:cs="宋体"/>
        </w:rPr>
        <w:br w:type="textWrapping"/>
      </w:r>
      <w:r>
        <w:rPr>
          <w:rFonts w:ascii="宋体" w:hAnsi="宋体" w:eastAsia="宋体" w:cs="宋体"/>
        </w:rPr>
        <w:t>角色1：同一条线。</w:t>
      </w:r>
      <w:r>
        <w:rPr>
          <w:rFonts w:ascii="宋体" w:hAnsi="宋体" w:eastAsia="宋体" w:cs="宋体"/>
        </w:rPr>
        <w:br w:type="textWrapping"/>
      </w:r>
      <w:r>
        <w:rPr>
          <w:rFonts w:ascii="宋体" w:hAnsi="宋体" w:eastAsia="宋体" w:cs="宋体"/>
        </w:rPr>
        <w:t>角色2：是同一条线，对。</w:t>
      </w:r>
      <w:r>
        <w:rPr>
          <w:rFonts w:ascii="宋体" w:hAnsi="宋体" w:eastAsia="宋体" w:cs="宋体"/>
        </w:rPr>
        <w:br w:type="textWrapping"/>
      </w:r>
      <w:r>
        <w:rPr>
          <w:rFonts w:ascii="宋体" w:hAnsi="宋体" w:eastAsia="宋体" w:cs="宋体"/>
        </w:rPr>
        <w:t>角色1：就这里是吧？噢就坐了一站。</w:t>
      </w:r>
      <w:r>
        <w:rPr>
          <w:rFonts w:ascii="宋体" w:hAnsi="宋体" w:eastAsia="宋体" w:cs="宋体"/>
        </w:rPr>
        <w:br w:type="textWrapping"/>
      </w:r>
      <w:r>
        <w:rPr>
          <w:rFonts w:ascii="宋体" w:hAnsi="宋体" w:eastAsia="宋体" w:cs="宋体"/>
        </w:rPr>
        <w:t>角色2：对就坐了一站，那时候很近，那时候。</w:t>
      </w:r>
      <w:r>
        <w:rPr>
          <w:rFonts w:ascii="宋体" w:hAnsi="宋体" w:eastAsia="宋体" w:cs="宋体"/>
        </w:rPr>
        <w:br w:type="textWrapping"/>
      </w:r>
      <w:r>
        <w:rPr>
          <w:rFonts w:ascii="宋体" w:hAnsi="宋体" w:eastAsia="宋体" w:cs="宋体"/>
        </w:rPr>
        <w:t>角色1：那刚开通的时候是第一次坐地铁是什么感觉？会不会觉得哇</w:t>
      </w:r>
      <w:del w:id="37" w:author="微信用户" w:date="2023-04-19T16:43:24Z">
        <w:r>
          <w:rPr>
            <w:rFonts w:ascii="宋体" w:hAnsi="宋体" w:eastAsia="宋体" w:cs="宋体"/>
          </w:rPr>
          <w:delText>好</w:delText>
        </w:r>
      </w:del>
      <w:del w:id="38" w:author="微信用户" w:date="2023-04-19T16:43:23Z">
        <w:r>
          <w:rPr>
            <w:rFonts w:ascii="宋体" w:hAnsi="宋体" w:eastAsia="宋体" w:cs="宋体"/>
          </w:rPr>
          <w:delText>奇</w:delText>
        </w:r>
      </w:del>
      <w:r>
        <w:rPr>
          <w:rFonts w:ascii="宋体" w:hAnsi="宋体" w:eastAsia="宋体" w:cs="宋体"/>
        </w:rPr>
        <w:t>好奇妙。</w:t>
      </w:r>
      <w:r>
        <w:rPr>
          <w:rFonts w:ascii="宋体" w:hAnsi="宋体" w:eastAsia="宋体" w:cs="宋体"/>
        </w:rPr>
        <w:br w:type="textWrapping"/>
      </w:r>
      <w:r>
        <w:rPr>
          <w:rFonts w:ascii="宋体" w:hAnsi="宋体" w:eastAsia="宋体" w:cs="宋体"/>
        </w:rPr>
        <w:t>角色2：对啊感觉很快那又快。</w:t>
      </w:r>
      <w:r>
        <w:rPr>
          <w:rFonts w:ascii="宋体" w:hAnsi="宋体" w:eastAsia="宋体" w:cs="宋体"/>
        </w:rPr>
        <w:br w:type="textWrapping"/>
      </w:r>
      <w:r>
        <w:rPr>
          <w:rFonts w:ascii="宋体" w:hAnsi="宋体" w:eastAsia="宋体" w:cs="宋体"/>
        </w:rPr>
        <w:t>角色1：又人会不会很多。</w:t>
      </w:r>
      <w:r>
        <w:rPr>
          <w:rFonts w:ascii="宋体" w:hAnsi="宋体" w:eastAsia="宋体" w:cs="宋体"/>
        </w:rPr>
        <w:br w:type="textWrapping"/>
      </w:r>
      <w:r>
        <w:rPr>
          <w:rFonts w:ascii="宋体" w:hAnsi="宋体" w:eastAsia="宋体" w:cs="宋体"/>
        </w:rPr>
        <w:t>角色2：那时候多。</w:t>
      </w:r>
      <w:r>
        <w:rPr>
          <w:rFonts w:ascii="宋体" w:hAnsi="宋体" w:eastAsia="宋体" w:cs="宋体"/>
        </w:rPr>
        <w:br w:type="textWrapping"/>
      </w:r>
      <w:r>
        <w:rPr>
          <w:rFonts w:ascii="宋体" w:hAnsi="宋体" w:eastAsia="宋体" w:cs="宋体"/>
        </w:rPr>
        <w:t>角色1：刚开通人特别多，就很挤很挤嘛？</w:t>
      </w:r>
      <w:r>
        <w:rPr>
          <w:rFonts w:ascii="宋体" w:hAnsi="宋体" w:eastAsia="宋体" w:cs="宋体"/>
        </w:rPr>
        <w:br w:type="textWrapping"/>
      </w:r>
      <w:r>
        <w:rPr>
          <w:rFonts w:ascii="宋体" w:hAnsi="宋体" w:eastAsia="宋体" w:cs="宋体"/>
        </w:rPr>
        <w:t>角色2：很挤很挤。</w:t>
      </w:r>
      <w:r>
        <w:rPr>
          <w:rFonts w:ascii="宋体" w:hAnsi="宋体" w:eastAsia="宋体" w:cs="宋体"/>
        </w:rPr>
        <w:br w:type="textWrapping"/>
      </w:r>
      <w:r>
        <w:rPr>
          <w:rFonts w:ascii="宋体" w:hAnsi="宋体" w:eastAsia="宋体" w:cs="宋体"/>
        </w:rPr>
        <w:t>角色1：那就是有没有觉得开通完了之后就变得出行很方便？</w:t>
      </w:r>
      <w:r>
        <w:rPr>
          <w:rFonts w:ascii="宋体" w:hAnsi="宋体" w:eastAsia="宋体" w:cs="宋体"/>
        </w:rPr>
        <w:br w:type="textWrapping"/>
      </w:r>
      <w:r>
        <w:rPr>
          <w:rFonts w:ascii="宋体" w:hAnsi="宋体" w:eastAsia="宋体" w:cs="宋体"/>
        </w:rPr>
        <w:t>角色2：那去远的地方去哪个？去打，那时候开通了就可以来坪</w:t>
      </w:r>
      <w:del w:id="39" w:author="微信用户" w:date="2023-04-19T16:44:48Z">
        <w:r>
          <w:rPr>
            <w:rFonts w:ascii="宋体" w:hAnsi="宋体" w:eastAsia="宋体" w:cs="宋体"/>
          </w:rPr>
          <w:delText>，</w:delText>
        </w:r>
      </w:del>
      <w:r>
        <w:rPr>
          <w:rFonts w:ascii="宋体" w:hAnsi="宋体" w:eastAsia="宋体" w:cs="宋体"/>
        </w:rPr>
        <w:t>山区就很近了</w:t>
      </w:r>
      <w:del w:id="40" w:author="微信用户" w:date="2023-04-19T16:44:56Z">
        <w:r>
          <w:rPr>
            <w:rFonts w:ascii="宋体" w:hAnsi="宋体" w:eastAsia="宋体" w:cs="宋体"/>
          </w:rPr>
          <w:delText>，</w:delText>
        </w:r>
      </w:del>
    </w:p>
    <w:p>
      <w:pPr>
        <w:spacing w:line="360" w:lineRule="auto"/>
        <w:rPr>
          <w:ins w:id="41" w:author="微信用户" w:date="2023-04-19T17:20:02Z"/>
          <w:rFonts w:ascii="宋体" w:hAnsi="宋体" w:eastAsia="宋体" w:cs="宋体"/>
        </w:rPr>
      </w:pPr>
      <w:r>
        <w:rPr>
          <w:rFonts w:ascii="宋体" w:hAnsi="宋体" w:eastAsia="宋体" w:cs="宋体"/>
        </w:rPr>
        <w:t>角色1：来坪山就已经很近了。</w:t>
      </w:r>
      <w:r>
        <w:rPr>
          <w:rFonts w:ascii="宋体" w:hAnsi="宋体" w:eastAsia="宋体" w:cs="宋体"/>
        </w:rPr>
        <w:br w:type="textWrapping"/>
      </w:r>
      <w:r>
        <w:rPr>
          <w:rFonts w:ascii="宋体" w:hAnsi="宋体" w:eastAsia="宋体" w:cs="宋体"/>
        </w:rPr>
        <w:t>角色2：对，那坐高坐地铁那时候才一个小时多一点。</w:t>
      </w:r>
      <w:r>
        <w:rPr>
          <w:rFonts w:ascii="宋体" w:hAnsi="宋体" w:eastAsia="宋体" w:cs="宋体"/>
        </w:rPr>
        <w:br w:type="textWrapping"/>
      </w:r>
      <w:r>
        <w:rPr>
          <w:rFonts w:ascii="宋体" w:hAnsi="宋体" w:eastAsia="宋体" w:cs="宋体"/>
        </w:rPr>
        <w:t>角色1：一个小时多一点？</w:t>
      </w:r>
      <w:r>
        <w:rPr>
          <w:rFonts w:ascii="宋体" w:hAnsi="宋体" w:eastAsia="宋体" w:cs="宋体"/>
        </w:rPr>
        <w:br w:type="textWrapping"/>
      </w:r>
      <w:r>
        <w:rPr>
          <w:rFonts w:ascii="宋体" w:hAnsi="宋体" w:eastAsia="宋体" w:cs="宋体"/>
        </w:rPr>
        <w:t>角色2：对，我那时候就经常有坐过来坪山这边。</w:t>
      </w:r>
      <w:r>
        <w:rPr>
          <w:rFonts w:ascii="宋体" w:hAnsi="宋体" w:eastAsia="宋体" w:cs="宋体"/>
        </w:rPr>
        <w:br w:type="textWrapping"/>
      </w:r>
      <w:r>
        <w:rPr>
          <w:rFonts w:ascii="宋体" w:hAnsi="宋体" w:eastAsia="宋体" w:cs="宋体"/>
        </w:rPr>
        <w:t>角色1：噢那您那您就是在您印象中</w:t>
      </w:r>
      <w:ins w:id="42" w:author="微信用户" w:date="2023-04-19T16:45:02Z">
        <w:r>
          <w:rPr>
            <w:rFonts w:hint="eastAsia" w:ascii="宋体" w:hAnsi="宋体" w:eastAsia="宋体" w:cs="宋体"/>
            <w:lang w:eastAsia="zh-CN"/>
          </w:rPr>
          <w:t>，</w:t>
        </w:r>
      </w:ins>
      <w:del w:id="43" w:author="微信用户" w:date="2023-04-19T16:45:01Z">
        <w:r>
          <w:rPr>
            <w:rFonts w:ascii="宋体" w:hAnsi="宋体" w:eastAsia="宋体" w:cs="宋体"/>
          </w:rPr>
          <w:delText>嗯</w:delText>
        </w:r>
      </w:del>
      <w:r>
        <w:rPr>
          <w:rFonts w:ascii="宋体" w:hAnsi="宋体" w:eastAsia="宋体" w:cs="宋体"/>
        </w:rPr>
        <w:t>深圳的一些住宅区主要集中在哪一块？就是就是这种小区您那个时候</w:t>
      </w:r>
      <w:ins w:id="44" w:author="微信用户" w:date="2023-04-19T16:45:10Z">
        <w:r>
          <w:rPr>
            <w:rFonts w:hint="eastAsia" w:ascii="宋体" w:hAnsi="宋体" w:eastAsia="宋体" w:cs="宋体"/>
            <w:lang w:eastAsia="zh-CN"/>
          </w:rPr>
          <w:t>，</w:t>
        </w:r>
      </w:ins>
      <w:del w:id="45" w:author="微信用户" w:date="2023-04-19T16:45:10Z">
        <w:r>
          <w:rPr>
            <w:rFonts w:ascii="宋体" w:hAnsi="宋体" w:eastAsia="宋体" w:cs="宋体"/>
          </w:rPr>
          <w:delText>的</w:delText>
        </w:r>
      </w:del>
      <w:r>
        <w:rPr>
          <w:rFonts w:ascii="宋体" w:hAnsi="宋体" w:eastAsia="宋体" w:cs="宋体"/>
        </w:rPr>
        <w:t>还没地铁没开通前的住宅区大概分布在哪里？就觉得您觉得哪里的小区最先建起来？像香蜜湖旁边那些？</w:t>
      </w:r>
      <w:r>
        <w:rPr>
          <w:rFonts w:ascii="宋体" w:hAnsi="宋体" w:eastAsia="宋体" w:cs="宋体"/>
        </w:rPr>
        <w:br w:type="textWrapping"/>
      </w:r>
      <w:r>
        <w:rPr>
          <w:rFonts w:ascii="宋体" w:hAnsi="宋体" w:eastAsia="宋体" w:cs="宋体"/>
        </w:rPr>
        <w:t>角色2：香蜜湖车公庙那边啊。</w:t>
      </w:r>
      <w:r>
        <w:rPr>
          <w:rFonts w:ascii="宋体" w:hAnsi="宋体" w:eastAsia="宋体" w:cs="宋体"/>
        </w:rPr>
        <w:br w:type="textWrapping"/>
      </w:r>
      <w:r>
        <w:rPr>
          <w:rFonts w:ascii="宋体" w:hAnsi="宋体" w:eastAsia="宋体" w:cs="宋体"/>
        </w:rPr>
        <w:t>角色1：就最开始那个地方的居民楼就很多是吧？</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角色1：那那个时候的呃人会不会觉得说那里是就他们就觉得那里是</w:t>
      </w:r>
      <w:del w:id="46" w:author="微信用户" w:date="2023-04-19T16:45:22Z">
        <w:r>
          <w:rPr>
            <w:rFonts w:ascii="宋体" w:hAnsi="宋体" w:eastAsia="宋体" w:cs="宋体"/>
          </w:rPr>
          <w:delText>中</w:delText>
        </w:r>
      </w:del>
      <w:del w:id="47" w:author="微信用户" w:date="2023-04-19T16:45:21Z">
        <w:r>
          <w:rPr>
            <w:rFonts w:ascii="宋体" w:hAnsi="宋体" w:eastAsia="宋体" w:cs="宋体"/>
          </w:rPr>
          <w:delText>心</w:delText>
        </w:r>
      </w:del>
      <w:r>
        <w:rPr>
          <w:rFonts w:ascii="宋体" w:hAnsi="宋体" w:eastAsia="宋体" w:cs="宋体"/>
        </w:rPr>
        <w:t>市中心是吗？就在您那个年代。</w:t>
      </w:r>
      <w:r>
        <w:rPr>
          <w:rFonts w:ascii="宋体" w:hAnsi="宋体" w:eastAsia="宋体" w:cs="宋体"/>
        </w:rPr>
        <w:br w:type="textWrapping"/>
      </w:r>
      <w:r>
        <w:rPr>
          <w:rFonts w:ascii="宋体" w:hAnsi="宋体" w:eastAsia="宋体" w:cs="宋体"/>
        </w:rPr>
        <w:t>角色2：以前那个在华强北那里就是个电子商城。</w:t>
      </w:r>
      <w:r>
        <w:rPr>
          <w:rFonts w:ascii="宋体" w:hAnsi="宋体" w:eastAsia="宋体" w:cs="宋体"/>
        </w:rPr>
        <w:br w:type="textWrapping"/>
      </w:r>
      <w:r>
        <w:rPr>
          <w:rFonts w:ascii="宋体" w:hAnsi="宋体" w:eastAsia="宋体" w:cs="宋体"/>
        </w:rPr>
        <w:t>角色1：电子商场。</w:t>
      </w:r>
      <w:r>
        <w:rPr>
          <w:rFonts w:ascii="宋体" w:hAnsi="宋体" w:eastAsia="宋体" w:cs="宋体"/>
        </w:rPr>
        <w:br w:type="textWrapping"/>
      </w:r>
      <w:r>
        <w:rPr>
          <w:rFonts w:ascii="宋体" w:hAnsi="宋体" w:eastAsia="宋体" w:cs="宋体"/>
        </w:rPr>
        <w:t>角色2：对那里人很多的，特别是周末周末是在路上都人挤人的。</w:t>
      </w:r>
      <w:r>
        <w:rPr>
          <w:rFonts w:ascii="宋体" w:hAnsi="宋体" w:eastAsia="宋体" w:cs="宋体"/>
        </w:rPr>
        <w:br w:type="textWrapping"/>
      </w:r>
      <w:r>
        <w:rPr>
          <w:rFonts w:ascii="宋体" w:hAnsi="宋体" w:eastAsia="宋体" w:cs="宋体"/>
        </w:rPr>
        <w:t>角色1：噢那您那个时候周末有没有坐地铁？</w:t>
      </w:r>
      <w:r>
        <w:rPr>
          <w:rFonts w:ascii="宋体" w:hAnsi="宋体" w:eastAsia="宋体" w:cs="宋体"/>
        </w:rPr>
        <w:br w:type="textWrapping"/>
      </w:r>
      <w:r>
        <w:rPr>
          <w:rFonts w:ascii="宋体" w:hAnsi="宋体" w:eastAsia="宋体" w:cs="宋体"/>
        </w:rPr>
        <w:t>角色2：周末坐地铁根本就挤不上。</w:t>
      </w:r>
      <w:r>
        <w:rPr>
          <w:rFonts w:ascii="宋体" w:hAnsi="宋体" w:eastAsia="宋体" w:cs="宋体"/>
        </w:rPr>
        <w:br w:type="textWrapping"/>
      </w:r>
      <w:r>
        <w:rPr>
          <w:rFonts w:ascii="宋体" w:hAnsi="宋体" w:eastAsia="宋体" w:cs="宋体"/>
        </w:rPr>
        <w:t>角色1：挤不上的。</w:t>
      </w:r>
      <w:r>
        <w:rPr>
          <w:rFonts w:ascii="宋体" w:hAnsi="宋体" w:eastAsia="宋体" w:cs="宋体"/>
        </w:rPr>
        <w:br w:type="textWrapping"/>
      </w:r>
      <w:r>
        <w:rPr>
          <w:rFonts w:ascii="宋体" w:hAnsi="宋体" w:eastAsia="宋体" w:cs="宋体"/>
        </w:rPr>
        <w:t>角色2：要等好多趟的。</w:t>
      </w:r>
      <w:r>
        <w:rPr>
          <w:rFonts w:ascii="宋体" w:hAnsi="宋体" w:eastAsia="宋体" w:cs="宋体"/>
        </w:rPr>
        <w:br w:type="textWrapping"/>
      </w:r>
      <w:r>
        <w:rPr>
          <w:rFonts w:ascii="宋体" w:hAnsi="宋体" w:eastAsia="宋体" w:cs="宋体"/>
        </w:rPr>
        <w:t>角色1：等好多趟啊，那大概一趟要等多久？</w:t>
      </w:r>
      <w:r>
        <w:rPr>
          <w:rFonts w:ascii="宋体" w:hAnsi="宋体" w:eastAsia="宋体" w:cs="宋体"/>
        </w:rPr>
        <w:br w:type="textWrapping"/>
      </w:r>
      <w:r>
        <w:rPr>
          <w:rFonts w:ascii="宋体" w:hAnsi="宋体" w:eastAsia="宋体" w:cs="宋体"/>
        </w:rPr>
        <w:t>角色2：好像是5分钟还是3分钟。</w:t>
      </w:r>
      <w:r>
        <w:rPr>
          <w:rFonts w:ascii="宋体" w:hAnsi="宋体" w:eastAsia="宋体" w:cs="宋体"/>
        </w:rPr>
        <w:br w:type="textWrapping"/>
      </w:r>
      <w:r>
        <w:rPr>
          <w:rFonts w:ascii="宋体" w:hAnsi="宋体" w:eastAsia="宋体" w:cs="宋体"/>
        </w:rPr>
        <w:t>角色1：那一条应该是1号线吧是吧？就是从那个就是像就经过香蜜湖那个地方，就是从罗湖到机场东那条线，一号线。您熟悉这条线吗？</w:t>
      </w:r>
      <w:r>
        <w:rPr>
          <w:rFonts w:ascii="宋体" w:hAnsi="宋体" w:eastAsia="宋体" w:cs="宋体"/>
        </w:rPr>
        <w:br w:type="textWrapping"/>
      </w:r>
      <w:r>
        <w:rPr>
          <w:rFonts w:ascii="宋体" w:hAnsi="宋体" w:eastAsia="宋体" w:cs="宋体"/>
        </w:rPr>
        <w:t>角色2：我一做过做过去世界之窗，有做过这条线。</w:t>
      </w:r>
      <w:r>
        <w:rPr>
          <w:rFonts w:ascii="宋体" w:hAnsi="宋体" w:eastAsia="宋体" w:cs="宋体"/>
        </w:rPr>
        <w:br w:type="textWrapping"/>
      </w:r>
      <w:r>
        <w:rPr>
          <w:rFonts w:ascii="宋体" w:hAnsi="宋体" w:eastAsia="宋体" w:cs="宋体"/>
        </w:rPr>
        <w:t>角色1：噢就是平常出去玩也会去到世界之窗是吗？那您是从家里做到世界之窗吗？呃大概是什么路线？你可以拿笔圈一下。</w:t>
      </w:r>
      <w:r>
        <w:rPr>
          <w:rFonts w:ascii="宋体" w:hAnsi="宋体" w:eastAsia="宋体" w:cs="宋体"/>
        </w:rPr>
        <w:br w:type="textWrapping"/>
      </w:r>
      <w:r>
        <w:rPr>
          <w:rFonts w:ascii="宋体" w:hAnsi="宋体" w:eastAsia="宋体" w:cs="宋体"/>
        </w:rPr>
        <w:t>角色2：华城路。</w:t>
      </w:r>
      <w:r>
        <w:rPr>
          <w:rFonts w:ascii="宋体" w:hAnsi="宋体" w:eastAsia="宋体" w:cs="宋体"/>
        </w:rPr>
        <w:br w:type="textWrapping"/>
      </w:r>
      <w:r>
        <w:rPr>
          <w:rFonts w:ascii="宋体" w:hAnsi="宋体" w:eastAsia="宋体" w:cs="宋体"/>
        </w:rPr>
        <w:t>角色1：</w:t>
      </w:r>
      <w:del w:id="48" w:author="微信用户" w:date="2023-04-19T16:45:52Z">
        <w:r>
          <w:rPr>
            <w:rFonts w:ascii="宋体" w:hAnsi="宋体" w:eastAsia="宋体" w:cs="宋体"/>
          </w:rPr>
          <w:delText>呃</w:delText>
        </w:r>
      </w:del>
      <w:r>
        <w:rPr>
          <w:rFonts w:ascii="宋体" w:hAnsi="宋体" w:eastAsia="宋体" w:cs="宋体"/>
        </w:rPr>
        <w:t>哪个地方？</w:t>
      </w:r>
      <w:r>
        <w:rPr>
          <w:rFonts w:ascii="宋体" w:hAnsi="宋体" w:eastAsia="宋体" w:cs="宋体"/>
        </w:rPr>
        <w:br w:type="textWrapping"/>
      </w:r>
      <w:r>
        <w:rPr>
          <w:rFonts w:ascii="宋体" w:hAnsi="宋体" w:eastAsia="宋体" w:cs="宋体"/>
        </w:rPr>
        <w:t>角色2：来嗯好像嗯华强路在哪里？</w:t>
      </w:r>
      <w:r>
        <w:rPr>
          <w:rFonts w:ascii="宋体" w:hAnsi="宋体" w:eastAsia="宋体" w:cs="宋体"/>
        </w:rPr>
        <w:br w:type="textWrapping"/>
      </w:r>
      <w:r>
        <w:rPr>
          <w:rFonts w:ascii="宋体" w:hAnsi="宋体" w:eastAsia="宋体" w:cs="宋体"/>
        </w:rPr>
        <w:t>角色1：华强路反正就是做到世界之窗了。</w:t>
      </w:r>
      <w:r>
        <w:rPr>
          <w:rFonts w:ascii="宋体" w:hAnsi="宋体" w:eastAsia="宋体" w:cs="宋体"/>
        </w:rPr>
        <w:br w:type="textWrapping"/>
      </w:r>
      <w:r>
        <w:rPr>
          <w:rFonts w:ascii="宋体" w:hAnsi="宋体" w:eastAsia="宋体" w:cs="宋体"/>
        </w:rPr>
        <w:t>角色2：要转线的。</w:t>
      </w:r>
      <w:r>
        <w:rPr>
          <w:rFonts w:ascii="宋体" w:hAnsi="宋体" w:eastAsia="宋体" w:cs="宋体"/>
        </w:rPr>
        <w:br w:type="textWrapping"/>
      </w:r>
      <w:r>
        <w:rPr>
          <w:rFonts w:ascii="宋体" w:hAnsi="宋体" w:eastAsia="宋体" w:cs="宋体"/>
        </w:rPr>
        <w:t>角色1：啊要转线你看看在哪？华强路。</w:t>
      </w:r>
      <w:r>
        <w:rPr>
          <w:rFonts w:ascii="宋体" w:hAnsi="宋体" w:eastAsia="宋体" w:cs="宋体"/>
        </w:rPr>
        <w:br w:type="textWrapping"/>
      </w:r>
      <w:r>
        <w:rPr>
          <w:rFonts w:ascii="宋体" w:hAnsi="宋体" w:eastAsia="宋体" w:cs="宋体"/>
        </w:rPr>
        <w:t>角色2：对，因为有时候在这里上。</w:t>
      </w:r>
      <w:r>
        <w:rPr>
          <w:rFonts w:ascii="宋体" w:hAnsi="宋体" w:eastAsia="宋体" w:cs="宋体"/>
        </w:rPr>
        <w:br w:type="textWrapping"/>
      </w:r>
      <w:r>
        <w:rPr>
          <w:rFonts w:ascii="宋体" w:hAnsi="宋体" w:eastAsia="宋体" w:cs="宋体"/>
        </w:rPr>
        <w:t>角色1：有时候在华强北上，有时候在华强路</w:t>
      </w:r>
      <w:del w:id="49" w:author="微信用户" w:date="2023-04-19T16:45:59Z">
        <w:r>
          <w:rPr>
            <w:rFonts w:ascii="宋体" w:hAnsi="宋体" w:eastAsia="宋体" w:cs="宋体"/>
          </w:rPr>
          <w:delText>上</w:delText>
        </w:r>
      </w:del>
      <w:r>
        <w:rPr>
          <w:rFonts w:ascii="宋体" w:hAnsi="宋体" w:eastAsia="宋体" w:cs="宋体"/>
        </w:rPr>
        <w:t>。</w:t>
      </w:r>
      <w:r>
        <w:rPr>
          <w:rFonts w:ascii="宋体" w:hAnsi="宋体" w:eastAsia="宋体" w:cs="宋体"/>
        </w:rPr>
        <w:br w:type="textWrapping"/>
      </w:r>
      <w:r>
        <w:rPr>
          <w:rFonts w:ascii="宋体" w:hAnsi="宋体" w:eastAsia="宋体" w:cs="宋体"/>
        </w:rPr>
        <w:t>角色2：这个是我住的地方，这个是上班的地方嘛。</w:t>
      </w:r>
      <w:r>
        <w:rPr>
          <w:rFonts w:ascii="宋体" w:hAnsi="宋体" w:eastAsia="宋体" w:cs="宋体"/>
        </w:rPr>
        <w:br w:type="textWrapping"/>
      </w:r>
      <w:r>
        <w:rPr>
          <w:rFonts w:ascii="宋体" w:hAnsi="宋体" w:eastAsia="宋体" w:cs="宋体"/>
        </w:rPr>
        <w:t>角色1：噢。</w:t>
      </w:r>
      <w:r>
        <w:rPr>
          <w:rFonts w:ascii="宋体" w:hAnsi="宋体" w:eastAsia="宋体" w:cs="宋体"/>
        </w:rPr>
        <w:br w:type="textWrapping"/>
      </w:r>
      <w:r>
        <w:rPr>
          <w:rFonts w:ascii="宋体" w:hAnsi="宋体" w:eastAsia="宋体" w:cs="宋体"/>
        </w:rPr>
        <w:t>角色2：然后在华强北就要转线的。</w:t>
      </w:r>
      <w:r>
        <w:rPr>
          <w:rFonts w:ascii="宋体" w:hAnsi="宋体" w:eastAsia="宋体" w:cs="宋体"/>
        </w:rPr>
        <w:br w:type="textWrapping"/>
      </w:r>
      <w:r>
        <w:rPr>
          <w:rFonts w:ascii="宋体" w:hAnsi="宋体" w:eastAsia="宋体" w:cs="宋体"/>
        </w:rPr>
        <w:t>角色1：华强北这条线叫什么你还记得吗？</w:t>
      </w:r>
      <w:r>
        <w:rPr>
          <w:rFonts w:ascii="宋体" w:hAnsi="宋体" w:eastAsia="宋体" w:cs="宋体"/>
        </w:rPr>
        <w:br w:type="textWrapping"/>
      </w:r>
      <w:r>
        <w:rPr>
          <w:rFonts w:ascii="宋体" w:hAnsi="宋体" w:eastAsia="宋体" w:cs="宋体"/>
        </w:rPr>
        <w:t>角色2：我这个要想一下。</w:t>
      </w:r>
      <w:r>
        <w:rPr>
          <w:rFonts w:ascii="宋体" w:hAnsi="宋体" w:eastAsia="宋体" w:cs="宋体"/>
        </w:rPr>
        <w:br w:type="textWrapping"/>
      </w:r>
      <w:r>
        <w:rPr>
          <w:rFonts w:ascii="宋体" w:hAnsi="宋体" w:eastAsia="宋体" w:cs="宋体"/>
        </w:rPr>
        <w:t>角色1：嗯没关系，嗯不记得也没关系，反正就是要在嗯这个地方。您是在哪个地方换乘呢？因为要去到世界之窗嘛，大概可能是要在岗下这里换吗？</w:t>
      </w:r>
      <w:r>
        <w:rPr>
          <w:rFonts w:ascii="宋体" w:hAnsi="宋体" w:eastAsia="宋体" w:cs="宋体"/>
        </w:rPr>
        <w:br w:type="textWrapping"/>
      </w:r>
      <w:r>
        <w:rPr>
          <w:rFonts w:ascii="宋体" w:hAnsi="宋体" w:eastAsia="宋体" w:cs="宋体"/>
        </w:rPr>
        <w:t>角色2：岗岗下，对。</w:t>
      </w:r>
      <w:r>
        <w:rPr>
          <w:rFonts w:ascii="宋体" w:hAnsi="宋体" w:eastAsia="宋体" w:cs="宋体"/>
        </w:rPr>
        <w:br w:type="textWrapping"/>
      </w:r>
      <w:r>
        <w:rPr>
          <w:rFonts w:ascii="宋体" w:hAnsi="宋体" w:eastAsia="宋体" w:cs="宋体"/>
        </w:rPr>
        <w:t>角色1：岗下是个换乘的大站。噢嗯那您觉得就是在您以前坐地铁的时候，呃换乘的时候有什么感受？会不会觉得这个岗下这个站比其他的站要大很多？</w:t>
      </w:r>
      <w:r>
        <w:rPr>
          <w:rFonts w:ascii="宋体" w:hAnsi="宋体" w:eastAsia="宋体" w:cs="宋体"/>
        </w:rPr>
        <w:br w:type="textWrapping"/>
      </w:r>
      <w:r>
        <w:rPr>
          <w:rFonts w:ascii="宋体" w:hAnsi="宋体" w:eastAsia="宋体" w:cs="宋体"/>
        </w:rPr>
        <w:t>角色2：会</w:t>
      </w:r>
      <w:del w:id="50" w:author="微信用户" w:date="2023-04-19T16:46:03Z">
        <w:r>
          <w:rPr>
            <w:rFonts w:ascii="宋体" w:hAnsi="宋体" w:eastAsia="宋体" w:cs="宋体"/>
          </w:rPr>
          <w:delText>会</w:delText>
        </w:r>
      </w:del>
      <w:r>
        <w:rPr>
          <w:rFonts w:ascii="宋体" w:hAnsi="宋体" w:eastAsia="宋体" w:cs="宋体"/>
        </w:rPr>
        <w:t>大很多。</w:t>
      </w:r>
      <w:r>
        <w:rPr>
          <w:rFonts w:ascii="宋体" w:hAnsi="宋体" w:eastAsia="宋体" w:cs="宋体"/>
        </w:rPr>
        <w:br w:type="textWrapping"/>
      </w:r>
      <w:r>
        <w:rPr>
          <w:rFonts w:ascii="宋体" w:hAnsi="宋体" w:eastAsia="宋体" w:cs="宋体"/>
        </w:rPr>
        <w:t>角色1：那人的人流量是不是也会多很多？</w:t>
      </w:r>
      <w:r>
        <w:rPr>
          <w:rFonts w:ascii="宋体" w:hAnsi="宋体" w:eastAsia="宋体" w:cs="宋体"/>
        </w:rPr>
        <w:br w:type="textWrapping"/>
      </w:r>
      <w:r>
        <w:rPr>
          <w:rFonts w:ascii="宋体" w:hAnsi="宋体" w:eastAsia="宋体" w:cs="宋体"/>
        </w:rPr>
        <w:t>角色2：流量也多。</w:t>
      </w:r>
      <w:r>
        <w:rPr>
          <w:rFonts w:ascii="宋体" w:hAnsi="宋体" w:eastAsia="宋体" w:cs="宋体"/>
        </w:rPr>
        <w:br w:type="textWrapping"/>
      </w:r>
      <w:r>
        <w:rPr>
          <w:rFonts w:ascii="宋体" w:hAnsi="宋体" w:eastAsia="宋体" w:cs="宋体"/>
        </w:rPr>
        <w:t>角色1：那您觉得换乘的过程中麻烦吗？就是会不会觉得走错路啊这样？</w:t>
      </w:r>
      <w:r>
        <w:rPr>
          <w:rFonts w:ascii="宋体" w:hAnsi="宋体" w:eastAsia="宋体" w:cs="宋体"/>
        </w:rPr>
        <w:br w:type="textWrapping"/>
      </w:r>
      <w:r>
        <w:rPr>
          <w:rFonts w:ascii="宋体" w:hAnsi="宋体" w:eastAsia="宋体" w:cs="宋体"/>
        </w:rPr>
        <w:t>角色2：刚开始会特别是在那个罗湖那个终点站那里更容易会认错，因为那里也有动车。</w:t>
      </w:r>
      <w:r>
        <w:rPr>
          <w:rFonts w:ascii="宋体" w:hAnsi="宋体" w:eastAsia="宋体" w:cs="宋体"/>
        </w:rPr>
        <w:br w:type="textWrapping"/>
      </w:r>
      <w:r>
        <w:rPr>
          <w:rFonts w:ascii="宋体" w:hAnsi="宋体" w:eastAsia="宋体" w:cs="宋体"/>
        </w:rPr>
        <w:t>角色1：还有动车？</w:t>
      </w:r>
      <w:r>
        <w:rPr>
          <w:rFonts w:ascii="宋体" w:hAnsi="宋体" w:eastAsia="宋体" w:cs="宋体"/>
        </w:rPr>
        <w:br w:type="textWrapping"/>
      </w:r>
      <w:r>
        <w:rPr>
          <w:rFonts w:ascii="宋体" w:hAnsi="宋体" w:eastAsia="宋体" w:cs="宋体"/>
        </w:rPr>
        <w:t>角色2：动车就是去广州罗湖站最后一个站啊就有有分两层的，它两层楼的。</w:t>
      </w:r>
      <w:r>
        <w:rPr>
          <w:rFonts w:ascii="宋体" w:hAnsi="宋体" w:eastAsia="宋体" w:cs="宋体"/>
        </w:rPr>
        <w:br w:type="textWrapping"/>
      </w:r>
      <w:r>
        <w:rPr>
          <w:rFonts w:ascii="宋体" w:hAnsi="宋体" w:eastAsia="宋体" w:cs="宋体"/>
        </w:rPr>
        <w:t>角色1：两层楼?</w:t>
      </w:r>
      <w:r>
        <w:rPr>
          <w:rFonts w:ascii="宋体" w:hAnsi="宋体" w:eastAsia="宋体" w:cs="宋体"/>
        </w:rPr>
        <w:br w:type="textWrapping"/>
      </w:r>
      <w:r>
        <w:rPr>
          <w:rFonts w:ascii="宋体" w:hAnsi="宋体" w:eastAsia="宋体" w:cs="宋体"/>
        </w:rPr>
        <w:t>角色2：对那两层的终点站罗湖。</w:t>
      </w:r>
      <w:r>
        <w:rPr>
          <w:rFonts w:ascii="宋体" w:hAnsi="宋体" w:eastAsia="宋体" w:cs="宋体"/>
        </w:rPr>
        <w:br w:type="textWrapping"/>
      </w:r>
      <w:r>
        <w:rPr>
          <w:rFonts w:ascii="宋体" w:hAnsi="宋体" w:eastAsia="宋体" w:cs="宋体"/>
        </w:rPr>
        <w:t>角色1：呃那您这样说的话，好像是那个呃深圳北也差不多是这样子。</w:t>
      </w:r>
      <w:r>
        <w:rPr>
          <w:rFonts w:ascii="宋体" w:hAnsi="宋体" w:eastAsia="宋体" w:cs="宋体"/>
        </w:rPr>
        <w:br w:type="textWrapping"/>
      </w:r>
      <w:r>
        <w:rPr>
          <w:rFonts w:ascii="宋体" w:hAnsi="宋体" w:eastAsia="宋体" w:cs="宋体"/>
        </w:rPr>
        <w:t>角色2：对，深圳北也是。</w:t>
      </w:r>
      <w:r>
        <w:rPr>
          <w:rFonts w:ascii="宋体" w:hAnsi="宋体" w:eastAsia="宋体" w:cs="宋体"/>
        </w:rPr>
        <w:br w:type="textWrapping"/>
      </w:r>
      <w:r>
        <w:rPr>
          <w:rFonts w:ascii="宋体" w:hAnsi="宋体" w:eastAsia="宋体" w:cs="宋体"/>
        </w:rPr>
        <w:t>角色1：嗯嗯那呃您以前有没有去过深圳的一些博物馆文化馆之类的地方？</w:t>
      </w:r>
      <w:r>
        <w:rPr>
          <w:rFonts w:ascii="宋体" w:hAnsi="宋体" w:eastAsia="宋体" w:cs="宋体"/>
        </w:rPr>
        <w:br w:type="textWrapping"/>
      </w:r>
      <w:r>
        <w:rPr>
          <w:rFonts w:ascii="宋体" w:hAnsi="宋体" w:eastAsia="宋体" w:cs="宋体"/>
        </w:rPr>
        <w:t>角色2：没有。</w:t>
      </w:r>
      <w:r>
        <w:rPr>
          <w:rFonts w:ascii="宋体" w:hAnsi="宋体" w:eastAsia="宋体" w:cs="宋体"/>
        </w:rPr>
        <w:br w:type="textWrapping"/>
      </w:r>
      <w:r>
        <w:rPr>
          <w:rFonts w:ascii="宋体" w:hAnsi="宋体" w:eastAsia="宋体" w:cs="宋体"/>
        </w:rPr>
        <w:t>角色1：没有。嗯那您就是去出行会不会骑单车之类的，就是自己的自己就是近一点的地方会不会骑单车？</w:t>
      </w:r>
      <w:r>
        <w:rPr>
          <w:rFonts w:ascii="宋体" w:hAnsi="宋体" w:eastAsia="宋体" w:cs="宋体"/>
        </w:rPr>
        <w:br w:type="textWrapping"/>
      </w:r>
      <w:r>
        <w:rPr>
          <w:rFonts w:ascii="宋体" w:hAnsi="宋体" w:eastAsia="宋体" w:cs="宋体"/>
        </w:rPr>
        <w:t>角色2：就是有那个共享单车会扫那个共享单车去。</w:t>
      </w:r>
      <w:r>
        <w:rPr>
          <w:rFonts w:ascii="宋体" w:hAnsi="宋体" w:eastAsia="宋体" w:cs="宋体"/>
        </w:rPr>
        <w:br w:type="textWrapping"/>
      </w:r>
      <w:r>
        <w:rPr>
          <w:rFonts w:ascii="宋体" w:hAnsi="宋体" w:eastAsia="宋体" w:cs="宋体"/>
        </w:rPr>
        <w:t>角色1：扫共享单车，</w:t>
      </w:r>
      <w:del w:id="51" w:author="微信用户" w:date="2023-04-19T16:46:38Z">
        <w:r>
          <w:rPr>
            <w:rFonts w:ascii="宋体" w:hAnsi="宋体" w:eastAsia="宋体" w:cs="宋体"/>
          </w:rPr>
          <w:delText>嗯</w:delText>
        </w:r>
      </w:del>
      <w:r>
        <w:rPr>
          <w:rFonts w:ascii="宋体" w:hAnsi="宋体" w:eastAsia="宋体" w:cs="宋体"/>
        </w:rPr>
        <w:t>就是有没有在您那段都是地铁刚通的时期啊，有没有就是说呃这个地铁通了，然后我本来去这个地方很麻烦，然后呢地铁通了之后，我就通过坐地铁，然后很方便的就去了，有没有这样的经历？就大概是去哪些站？</w:t>
      </w:r>
      <w:del w:id="52" w:author="微信用户" w:date="2023-04-19T16:46:42Z">
        <w:r>
          <w:rPr>
            <w:rFonts w:ascii="宋体" w:hAnsi="宋体" w:eastAsia="宋体" w:cs="宋体"/>
          </w:rPr>
          <w:delText>呢</w:delText>
        </w:r>
      </w:del>
      <w:r>
        <w:rPr>
          <w:rFonts w:ascii="宋体" w:hAnsi="宋体" w:eastAsia="宋体" w:cs="宋体"/>
        </w:rPr>
        <w:t>就以前觉得去啊好麻烦呢然后现在。</w:t>
      </w:r>
      <w:r>
        <w:rPr>
          <w:rFonts w:ascii="宋体" w:hAnsi="宋体" w:eastAsia="宋体" w:cs="宋体"/>
        </w:rPr>
        <w:br w:type="textWrapping"/>
      </w:r>
      <w:r>
        <w:rPr>
          <w:rFonts w:ascii="宋体" w:hAnsi="宋体" w:eastAsia="宋体" w:cs="宋体"/>
        </w:rPr>
        <w:t>00:15:13</w:t>
      </w:r>
      <w:r>
        <w:rPr>
          <w:rFonts w:ascii="宋体" w:hAnsi="宋体" w:eastAsia="宋体" w:cs="宋体"/>
        </w:rPr>
        <w:br w:type="textWrapping"/>
      </w:r>
      <w:r>
        <w:rPr>
          <w:rFonts w:ascii="宋体" w:hAnsi="宋体" w:eastAsia="宋体" w:cs="宋体"/>
        </w:rPr>
        <w:t>角色2：我来双龙站就是。</w:t>
      </w:r>
      <w:r>
        <w:rPr>
          <w:rFonts w:ascii="宋体" w:hAnsi="宋体" w:eastAsia="宋体" w:cs="宋体"/>
        </w:rPr>
        <w:br w:type="textWrapping"/>
      </w:r>
      <w:r>
        <w:rPr>
          <w:rFonts w:ascii="宋体" w:hAnsi="宋体" w:eastAsia="宋体" w:cs="宋体"/>
        </w:rPr>
        <w:t>角色1：双龙。</w:t>
      </w:r>
      <w:r>
        <w:rPr>
          <w:rFonts w:ascii="宋体" w:hAnsi="宋体" w:eastAsia="宋体" w:cs="宋体"/>
        </w:rPr>
        <w:br w:type="textWrapping"/>
      </w:r>
      <w:r>
        <w:rPr>
          <w:rFonts w:ascii="宋体" w:hAnsi="宋体" w:eastAsia="宋体" w:cs="宋体"/>
        </w:rPr>
        <w:t>角色2：对。就是只以前在坪山只能做到双龙啊然后我再坐转公交过来的。</w:t>
      </w:r>
      <w:r>
        <w:rPr>
          <w:rFonts w:ascii="宋体" w:hAnsi="宋体" w:eastAsia="宋体" w:cs="宋体"/>
        </w:rPr>
        <w:br w:type="textWrapping"/>
      </w:r>
      <w:r>
        <w:rPr>
          <w:rFonts w:ascii="宋体" w:hAnsi="宋体" w:eastAsia="宋体" w:cs="宋体"/>
        </w:rPr>
        <w:t>角色1：转公交过来，您可以写一下这个路线，就是您从哪里？</w:t>
      </w:r>
      <w:r>
        <w:rPr>
          <w:rFonts w:ascii="宋体" w:hAnsi="宋体" w:eastAsia="宋体" w:cs="宋体"/>
        </w:rPr>
        <w:br w:type="textWrapping"/>
      </w:r>
      <w:r>
        <w:rPr>
          <w:rFonts w:ascii="宋体" w:hAnsi="宋体" w:eastAsia="宋体" w:cs="宋体"/>
        </w:rPr>
        <w:t>角色2：以前是在华强。</w:t>
      </w:r>
      <w:r>
        <w:rPr>
          <w:rFonts w:ascii="宋体" w:hAnsi="宋体" w:eastAsia="宋体" w:cs="宋体"/>
        </w:rPr>
        <w:br w:type="textWrapping"/>
      </w:r>
      <w:r>
        <w:rPr>
          <w:rFonts w:ascii="宋体" w:hAnsi="宋体" w:eastAsia="宋体" w:cs="宋体"/>
        </w:rPr>
        <w:t>角色1：啊以前是在福田区的啊。</w:t>
      </w:r>
      <w:r>
        <w:rPr>
          <w:rFonts w:ascii="宋体" w:hAnsi="宋体" w:eastAsia="宋体" w:cs="宋体"/>
        </w:rPr>
        <w:br w:type="textWrapping"/>
      </w:r>
      <w:r>
        <w:rPr>
          <w:rFonts w:ascii="宋体" w:hAnsi="宋体" w:eastAsia="宋体" w:cs="宋体"/>
        </w:rPr>
        <w:t>角色2：福田华强北转到双龙。</w:t>
      </w:r>
      <w:r>
        <w:rPr>
          <w:rFonts w:ascii="宋体" w:hAnsi="宋体" w:eastAsia="宋体" w:cs="宋体"/>
        </w:rPr>
        <w:br w:type="textWrapping"/>
      </w:r>
      <w:r>
        <w:rPr>
          <w:rFonts w:ascii="宋体" w:hAnsi="宋体" w:eastAsia="宋体" w:cs="宋体"/>
        </w:rPr>
        <w:t>角色1：双龙。</w:t>
      </w:r>
      <w:r>
        <w:rPr>
          <w:rFonts w:ascii="宋体" w:hAnsi="宋体" w:eastAsia="宋体" w:cs="宋体"/>
        </w:rPr>
        <w:br w:type="textWrapping"/>
      </w:r>
      <w:r>
        <w:rPr>
          <w:rFonts w:ascii="宋体" w:hAnsi="宋体" w:eastAsia="宋体" w:cs="宋体"/>
        </w:rPr>
        <w:t>角色2：对。双龙是终点站嘛。</w:t>
      </w:r>
      <w:r>
        <w:rPr>
          <w:rFonts w:ascii="宋体" w:hAnsi="宋体" w:eastAsia="宋体" w:cs="宋体"/>
        </w:rPr>
        <w:br w:type="textWrapping"/>
      </w:r>
      <w:r>
        <w:rPr>
          <w:rFonts w:ascii="宋体" w:hAnsi="宋体" w:eastAsia="宋体" w:cs="宋体"/>
        </w:rPr>
        <w:t>角色1：对对。</w:t>
      </w:r>
      <w:r>
        <w:rPr>
          <w:rFonts w:ascii="宋体" w:hAnsi="宋体" w:eastAsia="宋体" w:cs="宋体"/>
        </w:rPr>
        <w:br w:type="textWrapping"/>
      </w:r>
      <w:r>
        <w:rPr>
          <w:rFonts w:ascii="宋体" w:hAnsi="宋体" w:eastAsia="宋体" w:cs="宋体"/>
        </w:rPr>
        <w:t>角色2：双龙是一条终点站，我来坪山只能做到双龙。</w:t>
      </w:r>
      <w:del w:id="53" w:author="微信用户" w:date="2023-04-19T16:46:56Z">
        <w:r>
          <w:rPr>
            <w:rFonts w:ascii="宋体" w:hAnsi="宋体" w:eastAsia="宋体" w:cs="宋体"/>
          </w:rPr>
          <w:delText>啊</w:delText>
        </w:r>
      </w:del>
      <w:r>
        <w:rPr>
          <w:rFonts w:ascii="宋体" w:hAnsi="宋体" w:eastAsia="宋体" w:cs="宋体"/>
        </w:rPr>
        <w:t>嗯然后再坐公交。</w:t>
      </w:r>
      <w:r>
        <w:rPr>
          <w:rFonts w:ascii="宋体" w:hAnsi="宋体" w:eastAsia="宋体" w:cs="宋体"/>
        </w:rPr>
        <w:br w:type="textWrapping"/>
      </w:r>
      <w:r>
        <w:rPr>
          <w:rFonts w:ascii="宋体" w:hAnsi="宋体" w:eastAsia="宋体" w:cs="宋体"/>
        </w:rPr>
        <w:t>角色1：再坐公交。</w:t>
      </w:r>
      <w:r>
        <w:rPr>
          <w:rFonts w:ascii="宋体" w:hAnsi="宋体" w:eastAsia="宋体" w:cs="宋体"/>
        </w:rPr>
        <w:br w:type="textWrapping"/>
      </w:r>
      <w:r>
        <w:rPr>
          <w:rFonts w:ascii="宋体" w:hAnsi="宋体" w:eastAsia="宋体" w:cs="宋体"/>
        </w:rPr>
        <w:t>角色2：来到坪山。坪山（00：15：55）。</w:t>
      </w:r>
      <w:r>
        <w:rPr>
          <w:rFonts w:ascii="宋体" w:hAnsi="宋体" w:eastAsia="宋体" w:cs="宋体"/>
        </w:rPr>
        <w:br w:type="textWrapping"/>
      </w:r>
      <w:r>
        <w:rPr>
          <w:rFonts w:ascii="宋体" w:hAnsi="宋体" w:eastAsia="宋体" w:cs="宋体"/>
        </w:rPr>
        <w:t>角色1：双龙是龙岗区。</w:t>
      </w:r>
      <w:r>
        <w:rPr>
          <w:rFonts w:ascii="宋体" w:hAnsi="宋体" w:eastAsia="宋体" w:cs="宋体"/>
        </w:rPr>
        <w:br w:type="textWrapping"/>
      </w:r>
      <w:r>
        <w:rPr>
          <w:rFonts w:ascii="宋体" w:hAnsi="宋体" w:eastAsia="宋体" w:cs="宋体"/>
        </w:rPr>
        <w:t>角色2：对龙岗区的是龙岗区的，然后再坐一个小时公交再来在坪山这里。</w:t>
      </w:r>
      <w:r>
        <w:rPr>
          <w:rFonts w:ascii="宋体" w:hAnsi="宋体" w:eastAsia="宋体" w:cs="宋体"/>
        </w:rPr>
        <w:br w:type="textWrapping"/>
      </w:r>
      <w:r>
        <w:rPr>
          <w:rFonts w:ascii="宋体" w:hAnsi="宋体" w:eastAsia="宋体" w:cs="宋体"/>
        </w:rPr>
        <w:t>角色1：噢那您还记得坐的是哪号公交车吗？哪路公交车？</w:t>
      </w:r>
      <w:r>
        <w:rPr>
          <w:rFonts w:ascii="宋体" w:hAnsi="宋体" w:eastAsia="宋体" w:cs="宋体"/>
        </w:rPr>
        <w:br w:type="textWrapping"/>
      </w:r>
      <w:r>
        <w:rPr>
          <w:rFonts w:ascii="宋体" w:hAnsi="宋体" w:eastAsia="宋体" w:cs="宋体"/>
        </w:rPr>
        <w:t>角色2：818.</w:t>
      </w:r>
      <w:r>
        <w:rPr>
          <w:rFonts w:ascii="宋体" w:hAnsi="宋体" w:eastAsia="宋体" w:cs="宋体"/>
        </w:rPr>
        <w:br w:type="textWrapping"/>
      </w:r>
      <w:r>
        <w:rPr>
          <w:rFonts w:ascii="宋体" w:hAnsi="宋体" w:eastAsia="宋体" w:cs="宋体"/>
        </w:rPr>
        <w:t>角色1：818您可以写一下。</w:t>
      </w:r>
      <w:r>
        <w:rPr>
          <w:rFonts w:ascii="宋体" w:hAnsi="宋体" w:eastAsia="宋体" w:cs="宋体"/>
        </w:rPr>
        <w:br w:type="textWrapping"/>
      </w:r>
      <w:r>
        <w:rPr>
          <w:rFonts w:ascii="宋体" w:hAnsi="宋体" w:eastAsia="宋体" w:cs="宋体"/>
        </w:rPr>
        <w:t>角色2：公交818。</w:t>
      </w:r>
      <w:r>
        <w:rPr>
          <w:rFonts w:ascii="宋体" w:hAnsi="宋体" w:eastAsia="宋体" w:cs="宋体"/>
        </w:rPr>
        <w:br w:type="textWrapping"/>
      </w:r>
      <w:r>
        <w:rPr>
          <w:rFonts w:ascii="宋体" w:hAnsi="宋体" w:eastAsia="宋体" w:cs="宋体"/>
        </w:rPr>
        <w:t>角色1：就是这些是没有地铁时候的经历。</w:t>
      </w:r>
      <w:r>
        <w:rPr>
          <w:rFonts w:ascii="宋体" w:hAnsi="宋体" w:eastAsia="宋体" w:cs="宋体"/>
        </w:rPr>
        <w:br w:type="textWrapping"/>
      </w:r>
      <w:r>
        <w:rPr>
          <w:rFonts w:ascii="宋体" w:hAnsi="宋体" w:eastAsia="宋体" w:cs="宋体"/>
        </w:rPr>
        <w:t>角色2：那时候是没有地铁的。这只能到双龙坐下了，双龙地铁站最后一站了嘛然后只能坐公交车818到平昌实景这里。</w:t>
      </w:r>
      <w:r>
        <w:rPr>
          <w:rFonts w:ascii="宋体" w:hAnsi="宋体" w:eastAsia="宋体" w:cs="宋体"/>
        </w:rPr>
        <w:br w:type="textWrapping"/>
      </w:r>
      <w:r>
        <w:rPr>
          <w:rFonts w:ascii="宋体" w:hAnsi="宋体" w:eastAsia="宋体" w:cs="宋体"/>
        </w:rPr>
        <w:t>角色1：那会不会觉得那大概整个过程要多久啊？就是有没有计算过？</w:t>
      </w:r>
      <w:r>
        <w:rPr>
          <w:rFonts w:ascii="宋体" w:hAnsi="宋体" w:eastAsia="宋体" w:cs="宋体"/>
        </w:rPr>
        <w:br w:type="textWrapping"/>
      </w:r>
      <w:r>
        <w:rPr>
          <w:rFonts w:ascii="宋体" w:hAnsi="宋体" w:eastAsia="宋体" w:cs="宋体"/>
        </w:rPr>
        <w:t>角色2：有从华强北坐香楼到这里就1个小时。</w:t>
      </w:r>
      <w:r>
        <w:rPr>
          <w:rFonts w:ascii="宋体" w:hAnsi="宋体" w:eastAsia="宋体" w:cs="宋体"/>
        </w:rPr>
        <w:br w:type="textWrapping"/>
      </w:r>
      <w:r>
        <w:rPr>
          <w:rFonts w:ascii="宋体" w:hAnsi="宋体" w:eastAsia="宋体" w:cs="宋体"/>
        </w:rPr>
        <w:t>角色1：4个地铁就要1个小时。</w:t>
      </w:r>
      <w:r>
        <w:rPr>
          <w:rFonts w:ascii="宋体" w:hAnsi="宋体" w:eastAsia="宋体" w:cs="宋体"/>
        </w:rPr>
        <w:br w:type="textWrapping"/>
      </w:r>
      <w:r>
        <w:rPr>
          <w:rFonts w:ascii="宋体" w:hAnsi="宋体" w:eastAsia="宋体" w:cs="宋体"/>
        </w:rPr>
        <w:t>角色2：1个小时15分钟这个要转转转的。</w:t>
      </w:r>
      <w:r>
        <w:rPr>
          <w:rFonts w:ascii="宋体" w:hAnsi="宋体" w:eastAsia="宋体" w:cs="宋体"/>
        </w:rPr>
        <w:br w:type="textWrapping"/>
      </w:r>
      <w:r>
        <w:rPr>
          <w:rFonts w:ascii="宋体" w:hAnsi="宋体" w:eastAsia="宋体" w:cs="宋体"/>
        </w:rPr>
        <w:t>角色1：噢中间在哪里转？就是您刚刚跟我讲在港下转还是？</w:t>
      </w:r>
      <w:r>
        <w:rPr>
          <w:rFonts w:ascii="宋体" w:hAnsi="宋体" w:eastAsia="宋体" w:cs="宋体"/>
        </w:rPr>
        <w:br w:type="textWrapping"/>
      </w:r>
      <w:r>
        <w:rPr>
          <w:rFonts w:ascii="宋体" w:hAnsi="宋体" w:eastAsia="宋体" w:cs="宋体"/>
        </w:rPr>
        <w:t>角色2：这个不是在港下的，这个在双龙是在罗湖吧好像是罗湖。</w:t>
      </w:r>
      <w:r>
        <w:rPr>
          <w:rFonts w:ascii="宋体" w:hAnsi="宋体" w:eastAsia="宋体" w:cs="宋体"/>
        </w:rPr>
        <w:br w:type="textWrapping"/>
      </w:r>
      <w:r>
        <w:rPr>
          <w:rFonts w:ascii="宋体" w:hAnsi="宋体" w:eastAsia="宋体" w:cs="宋体"/>
        </w:rPr>
        <w:t>角色1：罗湖转。</w:t>
      </w:r>
      <w:r>
        <w:rPr>
          <w:rFonts w:ascii="宋体" w:hAnsi="宋体" w:eastAsia="宋体" w:cs="宋体"/>
        </w:rPr>
        <w:br w:type="textWrapping"/>
      </w:r>
      <w:r>
        <w:rPr>
          <w:rFonts w:ascii="宋体" w:hAnsi="宋体" w:eastAsia="宋体" w:cs="宋体"/>
        </w:rPr>
        <w:t>角色2：罗我我也忘记了。</w:t>
      </w:r>
      <w:r>
        <w:rPr>
          <w:rFonts w:ascii="宋体" w:hAnsi="宋体" w:eastAsia="宋体" w:cs="宋体"/>
        </w:rPr>
        <w:br w:type="textWrapping"/>
      </w:r>
      <w:r>
        <w:rPr>
          <w:rFonts w:ascii="宋体" w:hAnsi="宋体" w:eastAsia="宋体" w:cs="宋体"/>
        </w:rPr>
        <w:t>角色1：忘记了。啊您可以写一个中间换乘中。</w:t>
      </w:r>
      <w:r>
        <w:rPr>
          <w:rFonts w:ascii="宋体" w:hAnsi="宋体" w:eastAsia="宋体" w:cs="宋体"/>
        </w:rPr>
        <w:br w:type="textWrapping"/>
      </w:r>
      <w:r>
        <w:rPr>
          <w:rFonts w:ascii="宋体" w:hAnsi="宋体" w:eastAsia="宋体" w:cs="宋体"/>
        </w:rPr>
        <w:t>角色2：好像是罗湖在罗湖。</w:t>
      </w:r>
      <w:r>
        <w:rPr>
          <w:rFonts w:ascii="宋体" w:hAnsi="宋体" w:eastAsia="宋体" w:cs="宋体"/>
        </w:rPr>
        <w:br w:type="textWrapping"/>
      </w:r>
      <w:r>
        <w:rPr>
          <w:rFonts w:ascii="宋体" w:hAnsi="宋体" w:eastAsia="宋体" w:cs="宋体"/>
        </w:rPr>
        <w:t>角色1：嗯没关系嗯不记得了也没关系。</w:t>
      </w:r>
      <w:r>
        <w:rPr>
          <w:rFonts w:ascii="宋体" w:hAnsi="宋体" w:eastAsia="宋体" w:cs="宋体"/>
        </w:rPr>
        <w:br w:type="textWrapping"/>
      </w:r>
      <w:r>
        <w:rPr>
          <w:rFonts w:ascii="宋体" w:hAnsi="宋体" w:eastAsia="宋体" w:cs="宋体"/>
        </w:rPr>
        <w:t>角色2：大剧院还是哪里转？</w:t>
      </w:r>
      <w:r>
        <w:rPr>
          <w:rFonts w:ascii="宋体" w:hAnsi="宋体" w:eastAsia="宋体" w:cs="宋体"/>
        </w:rPr>
        <w:br w:type="textWrapping"/>
      </w:r>
      <w:r>
        <w:rPr>
          <w:rFonts w:ascii="宋体" w:hAnsi="宋体" w:eastAsia="宋体" w:cs="宋体"/>
        </w:rPr>
        <w:t>角色1：就反正是一个比较大的换乘站转的是吧？</w:t>
      </w:r>
      <w:r>
        <w:rPr>
          <w:rFonts w:ascii="宋体" w:hAnsi="宋体" w:eastAsia="宋体" w:cs="宋体"/>
        </w:rPr>
        <w:br w:type="textWrapping"/>
      </w:r>
      <w:r>
        <w:rPr>
          <w:rFonts w:ascii="宋体" w:hAnsi="宋体" w:eastAsia="宋体" w:cs="宋体"/>
        </w:rPr>
        <w:t>角色2：转到双龙。</w:t>
      </w:r>
      <w:r>
        <w:rPr>
          <w:rFonts w:ascii="宋体" w:hAnsi="宋体" w:eastAsia="宋体" w:cs="宋体"/>
        </w:rPr>
        <w:br w:type="textWrapping"/>
      </w:r>
      <w:r>
        <w:rPr>
          <w:rFonts w:ascii="宋体" w:hAnsi="宋体" w:eastAsia="宋体" w:cs="宋体"/>
        </w:rPr>
        <w:t>角色1：噢然后再从双龙。</w:t>
      </w:r>
      <w:r>
        <w:rPr>
          <w:rFonts w:ascii="宋体" w:hAnsi="宋体" w:eastAsia="宋体" w:cs="宋体"/>
        </w:rPr>
        <w:br w:type="textWrapping"/>
      </w:r>
      <w:r>
        <w:rPr>
          <w:rFonts w:ascii="宋体" w:hAnsi="宋体" w:eastAsia="宋体" w:cs="宋体"/>
        </w:rPr>
        <w:t>角色2：坐公坐公交。</w:t>
      </w:r>
      <w:r>
        <w:rPr>
          <w:rFonts w:ascii="宋体" w:hAnsi="宋体" w:eastAsia="宋体" w:cs="宋体"/>
        </w:rPr>
        <w:br w:type="textWrapping"/>
      </w:r>
      <w:r>
        <w:rPr>
          <w:rFonts w:ascii="宋体" w:hAnsi="宋体" w:eastAsia="宋体" w:cs="宋体"/>
        </w:rPr>
        <w:t>角色1：坐公交。</w:t>
      </w:r>
      <w:r>
        <w:rPr>
          <w:rFonts w:ascii="宋体" w:hAnsi="宋体" w:eastAsia="宋体" w:cs="宋体"/>
        </w:rPr>
        <w:br w:type="textWrapping"/>
      </w:r>
      <w:r>
        <w:rPr>
          <w:rFonts w:ascii="宋体" w:hAnsi="宋体" w:eastAsia="宋体" w:cs="宋体"/>
        </w:rPr>
        <w:t>角色2：到我。</w:t>
      </w:r>
      <w:r>
        <w:rPr>
          <w:rFonts w:ascii="宋体" w:hAnsi="宋体" w:eastAsia="宋体" w:cs="宋体"/>
        </w:rPr>
        <w:br w:type="textWrapping"/>
      </w:r>
      <w:r>
        <w:rPr>
          <w:rFonts w:ascii="宋体" w:hAnsi="宋体" w:eastAsia="宋体" w:cs="宋体"/>
        </w:rPr>
        <w:t>角色1：这中间去公交站的路程远不远不远。</w:t>
      </w:r>
      <w:r>
        <w:rPr>
          <w:rFonts w:ascii="宋体" w:hAnsi="宋体" w:eastAsia="宋体" w:cs="宋体"/>
        </w:rPr>
        <w:br w:type="textWrapping"/>
      </w:r>
      <w:r>
        <w:rPr>
          <w:rFonts w:ascii="宋体" w:hAnsi="宋体" w:eastAsia="宋体" w:cs="宋体"/>
        </w:rPr>
        <w:t>角色2：下</w:t>
      </w:r>
      <w:del w:id="54" w:author="微信用户" w:date="2023-04-19T16:47:25Z">
        <w:r>
          <w:rPr>
            <w:rFonts w:ascii="宋体" w:hAnsi="宋体" w:eastAsia="宋体" w:cs="宋体"/>
          </w:rPr>
          <w:delText>下下</w:delText>
        </w:r>
      </w:del>
      <w:r>
        <w:rPr>
          <w:rFonts w:ascii="宋体" w:hAnsi="宋体" w:eastAsia="宋体" w:cs="宋体"/>
        </w:rPr>
        <w:t>地铁就有公交楼，那你那楼下就是对，那下面就是公交站了。</w:t>
      </w:r>
      <w:r>
        <w:rPr>
          <w:rFonts w:ascii="宋体" w:hAnsi="宋体" w:eastAsia="宋体" w:cs="宋体"/>
        </w:rPr>
        <w:br w:type="textWrapping"/>
      </w:r>
      <w:r>
        <w:rPr>
          <w:rFonts w:ascii="宋体" w:hAnsi="宋体" w:eastAsia="宋体" w:cs="宋体"/>
        </w:rPr>
        <w:t>角色1：那您有没有发现就是有一些地铁站他就专门建在了</w:t>
      </w:r>
      <w:ins w:id="55" w:author="微信用户" w:date="2023-04-19T16:47:34Z">
        <w:r>
          <w:rPr>
            <w:rFonts w:hint="eastAsia" w:ascii="宋体" w:hAnsi="宋体" w:eastAsia="宋体" w:cs="宋体"/>
            <w:lang w:eastAsia="zh-CN"/>
          </w:rPr>
          <w:t>，</w:t>
        </w:r>
      </w:ins>
      <w:del w:id="56" w:author="微信用户" w:date="2023-04-19T16:47:32Z">
        <w:r>
          <w:rPr>
            <w:rFonts w:ascii="宋体" w:hAnsi="宋体" w:eastAsia="宋体" w:cs="宋体"/>
          </w:rPr>
          <w:delText>那个唉</w:delText>
        </w:r>
      </w:del>
      <w:del w:id="57" w:author="微信用户" w:date="2023-04-19T16:47:31Z">
        <w:r>
          <w:rPr>
            <w:rFonts w:ascii="宋体" w:hAnsi="宋体" w:eastAsia="宋体" w:cs="宋体"/>
          </w:rPr>
          <w:delText>那个</w:delText>
        </w:r>
      </w:del>
      <w:r>
        <w:rPr>
          <w:rFonts w:ascii="宋体" w:hAnsi="宋体" w:eastAsia="宋体" w:cs="宋体"/>
        </w:rPr>
        <w:t>那个公交车站的旁边。</w:t>
      </w:r>
      <w:r>
        <w:rPr>
          <w:rFonts w:ascii="宋体" w:hAnsi="宋体" w:eastAsia="宋体" w:cs="宋体"/>
        </w:rPr>
        <w:br w:type="textWrapping"/>
      </w:r>
      <w:r>
        <w:rPr>
          <w:rFonts w:ascii="宋体" w:hAnsi="宋体" w:eastAsia="宋体" w:cs="宋体"/>
        </w:rPr>
        <w:t>角色2：对，这个这个双龙的是在露天的，不是在地下的。</w:t>
      </w:r>
      <w:r>
        <w:rPr>
          <w:rFonts w:ascii="宋体" w:hAnsi="宋体" w:eastAsia="宋体" w:cs="宋体"/>
        </w:rPr>
        <w:br w:type="textWrapping"/>
      </w:r>
      <w:r>
        <w:rPr>
          <w:rFonts w:ascii="宋体" w:hAnsi="宋体" w:eastAsia="宋体" w:cs="宋体"/>
        </w:rPr>
        <w:t>角色1：噢露天的？</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角色1：噢</w:t>
      </w:r>
      <w:del w:id="58" w:author="微信用户" w:date="2023-04-19T16:47:40Z">
        <w:r>
          <w:rPr>
            <w:rFonts w:ascii="宋体" w:hAnsi="宋体" w:eastAsia="宋体" w:cs="宋体"/>
          </w:rPr>
          <w:delText>这。</w:delText>
        </w:r>
      </w:del>
      <w:r>
        <w:rPr>
          <w:rFonts w:ascii="宋体" w:hAnsi="宋体" w:eastAsia="宋体" w:cs="宋体"/>
        </w:rPr>
        <w:br w:type="textWrapping"/>
      </w:r>
      <w:r>
        <w:rPr>
          <w:rFonts w:ascii="宋体" w:hAnsi="宋体" w:eastAsia="宋体" w:cs="宋体"/>
        </w:rPr>
        <w:t>角色2：个地铁上是露天的。</w:t>
      </w:r>
      <w:r>
        <w:rPr>
          <w:rFonts w:ascii="宋体" w:hAnsi="宋体" w:eastAsia="宋体" w:cs="宋体"/>
        </w:rPr>
        <w:br w:type="textWrapping"/>
      </w:r>
      <w:r>
        <w:rPr>
          <w:rFonts w:ascii="宋体" w:hAnsi="宋体" w:eastAsia="宋体" w:cs="宋体"/>
        </w:rPr>
        <w:t>角色1：那后面这边呃16号线开通了之后就可以坐地铁来到屏山了吗？还是就就是会会省去中间坐公交车这个环节吗？</w:t>
      </w:r>
      <w:r>
        <w:rPr>
          <w:rFonts w:ascii="宋体" w:hAnsi="宋体" w:eastAsia="宋体" w:cs="宋体"/>
        </w:rPr>
        <w:br w:type="textWrapping"/>
      </w:r>
      <w:r>
        <w:rPr>
          <w:rFonts w:ascii="宋体" w:hAnsi="宋体" w:eastAsia="宋体" w:cs="宋体"/>
        </w:rPr>
        <w:t>角色2：对呀这现在这不是14号跟16号线开的。</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角色2：在里面就可以转了。</w:t>
      </w:r>
      <w:r>
        <w:rPr>
          <w:rFonts w:ascii="宋体" w:hAnsi="宋体" w:eastAsia="宋体" w:cs="宋体"/>
        </w:rPr>
        <w:br w:type="textWrapping"/>
      </w:r>
      <w:r>
        <w:rPr>
          <w:rFonts w:ascii="宋体" w:hAnsi="宋体" w:eastAsia="宋体" w:cs="宋体"/>
        </w:rPr>
        <w:t>角色1：就直接在双龙这个站里面，那您现在如果是</w:t>
      </w:r>
      <w:del w:id="59" w:author="微信用户" w:date="2023-04-19T16:47:46Z">
        <w:r>
          <w:rPr>
            <w:rFonts w:ascii="宋体" w:hAnsi="宋体" w:eastAsia="宋体" w:cs="宋体"/>
          </w:rPr>
          <w:delText>呃</w:delText>
        </w:r>
      </w:del>
      <w:r>
        <w:rPr>
          <w:rFonts w:ascii="宋体" w:hAnsi="宋体" w:eastAsia="宋体" w:cs="宋体"/>
        </w:rPr>
        <w:t>要从双龙来这里的话，您是选择坐地铁的话，就直接转到哪号线哪个站呢？您还有这样来过坪山吗？</w:t>
      </w:r>
      <w:r>
        <w:rPr>
          <w:rFonts w:ascii="宋体" w:hAnsi="宋体" w:eastAsia="宋体" w:cs="宋体"/>
        </w:rPr>
        <w:br w:type="textWrapping"/>
      </w:r>
      <w:r>
        <w:rPr>
          <w:rFonts w:ascii="宋体" w:hAnsi="宋体" w:eastAsia="宋体" w:cs="宋体"/>
        </w:rPr>
        <w:t>角色2：</w:t>
      </w:r>
      <w:del w:id="60" w:author="微信用户" w:date="2023-04-19T16:47:49Z">
        <w:r>
          <w:rPr>
            <w:rFonts w:ascii="宋体" w:hAnsi="宋体" w:eastAsia="宋体" w:cs="宋体"/>
          </w:rPr>
          <w:delText>这</w:delText>
        </w:r>
      </w:del>
      <w:r>
        <w:rPr>
          <w:rFonts w:ascii="宋体" w:hAnsi="宋体" w:eastAsia="宋体" w:cs="宋体"/>
        </w:rPr>
        <w:t>这个我没做过</w:t>
      </w:r>
      <w:ins w:id="61" w:author="微信用户" w:date="2023-04-19T16:47:57Z">
        <w:r>
          <w:rPr>
            <w:rFonts w:hint="eastAsia" w:ascii="宋体" w:hAnsi="宋体" w:eastAsia="宋体" w:cs="宋体"/>
            <w:lang w:val="en-US" w:eastAsia="zh-CN"/>
          </w:rPr>
          <w:t>了</w:t>
        </w:r>
      </w:ins>
      <w:del w:id="62" w:author="微信用户" w:date="2023-04-19T16:47:55Z">
        <w:r>
          <w:rPr>
            <w:rFonts w:ascii="宋体" w:hAnsi="宋体" w:eastAsia="宋体" w:cs="宋体"/>
          </w:rPr>
          <w:delText>没做过了</w:delText>
        </w:r>
      </w:del>
      <w:r>
        <w:rPr>
          <w:rFonts w:ascii="宋体" w:hAnsi="宋体" w:eastAsia="宋体" w:cs="宋体"/>
        </w:rPr>
        <w:t>。</w:t>
      </w:r>
      <w:r>
        <w:rPr>
          <w:rFonts w:ascii="宋体" w:hAnsi="宋体" w:eastAsia="宋体" w:cs="宋体"/>
        </w:rPr>
        <w:br w:type="textWrapping"/>
      </w:r>
      <w:r>
        <w:rPr>
          <w:rFonts w:ascii="宋体" w:hAnsi="宋体" w:eastAsia="宋体" w:cs="宋体"/>
        </w:rPr>
        <w:t>角色1：噢但是您知道就是地铁开通了之后，就可以省去中间公交车的部分，然后直接就更快更便捷了。</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w:t>
      </w:r>
      <w:del w:id="63" w:author="微信用户" w:date="2023-04-19T16:48:10Z">
        <w:r>
          <w:rPr>
            <w:rFonts w:ascii="宋体" w:hAnsi="宋体" w:eastAsia="宋体" w:cs="宋体"/>
          </w:rPr>
          <w:delText>噢</w:delText>
        </w:r>
      </w:del>
      <w:del w:id="64" w:author="微信用户" w:date="2023-04-19T16:48:09Z">
        <w:r>
          <w:rPr>
            <w:rFonts w:ascii="宋体" w:hAnsi="宋体" w:eastAsia="宋体" w:cs="宋体"/>
          </w:rPr>
          <w:delText>嗯那您有没</w:delText>
        </w:r>
      </w:del>
      <w:del w:id="65" w:author="微信用户" w:date="2023-04-19T16:48:08Z">
        <w:r>
          <w:rPr>
            <w:rFonts w:ascii="宋体" w:hAnsi="宋体" w:eastAsia="宋体" w:cs="宋体"/>
          </w:rPr>
          <w:delText>有就是就</w:delText>
        </w:r>
      </w:del>
      <w:del w:id="66" w:author="微信用户" w:date="2023-04-19T16:48:07Z">
        <w:r>
          <w:rPr>
            <w:rFonts w:ascii="宋体" w:hAnsi="宋体" w:eastAsia="宋体" w:cs="宋体"/>
          </w:rPr>
          <w:delText>是</w:delText>
        </w:r>
      </w:del>
      <w:r>
        <w:rPr>
          <w:rFonts w:ascii="宋体" w:hAnsi="宋体" w:eastAsia="宋体" w:cs="宋体"/>
        </w:rPr>
        <w:t>您刚刚说您刚来的时候是在呃福田和罗湖就比较密集嘛？那对宝安和南山的您的印象就是</w:t>
      </w:r>
      <w:ins w:id="67" w:author="微信用户" w:date="2023-04-19T16:48:31Z">
        <w:r>
          <w:rPr>
            <w:rFonts w:hint="eastAsia" w:ascii="宋体" w:hAnsi="宋体" w:eastAsia="宋体" w:cs="宋体"/>
            <w:lang w:eastAsia="zh-CN"/>
          </w:rPr>
          <w:t>，</w:t>
        </w:r>
      </w:ins>
      <w:del w:id="68" w:author="微信用户" w:date="2023-04-19T16:48:26Z">
        <w:r>
          <w:rPr>
            <w:rFonts w:ascii="宋体" w:hAnsi="宋体" w:eastAsia="宋体" w:cs="宋体"/>
          </w:rPr>
          <w:delText>呃</w:delText>
        </w:r>
      </w:del>
      <w:r>
        <w:rPr>
          <w:rFonts w:ascii="宋体" w:hAnsi="宋体" w:eastAsia="宋体" w:cs="宋体"/>
        </w:rPr>
        <w:t>十几年前的印象，这两个区你是什么感受？有没有觉得那边好像当时没有深圳那个时候就是福田那里那么繁荣。</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角色1：那现在还有</w:t>
      </w:r>
      <w:del w:id="69" w:author="微信用户" w:date="2023-04-19T16:48:36Z">
        <w:r>
          <w:rPr>
            <w:rFonts w:ascii="宋体" w:hAnsi="宋体" w:eastAsia="宋体" w:cs="宋体"/>
          </w:rPr>
          <w:delText>过去过</w:delText>
        </w:r>
      </w:del>
      <w:r>
        <w:rPr>
          <w:rFonts w:ascii="宋体" w:hAnsi="宋体" w:eastAsia="宋体" w:cs="宋体"/>
        </w:rPr>
        <w:t>那边待待过吗？或者过去玩？</w:t>
      </w:r>
      <w:r>
        <w:rPr>
          <w:rFonts w:ascii="宋体" w:hAnsi="宋体" w:eastAsia="宋体" w:cs="宋体"/>
        </w:rPr>
        <w:br w:type="textWrapping"/>
      </w:r>
      <w:r>
        <w:rPr>
          <w:rFonts w:ascii="宋体" w:hAnsi="宋体" w:eastAsia="宋体" w:cs="宋体"/>
        </w:rPr>
        <w:t>角色2：有。</w:t>
      </w:r>
      <w:r>
        <w:rPr>
          <w:rFonts w:ascii="宋体" w:hAnsi="宋体" w:eastAsia="宋体" w:cs="宋体"/>
        </w:rPr>
        <w:br w:type="textWrapping"/>
      </w:r>
      <w:r>
        <w:rPr>
          <w:rFonts w:ascii="宋体" w:hAnsi="宋体" w:eastAsia="宋体" w:cs="宋体"/>
        </w:rPr>
        <w:t>角色1：现在有出</w:t>
      </w:r>
      <w:del w:id="70" w:author="微信用户" w:date="2023-04-19T16:49:05Z">
        <w:r>
          <w:rPr>
            <w:rFonts w:ascii="宋体" w:hAnsi="宋体" w:eastAsia="宋体" w:cs="宋体"/>
          </w:rPr>
          <w:delText>呃</w:delText>
        </w:r>
      </w:del>
      <w:r>
        <w:rPr>
          <w:rFonts w:ascii="宋体" w:hAnsi="宋体" w:eastAsia="宋体" w:cs="宋体"/>
        </w:rPr>
        <w:t>去那边会不会坐地铁？还是会开车？</w:t>
      </w:r>
      <w:r>
        <w:rPr>
          <w:rFonts w:ascii="宋体" w:hAnsi="宋体" w:eastAsia="宋体" w:cs="宋体"/>
        </w:rPr>
        <w:br w:type="textWrapping"/>
      </w:r>
      <w:r>
        <w:rPr>
          <w:rFonts w:ascii="宋体" w:hAnsi="宋体" w:eastAsia="宋体" w:cs="宋体"/>
        </w:rPr>
        <w:t>角色2：有时候有时候开车过去，有时候坐地铁。</w:t>
      </w:r>
      <w:r>
        <w:rPr>
          <w:rFonts w:ascii="宋体" w:hAnsi="宋体" w:eastAsia="宋体" w:cs="宋体"/>
        </w:rPr>
        <w:br w:type="textWrapping"/>
      </w:r>
      <w:r>
        <w:rPr>
          <w:rFonts w:ascii="宋体" w:hAnsi="宋体" w:eastAsia="宋体" w:cs="宋体"/>
        </w:rPr>
        <w:t>角色1：噢有时候坐地铁，那大概开车要开多久？开去宝安或者是南山。</w:t>
      </w:r>
      <w:r>
        <w:rPr>
          <w:rFonts w:ascii="宋体" w:hAnsi="宋体" w:eastAsia="宋体" w:cs="宋体"/>
        </w:rPr>
        <w:br w:type="textWrapping"/>
      </w:r>
      <w:r>
        <w:rPr>
          <w:rFonts w:ascii="宋体" w:hAnsi="宋体" w:eastAsia="宋体" w:cs="宋体"/>
        </w:rPr>
        <w:t>角色2：宝安南山。嗯我是去福田跟罗湖那边多一点，宝安跟南山很很少去</w:t>
      </w:r>
      <w:del w:id="71" w:author="微信用户" w:date="2023-04-19T16:49:13Z">
        <w:r>
          <w:rPr>
            <w:rFonts w:ascii="宋体" w:hAnsi="宋体" w:eastAsia="宋体" w:cs="宋体"/>
          </w:rPr>
          <w:delText>去</w:delText>
        </w:r>
      </w:del>
      <w:r>
        <w:rPr>
          <w:rFonts w:ascii="宋体" w:hAnsi="宋体" w:eastAsia="宋体" w:cs="宋体"/>
        </w:rPr>
        <w:t>，宝安要最少要一个半小时以上，我也去过。</w:t>
      </w:r>
      <w:r>
        <w:rPr>
          <w:rFonts w:ascii="宋体" w:hAnsi="宋体" w:eastAsia="宋体" w:cs="宋体"/>
        </w:rPr>
        <w:br w:type="textWrapping"/>
      </w:r>
      <w:r>
        <w:rPr>
          <w:rFonts w:ascii="宋体" w:hAnsi="宋体" w:eastAsia="宋体" w:cs="宋体"/>
        </w:rPr>
        <w:t>角色1：那有没有觉得是</w:t>
      </w:r>
      <w:del w:id="72" w:author="微信用户" w:date="2023-04-19T16:49:31Z">
        <w:r>
          <w:rPr>
            <w:rFonts w:ascii="宋体" w:hAnsi="宋体" w:eastAsia="宋体" w:cs="宋体"/>
          </w:rPr>
          <w:delText>呃</w:delText>
        </w:r>
      </w:del>
      <w:r>
        <w:rPr>
          <w:rFonts w:ascii="宋体" w:hAnsi="宋体" w:eastAsia="宋体" w:cs="宋体"/>
        </w:rPr>
        <w:t>就是因为</w:t>
      </w:r>
      <w:del w:id="73" w:author="微信用户" w:date="2023-04-19T16:49:50Z">
        <w:r>
          <w:rPr>
            <w:rFonts w:ascii="宋体" w:hAnsi="宋体" w:eastAsia="宋体" w:cs="宋体"/>
          </w:rPr>
          <w:delText>地铁越来越就</w:delText>
        </w:r>
      </w:del>
      <w:del w:id="74" w:author="微信用户" w:date="2023-04-19T16:49:49Z">
        <w:r>
          <w:rPr>
            <w:rFonts w:ascii="宋体" w:hAnsi="宋体" w:eastAsia="宋体" w:cs="宋体"/>
          </w:rPr>
          <w:delText>是</w:delText>
        </w:r>
      </w:del>
      <w:r>
        <w:rPr>
          <w:rFonts w:ascii="宋体" w:hAnsi="宋体" w:eastAsia="宋体" w:cs="宋体"/>
        </w:rPr>
        <w:t>那个线越来越多之后，就把宝安和南山的</w:t>
      </w:r>
      <w:ins w:id="75" w:author="微信用户" w:date="2023-04-19T16:50:50Z">
        <w:r>
          <w:rPr>
            <w:rFonts w:hint="eastAsia" w:ascii="宋体" w:hAnsi="宋体" w:eastAsia="宋体" w:cs="宋体"/>
            <w:lang w:val="en-US" w:eastAsia="zh-CN"/>
          </w:rPr>
          <w:t>经济</w:t>
        </w:r>
      </w:ins>
      <w:del w:id="76" w:author="微信用户" w:date="2023-04-19T16:50:44Z">
        <w:r>
          <w:rPr>
            <w:rFonts w:ascii="宋体" w:hAnsi="宋体" w:eastAsia="宋体" w:cs="宋体"/>
          </w:rPr>
          <w:delText>京基</w:delText>
        </w:r>
      </w:del>
      <w:r>
        <w:rPr>
          <w:rFonts w:ascii="宋体" w:hAnsi="宋体" w:eastAsia="宋体" w:cs="宋体"/>
        </w:rPr>
        <w:t>带起来了，您觉得有这个因素吗？就是因为交通更加便利了，然后那边就一下繁荣了，然后那边的房价也涨得很快</w:t>
      </w:r>
      <w:del w:id="77" w:author="微信用户" w:date="2023-04-19T16:51:09Z">
        <w:r>
          <w:rPr>
            <w:rFonts w:ascii="宋体" w:hAnsi="宋体" w:eastAsia="宋体" w:cs="宋体"/>
          </w:rPr>
          <w:delText>，</w:delText>
        </w:r>
      </w:del>
      <w:r>
        <w:rPr>
          <w:rFonts w:ascii="宋体" w:hAnsi="宋体" w:eastAsia="宋体" w:cs="宋体"/>
        </w:rPr>
        <w:t>是不是</w:t>
      </w:r>
      <w:del w:id="78" w:author="微信用户" w:date="2023-04-19T16:50:56Z">
        <w:r>
          <w:rPr>
            <w:rFonts w:ascii="宋体" w:hAnsi="宋体" w:eastAsia="宋体" w:cs="宋体"/>
          </w:rPr>
          <w:delText>？</w:delText>
        </w:r>
      </w:del>
      <w:ins w:id="79" w:author="微信用户" w:date="2023-04-19T16:51:07Z">
        <w:r>
          <w:rPr>
            <w:rFonts w:hint="eastAsia" w:ascii="宋体" w:hAnsi="宋体" w:eastAsia="宋体" w:cs="宋体"/>
            <w:lang w:eastAsia="zh-CN"/>
          </w:rPr>
          <w:t>？</w:t>
        </w:r>
      </w:ins>
      <w:del w:id="80" w:author="微信用户" w:date="2023-04-19T16:51:06Z">
        <w:r>
          <w:rPr>
            <w:rFonts w:ascii="宋体" w:hAnsi="宋体" w:eastAsia="宋体" w:cs="宋体"/>
          </w:rPr>
          <w:delText>啊</w:delText>
        </w:r>
      </w:del>
      <w:r>
        <w:rPr>
          <w:rFonts w:ascii="宋体" w:hAnsi="宋体" w:eastAsia="宋体" w:cs="宋体"/>
        </w:rPr>
        <w:t>然后嗯那您现在上班您是住在哪里？就是住在这附近吗？</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角色1：然后离地铁站离这个技术大学的地铁站大概多远？</w:t>
      </w:r>
      <w:r>
        <w:rPr>
          <w:rFonts w:ascii="宋体" w:hAnsi="宋体" w:eastAsia="宋体" w:cs="宋体"/>
        </w:rPr>
        <w:br w:type="textWrapping"/>
      </w:r>
      <w:r>
        <w:rPr>
          <w:rFonts w:ascii="宋体" w:hAnsi="宋体" w:eastAsia="宋体" w:cs="宋体"/>
        </w:rPr>
        <w:t>角色2：骑单车就5分钟就到了。</w:t>
      </w:r>
      <w:r>
        <w:rPr>
          <w:rFonts w:ascii="宋体" w:hAnsi="宋体" w:eastAsia="宋体" w:cs="宋体"/>
        </w:rPr>
        <w:br w:type="textWrapping"/>
      </w:r>
      <w:r>
        <w:rPr>
          <w:rFonts w:ascii="宋体" w:hAnsi="宋体" w:eastAsia="宋体" w:cs="宋体"/>
        </w:rPr>
        <w:t>00:20:01</w:t>
      </w:r>
      <w:r>
        <w:rPr>
          <w:rFonts w:ascii="宋体" w:hAnsi="宋体" w:eastAsia="宋体" w:cs="宋体"/>
        </w:rPr>
        <w:br w:type="textWrapping"/>
      </w:r>
      <w:r>
        <w:rPr>
          <w:rFonts w:ascii="宋体" w:hAnsi="宋体" w:eastAsia="宋体" w:cs="宋体"/>
        </w:rPr>
        <w:t>角色1：5分钟，那您周末现在平常周末要出去玩，就会不会觉得开车太拥挤，然后还想体验一下地铁，如果有时间的话就很想体验一下是吧？</w:t>
      </w:r>
      <w:r>
        <w:rPr>
          <w:rFonts w:ascii="宋体" w:hAnsi="宋体" w:eastAsia="宋体" w:cs="宋体"/>
        </w:rPr>
        <w:br w:type="textWrapping"/>
      </w:r>
      <w:r>
        <w:rPr>
          <w:rFonts w:ascii="宋体" w:hAnsi="宋体" w:eastAsia="宋体" w:cs="宋体"/>
        </w:rPr>
        <w:t>角色2：有时间我很想去体验地铁。</w:t>
      </w:r>
      <w:r>
        <w:rPr>
          <w:rFonts w:ascii="宋体" w:hAnsi="宋体" w:eastAsia="宋体" w:cs="宋体"/>
        </w:rPr>
        <w:br w:type="textWrapping"/>
      </w:r>
      <w:r>
        <w:rPr>
          <w:rFonts w:ascii="宋体" w:hAnsi="宋体" w:eastAsia="宋体" w:cs="宋体"/>
        </w:rPr>
        <w:t>角色1：嗯嗯那您当时在华强北那个地方工作，对周围的一些建筑有没有什么</w:t>
      </w:r>
      <w:ins w:id="81" w:author="微信用户" w:date="2023-04-19T16:51:32Z">
        <w:r>
          <w:rPr>
            <w:rFonts w:hint="eastAsia" w:ascii="宋体" w:hAnsi="宋体" w:eastAsia="宋体" w:cs="宋体"/>
            <w:lang w:val="en-US" w:eastAsia="zh-CN"/>
          </w:rPr>
          <w:t>是</w:t>
        </w:r>
      </w:ins>
      <w:r>
        <w:rPr>
          <w:rFonts w:ascii="宋体" w:hAnsi="宋体" w:eastAsia="宋体" w:cs="宋体"/>
        </w:rPr>
        <w:t>令您印象深刻的</w:t>
      </w:r>
      <w:del w:id="82" w:author="微信用户" w:date="2023-04-19T16:51:41Z">
        <w:r>
          <w:rPr>
            <w:rFonts w:ascii="宋体" w:hAnsi="宋体" w:eastAsia="宋体" w:cs="宋体"/>
          </w:rPr>
          <w:delText>建筑</w:delText>
        </w:r>
      </w:del>
      <w:r>
        <w:rPr>
          <w:rFonts w:ascii="宋体" w:hAnsi="宋体" w:eastAsia="宋体" w:cs="宋体"/>
        </w:rPr>
        <w:t>？就是公司楼下或者旁边啊有没有什么这样子的？</w:t>
      </w:r>
      <w:r>
        <w:rPr>
          <w:rFonts w:ascii="宋体" w:hAnsi="宋体" w:eastAsia="宋体" w:cs="宋体"/>
        </w:rPr>
        <w:br w:type="textWrapping"/>
      </w:r>
      <w:r>
        <w:rPr>
          <w:rFonts w:ascii="宋体" w:hAnsi="宋体" w:eastAsia="宋体" w:cs="宋体"/>
        </w:rPr>
        <w:t>角色2：京基100。</w:t>
      </w:r>
      <w:r>
        <w:rPr>
          <w:rFonts w:ascii="宋体" w:hAnsi="宋体" w:eastAsia="宋体" w:cs="宋体"/>
        </w:rPr>
        <w:br w:type="textWrapping"/>
      </w:r>
      <w:r>
        <w:rPr>
          <w:rFonts w:ascii="宋体" w:hAnsi="宋体" w:eastAsia="宋体" w:cs="宋体"/>
        </w:rPr>
        <w:t>角色1：京基100。</w:t>
      </w:r>
      <w:r>
        <w:rPr>
          <w:rFonts w:ascii="宋体" w:hAnsi="宋体" w:eastAsia="宋体" w:cs="宋体"/>
        </w:rPr>
        <w:br w:type="textWrapping"/>
      </w:r>
      <w:r>
        <w:rPr>
          <w:rFonts w:ascii="宋体" w:hAnsi="宋体" w:eastAsia="宋体" w:cs="宋体"/>
        </w:rPr>
        <w:t>角色2：还有赛格广场啊。</w:t>
      </w:r>
      <w:r>
        <w:rPr>
          <w:rFonts w:ascii="宋体" w:hAnsi="宋体" w:eastAsia="宋体" w:cs="宋体"/>
        </w:rPr>
        <w:br w:type="textWrapping"/>
      </w:r>
      <w:r>
        <w:rPr>
          <w:rFonts w:ascii="宋体" w:hAnsi="宋体" w:eastAsia="宋体" w:cs="宋体"/>
        </w:rPr>
        <w:t>角色1：您可以写一下或者画一下，您可以画一个圈，然后标一下他们大概的方位。</w:t>
      </w:r>
      <w:r>
        <w:rPr>
          <w:rFonts w:ascii="宋体" w:hAnsi="宋体" w:eastAsia="宋体" w:cs="宋体"/>
        </w:rPr>
        <w:br w:type="textWrapping"/>
      </w:r>
      <w:r>
        <w:rPr>
          <w:rFonts w:ascii="宋体" w:hAnsi="宋体" w:eastAsia="宋体" w:cs="宋体"/>
        </w:rPr>
        <w:t>角色2：京基100。</w:t>
      </w:r>
      <w:r>
        <w:rPr>
          <w:rFonts w:ascii="宋体" w:hAnsi="宋体" w:eastAsia="宋体" w:cs="宋体"/>
        </w:rPr>
        <w:br w:type="textWrapping"/>
      </w:r>
      <w:r>
        <w:rPr>
          <w:rFonts w:ascii="宋体" w:hAnsi="宋体" w:eastAsia="宋体" w:cs="宋体"/>
        </w:rPr>
        <w:t>角色1：京基100。</w:t>
      </w:r>
      <w:r>
        <w:rPr>
          <w:rFonts w:ascii="宋体" w:hAnsi="宋体" w:eastAsia="宋体" w:cs="宋体"/>
        </w:rPr>
        <w:br w:type="textWrapping"/>
      </w:r>
      <w:r>
        <w:rPr>
          <w:rFonts w:ascii="宋体" w:hAnsi="宋体" w:eastAsia="宋体" w:cs="宋体"/>
        </w:rPr>
        <w:t>角色2：还有赛格广场。</w:t>
      </w:r>
      <w:r>
        <w:rPr>
          <w:rFonts w:ascii="宋体" w:hAnsi="宋体" w:eastAsia="宋体" w:cs="宋体"/>
        </w:rPr>
        <w:br w:type="textWrapping"/>
      </w:r>
      <w:r>
        <w:rPr>
          <w:rFonts w:ascii="宋体" w:hAnsi="宋体" w:eastAsia="宋体" w:cs="宋体"/>
        </w:rPr>
        <w:t>角色1：这些都是以前深圳很标志性的建筑是吧？</w:t>
      </w:r>
      <w:r>
        <w:rPr>
          <w:rFonts w:ascii="宋体" w:hAnsi="宋体" w:eastAsia="宋体" w:cs="宋体"/>
        </w:rPr>
        <w:br w:type="textWrapping"/>
      </w:r>
      <w:r>
        <w:rPr>
          <w:rFonts w:ascii="宋体" w:hAnsi="宋体" w:eastAsia="宋体" w:cs="宋体"/>
        </w:rPr>
        <w:t>角色2：还有帝王。</w:t>
      </w:r>
      <w:r>
        <w:rPr>
          <w:rFonts w:ascii="宋体" w:hAnsi="宋体" w:eastAsia="宋体" w:cs="宋体"/>
        </w:rPr>
        <w:br w:type="textWrapping"/>
      </w:r>
      <w:r>
        <w:rPr>
          <w:rFonts w:ascii="宋体" w:hAnsi="宋体" w:eastAsia="宋体" w:cs="宋体"/>
        </w:rPr>
        <w:t>角色1：帝王大厦。</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角色1：噢。</w:t>
      </w:r>
      <w:r>
        <w:rPr>
          <w:rFonts w:ascii="宋体" w:hAnsi="宋体" w:eastAsia="宋体" w:cs="宋体"/>
        </w:rPr>
        <w:br w:type="textWrapping"/>
      </w:r>
      <w:r>
        <w:rPr>
          <w:rFonts w:ascii="宋体" w:hAnsi="宋体" w:eastAsia="宋体" w:cs="宋体"/>
        </w:rPr>
        <w:t>角色2：那时候京基100就是说是最高现在又不是最高了。</w:t>
      </w:r>
      <w:r>
        <w:rPr>
          <w:rFonts w:ascii="宋体" w:hAnsi="宋体" w:eastAsia="宋体" w:cs="宋体"/>
        </w:rPr>
        <w:br w:type="textWrapping"/>
      </w:r>
      <w:r>
        <w:rPr>
          <w:rFonts w:ascii="宋体" w:hAnsi="宋体" w:eastAsia="宋体" w:cs="宋体"/>
        </w:rPr>
        <w:t>角色1：现在肯定不是最高了。</w:t>
      </w:r>
      <w:r>
        <w:rPr>
          <w:rFonts w:ascii="宋体" w:hAnsi="宋体" w:eastAsia="宋体" w:cs="宋体"/>
        </w:rPr>
        <w:br w:type="textWrapping"/>
      </w:r>
      <w:r>
        <w:rPr>
          <w:rFonts w:ascii="宋体" w:hAnsi="宋体" w:eastAsia="宋体" w:cs="宋体"/>
        </w:rPr>
        <w:t>角色2：现在是平安大厦是吧？</w:t>
      </w:r>
      <w:r>
        <w:rPr>
          <w:rFonts w:ascii="宋体" w:hAnsi="宋体" w:eastAsia="宋体" w:cs="宋体"/>
        </w:rPr>
        <w:br w:type="textWrapping"/>
      </w:r>
      <w:r>
        <w:rPr>
          <w:rFonts w:ascii="宋体" w:hAnsi="宋体" w:eastAsia="宋体" w:cs="宋体"/>
        </w:rPr>
        <w:t>角色1：嗯这个我不清楚这个这些都是在福田区吗？这些？</w:t>
      </w:r>
      <w:r>
        <w:rPr>
          <w:rFonts w:ascii="宋体" w:hAnsi="宋体" w:eastAsia="宋体" w:cs="宋体"/>
        </w:rPr>
        <w:br w:type="textWrapping"/>
      </w:r>
      <w:r>
        <w:rPr>
          <w:rFonts w:ascii="宋体" w:hAnsi="宋体" w:eastAsia="宋体" w:cs="宋体"/>
        </w:rPr>
        <w:t>角色2：这这个在福田，</w:t>
      </w:r>
      <w:del w:id="83" w:author="微信用户" w:date="2023-04-19T16:52:50Z">
        <w:r>
          <w:rPr>
            <w:rFonts w:ascii="宋体" w:hAnsi="宋体" w:eastAsia="宋体" w:cs="宋体"/>
          </w:rPr>
          <w:delText>嗯</w:delText>
        </w:r>
      </w:del>
      <w:r>
        <w:rPr>
          <w:rFonts w:ascii="宋体" w:hAnsi="宋体" w:eastAsia="宋体" w:cs="宋体"/>
        </w:rPr>
        <w:t>这两个是在罗湖。</w:t>
      </w:r>
      <w:r>
        <w:rPr>
          <w:rFonts w:ascii="宋体" w:hAnsi="宋体" w:eastAsia="宋体" w:cs="宋体"/>
        </w:rPr>
        <w:br w:type="textWrapping"/>
      </w:r>
      <w:r>
        <w:rPr>
          <w:rFonts w:ascii="宋体" w:hAnsi="宋体" w:eastAsia="宋体" w:cs="宋体"/>
        </w:rPr>
        <w:t>角色1：这两个是在罗湖，那您把这个这两个是在罗湖是吧？然后这个是在福田，嗯你可以标一下这在罗湖，这个是在福田，就是罗湖区和福田区就是挨着的。</w:t>
      </w:r>
      <w:r>
        <w:rPr>
          <w:rFonts w:ascii="宋体" w:hAnsi="宋体" w:eastAsia="宋体" w:cs="宋体"/>
        </w:rPr>
        <w:br w:type="textWrapping"/>
      </w:r>
      <w:r>
        <w:rPr>
          <w:rFonts w:ascii="宋体" w:hAnsi="宋体" w:eastAsia="宋体" w:cs="宋体"/>
        </w:rPr>
        <w:t>角色2：对，挨着的。</w:t>
      </w:r>
      <w:r>
        <w:rPr>
          <w:rFonts w:ascii="宋体" w:hAnsi="宋体" w:eastAsia="宋体" w:cs="宋体"/>
        </w:rPr>
        <w:br w:type="textWrapping"/>
      </w:r>
      <w:r>
        <w:rPr>
          <w:rFonts w:ascii="宋体" w:hAnsi="宋体" w:eastAsia="宋体" w:cs="宋体"/>
        </w:rPr>
        <w:t>角色1：噢</w:t>
      </w:r>
      <w:del w:id="84" w:author="微信用户" w:date="2023-04-19T16:53:03Z">
        <w:r>
          <w:rPr>
            <w:rFonts w:ascii="宋体" w:hAnsi="宋体" w:eastAsia="宋体" w:cs="宋体"/>
          </w:rPr>
          <w:delText>嗯</w:delText>
        </w:r>
      </w:del>
      <w:r>
        <w:rPr>
          <w:rFonts w:ascii="宋体" w:hAnsi="宋体" w:eastAsia="宋体" w:cs="宋体"/>
        </w:rPr>
        <w:t>有没有发现就是他们中间地铁换乘的那个站越来越多了？就是地铁的建设越来越多，然后几条线交错，就比如像深圳北站，它是4号线和5号线的交</w:t>
      </w:r>
      <w:ins w:id="85" w:author="微信用户" w:date="2023-04-19T16:53:11Z">
        <w:r>
          <w:rPr>
            <w:rFonts w:hint="eastAsia" w:ascii="宋体" w:hAnsi="宋体" w:eastAsia="宋体" w:cs="宋体"/>
            <w:lang w:val="en-US" w:eastAsia="zh-CN"/>
          </w:rPr>
          <w:t>错</w:t>
        </w:r>
      </w:ins>
      <w:r>
        <w:rPr>
          <w:rFonts w:ascii="宋体" w:hAnsi="宋体" w:eastAsia="宋体" w:cs="宋体"/>
        </w:rPr>
        <w:t>，就是中间就是两条线搭在一起那种吗？有没有觉得</w:t>
      </w:r>
      <w:del w:id="86" w:author="微信用户" w:date="2023-04-19T16:53:15Z">
        <w:r>
          <w:rPr>
            <w:rFonts w:ascii="宋体" w:hAnsi="宋体" w:eastAsia="宋体" w:cs="宋体"/>
          </w:rPr>
          <w:delText>呃</w:delText>
        </w:r>
      </w:del>
      <w:r>
        <w:rPr>
          <w:rFonts w:ascii="宋体" w:hAnsi="宋体" w:eastAsia="宋体" w:cs="宋体"/>
        </w:rPr>
        <w:t>坐地铁的时候嗯就是人太挤啊或者是说哪个站特别挤，然后哪个站又人很少，就是坐地铁的一个感受是什么？您一般坐地铁就是以前坐地铁的感受？</w:t>
      </w:r>
      <w:r>
        <w:rPr>
          <w:rFonts w:ascii="宋体" w:hAnsi="宋体" w:eastAsia="宋体" w:cs="宋体"/>
        </w:rPr>
        <w:br w:type="textWrapping"/>
      </w:r>
      <w:r>
        <w:rPr>
          <w:rFonts w:ascii="宋体" w:hAnsi="宋体" w:eastAsia="宋体" w:cs="宋体"/>
        </w:rPr>
        <w:t>角色2：以前坐地铁就是在那罗湖站，还有华强北那几个站，就人挤一点。</w:t>
      </w:r>
      <w:r>
        <w:rPr>
          <w:rFonts w:ascii="宋体" w:hAnsi="宋体" w:eastAsia="宋体" w:cs="宋体"/>
        </w:rPr>
        <w:br w:type="textWrapping"/>
      </w:r>
      <w:r>
        <w:rPr>
          <w:rFonts w:ascii="宋体" w:hAnsi="宋体" w:eastAsia="宋体" w:cs="宋体"/>
        </w:rPr>
        <w:t>角色1：很挤吗？挤到什么程度？那有没有几道手扒在那个门上，然后差点被夹到那样的？</w:t>
      </w:r>
      <w:r>
        <w:rPr>
          <w:rFonts w:ascii="宋体" w:hAnsi="宋体" w:eastAsia="宋体" w:cs="宋体"/>
        </w:rPr>
        <w:br w:type="textWrapping"/>
      </w:r>
      <w:r>
        <w:rPr>
          <w:rFonts w:ascii="宋体" w:hAnsi="宋体" w:eastAsia="宋体" w:cs="宋体"/>
        </w:rPr>
        <w:t>角色2：夹到的也有啊有，那时候是人那么多。</w:t>
      </w:r>
      <w:r>
        <w:rPr>
          <w:rFonts w:ascii="宋体" w:hAnsi="宋体" w:eastAsia="宋体" w:cs="宋体"/>
        </w:rPr>
        <w:br w:type="textWrapping"/>
      </w:r>
      <w:r>
        <w:rPr>
          <w:rFonts w:ascii="宋体" w:hAnsi="宋体" w:eastAsia="宋体" w:cs="宋体"/>
        </w:rPr>
        <w:t>角色1：然后那嗯您说完。</w:t>
      </w:r>
      <w:r>
        <w:rPr>
          <w:rFonts w:ascii="宋体" w:hAnsi="宋体" w:eastAsia="宋体" w:cs="宋体"/>
        </w:rPr>
        <w:br w:type="textWrapping"/>
      </w:r>
      <w:r>
        <w:rPr>
          <w:rFonts w:ascii="宋体" w:hAnsi="宋体" w:eastAsia="宋体" w:cs="宋体"/>
        </w:rPr>
        <w:t>角色2：少的就是双龙这条。</w:t>
      </w:r>
      <w:r>
        <w:rPr>
          <w:rFonts w:ascii="宋体" w:hAnsi="宋体" w:eastAsia="宋体" w:cs="宋体"/>
        </w:rPr>
        <w:br w:type="textWrapping"/>
      </w:r>
      <w:r>
        <w:rPr>
          <w:rFonts w:ascii="宋体" w:hAnsi="宋体" w:eastAsia="宋体" w:cs="宋体"/>
        </w:rPr>
        <w:t>角色1：双龙这条站。</w:t>
      </w:r>
      <w:r>
        <w:rPr>
          <w:rFonts w:ascii="宋体" w:hAnsi="宋体" w:eastAsia="宋体" w:cs="宋体"/>
        </w:rPr>
        <w:br w:type="textWrapping"/>
      </w:r>
      <w:r>
        <w:rPr>
          <w:rFonts w:ascii="宋体" w:hAnsi="宋体" w:eastAsia="宋体" w:cs="宋体"/>
        </w:rPr>
        <w:t>角色2：那时候我最后来算的那都没什么人的。</w:t>
      </w:r>
      <w:r>
        <w:rPr>
          <w:rFonts w:ascii="宋体" w:hAnsi="宋体" w:eastAsia="宋体" w:cs="宋体"/>
        </w:rPr>
        <w:br w:type="textWrapping"/>
      </w:r>
      <w:r>
        <w:rPr>
          <w:rFonts w:ascii="宋体" w:hAnsi="宋体" w:eastAsia="宋体" w:cs="宋体"/>
        </w:rPr>
        <w:t>角色1：没什么人，唉双龙是在龙岗啊。</w:t>
      </w:r>
      <w:r>
        <w:rPr>
          <w:rFonts w:ascii="宋体" w:hAnsi="宋体" w:eastAsia="宋体" w:cs="宋体"/>
        </w:rPr>
        <w:br w:type="textWrapping"/>
      </w:r>
      <w:r>
        <w:rPr>
          <w:rFonts w:ascii="宋体" w:hAnsi="宋体" w:eastAsia="宋体" w:cs="宋体"/>
        </w:rPr>
        <w:t>角色2：最后一个站那就没什么人了。</w:t>
      </w:r>
      <w:r>
        <w:rPr>
          <w:rFonts w:ascii="宋体" w:hAnsi="宋体" w:eastAsia="宋体" w:cs="宋体"/>
        </w:rPr>
        <w:br w:type="textWrapping"/>
      </w:r>
      <w:r>
        <w:rPr>
          <w:rFonts w:ascii="宋体" w:hAnsi="宋体" w:eastAsia="宋体" w:cs="宋体"/>
        </w:rPr>
        <w:t>角色1：就没什么人就比较舒服。那您觉得地铁的开通，就是您刚刚说了这么多地铁的关于地铁的经历，您觉得对您的生活有没有带来什么影响？就地铁对您的生活的影响就是会不会觉得更加便利。</w:t>
      </w:r>
      <w:r>
        <w:rPr>
          <w:rFonts w:ascii="宋体" w:hAnsi="宋体" w:eastAsia="宋体" w:cs="宋体"/>
        </w:rPr>
        <w:br w:type="textWrapping"/>
      </w:r>
      <w:r>
        <w:rPr>
          <w:rFonts w:ascii="宋体" w:hAnsi="宋体" w:eastAsia="宋体" w:cs="宋体"/>
        </w:rPr>
        <w:t>角色2：更加方便出行也出行也方便了，也省时间。</w:t>
      </w:r>
      <w:r>
        <w:rPr>
          <w:rFonts w:ascii="宋体" w:hAnsi="宋体" w:eastAsia="宋体" w:cs="宋体"/>
        </w:rPr>
        <w:br w:type="textWrapping"/>
      </w:r>
      <w:r>
        <w:rPr>
          <w:rFonts w:ascii="宋体" w:hAnsi="宋体" w:eastAsia="宋体" w:cs="宋体"/>
        </w:rPr>
        <w:t>角色1：省钱。</w:t>
      </w:r>
      <w:r>
        <w:rPr>
          <w:rFonts w:ascii="宋体" w:hAnsi="宋体" w:eastAsia="宋体" w:cs="宋体"/>
        </w:rPr>
        <w:br w:type="textWrapping"/>
      </w:r>
      <w:r>
        <w:rPr>
          <w:rFonts w:ascii="宋体" w:hAnsi="宋体" w:eastAsia="宋体" w:cs="宋体"/>
        </w:rPr>
        <w:t>角色2：对也省钱。</w:t>
      </w:r>
      <w:r>
        <w:rPr>
          <w:rFonts w:ascii="宋体" w:hAnsi="宋体" w:eastAsia="宋体" w:cs="宋体"/>
        </w:rPr>
        <w:br w:type="textWrapping"/>
      </w:r>
      <w:r>
        <w:rPr>
          <w:rFonts w:ascii="宋体" w:hAnsi="宋体" w:eastAsia="宋体" w:cs="宋体"/>
        </w:rPr>
        <w:t>角色1：也省钱。就是嗯有了地铁之后啊，就比如在华强北，您以前有了地铁之后，节假日再去玩的话，</w:t>
      </w:r>
      <w:del w:id="87" w:author="微信用户" w:date="2023-04-19T16:54:35Z">
        <w:r>
          <w:rPr>
            <w:rFonts w:ascii="宋体" w:hAnsi="宋体" w:eastAsia="宋体" w:cs="宋体"/>
          </w:rPr>
          <w:delText>还会</w:delText>
        </w:r>
      </w:del>
      <w:del w:id="88" w:author="微信用户" w:date="2023-04-19T16:54:34Z">
        <w:r>
          <w:rPr>
            <w:rFonts w:ascii="宋体" w:hAnsi="宋体" w:eastAsia="宋体" w:cs="宋体"/>
          </w:rPr>
          <w:delText>去</w:delText>
        </w:r>
      </w:del>
      <w:del w:id="89" w:author="微信用户" w:date="2023-04-19T16:54:33Z">
        <w:r>
          <w:rPr>
            <w:rFonts w:ascii="宋体" w:hAnsi="宋体" w:eastAsia="宋体" w:cs="宋体"/>
          </w:rPr>
          <w:delText>哪</w:delText>
        </w:r>
      </w:del>
      <w:del w:id="90" w:author="微信用户" w:date="2023-04-19T16:54:34Z">
        <w:r>
          <w:rPr>
            <w:rFonts w:ascii="宋体" w:hAnsi="宋体" w:eastAsia="宋体" w:cs="宋体"/>
          </w:rPr>
          <w:delText>就是</w:delText>
        </w:r>
      </w:del>
      <w:r>
        <w:rPr>
          <w:rFonts w:ascii="宋体" w:hAnsi="宋体" w:eastAsia="宋体" w:cs="宋体"/>
        </w:rPr>
        <w:t>会考虑去哪里玩，</w:t>
      </w:r>
      <w:del w:id="91" w:author="微信用户" w:date="2023-04-19T16:54:40Z">
        <w:r>
          <w:rPr>
            <w:rFonts w:ascii="宋体" w:hAnsi="宋体" w:eastAsia="宋体" w:cs="宋体"/>
          </w:rPr>
          <w:delText>就会</w:delText>
        </w:r>
      </w:del>
      <w:del w:id="92" w:author="微信用户" w:date="2023-04-19T16:54:39Z">
        <w:r>
          <w:rPr>
            <w:rFonts w:ascii="宋体" w:hAnsi="宋体" w:eastAsia="宋体" w:cs="宋体"/>
          </w:rPr>
          <w:delText>被</w:delText>
        </w:r>
      </w:del>
      <w:r>
        <w:rPr>
          <w:rFonts w:ascii="宋体" w:hAnsi="宋体" w:eastAsia="宋体" w:cs="宋体"/>
        </w:rPr>
        <w:t>考虑去远一点的地方，那您还记得有去哪里玩的经历吗？</w:t>
      </w:r>
      <w:r>
        <w:rPr>
          <w:rFonts w:ascii="宋体" w:hAnsi="宋体" w:eastAsia="宋体" w:cs="宋体"/>
        </w:rPr>
        <w:br w:type="textWrapping"/>
      </w:r>
      <w:r>
        <w:rPr>
          <w:rFonts w:ascii="宋体" w:hAnsi="宋体" w:eastAsia="宋体" w:cs="宋体"/>
        </w:rPr>
        <w:t>角色2：去远一点的。欢乐谷世界之窗。</w:t>
      </w:r>
      <w:r>
        <w:rPr>
          <w:rFonts w:ascii="宋体" w:hAnsi="宋体" w:eastAsia="宋体" w:cs="宋体"/>
        </w:rPr>
        <w:br w:type="textWrapping"/>
      </w:r>
      <w:r>
        <w:rPr>
          <w:rFonts w:ascii="宋体" w:hAnsi="宋体" w:eastAsia="宋体" w:cs="宋体"/>
        </w:rPr>
        <w:t>角色1：嗯欢乐谷就是直接坐地铁过来了，就从华强北那个站。</w:t>
      </w:r>
      <w:r>
        <w:rPr>
          <w:rFonts w:ascii="宋体" w:hAnsi="宋体" w:eastAsia="宋体" w:cs="宋体"/>
        </w:rPr>
        <w:br w:type="textWrapping"/>
      </w:r>
      <w:r>
        <w:rPr>
          <w:rFonts w:ascii="宋体" w:hAnsi="宋体" w:eastAsia="宋体" w:cs="宋体"/>
        </w:rPr>
        <w:t>角色2：直接坐地铁到这个世界之窗。</w:t>
      </w:r>
      <w:r>
        <w:rPr>
          <w:rFonts w:ascii="宋体" w:hAnsi="宋体" w:eastAsia="宋体" w:cs="宋体"/>
        </w:rPr>
        <w:br w:type="textWrapping"/>
      </w:r>
      <w:r>
        <w:rPr>
          <w:rFonts w:ascii="宋体" w:hAnsi="宋体" w:eastAsia="宋体" w:cs="宋体"/>
        </w:rPr>
        <w:t>角色1：您是从哪个站上车？</w:t>
      </w:r>
      <w:r>
        <w:rPr>
          <w:rFonts w:ascii="宋体" w:hAnsi="宋体" w:eastAsia="宋体" w:cs="宋体"/>
        </w:rPr>
        <w:br w:type="textWrapping"/>
      </w:r>
      <w:r>
        <w:rPr>
          <w:rFonts w:ascii="宋体" w:hAnsi="宋体" w:eastAsia="宋体" w:cs="宋体"/>
        </w:rPr>
        <w:t>角色2：华强路。</w:t>
      </w:r>
      <w:r>
        <w:rPr>
          <w:rFonts w:ascii="宋体" w:hAnsi="宋体" w:eastAsia="宋体" w:cs="宋体"/>
        </w:rPr>
        <w:br w:type="textWrapping"/>
      </w:r>
      <w:r>
        <w:rPr>
          <w:rFonts w:ascii="宋体" w:hAnsi="宋体" w:eastAsia="宋体" w:cs="宋体"/>
        </w:rPr>
        <w:t>角色1：华强路这个站，然后直接到世界之窗到欢乐谷。</w:t>
      </w:r>
      <w:r>
        <w:rPr>
          <w:rFonts w:ascii="宋体" w:hAnsi="宋体" w:eastAsia="宋体" w:cs="宋体"/>
        </w:rPr>
        <w:br w:type="textWrapping"/>
      </w:r>
      <w:r>
        <w:rPr>
          <w:rFonts w:ascii="宋体" w:hAnsi="宋体" w:eastAsia="宋体" w:cs="宋体"/>
        </w:rPr>
        <w:t>角色2：对欢乐谷。</w:t>
      </w:r>
      <w:r>
        <w:rPr>
          <w:rFonts w:ascii="宋体" w:hAnsi="宋体" w:eastAsia="宋体" w:cs="宋体"/>
        </w:rPr>
        <w:br w:type="textWrapping"/>
      </w:r>
      <w:r>
        <w:rPr>
          <w:rFonts w:ascii="宋体" w:hAnsi="宋体" w:eastAsia="宋体" w:cs="宋体"/>
        </w:rPr>
        <w:t>角色1：华侨城呢？</w:t>
      </w:r>
      <w:r>
        <w:rPr>
          <w:rFonts w:ascii="宋体" w:hAnsi="宋体" w:eastAsia="宋体" w:cs="宋体"/>
        </w:rPr>
        <w:br w:type="textWrapping"/>
      </w:r>
      <w:r>
        <w:rPr>
          <w:rFonts w:ascii="宋体" w:hAnsi="宋体" w:eastAsia="宋体" w:cs="宋体"/>
        </w:rPr>
        <w:t>角色2：东部华侨城？</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角色2：也有去过。</w:t>
      </w:r>
      <w:r>
        <w:rPr>
          <w:rFonts w:ascii="宋体" w:hAnsi="宋体" w:eastAsia="宋体" w:cs="宋体"/>
        </w:rPr>
        <w:br w:type="textWrapping"/>
      </w:r>
      <w:r>
        <w:rPr>
          <w:rFonts w:ascii="宋体" w:hAnsi="宋体" w:eastAsia="宋体" w:cs="宋体"/>
        </w:rPr>
        <w:t>角色1：也有去过是吧？那个时候觉得嗯会不会觉得深圳的什么娱乐设施也很多，很方便这样子？</w:t>
      </w:r>
      <w:r>
        <w:rPr>
          <w:rFonts w:ascii="宋体" w:hAnsi="宋体" w:eastAsia="宋体" w:cs="宋体"/>
        </w:rPr>
        <w:br w:type="textWrapping"/>
      </w:r>
      <w:r>
        <w:rPr>
          <w:rFonts w:ascii="宋体" w:hAnsi="宋体" w:eastAsia="宋体" w:cs="宋体"/>
        </w:rPr>
        <w:t>角色2：有了地铁的交通就方便很多了？对，也快也省时间。</w:t>
      </w:r>
      <w:r>
        <w:rPr>
          <w:rFonts w:ascii="宋体" w:hAnsi="宋体" w:eastAsia="宋体" w:cs="宋体"/>
        </w:rPr>
        <w:br w:type="textWrapping"/>
      </w:r>
      <w:r>
        <w:rPr>
          <w:rFonts w:ascii="宋体" w:hAnsi="宋体" w:eastAsia="宋体" w:cs="宋体"/>
        </w:rPr>
        <w:t>角色1：那</w:t>
      </w:r>
      <w:del w:id="93" w:author="微信用户" w:date="2023-04-19T16:55:23Z">
        <w:r>
          <w:rPr>
            <w:rFonts w:ascii="宋体" w:hAnsi="宋体" w:eastAsia="宋体" w:cs="宋体"/>
          </w:rPr>
          <w:delText>那</w:delText>
        </w:r>
      </w:del>
      <w:r>
        <w:rPr>
          <w:rFonts w:ascii="宋体" w:hAnsi="宋体" w:eastAsia="宋体" w:cs="宋体"/>
        </w:rPr>
        <w:t>个时候在深圳平常堵车吗？堵得严重吗？</w:t>
      </w:r>
      <w:r>
        <w:rPr>
          <w:rFonts w:ascii="宋体" w:hAnsi="宋体" w:eastAsia="宋体" w:cs="宋体"/>
        </w:rPr>
        <w:br w:type="textWrapping"/>
      </w:r>
      <w:r>
        <w:rPr>
          <w:rFonts w:ascii="宋体" w:hAnsi="宋体" w:eastAsia="宋体" w:cs="宋体"/>
        </w:rPr>
        <w:t>角色2：福田就堵得最严重。</w:t>
      </w:r>
      <w:r>
        <w:rPr>
          <w:rFonts w:ascii="宋体" w:hAnsi="宋体" w:eastAsia="宋体" w:cs="宋体"/>
        </w:rPr>
        <w:br w:type="textWrapping"/>
      </w:r>
      <w:r>
        <w:rPr>
          <w:rFonts w:ascii="宋体" w:hAnsi="宋体" w:eastAsia="宋体" w:cs="宋体"/>
        </w:rPr>
        <w:t>角色1：很严重，现在您还经常去那边吗？</w:t>
      </w:r>
      <w:r>
        <w:rPr>
          <w:rFonts w:ascii="宋体" w:hAnsi="宋体" w:eastAsia="宋体" w:cs="宋体"/>
        </w:rPr>
        <w:br w:type="textWrapping"/>
      </w:r>
      <w:r>
        <w:rPr>
          <w:rFonts w:ascii="宋体" w:hAnsi="宋体" w:eastAsia="宋体" w:cs="宋体"/>
        </w:rPr>
        <w:t>角色2：还现在也严重。</w:t>
      </w:r>
      <w:r>
        <w:rPr>
          <w:rFonts w:ascii="宋体" w:hAnsi="宋体" w:eastAsia="宋体" w:cs="宋体"/>
        </w:rPr>
        <w:br w:type="textWrapping"/>
      </w:r>
      <w:r>
        <w:rPr>
          <w:rFonts w:ascii="宋体" w:hAnsi="宋体" w:eastAsia="宋体" w:cs="宋体"/>
        </w:rPr>
        <w:t>角色1：也很堵是吧？因为那边人很多。</w:t>
      </w:r>
      <w:r>
        <w:rPr>
          <w:rFonts w:ascii="宋体" w:hAnsi="宋体" w:eastAsia="宋体" w:cs="宋体"/>
        </w:rPr>
        <w:br w:type="textWrapping"/>
      </w:r>
      <w:r>
        <w:rPr>
          <w:rFonts w:ascii="宋体" w:hAnsi="宋体" w:eastAsia="宋体" w:cs="宋体"/>
        </w:rPr>
        <w:t>角色2：因为我那里就是有单行道。</w:t>
      </w:r>
      <w:r>
        <w:rPr>
          <w:rFonts w:ascii="宋体" w:hAnsi="宋体" w:eastAsia="宋体" w:cs="宋体"/>
        </w:rPr>
        <w:br w:type="textWrapping"/>
      </w:r>
      <w:r>
        <w:rPr>
          <w:rFonts w:ascii="宋体" w:hAnsi="宋体" w:eastAsia="宋体" w:cs="宋体"/>
        </w:rPr>
        <w:t>角色1：单行道。</w:t>
      </w:r>
      <w:r>
        <w:rPr>
          <w:rFonts w:ascii="宋体" w:hAnsi="宋体" w:eastAsia="宋体" w:cs="宋体"/>
        </w:rPr>
        <w:br w:type="textWrapping"/>
      </w:r>
      <w:r>
        <w:rPr>
          <w:rFonts w:ascii="宋体" w:hAnsi="宋体" w:eastAsia="宋体" w:cs="宋体"/>
        </w:rPr>
        <w:t>角色2：对，基本都是单行道，在福田华强北那里单行道。</w:t>
      </w:r>
      <w:r>
        <w:rPr>
          <w:rFonts w:ascii="宋体" w:hAnsi="宋体" w:eastAsia="宋体" w:cs="宋体"/>
        </w:rPr>
        <w:br w:type="textWrapping"/>
      </w:r>
      <w:r>
        <w:rPr>
          <w:rFonts w:ascii="宋体" w:hAnsi="宋体" w:eastAsia="宋体" w:cs="宋体"/>
        </w:rPr>
        <w:t>角色1：然后</w:t>
      </w:r>
      <w:del w:id="94" w:author="微信用户" w:date="2023-04-19T16:55:30Z">
        <w:r>
          <w:rPr>
            <w:rFonts w:ascii="宋体" w:hAnsi="宋体" w:eastAsia="宋体" w:cs="宋体"/>
          </w:rPr>
          <w:delText>一然后</w:delText>
        </w:r>
      </w:del>
      <w:r>
        <w:rPr>
          <w:rFonts w:ascii="宋体" w:hAnsi="宋体" w:eastAsia="宋体" w:cs="宋体"/>
        </w:rPr>
        <w:t>一走错就没办法了，所有车都堵在那是吧？</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角色1：嗯那如果就比如我要去</w:t>
      </w:r>
      <w:del w:id="95" w:author="微信用户" w:date="2023-04-19T16:55:34Z">
        <w:r>
          <w:rPr>
            <w:rFonts w:ascii="宋体" w:hAnsi="宋体" w:eastAsia="宋体" w:cs="宋体"/>
          </w:rPr>
          <w:delText>去呃</w:delText>
        </w:r>
      </w:del>
      <w:r>
        <w:rPr>
          <w:rFonts w:ascii="宋体" w:hAnsi="宋体" w:eastAsia="宋体" w:cs="宋体"/>
        </w:rPr>
        <w:t>去上班，就比如要去那个</w:t>
      </w:r>
      <w:del w:id="96" w:author="微信用户" w:date="2023-04-19T16:55:36Z">
        <w:r>
          <w:rPr>
            <w:rFonts w:ascii="宋体" w:hAnsi="宋体" w:eastAsia="宋体" w:cs="宋体"/>
          </w:rPr>
          <w:delText>华</w:delText>
        </w:r>
      </w:del>
      <w:r>
        <w:rPr>
          <w:rFonts w:ascii="宋体" w:hAnsi="宋体" w:eastAsia="宋体" w:cs="宋体"/>
        </w:rPr>
        <w:t>华强北的话，</w:t>
      </w:r>
      <w:del w:id="97" w:author="微信用户" w:date="2023-04-19T16:55:38Z">
        <w:r>
          <w:rPr>
            <w:rFonts w:ascii="宋体" w:hAnsi="宋体" w:eastAsia="宋体" w:cs="宋体"/>
          </w:rPr>
          <w:delText>嗯</w:delText>
        </w:r>
      </w:del>
      <w:r>
        <w:rPr>
          <w:rFonts w:ascii="宋体" w:hAnsi="宋体" w:eastAsia="宋体" w:cs="宋体"/>
        </w:rPr>
        <w:t>如果现在开车很</w:t>
      </w:r>
      <w:ins w:id="98" w:author="微信用户" w:date="2023-04-19T16:55:41Z">
        <w:r>
          <w:rPr>
            <w:rFonts w:hint="eastAsia" w:ascii="宋体" w:hAnsi="宋体" w:eastAsia="宋体" w:cs="宋体"/>
            <w:lang w:val="en-US" w:eastAsia="zh-CN"/>
          </w:rPr>
          <w:t>堵</w:t>
        </w:r>
      </w:ins>
      <w:del w:id="99" w:author="微信用户" w:date="2023-04-19T16:55:39Z">
        <w:r>
          <w:rPr>
            <w:rFonts w:ascii="宋体" w:hAnsi="宋体" w:eastAsia="宋体" w:cs="宋体"/>
          </w:rPr>
          <w:delText>补</w:delText>
        </w:r>
      </w:del>
      <w:r>
        <w:rPr>
          <w:rFonts w:ascii="宋体" w:hAnsi="宋体" w:eastAsia="宋体" w:cs="宋体"/>
        </w:rPr>
        <w:t>的话，您会不会考虑低碳生活，然后我宁愿可能花那么多10分钟的时间去坐地铁，然后也不想堵车，然后有没有这样的经历？</w:t>
      </w:r>
      <w:r>
        <w:rPr>
          <w:rFonts w:ascii="宋体" w:hAnsi="宋体" w:eastAsia="宋体" w:cs="宋体"/>
        </w:rPr>
        <w:br w:type="textWrapping"/>
      </w:r>
      <w:r>
        <w:rPr>
          <w:rFonts w:ascii="宋体" w:hAnsi="宋体" w:eastAsia="宋体" w:cs="宋体"/>
        </w:rPr>
        <w:t>角色2：有</w:t>
      </w:r>
      <w:ins w:id="100" w:author="微信用户" w:date="2023-04-19T16:55:51Z">
        <w:r>
          <w:rPr>
            <w:rFonts w:hint="eastAsia" w:ascii="宋体" w:hAnsi="宋体" w:eastAsia="宋体" w:cs="宋体"/>
            <w:lang w:eastAsia="zh-CN"/>
          </w:rPr>
          <w:t>，</w:t>
        </w:r>
      </w:ins>
      <w:r>
        <w:rPr>
          <w:rFonts w:ascii="宋体" w:hAnsi="宋体" w:eastAsia="宋体" w:cs="宋体"/>
        </w:rPr>
        <w:t>有</w:t>
      </w:r>
      <w:del w:id="101" w:author="微信用户" w:date="2023-04-19T16:55:46Z">
        <w:r>
          <w:rPr>
            <w:rFonts w:ascii="宋体" w:hAnsi="宋体" w:eastAsia="宋体" w:cs="宋体"/>
          </w:rPr>
          <w:delText>有</w:delText>
        </w:r>
      </w:del>
      <w:r>
        <w:rPr>
          <w:rFonts w:ascii="宋体" w:hAnsi="宋体" w:eastAsia="宋体" w:cs="宋体"/>
        </w:rPr>
        <w:t>这种经历。</w:t>
      </w:r>
      <w:r>
        <w:rPr>
          <w:rFonts w:ascii="宋体" w:hAnsi="宋体" w:eastAsia="宋体" w:cs="宋体"/>
        </w:rPr>
        <w:br w:type="textWrapping"/>
      </w:r>
      <w:r>
        <w:rPr>
          <w:rFonts w:ascii="宋体" w:hAnsi="宋体" w:eastAsia="宋体" w:cs="宋体"/>
        </w:rPr>
        <w:t>角色2：就不想开车，我宁愿去坐地铁，也不愿意去开车。</w:t>
      </w:r>
      <w:r>
        <w:rPr>
          <w:rFonts w:ascii="宋体" w:hAnsi="宋体" w:eastAsia="宋体" w:cs="宋体"/>
        </w:rPr>
        <w:br w:type="textWrapping"/>
      </w:r>
      <w:r>
        <w:rPr>
          <w:rFonts w:ascii="宋体" w:hAnsi="宋体" w:eastAsia="宋体" w:cs="宋体"/>
        </w:rPr>
        <w:t>角色1：是吧？啊那您有没有说去别的去办一些什么事情啊就是比如去医院呐？去行政单位啊?然后去比如街道办办事情，有没有这样的经历？</w:t>
      </w:r>
      <w:r>
        <w:rPr>
          <w:rFonts w:ascii="宋体" w:hAnsi="宋体" w:eastAsia="宋体" w:cs="宋体"/>
        </w:rPr>
        <w:br w:type="textWrapping"/>
      </w:r>
      <w:r>
        <w:rPr>
          <w:rFonts w:ascii="宋体" w:hAnsi="宋体" w:eastAsia="宋体" w:cs="宋体"/>
        </w:rPr>
        <w:t>00:25:18</w:t>
      </w:r>
      <w:r>
        <w:rPr>
          <w:rFonts w:ascii="宋体" w:hAnsi="宋体" w:eastAsia="宋体" w:cs="宋体"/>
        </w:rPr>
        <w:br w:type="textWrapping"/>
      </w:r>
      <w:r>
        <w:rPr>
          <w:rFonts w:ascii="宋体" w:hAnsi="宋体" w:eastAsia="宋体" w:cs="宋体"/>
        </w:rPr>
        <w:t>角色2：有，以前去那个罗湖街道办办理过，办过一些居住噢营业执照营业执照那些。</w:t>
      </w:r>
      <w:r>
        <w:rPr>
          <w:rFonts w:ascii="宋体" w:hAnsi="宋体" w:eastAsia="宋体" w:cs="宋体"/>
        </w:rPr>
        <w:br w:type="textWrapping"/>
      </w:r>
      <w:r>
        <w:rPr>
          <w:rFonts w:ascii="宋体" w:hAnsi="宋体" w:eastAsia="宋体" w:cs="宋体"/>
        </w:rPr>
        <w:t>角色1：嗯一些医院，您有没有什么印象？在哪些区的医疗医疗方面比较好？</w:t>
      </w:r>
      <w:r>
        <w:rPr>
          <w:rFonts w:ascii="宋体" w:hAnsi="宋体" w:eastAsia="宋体" w:cs="宋体"/>
        </w:rPr>
        <w:br w:type="textWrapping"/>
      </w:r>
      <w:r>
        <w:rPr>
          <w:rFonts w:ascii="宋体" w:hAnsi="宋体" w:eastAsia="宋体" w:cs="宋体"/>
        </w:rPr>
        <w:t>角色2：医院的就是龙岗这个中心医院。</w:t>
      </w:r>
      <w:r>
        <w:rPr>
          <w:rFonts w:ascii="宋体" w:hAnsi="宋体" w:eastAsia="宋体" w:cs="宋体"/>
        </w:rPr>
        <w:br w:type="textWrapping"/>
      </w:r>
      <w:r>
        <w:rPr>
          <w:rFonts w:ascii="宋体" w:hAnsi="宋体" w:eastAsia="宋体" w:cs="宋体"/>
        </w:rPr>
        <w:t>角色1：龙岗的。</w:t>
      </w:r>
      <w:r>
        <w:rPr>
          <w:rFonts w:ascii="宋体" w:hAnsi="宋体" w:eastAsia="宋体" w:cs="宋体"/>
        </w:rPr>
        <w:br w:type="textWrapping"/>
      </w:r>
      <w:r>
        <w:rPr>
          <w:rFonts w:ascii="宋体" w:hAnsi="宋体" w:eastAsia="宋体" w:cs="宋体"/>
        </w:rPr>
        <w:t>角色2：对妇幼。</w:t>
      </w:r>
      <w:r>
        <w:rPr>
          <w:rFonts w:ascii="宋体" w:hAnsi="宋体" w:eastAsia="宋体" w:cs="宋体"/>
        </w:rPr>
        <w:br w:type="textWrapping"/>
      </w:r>
      <w:r>
        <w:rPr>
          <w:rFonts w:ascii="宋体" w:hAnsi="宋体" w:eastAsia="宋体" w:cs="宋体"/>
        </w:rPr>
        <w:t>角色1：</w:t>
      </w:r>
      <w:del w:id="102" w:author="微信用户" w:date="2023-04-19T16:56:11Z">
        <w:r>
          <w:rPr>
            <w:rFonts w:ascii="宋体" w:hAnsi="宋体" w:eastAsia="宋体" w:cs="宋体"/>
          </w:rPr>
          <w:delText>噢嗯</w:delText>
        </w:r>
      </w:del>
      <w:r>
        <w:rPr>
          <w:rFonts w:ascii="宋体" w:hAnsi="宋体" w:eastAsia="宋体" w:cs="宋体"/>
        </w:rPr>
        <w:t>您可以在那个在</w:t>
      </w:r>
      <w:del w:id="103" w:author="微信用户" w:date="2023-04-19T16:56:12Z">
        <w:r>
          <w:rPr>
            <w:rFonts w:ascii="宋体" w:hAnsi="宋体" w:eastAsia="宋体" w:cs="宋体"/>
          </w:rPr>
          <w:delText>大</w:delText>
        </w:r>
      </w:del>
      <w:r>
        <w:rPr>
          <w:rFonts w:ascii="宋体" w:hAnsi="宋体" w:eastAsia="宋体" w:cs="宋体"/>
        </w:rPr>
        <w:t>大概方位画一下在哪里？可以画在这张纸上。你看看龙岗在哪？</w:t>
      </w:r>
      <w:del w:id="104" w:author="微信用户" w:date="2023-04-19T16:56:18Z">
        <w:r>
          <w:rPr>
            <w:rFonts w:ascii="宋体" w:hAnsi="宋体" w:eastAsia="宋体" w:cs="宋体"/>
          </w:rPr>
          <w:delText>啊</w:delText>
        </w:r>
      </w:del>
      <w:r>
        <w:rPr>
          <w:rFonts w:ascii="宋体" w:hAnsi="宋体" w:eastAsia="宋体" w:cs="宋体"/>
        </w:rPr>
        <w:t>那你有没有就是比如要去外地要坐地铁的经历，比如可能你想去，那个比如你这周有一个惠州的</w:t>
      </w:r>
      <w:del w:id="105" w:author="微信用户" w:date="2023-04-19T16:56:23Z">
        <w:r>
          <w:rPr>
            <w:rFonts w:ascii="宋体" w:hAnsi="宋体" w:eastAsia="宋体" w:cs="宋体"/>
          </w:rPr>
          <w:delText>惠州的</w:delText>
        </w:r>
      </w:del>
      <w:r>
        <w:rPr>
          <w:rFonts w:ascii="宋体" w:hAnsi="宋体" w:eastAsia="宋体" w:cs="宋体"/>
        </w:rPr>
        <w:t>工作，有没有这样出行，然后要去到深圳北站，就是去深圳北一</w:t>
      </w:r>
      <w:ins w:id="106" w:author="微信用户" w:date="2023-04-19T16:56:31Z">
        <w:r>
          <w:rPr>
            <w:rFonts w:hint="eastAsia" w:ascii="宋体" w:hAnsi="宋体" w:eastAsia="宋体" w:cs="宋体"/>
            <w:lang w:val="en-US" w:eastAsia="zh-CN"/>
          </w:rPr>
          <w:t>搬</w:t>
        </w:r>
      </w:ins>
      <w:del w:id="107" w:author="微信用户" w:date="2023-04-19T16:56:29Z">
        <w:r>
          <w:rPr>
            <w:rFonts w:ascii="宋体" w:hAnsi="宋体" w:eastAsia="宋体" w:cs="宋体"/>
          </w:rPr>
          <w:delText>班</w:delText>
        </w:r>
      </w:del>
      <w:r>
        <w:rPr>
          <w:rFonts w:ascii="宋体" w:hAnsi="宋体" w:eastAsia="宋体" w:cs="宋体"/>
        </w:rPr>
        <w:t>坐地铁去吗？</w:t>
      </w:r>
      <w:r>
        <w:rPr>
          <w:rFonts w:ascii="宋体" w:hAnsi="宋体" w:eastAsia="宋体" w:cs="宋体"/>
        </w:rPr>
        <w:br w:type="textWrapping"/>
      </w:r>
      <w:r>
        <w:rPr>
          <w:rFonts w:ascii="宋体" w:hAnsi="宋体" w:eastAsia="宋体" w:cs="宋体"/>
        </w:rPr>
        <w:t>角色2：对，坐地铁去。</w:t>
      </w:r>
      <w:r>
        <w:rPr>
          <w:rFonts w:ascii="宋体" w:hAnsi="宋体" w:eastAsia="宋体" w:cs="宋体"/>
        </w:rPr>
        <w:br w:type="textWrapping"/>
      </w:r>
      <w:r>
        <w:rPr>
          <w:rFonts w:ascii="宋体" w:hAnsi="宋体" w:eastAsia="宋体" w:cs="宋体"/>
        </w:rPr>
        <w:t>角色1：从这里还是您以前从华强北开始坐地铁去深圳北。</w:t>
      </w:r>
      <w:r>
        <w:rPr>
          <w:rFonts w:ascii="宋体" w:hAnsi="宋体" w:eastAsia="宋体" w:cs="宋体"/>
        </w:rPr>
        <w:br w:type="textWrapping"/>
      </w:r>
      <w:r>
        <w:rPr>
          <w:rFonts w:ascii="宋体" w:hAnsi="宋体" w:eastAsia="宋体" w:cs="宋体"/>
        </w:rPr>
        <w:t>角色2：华强北坐地铁去深圳北啊。</w:t>
      </w:r>
      <w:r>
        <w:rPr>
          <w:rFonts w:ascii="宋体" w:hAnsi="宋体" w:eastAsia="宋体" w:cs="宋体"/>
        </w:rPr>
        <w:br w:type="textWrapping"/>
      </w:r>
      <w:r>
        <w:rPr>
          <w:rFonts w:ascii="宋体" w:hAnsi="宋体" w:eastAsia="宋体" w:cs="宋体"/>
        </w:rPr>
        <w:t>角色1：您有这样做过吗？就是你一般是怎么去深圳北的？因为您坐高铁肯定要去深圳北嘛或者是去机场嘛。</w:t>
      </w:r>
      <w:r>
        <w:rPr>
          <w:rFonts w:ascii="宋体" w:hAnsi="宋体" w:eastAsia="宋体" w:cs="宋体"/>
        </w:rPr>
        <w:br w:type="textWrapping"/>
      </w:r>
      <w:r>
        <w:rPr>
          <w:rFonts w:ascii="宋体" w:hAnsi="宋体" w:eastAsia="宋体" w:cs="宋体"/>
        </w:rPr>
        <w:t>角色2：我就是做地铁，然后去直接到达转站，转在那华强路，转转到直接到华强北，到那个深圳北站，然后去深圳北站坐高铁。</w:t>
      </w:r>
      <w:r>
        <w:rPr>
          <w:rFonts w:ascii="宋体" w:hAnsi="宋体" w:eastAsia="宋体" w:cs="宋体"/>
        </w:rPr>
        <w:br w:type="textWrapping"/>
      </w:r>
      <w:r>
        <w:rPr>
          <w:rFonts w:ascii="宋体" w:hAnsi="宋体" w:eastAsia="宋体" w:cs="宋体"/>
        </w:rPr>
        <w:t>角色1：噢深圳北坐高铁，那你那个时候觉不觉得呃深圳北站的人流量特别大？</w:t>
      </w:r>
      <w:r>
        <w:rPr>
          <w:rFonts w:ascii="宋体" w:hAnsi="宋体" w:eastAsia="宋体" w:cs="宋体"/>
        </w:rPr>
        <w:br w:type="textWrapping"/>
      </w:r>
      <w:r>
        <w:rPr>
          <w:rFonts w:ascii="宋体" w:hAnsi="宋体" w:eastAsia="宋体" w:cs="宋体"/>
        </w:rPr>
        <w:t>角色2：对，那那里人肯定多。</w:t>
      </w:r>
      <w:r>
        <w:rPr>
          <w:rFonts w:ascii="宋体" w:hAnsi="宋体" w:eastAsia="宋体" w:cs="宋体"/>
        </w:rPr>
        <w:br w:type="textWrapping"/>
      </w:r>
      <w:r>
        <w:rPr>
          <w:rFonts w:ascii="宋体" w:hAnsi="宋体" w:eastAsia="宋体" w:cs="宋体"/>
        </w:rPr>
        <w:t>角色1：那您觉得呃换4号线5号线的时候有没有什么不很麻烦的地方？</w:t>
      </w:r>
      <w:r>
        <w:rPr>
          <w:rFonts w:ascii="宋体" w:hAnsi="宋体" w:eastAsia="宋体" w:cs="宋体"/>
        </w:rPr>
        <w:br w:type="textWrapping"/>
      </w:r>
      <w:r>
        <w:rPr>
          <w:rFonts w:ascii="宋体" w:hAnsi="宋体" w:eastAsia="宋体" w:cs="宋体"/>
        </w:rPr>
        <w:t>角色2：还那时候我过去是是在那个只有转一条线嘛。</w:t>
      </w:r>
      <w:r>
        <w:rPr>
          <w:rFonts w:ascii="宋体" w:hAnsi="宋体" w:eastAsia="宋体" w:cs="宋体"/>
        </w:rPr>
        <w:br w:type="textWrapping"/>
      </w:r>
      <w:r>
        <w:rPr>
          <w:rFonts w:ascii="宋体" w:hAnsi="宋体" w:eastAsia="宋体" w:cs="宋体"/>
        </w:rPr>
        <w:t>角色1：只有转一条线。</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角色1：嗯您可以看一下。</w:t>
      </w:r>
      <w:r>
        <w:rPr>
          <w:rFonts w:ascii="宋体" w:hAnsi="宋体" w:eastAsia="宋体" w:cs="宋体"/>
        </w:rPr>
        <w:br w:type="textWrapping"/>
      </w:r>
      <w:r>
        <w:rPr>
          <w:rFonts w:ascii="宋体" w:hAnsi="宋体" w:eastAsia="宋体" w:cs="宋体"/>
        </w:rPr>
        <w:t>角色2：我记得是。</w:t>
      </w:r>
      <w:r>
        <w:rPr>
          <w:rFonts w:ascii="宋体" w:hAnsi="宋体" w:eastAsia="宋体" w:cs="宋体"/>
        </w:rPr>
        <w:br w:type="textWrapping"/>
      </w:r>
      <w:r>
        <w:rPr>
          <w:rFonts w:ascii="宋体" w:hAnsi="宋体" w:eastAsia="宋体" w:cs="宋体"/>
        </w:rPr>
        <w:t>角色1：深圳北应该是在。没关系了，你要是不记得的话也没有关系。</w:t>
      </w:r>
      <w:r>
        <w:rPr>
          <w:rFonts w:ascii="宋体" w:hAnsi="宋体" w:eastAsia="宋体" w:cs="宋体"/>
        </w:rPr>
        <w:br w:type="textWrapping"/>
      </w:r>
      <w:r>
        <w:rPr>
          <w:rFonts w:ascii="宋体" w:hAnsi="宋体" w:eastAsia="宋体" w:cs="宋体"/>
        </w:rPr>
        <w:t>角色2：因为太久没做了，我忘记了。</w:t>
      </w:r>
      <w:r>
        <w:rPr>
          <w:rFonts w:ascii="宋体" w:hAnsi="宋体" w:eastAsia="宋体" w:cs="宋体"/>
        </w:rPr>
        <w:br w:type="textWrapping"/>
      </w:r>
      <w:r>
        <w:rPr>
          <w:rFonts w:ascii="宋体" w:hAnsi="宋体" w:eastAsia="宋体" w:cs="宋体"/>
        </w:rPr>
        <w:t>角色1：因为十几年前的事。嘛那您在地铁上呃或者是在坐地铁的过程中有没有遇到什么麻烦？这么多年来，就比如我真的找不到这个站在哪里的或者该怎么转。</w:t>
      </w:r>
      <w:r>
        <w:rPr>
          <w:rFonts w:ascii="宋体" w:hAnsi="宋体" w:eastAsia="宋体" w:cs="宋体"/>
        </w:rPr>
        <w:br w:type="textWrapping"/>
      </w:r>
      <w:r>
        <w:rPr>
          <w:rFonts w:ascii="宋体" w:hAnsi="宋体" w:eastAsia="宋体" w:cs="宋体"/>
        </w:rPr>
        <w:t>角色2：刚开始做也肯定错过很多趟</w:t>
      </w:r>
      <w:del w:id="108" w:author="微信用户" w:date="2023-04-19T16:57:00Z">
        <w:r>
          <w:rPr>
            <w:rFonts w:ascii="宋体" w:hAnsi="宋体" w:eastAsia="宋体" w:cs="宋体"/>
          </w:rPr>
          <w:delText>，因为</w:delText>
        </w:r>
      </w:del>
      <w:del w:id="109" w:author="微信用户" w:date="2023-04-19T16:56:54Z">
        <w:r>
          <w:rPr>
            <w:rFonts w:ascii="宋体" w:hAnsi="宋体" w:eastAsia="宋体" w:cs="宋体"/>
          </w:rPr>
          <w:delText>做</w:delText>
        </w:r>
      </w:del>
      <w:r>
        <w:rPr>
          <w:rFonts w:ascii="宋体" w:hAnsi="宋体" w:eastAsia="宋体" w:cs="宋体"/>
        </w:rPr>
        <w:t>。</w:t>
      </w:r>
      <w:r>
        <w:rPr>
          <w:rFonts w:ascii="宋体" w:hAnsi="宋体" w:eastAsia="宋体" w:cs="宋体"/>
        </w:rPr>
        <w:br w:type="textWrapping"/>
      </w:r>
      <w:r>
        <w:rPr>
          <w:rFonts w:ascii="宋体" w:hAnsi="宋体" w:eastAsia="宋体" w:cs="宋体"/>
        </w:rPr>
        <w:t>角色1：</w:t>
      </w:r>
      <w:ins w:id="110" w:author="微信用户" w:date="2023-04-19T16:56:52Z">
        <w:r>
          <w:rPr>
            <w:rFonts w:hint="eastAsia" w:ascii="宋体" w:hAnsi="宋体" w:eastAsia="宋体" w:cs="宋体"/>
            <w:lang w:val="en-US" w:eastAsia="zh-CN"/>
          </w:rPr>
          <w:t>坐</w:t>
        </w:r>
      </w:ins>
      <w:del w:id="111" w:author="微信用户" w:date="2023-04-19T16:56:50Z">
        <w:r>
          <w:rPr>
            <w:rFonts w:ascii="宋体" w:hAnsi="宋体" w:eastAsia="宋体" w:cs="宋体"/>
          </w:rPr>
          <w:delText>做</w:delText>
        </w:r>
      </w:del>
      <w:r>
        <w:rPr>
          <w:rFonts w:ascii="宋体" w:hAnsi="宋体" w:eastAsia="宋体" w:cs="宋体"/>
        </w:rPr>
        <w:t>反啊。</w:t>
      </w:r>
      <w:r>
        <w:rPr>
          <w:rFonts w:ascii="宋体" w:hAnsi="宋体" w:eastAsia="宋体" w:cs="宋体"/>
        </w:rPr>
        <w:br w:type="textWrapping"/>
      </w:r>
      <w:r>
        <w:rPr>
          <w:rFonts w:ascii="宋体" w:hAnsi="宋体" w:eastAsia="宋体" w:cs="宋体"/>
        </w:rPr>
        <w:t>角色2：对</w:t>
      </w:r>
      <w:ins w:id="112" w:author="微信用户" w:date="2023-04-19T16:57:10Z">
        <w:r>
          <w:rPr>
            <w:rFonts w:hint="eastAsia" w:ascii="宋体" w:hAnsi="宋体" w:eastAsia="宋体" w:cs="宋体"/>
            <w:lang w:val="en-US" w:eastAsia="zh-CN"/>
          </w:rPr>
          <w:t>刚开始</w:t>
        </w:r>
      </w:ins>
      <w:del w:id="113" w:author="微信用户" w:date="2023-04-19T16:57:08Z">
        <w:r>
          <w:rPr>
            <w:rFonts w:ascii="宋体" w:hAnsi="宋体" w:eastAsia="宋体" w:cs="宋体"/>
          </w:rPr>
          <w:delText>经常做</w:delText>
        </w:r>
      </w:del>
      <w:r>
        <w:rPr>
          <w:rFonts w:ascii="宋体" w:hAnsi="宋体" w:eastAsia="宋体" w:cs="宋体"/>
        </w:rPr>
        <w:t>反肯定是经常</w:t>
      </w:r>
      <w:ins w:id="114" w:author="微信用户" w:date="2023-04-19T16:57:14Z">
        <w:r>
          <w:rPr>
            <w:rFonts w:hint="eastAsia" w:ascii="宋体" w:hAnsi="宋体" w:eastAsia="宋体" w:cs="宋体"/>
            <w:lang w:val="en-US" w:eastAsia="zh-CN"/>
          </w:rPr>
          <w:t>坐</w:t>
        </w:r>
      </w:ins>
      <w:del w:id="115" w:author="微信用户" w:date="2023-04-19T16:57:12Z">
        <w:r>
          <w:rPr>
            <w:rFonts w:ascii="宋体" w:hAnsi="宋体" w:eastAsia="宋体" w:cs="宋体"/>
          </w:rPr>
          <w:delText>做</w:delText>
        </w:r>
      </w:del>
      <w:r>
        <w:rPr>
          <w:rFonts w:ascii="宋体" w:hAnsi="宋体" w:eastAsia="宋体" w:cs="宋体"/>
        </w:rPr>
        <w:t>反。</w:t>
      </w:r>
      <w:r>
        <w:rPr>
          <w:rFonts w:ascii="宋体" w:hAnsi="宋体" w:eastAsia="宋体" w:cs="宋体"/>
        </w:rPr>
        <w:br w:type="textWrapping"/>
      </w:r>
      <w:r>
        <w:rPr>
          <w:rFonts w:ascii="宋体" w:hAnsi="宋体" w:eastAsia="宋体" w:cs="宋体"/>
        </w:rPr>
        <w:t>角色1：对，那时候刚来深圳又不</w:t>
      </w:r>
      <w:del w:id="116" w:author="微信用户" w:date="2023-04-19T16:57:16Z">
        <w:r>
          <w:rPr>
            <w:rFonts w:ascii="宋体" w:hAnsi="宋体" w:eastAsia="宋体" w:cs="宋体"/>
          </w:rPr>
          <w:delText>不</w:delText>
        </w:r>
      </w:del>
      <w:r>
        <w:rPr>
          <w:rFonts w:ascii="宋体" w:hAnsi="宋体" w:eastAsia="宋体" w:cs="宋体"/>
        </w:rPr>
        <w:t>懂啊</w:t>
      </w:r>
      <w:ins w:id="117" w:author="微信用户" w:date="2023-04-19T16:57:18Z">
        <w:r>
          <w:rPr>
            <w:rFonts w:hint="eastAsia" w:ascii="宋体" w:hAnsi="宋体" w:eastAsia="宋体" w:cs="宋体"/>
            <w:lang w:eastAsia="zh-CN"/>
          </w:rPr>
          <w:t>，</w:t>
        </w:r>
      </w:ins>
      <w:r>
        <w:rPr>
          <w:rFonts w:ascii="宋体" w:hAnsi="宋体" w:eastAsia="宋体" w:cs="宋体"/>
        </w:rPr>
        <w:t>然后经常就是说你要往这边的</w:t>
      </w:r>
      <w:ins w:id="118" w:author="微信用户" w:date="2023-04-19T16:57:21Z">
        <w:r>
          <w:rPr>
            <w:rFonts w:hint="eastAsia" w:ascii="宋体" w:hAnsi="宋体" w:eastAsia="宋体" w:cs="宋体"/>
            <w:lang w:val="en-US" w:eastAsia="zh-CN"/>
          </w:rPr>
          <w:t>坐</w:t>
        </w:r>
      </w:ins>
      <w:del w:id="119" w:author="微信用户" w:date="2023-04-19T16:57:19Z">
        <w:r>
          <w:rPr>
            <w:rFonts w:ascii="宋体" w:hAnsi="宋体" w:eastAsia="宋体" w:cs="宋体"/>
          </w:rPr>
          <w:delText>做</w:delText>
        </w:r>
      </w:del>
      <w:r>
        <w:rPr>
          <w:rFonts w:ascii="宋体" w:hAnsi="宋体" w:eastAsia="宋体" w:cs="宋体"/>
        </w:rPr>
        <w:t>错了，反方向了。</w:t>
      </w:r>
      <w:r>
        <w:rPr>
          <w:rFonts w:ascii="宋体" w:hAnsi="宋体" w:eastAsia="宋体" w:cs="宋体"/>
        </w:rPr>
        <w:br w:type="textWrapping"/>
      </w:r>
      <w:r>
        <w:rPr>
          <w:rFonts w:ascii="宋体" w:hAnsi="宋体" w:eastAsia="宋体" w:cs="宋体"/>
        </w:rPr>
        <w:t>角色1：嗯那</w:t>
      </w:r>
      <w:del w:id="120" w:author="微信用户" w:date="2023-04-19T16:57:25Z">
        <w:r>
          <w:rPr>
            <w:rFonts w:ascii="宋体" w:hAnsi="宋体" w:eastAsia="宋体" w:cs="宋体"/>
          </w:rPr>
          <w:delText>那</w:delText>
        </w:r>
      </w:del>
      <w:r>
        <w:rPr>
          <w:rFonts w:ascii="宋体" w:hAnsi="宋体" w:eastAsia="宋体" w:cs="宋体"/>
        </w:rPr>
        <w:t>然后怎么解决呢？</w:t>
      </w:r>
      <w:r>
        <w:rPr>
          <w:rFonts w:ascii="宋体" w:hAnsi="宋体" w:eastAsia="宋体" w:cs="宋体"/>
        </w:rPr>
        <w:br w:type="textWrapping"/>
      </w:r>
      <w:r>
        <w:rPr>
          <w:rFonts w:ascii="宋体" w:hAnsi="宋体" w:eastAsia="宋体" w:cs="宋体"/>
        </w:rPr>
        <w:t>角色2：那时候就问人家，然后就重新坐回去是问</w:t>
      </w:r>
      <w:ins w:id="121" w:author="微信用户" w:date="2023-04-19T16:57:32Z">
        <w:r>
          <w:rPr>
            <w:rFonts w:hint="eastAsia" w:ascii="宋体" w:hAnsi="宋体" w:eastAsia="宋体" w:cs="宋体"/>
            <w:lang w:val="en-US" w:eastAsia="zh-CN"/>
          </w:rPr>
          <w:t>别人。</w:t>
        </w:r>
      </w:ins>
      <w:r>
        <w:rPr>
          <w:rFonts w:ascii="宋体" w:hAnsi="宋体" w:eastAsia="宋体" w:cs="宋体"/>
        </w:rPr>
        <w:br w:type="textWrapping"/>
      </w:r>
      <w:r>
        <w:rPr>
          <w:rFonts w:ascii="宋体" w:hAnsi="宋体" w:eastAsia="宋体" w:cs="宋体"/>
        </w:rPr>
        <w:t>角色1：路人吗？</w:t>
      </w:r>
      <w:r>
        <w:rPr>
          <w:rFonts w:ascii="宋体" w:hAnsi="宋体" w:eastAsia="宋体" w:cs="宋体"/>
        </w:rPr>
        <w:br w:type="textWrapping"/>
      </w:r>
      <w:r>
        <w:rPr>
          <w:rFonts w:ascii="宋体" w:hAnsi="宋体" w:eastAsia="宋体" w:cs="宋体"/>
        </w:rPr>
        <w:t>角色2：路人还有工作人员。</w:t>
      </w:r>
      <w:r>
        <w:rPr>
          <w:rFonts w:ascii="宋体" w:hAnsi="宋体" w:eastAsia="宋体" w:cs="宋体"/>
        </w:rPr>
        <w:br w:type="textWrapping"/>
      </w:r>
      <w:r>
        <w:rPr>
          <w:rFonts w:ascii="宋体" w:hAnsi="宋体" w:eastAsia="宋体" w:cs="宋体"/>
        </w:rPr>
        <w:t>角色1：噢有没有就是在地铁老见到那种义工啊穿红马甲那种？</w:t>
      </w:r>
      <w:r>
        <w:rPr>
          <w:rFonts w:ascii="宋体" w:hAnsi="宋体" w:eastAsia="宋体" w:cs="宋体"/>
        </w:rPr>
        <w:br w:type="textWrapping"/>
      </w:r>
      <w:r>
        <w:rPr>
          <w:rFonts w:ascii="宋体" w:hAnsi="宋体" w:eastAsia="宋体" w:cs="宋体"/>
        </w:rPr>
        <w:t>角色2：有。</w:t>
      </w:r>
      <w:r>
        <w:rPr>
          <w:rFonts w:ascii="宋体" w:hAnsi="宋体" w:eastAsia="宋体" w:cs="宋体"/>
        </w:rPr>
        <w:br w:type="textWrapping"/>
      </w:r>
      <w:r>
        <w:rPr>
          <w:rFonts w:ascii="宋体" w:hAnsi="宋体" w:eastAsia="宋体" w:cs="宋体"/>
        </w:rPr>
        <w:t>角色1：从那个时候就开始有是吗？会不会觉得这样的服务很贴心，就是很照顾深圳的市民？</w:t>
      </w:r>
      <w:r>
        <w:rPr>
          <w:rFonts w:ascii="宋体" w:hAnsi="宋体" w:eastAsia="宋体" w:cs="宋体"/>
        </w:rPr>
        <w:br w:type="textWrapping"/>
      </w:r>
      <w:r>
        <w:rPr>
          <w:rFonts w:ascii="宋体" w:hAnsi="宋体" w:eastAsia="宋体" w:cs="宋体"/>
        </w:rPr>
        <w:t>角色2：有。</w:t>
      </w:r>
      <w:r>
        <w:rPr>
          <w:rFonts w:ascii="宋体" w:hAnsi="宋体" w:eastAsia="宋体" w:cs="宋体"/>
        </w:rPr>
        <w:br w:type="textWrapping"/>
      </w:r>
      <w:r>
        <w:rPr>
          <w:rFonts w:ascii="宋体" w:hAnsi="宋体" w:eastAsia="宋体" w:cs="宋体"/>
        </w:rPr>
        <w:t>角色1：有这样啊。嗯那有没有就是嗯比较令您印象深刻的一些事情或者感受。就比如呃经常看到让座啊之类的事情，在深圳的地铁上，或者您有没有让过座？</w:t>
      </w:r>
      <w:r>
        <w:rPr>
          <w:rFonts w:ascii="宋体" w:hAnsi="宋体" w:eastAsia="宋体" w:cs="宋体"/>
        </w:rPr>
        <w:br w:type="textWrapping"/>
      </w:r>
      <w:r>
        <w:rPr>
          <w:rFonts w:ascii="宋体" w:hAnsi="宋体" w:eastAsia="宋体" w:cs="宋体"/>
        </w:rPr>
        <w:t>角色2：在地铁上那时候我我们去坐地铁根本就坐不上位置。</w:t>
      </w:r>
      <w:r>
        <w:rPr>
          <w:rFonts w:ascii="宋体" w:hAnsi="宋体" w:eastAsia="宋体" w:cs="宋体"/>
        </w:rPr>
        <w:br w:type="textWrapping"/>
      </w:r>
      <w:r>
        <w:rPr>
          <w:rFonts w:ascii="宋体" w:hAnsi="宋体" w:eastAsia="宋体" w:cs="宋体"/>
        </w:rPr>
        <w:t>角色1：噢根本就。</w:t>
      </w:r>
      <w:r>
        <w:rPr>
          <w:rFonts w:ascii="宋体" w:hAnsi="宋体" w:eastAsia="宋体" w:cs="宋体"/>
        </w:rPr>
        <w:br w:type="textWrapping"/>
      </w:r>
      <w:r>
        <w:rPr>
          <w:rFonts w:ascii="宋体" w:hAnsi="宋体" w:eastAsia="宋体" w:cs="宋体"/>
        </w:rPr>
        <w:t>角色2：没位置。</w:t>
      </w:r>
      <w:r>
        <w:rPr>
          <w:rFonts w:ascii="宋体" w:hAnsi="宋体" w:eastAsia="宋体" w:cs="宋体"/>
        </w:rPr>
        <w:br w:type="textWrapping"/>
      </w:r>
      <w:r>
        <w:rPr>
          <w:rFonts w:ascii="宋体" w:hAnsi="宋体" w:eastAsia="宋体" w:cs="宋体"/>
        </w:rPr>
        <w:t>角色1：没位置坐。</w:t>
      </w:r>
      <w:r>
        <w:rPr>
          <w:rFonts w:ascii="宋体" w:hAnsi="宋体" w:eastAsia="宋体" w:cs="宋体"/>
        </w:rPr>
        <w:br w:type="textWrapping"/>
      </w:r>
      <w:r>
        <w:rPr>
          <w:rFonts w:ascii="宋体" w:hAnsi="宋体" w:eastAsia="宋体" w:cs="宋体"/>
        </w:rPr>
        <w:t>角色2：对，然后我坐的是一两个站，我也没有去打打算我站一下就到了，就10分钟5分钟就到了，然后坐太远的话就有去坐位置，但是有位置那时候坐远了，就等人家走的人少了我再去做的。</w:t>
      </w:r>
      <w:r>
        <w:rPr>
          <w:rFonts w:ascii="宋体" w:hAnsi="宋体" w:eastAsia="宋体" w:cs="宋体"/>
        </w:rPr>
        <w:br w:type="textWrapping"/>
      </w:r>
      <w:r>
        <w:rPr>
          <w:rFonts w:ascii="宋体" w:hAnsi="宋体" w:eastAsia="宋体" w:cs="宋体"/>
        </w:rPr>
        <w:t>角色1：噢您就是看到位置也没有说真的要去抢，</w:t>
      </w:r>
      <w:del w:id="122" w:author="微信用户" w:date="2023-04-19T16:57:48Z">
        <w:r>
          <w:rPr>
            <w:rFonts w:ascii="宋体" w:hAnsi="宋体" w:eastAsia="宋体" w:cs="宋体"/>
          </w:rPr>
          <w:delText>您</w:delText>
        </w:r>
      </w:del>
      <w:r>
        <w:rPr>
          <w:rFonts w:ascii="宋体" w:hAnsi="宋体" w:eastAsia="宋体" w:cs="宋体"/>
        </w:rPr>
        <w:t>您就是属于让座的那个是吧？</w:t>
      </w:r>
      <w:r>
        <w:rPr>
          <w:rFonts w:ascii="宋体" w:hAnsi="宋体" w:eastAsia="宋体" w:cs="宋体"/>
        </w:rPr>
        <w:br w:type="textWrapping"/>
      </w:r>
      <w:r>
        <w:rPr>
          <w:rFonts w:ascii="宋体" w:hAnsi="宋体" w:eastAsia="宋体" w:cs="宋体"/>
        </w:rPr>
        <w:t>角色2：因为你</w:t>
      </w:r>
      <w:del w:id="123" w:author="微信用户" w:date="2023-04-19T16:57:49Z">
        <w:r>
          <w:rPr>
            <w:rFonts w:ascii="宋体" w:hAnsi="宋体" w:eastAsia="宋体" w:cs="宋体"/>
          </w:rPr>
          <w:delText>坐</w:delText>
        </w:r>
      </w:del>
      <w:r>
        <w:rPr>
          <w:rFonts w:ascii="宋体" w:hAnsi="宋体" w:eastAsia="宋体" w:cs="宋体"/>
        </w:rPr>
        <w:t>坐地铁短短距离的我从来不坐的，对一两个站两三个站我是不会坐的，我就这样子</w:t>
      </w:r>
      <w:ins w:id="124" w:author="微信用户" w:date="2023-04-19T17:14:30Z">
        <w:r>
          <w:rPr>
            <w:rFonts w:hint="eastAsia" w:ascii="宋体" w:hAnsi="宋体" w:eastAsia="宋体" w:cs="宋体"/>
            <w:lang w:val="en-US" w:eastAsia="zh-CN"/>
          </w:rPr>
          <w:t>站</w:t>
        </w:r>
      </w:ins>
      <w:ins w:id="125" w:author="微信用户" w:date="2023-04-19T16:58:03Z">
        <w:r>
          <w:rPr>
            <w:rFonts w:hint="eastAsia" w:ascii="宋体" w:hAnsi="宋体" w:eastAsia="宋体" w:cs="宋体"/>
            <w:lang w:val="en-US" w:eastAsia="zh-CN"/>
          </w:rPr>
          <w:t>着</w:t>
        </w:r>
      </w:ins>
      <w:r>
        <w:rPr>
          <w:rFonts w:ascii="宋体" w:hAnsi="宋体" w:eastAsia="宋体" w:cs="宋体"/>
        </w:rPr>
        <w:t>马上就到了啊。</w:t>
      </w:r>
      <w:r>
        <w:rPr>
          <w:rFonts w:ascii="宋体" w:hAnsi="宋体" w:eastAsia="宋体" w:cs="宋体"/>
        </w:rPr>
        <w:br w:type="textWrapping"/>
      </w:r>
      <w:r>
        <w:rPr>
          <w:rFonts w:ascii="宋体" w:hAnsi="宋体" w:eastAsia="宋体" w:cs="宋体"/>
        </w:rPr>
        <w:t>角色1：对于您来说，就是地铁就是一个远距离出行，然后又便捷又省钱又方便近距离</w:t>
      </w:r>
      <w:ins w:id="126" w:author="微信用户" w:date="2023-04-19T16:58:23Z">
        <w:r>
          <w:rPr>
            <w:rFonts w:hint="eastAsia" w:ascii="宋体" w:hAnsi="宋体" w:eastAsia="宋体" w:cs="宋体"/>
            <w:lang w:val="en-US" w:eastAsia="zh-CN"/>
          </w:rPr>
          <w:t>的</w:t>
        </w:r>
      </w:ins>
      <w:ins w:id="127" w:author="微信用户" w:date="2023-04-19T16:58:32Z">
        <w:r>
          <w:rPr>
            <w:rFonts w:hint="eastAsia" w:ascii="宋体" w:hAnsi="宋体" w:eastAsia="宋体" w:cs="宋体"/>
            <w:lang w:val="en-US" w:eastAsia="zh-CN"/>
          </w:rPr>
          <w:t>出行方式</w:t>
        </w:r>
      </w:ins>
      <w:ins w:id="128" w:author="微信用户" w:date="2023-04-19T16:58:37Z">
        <w:r>
          <w:rPr>
            <w:rFonts w:hint="eastAsia" w:ascii="宋体" w:hAnsi="宋体" w:eastAsia="宋体" w:cs="宋体"/>
            <w:lang w:val="en-US" w:eastAsia="zh-CN"/>
          </w:rPr>
          <w:t>？</w:t>
        </w:r>
      </w:ins>
      <w:del w:id="129" w:author="微信用户" w:date="2023-04-19T16:58:37Z">
        <w:r>
          <w:rPr>
            <w:rFonts w:ascii="宋体" w:hAnsi="宋体" w:eastAsia="宋体" w:cs="宋体"/>
          </w:rPr>
          <w:delText>。</w:delText>
        </w:r>
      </w:del>
      <w:r>
        <w:rPr>
          <w:rFonts w:ascii="宋体" w:hAnsi="宋体" w:eastAsia="宋体" w:cs="宋体"/>
        </w:rPr>
        <w:br w:type="textWrapping"/>
      </w:r>
      <w:r>
        <w:rPr>
          <w:rFonts w:ascii="宋体" w:hAnsi="宋体" w:eastAsia="宋体" w:cs="宋体"/>
        </w:rPr>
        <w:t>角色2：本来就是我坐地铁就是要为了赶时间。</w:t>
      </w:r>
      <w:del w:id="130" w:author="微信用户" w:date="2023-04-19T16:58:55Z">
        <w:r>
          <w:rPr>
            <w:rFonts w:ascii="宋体" w:hAnsi="宋体" w:eastAsia="宋体" w:cs="宋体"/>
          </w:rPr>
          <w:delText>对</w:delText>
        </w:r>
      </w:del>
      <w:del w:id="131" w:author="微信用户" w:date="2023-04-19T16:58:54Z">
        <w:r>
          <w:rPr>
            <w:rFonts w:ascii="宋体" w:hAnsi="宋体" w:eastAsia="宋体" w:cs="宋体"/>
          </w:rPr>
          <w:delText>，</w:delText>
        </w:r>
      </w:del>
      <w:del w:id="132" w:author="微信用户" w:date="2023-04-19T16:58:52Z">
        <w:r>
          <w:rPr>
            <w:rFonts w:ascii="宋体" w:hAnsi="宋体" w:eastAsia="宋体" w:cs="宋体"/>
          </w:rPr>
          <w:delText>要</w:delText>
        </w:r>
      </w:del>
      <w:del w:id="133" w:author="微信用户" w:date="2023-04-19T16:58:51Z">
        <w:r>
          <w:rPr>
            <w:rFonts w:ascii="宋体" w:hAnsi="宋体" w:eastAsia="宋体" w:cs="宋体"/>
          </w:rPr>
          <w:delText>近你</w:delText>
        </w:r>
      </w:del>
      <w:del w:id="134" w:author="微信用户" w:date="2023-04-19T16:58:52Z">
        <w:r>
          <w:rPr>
            <w:rFonts w:ascii="宋体" w:hAnsi="宋体" w:eastAsia="宋体" w:cs="宋体"/>
          </w:rPr>
          <w:delText>。</w:delText>
        </w:r>
      </w:del>
      <w:r>
        <w:rPr>
          <w:rFonts w:ascii="宋体" w:hAnsi="宋体" w:eastAsia="宋体" w:cs="宋体"/>
        </w:rPr>
        <w:t>但是位置里面是有，有的我也有的时候我也没</w:t>
      </w:r>
      <w:ins w:id="135" w:author="微信用户" w:date="2023-04-19T16:59:03Z">
        <w:r>
          <w:rPr>
            <w:rFonts w:hint="eastAsia" w:ascii="宋体" w:hAnsi="宋体" w:eastAsia="宋体" w:cs="宋体"/>
            <w:lang w:val="en-US" w:eastAsia="zh-CN"/>
          </w:rPr>
          <w:t>坐</w:t>
        </w:r>
      </w:ins>
      <w:del w:id="136" w:author="微信用户" w:date="2023-04-19T16:59:01Z">
        <w:r>
          <w:rPr>
            <w:rFonts w:ascii="宋体" w:hAnsi="宋体" w:eastAsia="宋体" w:cs="宋体"/>
          </w:rPr>
          <w:delText>做</w:delText>
        </w:r>
      </w:del>
      <w:r>
        <w:rPr>
          <w:rFonts w:ascii="宋体" w:hAnsi="宋体" w:eastAsia="宋体" w:cs="宋体"/>
        </w:rPr>
        <w:t>，我怕错过了</w:t>
      </w:r>
      <w:ins w:id="137" w:author="微信用户" w:date="2023-04-19T16:59:07Z">
        <w:r>
          <w:rPr>
            <w:rFonts w:hint="eastAsia" w:ascii="宋体" w:hAnsi="宋体" w:eastAsia="宋体" w:cs="宋体"/>
            <w:lang w:eastAsia="zh-CN"/>
          </w:rPr>
          <w:t>，</w:t>
        </w:r>
      </w:ins>
      <w:ins w:id="138" w:author="微信用户" w:date="2023-04-19T16:59:10Z">
        <w:r>
          <w:rPr>
            <w:rFonts w:hint="eastAsia" w:ascii="宋体" w:hAnsi="宋体" w:eastAsia="宋体" w:cs="宋体"/>
            <w:lang w:val="en-US" w:eastAsia="zh-CN"/>
          </w:rPr>
          <w:t>坐</w:t>
        </w:r>
      </w:ins>
      <w:r>
        <w:rPr>
          <w:rFonts w:ascii="宋体" w:hAnsi="宋体" w:eastAsia="宋体" w:cs="宋体"/>
        </w:rPr>
        <w:t>错过了</w:t>
      </w:r>
      <w:del w:id="139" w:author="微信用户" w:date="2023-04-19T16:59:12Z">
        <w:r>
          <w:rPr>
            <w:rFonts w:ascii="宋体" w:hAnsi="宋体" w:eastAsia="宋体" w:cs="宋体"/>
          </w:rPr>
          <w:delText>那辆</w:delText>
        </w:r>
      </w:del>
      <w:r>
        <w:rPr>
          <w:rFonts w:ascii="宋体" w:hAnsi="宋体" w:eastAsia="宋体" w:cs="宋体"/>
        </w:rPr>
        <w:t>地铁</w:t>
      </w:r>
      <w:del w:id="140" w:author="微信用户" w:date="2023-04-19T16:59:13Z">
        <w:r>
          <w:rPr>
            <w:rFonts w:ascii="宋体" w:hAnsi="宋体" w:eastAsia="宋体" w:cs="宋体"/>
          </w:rPr>
          <w:delText>嘛</w:delText>
        </w:r>
      </w:del>
      <w:r>
        <w:rPr>
          <w:rFonts w:ascii="宋体" w:hAnsi="宋体" w:eastAsia="宋体" w:cs="宋体"/>
        </w:rPr>
        <w:t>。</w:t>
      </w:r>
      <w:r>
        <w:rPr>
          <w:rFonts w:ascii="宋体" w:hAnsi="宋体" w:eastAsia="宋体" w:cs="宋体"/>
        </w:rPr>
        <w:br w:type="textWrapping"/>
      </w:r>
      <w:r>
        <w:rPr>
          <w:rFonts w:ascii="宋体" w:hAnsi="宋体" w:eastAsia="宋体" w:cs="宋体"/>
        </w:rPr>
        <w:t>角色1：嗯嗯理解。</w:t>
      </w:r>
      <w:r>
        <w:rPr>
          <w:rFonts w:ascii="宋体" w:hAnsi="宋体" w:eastAsia="宋体" w:cs="宋体"/>
        </w:rPr>
        <w:br w:type="textWrapping"/>
      </w:r>
      <w:r>
        <w:rPr>
          <w:rFonts w:ascii="宋体" w:hAnsi="宋体" w:eastAsia="宋体" w:cs="宋体"/>
        </w:rPr>
        <w:t>角色2：对啊有时候忘记看了玩手机来忘记看了，那个地铁就过了。</w:t>
      </w:r>
      <w:r>
        <w:rPr>
          <w:rFonts w:ascii="宋体" w:hAnsi="宋体" w:eastAsia="宋体" w:cs="宋体"/>
        </w:rPr>
        <w:br w:type="textWrapping"/>
      </w:r>
      <w:r>
        <w:rPr>
          <w:rFonts w:ascii="宋体" w:hAnsi="宋体" w:eastAsia="宋体" w:cs="宋体"/>
        </w:rPr>
        <w:t>角色1：嗯那您有没有觉得在乘地铁的时候，哪些方面是需要改进的？就是你会不会觉得就比如现在哪个站进哪个站都要安检，你有没有发现坐地铁的时候，然后有没有觉得就是安检的过程很繁琐？就比如</w:t>
      </w:r>
      <w:del w:id="141" w:author="微信用户" w:date="2023-04-19T16:59:21Z">
        <w:r>
          <w:rPr>
            <w:rFonts w:ascii="宋体" w:hAnsi="宋体" w:eastAsia="宋体" w:cs="宋体"/>
          </w:rPr>
          <w:delText>一</w:delText>
        </w:r>
      </w:del>
      <w:r>
        <w:rPr>
          <w:rFonts w:ascii="宋体" w:hAnsi="宋体" w:eastAsia="宋体" w:cs="宋体"/>
        </w:rPr>
        <w:t>一瓶水要让你测一下，或者拿出来喝一口，有没有觉得这样的呃这样的做法有点麻烦？比如在你要赶时间的时候。</w:t>
      </w:r>
      <w:r>
        <w:rPr>
          <w:rFonts w:ascii="宋体" w:hAnsi="宋体" w:eastAsia="宋体" w:cs="宋体"/>
        </w:rPr>
        <w:br w:type="textWrapping"/>
      </w:r>
      <w:r>
        <w:rPr>
          <w:rFonts w:ascii="宋体" w:hAnsi="宋体" w:eastAsia="宋体" w:cs="宋体"/>
        </w:rPr>
        <w:t>角色2：但是这个是规定的肯定也要按照它做。</w:t>
      </w:r>
      <w:r>
        <w:rPr>
          <w:rFonts w:ascii="宋体" w:hAnsi="宋体" w:eastAsia="宋体" w:cs="宋体"/>
        </w:rPr>
        <w:br w:type="textWrapping"/>
      </w:r>
      <w:r>
        <w:rPr>
          <w:rFonts w:ascii="宋体" w:hAnsi="宋体" w:eastAsia="宋体" w:cs="宋体"/>
        </w:rPr>
        <w:t>00:30:15</w:t>
      </w:r>
      <w:r>
        <w:rPr>
          <w:rFonts w:ascii="宋体" w:hAnsi="宋体" w:eastAsia="宋体" w:cs="宋体"/>
        </w:rPr>
        <w:br w:type="textWrapping"/>
      </w:r>
      <w:r>
        <w:rPr>
          <w:rFonts w:ascii="宋体" w:hAnsi="宋体" w:eastAsia="宋体" w:cs="宋体"/>
        </w:rPr>
        <w:t>角色1：对，那您会不会觉得有一点点繁琐可以改进？</w:t>
      </w:r>
      <w:r>
        <w:rPr>
          <w:rFonts w:ascii="宋体" w:hAnsi="宋体" w:eastAsia="宋体" w:cs="宋体"/>
        </w:rPr>
        <w:br w:type="textWrapping"/>
      </w:r>
      <w:r>
        <w:rPr>
          <w:rFonts w:ascii="宋体" w:hAnsi="宋体" w:eastAsia="宋体" w:cs="宋体"/>
        </w:rPr>
        <w:t>角色2：这种过安检肯定是要过的，每个都要过的。</w:t>
      </w:r>
      <w:r>
        <w:rPr>
          <w:rFonts w:ascii="宋体" w:hAnsi="宋体" w:eastAsia="宋体" w:cs="宋体"/>
        </w:rPr>
        <w:br w:type="textWrapping"/>
      </w:r>
      <w:r>
        <w:rPr>
          <w:rFonts w:ascii="宋体" w:hAnsi="宋体" w:eastAsia="宋体" w:cs="宋体"/>
        </w:rPr>
        <w:t>角色1：对，那您就是提那种行李箱，不知道您有没有发现过就是有一些地铁站他过安检的时候，前面的几年您可以回想一下，前面的几年呢他那个安检机是很高的，他是需要把行李箱托起来放到，那个但是现在呢近几年我们发现就是深圳的一些地铁他做了一些改进，他直接把那个安检的机子的位置条下面，然后对这些就是嗯需要不断学习的地方嘛。那您看一下这张图片，就是这这张图片是广州的地铁，然后他在等车就是等车不是会有大屏幕吗？</w:t>
      </w:r>
      <w:del w:id="142" w:author="微信用户" w:date="2023-04-19T16:59:37Z">
        <w:r>
          <w:rPr>
            <w:rFonts w:ascii="宋体" w:hAnsi="宋体" w:eastAsia="宋体" w:cs="宋体"/>
          </w:rPr>
          <w:delText>对</w:delText>
        </w:r>
      </w:del>
      <w:del w:id="143" w:author="微信用户" w:date="2023-04-19T16:59:36Z">
        <w:r>
          <w:rPr>
            <w:rFonts w:ascii="宋体" w:hAnsi="宋体" w:eastAsia="宋体" w:cs="宋体"/>
          </w:rPr>
          <w:delText>吧？</w:delText>
        </w:r>
      </w:del>
      <w:r>
        <w:rPr>
          <w:rFonts w:ascii="宋体" w:hAnsi="宋体" w:eastAsia="宋体" w:cs="宋体"/>
        </w:rPr>
        <w:t>然后他大屏幕的时候这是广州的地铁，人家会有这种就是像抖音热评一样的这种东西，您觉得深圳有没有必要改进一下？这样子的做法就是在让人们等车的时候也觉得没有那么无聊。</w:t>
      </w:r>
      <w:r>
        <w:rPr>
          <w:rFonts w:ascii="宋体" w:hAnsi="宋体" w:eastAsia="宋体" w:cs="宋体"/>
        </w:rPr>
        <w:br w:type="textWrapping"/>
      </w:r>
      <w:r>
        <w:rPr>
          <w:rFonts w:ascii="宋体" w:hAnsi="宋体" w:eastAsia="宋体" w:cs="宋体"/>
        </w:rPr>
        <w:t>角色2：没有那么无聊，对啊。</w:t>
      </w:r>
      <w:r>
        <w:rPr>
          <w:rFonts w:ascii="宋体" w:hAnsi="宋体" w:eastAsia="宋体" w:cs="宋体"/>
        </w:rPr>
        <w:br w:type="textWrapping"/>
      </w:r>
      <w:r>
        <w:rPr>
          <w:rFonts w:ascii="宋体" w:hAnsi="宋体" w:eastAsia="宋体" w:cs="宋体"/>
        </w:rPr>
        <w:t>角色1：嗯您有在深圳见过这样的这样的话语吗？就是就是很多人就是挑一些热评，然后放在大屏幕上，会不会觉得看到这样的情况很暖心？</w:t>
      </w:r>
      <w:r>
        <w:rPr>
          <w:rFonts w:ascii="宋体" w:hAnsi="宋体" w:eastAsia="宋体" w:cs="宋体"/>
        </w:rPr>
        <w:br w:type="textWrapping"/>
      </w:r>
      <w:r>
        <w:rPr>
          <w:rFonts w:ascii="宋体" w:hAnsi="宋体" w:eastAsia="宋体" w:cs="宋体"/>
        </w:rPr>
        <w:t>角色2：这种是广州的？</w:t>
      </w:r>
      <w:r>
        <w:rPr>
          <w:rFonts w:ascii="宋体" w:hAnsi="宋体" w:eastAsia="宋体" w:cs="宋体"/>
        </w:rPr>
        <w:br w:type="textWrapping"/>
      </w:r>
      <w:r>
        <w:rPr>
          <w:rFonts w:ascii="宋体" w:hAnsi="宋体" w:eastAsia="宋体" w:cs="宋体"/>
        </w:rPr>
        <w:t>角色1：嗯这个是广州的地铁。嗯就是那您有没有去除了在深圳的话，还有没有去坐过其他城市的地铁，有没有这样的经历？</w:t>
      </w:r>
      <w:r>
        <w:rPr>
          <w:rFonts w:ascii="宋体" w:hAnsi="宋体" w:eastAsia="宋体" w:cs="宋体"/>
        </w:rPr>
        <w:br w:type="textWrapping"/>
      </w:r>
      <w:r>
        <w:rPr>
          <w:rFonts w:ascii="宋体" w:hAnsi="宋体" w:eastAsia="宋体" w:cs="宋体"/>
        </w:rPr>
        <w:t>角色2：我也去过广州坐过地铁。</w:t>
      </w:r>
      <w:r>
        <w:rPr>
          <w:rFonts w:ascii="宋体" w:hAnsi="宋体" w:eastAsia="宋体" w:cs="宋体"/>
        </w:rPr>
        <w:br w:type="textWrapping"/>
      </w:r>
      <w:r>
        <w:rPr>
          <w:rFonts w:ascii="宋体" w:hAnsi="宋体" w:eastAsia="宋体" w:cs="宋体"/>
        </w:rPr>
        <w:t>角色1：广州的地铁，那您对广州的地铁觉得跟深圳的有没有什么不一样？</w:t>
      </w:r>
      <w:r>
        <w:rPr>
          <w:rFonts w:ascii="宋体" w:hAnsi="宋体" w:eastAsia="宋体" w:cs="宋体"/>
        </w:rPr>
        <w:br w:type="textWrapping"/>
      </w:r>
      <w:r>
        <w:rPr>
          <w:rFonts w:ascii="宋体" w:hAnsi="宋体" w:eastAsia="宋体" w:cs="宋体"/>
        </w:rPr>
        <w:t>角色2：那广州那那几个站更多。</w:t>
      </w:r>
      <w:r>
        <w:rPr>
          <w:rFonts w:ascii="宋体" w:hAnsi="宋体" w:eastAsia="宋体" w:cs="宋体"/>
        </w:rPr>
        <w:br w:type="textWrapping"/>
      </w:r>
      <w:r>
        <w:rPr>
          <w:rFonts w:ascii="宋体" w:hAnsi="宋体" w:eastAsia="宋体" w:cs="宋体"/>
        </w:rPr>
        <w:t>角色1：更多的人。</w:t>
      </w:r>
      <w:r>
        <w:rPr>
          <w:rFonts w:ascii="宋体" w:hAnsi="宋体" w:eastAsia="宋体" w:cs="宋体"/>
        </w:rPr>
        <w:br w:type="textWrapping"/>
      </w:r>
      <w:r>
        <w:rPr>
          <w:rFonts w:ascii="宋体" w:hAnsi="宋体" w:eastAsia="宋体" w:cs="宋体"/>
        </w:rPr>
        <w:t>角色2：那有时候等三趟有时候都坐不上去。</w:t>
      </w:r>
      <w:r>
        <w:rPr>
          <w:rFonts w:ascii="宋体" w:hAnsi="宋体" w:eastAsia="宋体" w:cs="宋体"/>
        </w:rPr>
        <w:br w:type="textWrapping"/>
      </w:r>
      <w:r>
        <w:rPr>
          <w:rFonts w:ascii="宋体" w:hAnsi="宋体" w:eastAsia="宋体" w:cs="宋体"/>
        </w:rPr>
        <w:t>角色1：等三趟都坐不上去，就是会比深圳更挤？</w:t>
      </w:r>
      <w:r>
        <w:rPr>
          <w:rFonts w:ascii="宋体" w:hAnsi="宋体" w:eastAsia="宋体" w:cs="宋体"/>
        </w:rPr>
        <w:br w:type="textWrapping"/>
      </w:r>
      <w:r>
        <w:rPr>
          <w:rFonts w:ascii="宋体" w:hAnsi="宋体" w:eastAsia="宋体" w:cs="宋体"/>
        </w:rPr>
        <w:t>角色2：对，更挤。在那个？</w:t>
      </w:r>
      <w:r>
        <w:rPr>
          <w:rFonts w:ascii="宋体" w:hAnsi="宋体" w:eastAsia="宋体" w:cs="宋体"/>
        </w:rPr>
        <w:br w:type="textWrapping"/>
      </w:r>
      <w:r>
        <w:rPr>
          <w:rFonts w:ascii="宋体" w:hAnsi="宋体" w:eastAsia="宋体" w:cs="宋体"/>
        </w:rPr>
        <w:t>角色1：三号线。</w:t>
      </w:r>
      <w:r>
        <w:rPr>
          <w:rFonts w:ascii="宋体" w:hAnsi="宋体" w:eastAsia="宋体" w:cs="宋体"/>
        </w:rPr>
        <w:br w:type="textWrapping"/>
      </w:r>
      <w:r>
        <w:rPr>
          <w:rFonts w:ascii="宋体" w:hAnsi="宋体" w:eastAsia="宋体" w:cs="宋体"/>
        </w:rPr>
        <w:t>角色2：</w:t>
      </w:r>
      <w:ins w:id="144" w:author="微信用户" w:date="2023-04-19T16:59:53Z">
        <w:r>
          <w:rPr>
            <w:rFonts w:hint="eastAsia" w:ascii="宋体" w:hAnsi="宋体" w:eastAsia="宋体" w:cs="宋体"/>
            <w:lang w:val="en-US" w:eastAsia="zh-CN"/>
          </w:rPr>
          <w:t>嘉禾望岗</w:t>
        </w:r>
      </w:ins>
      <w:del w:id="145" w:author="微信用户" w:date="2023-04-19T16:59:49Z">
        <w:r>
          <w:rPr>
            <w:rFonts w:ascii="宋体" w:hAnsi="宋体" w:eastAsia="宋体" w:cs="宋体"/>
          </w:rPr>
          <w:delText>嘉</w:delText>
        </w:r>
      </w:del>
      <w:del w:id="146" w:author="微信用户" w:date="2023-04-19T16:59:48Z">
        <w:r>
          <w:rPr>
            <w:rFonts w:ascii="宋体" w:hAnsi="宋体" w:eastAsia="宋体" w:cs="宋体"/>
          </w:rPr>
          <w:delText>合湾港</w:delText>
        </w:r>
      </w:del>
      <w:r>
        <w:rPr>
          <w:rFonts w:ascii="宋体" w:hAnsi="宋体" w:eastAsia="宋体" w:cs="宋体"/>
        </w:rPr>
        <w:t>那条线。</w:t>
      </w:r>
      <w:r>
        <w:rPr>
          <w:rFonts w:ascii="宋体" w:hAnsi="宋体" w:eastAsia="宋体" w:cs="宋体"/>
        </w:rPr>
        <w:br w:type="textWrapping"/>
      </w:r>
      <w:r>
        <w:rPr>
          <w:rFonts w:ascii="宋体" w:hAnsi="宋体" w:eastAsia="宋体" w:cs="宋体"/>
        </w:rPr>
        <w:t>角色1：噢</w:t>
      </w:r>
      <w:ins w:id="147" w:author="微信用户" w:date="2023-04-19T17:00:00Z">
        <w:r>
          <w:rPr>
            <w:rFonts w:hint="eastAsia" w:ascii="宋体" w:hAnsi="宋体" w:eastAsia="宋体" w:cs="宋体"/>
            <w:lang w:val="en-US" w:eastAsia="zh-CN"/>
          </w:rPr>
          <w:t>嘉禾望岗</w:t>
        </w:r>
      </w:ins>
      <w:del w:id="148" w:author="微信用户" w:date="2023-04-19T16:59:56Z">
        <w:r>
          <w:rPr>
            <w:rFonts w:ascii="宋体" w:hAnsi="宋体" w:eastAsia="宋体" w:cs="宋体"/>
          </w:rPr>
          <w:delText>嘉合湾</w:delText>
        </w:r>
      </w:del>
      <w:del w:id="149" w:author="微信用户" w:date="2023-04-19T16:59:55Z">
        <w:r>
          <w:rPr>
            <w:rFonts w:ascii="宋体" w:hAnsi="宋体" w:eastAsia="宋体" w:cs="宋体"/>
          </w:rPr>
          <w:delText>港</w:delText>
        </w:r>
      </w:del>
      <w:r>
        <w:rPr>
          <w:rFonts w:ascii="宋体" w:hAnsi="宋体" w:eastAsia="宋体" w:cs="宋体"/>
        </w:rPr>
        <w:t>。</w:t>
      </w:r>
      <w:r>
        <w:rPr>
          <w:rFonts w:ascii="宋体" w:hAnsi="宋体" w:eastAsia="宋体" w:cs="宋体"/>
        </w:rPr>
        <w:br w:type="textWrapping"/>
      </w:r>
      <w:r>
        <w:rPr>
          <w:rFonts w:ascii="宋体" w:hAnsi="宋体" w:eastAsia="宋体" w:cs="宋体"/>
        </w:rPr>
        <w:t>角色2：对那条线我也不知道几号了。</w:t>
      </w:r>
      <w:r>
        <w:rPr>
          <w:rFonts w:ascii="宋体" w:hAnsi="宋体" w:eastAsia="宋体" w:cs="宋体"/>
        </w:rPr>
        <w:br w:type="textWrapping"/>
      </w:r>
      <w:r>
        <w:rPr>
          <w:rFonts w:ascii="宋体" w:hAnsi="宋体" w:eastAsia="宋体" w:cs="宋体"/>
        </w:rPr>
        <w:t>角色1：嗯嗯嗯嗯那你有没有觉得广州的地铁就是因为广州它是呈同心圆状的，嘛然后深圳是一条直线，有没有觉得在广州乘地铁的时候更加的绕，就是它换成了站这样子？一直在旋转的，有没有这样的印象？</w:t>
      </w:r>
      <w:r>
        <w:rPr>
          <w:rFonts w:ascii="宋体" w:hAnsi="宋体" w:eastAsia="宋体" w:cs="宋体"/>
        </w:rPr>
        <w:br w:type="textWrapping"/>
      </w:r>
      <w:r>
        <w:rPr>
          <w:rFonts w:ascii="宋体" w:hAnsi="宋体" w:eastAsia="宋体" w:cs="宋体"/>
        </w:rPr>
        <w:t>角色2：我没在，我只做过几次一两次而已，我那时候在广州只做过一两次出去办，出去那边出差才坐一两次，那时候还是人家带我去的。</w:t>
      </w:r>
      <w:r>
        <w:rPr>
          <w:rFonts w:ascii="宋体" w:hAnsi="宋体" w:eastAsia="宋体" w:cs="宋体"/>
        </w:rPr>
        <w:br w:type="textWrapping"/>
      </w:r>
      <w:r>
        <w:rPr>
          <w:rFonts w:ascii="宋体" w:hAnsi="宋体" w:eastAsia="宋体" w:cs="宋体"/>
        </w:rPr>
        <w:t>角色1：噢广州的地铁。</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角色1：嗯那您在深圳坐的地铁有没有觉得哪些站是比较核心的站？有没有对您印象很深刻这种核心的站？比如机场</w:t>
      </w:r>
      <w:del w:id="150" w:author="微信用户" w:date="2023-04-19T17:00:20Z">
        <w:r>
          <w:rPr>
            <w:rFonts w:ascii="宋体" w:hAnsi="宋体" w:eastAsia="宋体" w:cs="宋体"/>
          </w:rPr>
          <w:delText>、</w:delText>
        </w:r>
      </w:del>
      <w:r>
        <w:rPr>
          <w:rFonts w:ascii="宋体" w:hAnsi="宋体" w:eastAsia="宋体" w:cs="宋体"/>
        </w:rPr>
        <w:t>北</w:t>
      </w:r>
      <w:del w:id="151" w:author="微信用户" w:date="2023-04-19T17:00:21Z">
        <w:r>
          <w:rPr>
            <w:rFonts w:ascii="宋体" w:hAnsi="宋体" w:eastAsia="宋体" w:cs="宋体"/>
          </w:rPr>
          <w:delText>、</w:delText>
        </w:r>
      </w:del>
      <w:r>
        <w:rPr>
          <w:rFonts w:ascii="宋体" w:hAnsi="宋体" w:eastAsia="宋体" w:cs="宋体"/>
        </w:rPr>
        <w:t>啊</w:t>
      </w:r>
      <w:ins w:id="152" w:author="微信用户" w:date="2023-04-19T17:00:23Z">
        <w:r>
          <w:rPr>
            <w:rFonts w:hint="eastAsia" w:ascii="宋体" w:hAnsi="宋体" w:eastAsia="宋体" w:cs="宋体"/>
            <w:lang w:eastAsia="zh-CN"/>
          </w:rPr>
          <w:t>，</w:t>
        </w:r>
      </w:ins>
      <w:r>
        <w:rPr>
          <w:rFonts w:ascii="宋体" w:hAnsi="宋体" w:eastAsia="宋体" w:cs="宋体"/>
        </w:rPr>
        <w:t>深圳北啊这些站，还有没有什么您可以想起来的？就是</w:t>
      </w:r>
      <w:del w:id="153" w:author="微信用户" w:date="2023-04-19T17:00:25Z">
        <w:r>
          <w:rPr>
            <w:rFonts w:ascii="宋体" w:hAnsi="宋体" w:eastAsia="宋体" w:cs="宋体"/>
          </w:rPr>
          <w:delText>呃</w:delText>
        </w:r>
      </w:del>
      <w:r>
        <w:rPr>
          <w:rFonts w:ascii="宋体" w:hAnsi="宋体" w:eastAsia="宋体" w:cs="宋体"/>
        </w:rPr>
        <w:t>换乘压力很大，然后也有很多人</w:t>
      </w:r>
      <w:del w:id="154" w:author="微信用户" w:date="2023-04-19T17:00:28Z">
        <w:r>
          <w:rPr>
            <w:rFonts w:ascii="宋体" w:hAnsi="宋体" w:eastAsia="宋体" w:cs="宋体"/>
          </w:rPr>
          <w:delText>去</w:delText>
        </w:r>
      </w:del>
      <w:r>
        <w:rPr>
          <w:rFonts w:ascii="宋体" w:hAnsi="宋体" w:eastAsia="宋体" w:cs="宋体"/>
        </w:rPr>
        <w:t>。</w:t>
      </w:r>
      <w:r>
        <w:rPr>
          <w:rFonts w:ascii="宋体" w:hAnsi="宋体" w:eastAsia="宋体" w:cs="宋体"/>
        </w:rPr>
        <w:br w:type="textWrapping"/>
      </w:r>
      <w:r>
        <w:rPr>
          <w:rFonts w:ascii="宋体" w:hAnsi="宋体" w:eastAsia="宋体" w:cs="宋体"/>
        </w:rPr>
        <w:t>角色2：罗湖站。最后一个站罗湖罗湖站，对，因为那里有动车</w:t>
      </w:r>
      <w:del w:id="155" w:author="微信用户" w:date="2023-04-19T17:00:32Z">
        <w:r>
          <w:rPr>
            <w:rFonts w:ascii="宋体" w:hAnsi="宋体" w:eastAsia="宋体" w:cs="宋体"/>
          </w:rPr>
          <w:delText>动</w:delText>
        </w:r>
      </w:del>
      <w:del w:id="156" w:author="微信用户" w:date="2023-04-19T17:00:31Z">
        <w:r>
          <w:rPr>
            <w:rFonts w:ascii="宋体" w:hAnsi="宋体" w:eastAsia="宋体" w:cs="宋体"/>
          </w:rPr>
          <w:delText>车</w:delText>
        </w:r>
      </w:del>
      <w:r>
        <w:rPr>
          <w:rFonts w:ascii="宋体" w:hAnsi="宋体" w:eastAsia="宋体" w:cs="宋体"/>
        </w:rPr>
        <w:t>。</w:t>
      </w:r>
      <w:r>
        <w:rPr>
          <w:rFonts w:ascii="宋体" w:hAnsi="宋体" w:eastAsia="宋体" w:cs="宋体"/>
        </w:rPr>
        <w:br w:type="textWrapping"/>
      </w:r>
      <w:r>
        <w:rPr>
          <w:rFonts w:ascii="宋体" w:hAnsi="宋体" w:eastAsia="宋体" w:cs="宋体"/>
        </w:rPr>
        <w:t>角色1：很多人去那噢他之前那里是一个最先的火车站是吧？</w:t>
      </w:r>
      <w:r>
        <w:rPr>
          <w:rFonts w:ascii="宋体" w:hAnsi="宋体" w:eastAsia="宋体" w:cs="宋体"/>
        </w:rPr>
        <w:br w:type="textWrapping"/>
      </w:r>
      <w:r>
        <w:rPr>
          <w:rFonts w:ascii="宋体" w:hAnsi="宋体" w:eastAsia="宋体" w:cs="宋体"/>
        </w:rPr>
        <w:t>角色2：火车站对啊</w:t>
      </w:r>
      <w:ins w:id="157" w:author="微信用户" w:date="2023-04-19T17:00:40Z">
        <w:r>
          <w:rPr>
            <w:rFonts w:hint="eastAsia" w:ascii="宋体" w:hAnsi="宋体" w:eastAsia="宋体" w:cs="宋体"/>
            <w:lang w:eastAsia="zh-CN"/>
          </w:rPr>
          <w:t>，</w:t>
        </w:r>
      </w:ins>
      <w:r>
        <w:rPr>
          <w:rFonts w:ascii="宋体" w:hAnsi="宋体" w:eastAsia="宋体" w:cs="宋体"/>
        </w:rPr>
        <w:t>那</w:t>
      </w:r>
      <w:del w:id="158" w:author="微信用户" w:date="2023-04-19T17:00:41Z">
        <w:r>
          <w:rPr>
            <w:rFonts w:ascii="宋体" w:hAnsi="宋体" w:eastAsia="宋体" w:cs="宋体"/>
          </w:rPr>
          <w:delText>你</w:delText>
        </w:r>
      </w:del>
      <w:r>
        <w:rPr>
          <w:rFonts w:ascii="宋体" w:hAnsi="宋体" w:eastAsia="宋体" w:cs="宋体"/>
        </w:rPr>
        <w:t>以后现在还有动车</w:t>
      </w:r>
      <w:ins w:id="159" w:author="微信用户" w:date="2023-04-19T17:00:50Z">
        <w:r>
          <w:rPr>
            <w:rFonts w:hint="eastAsia" w:ascii="宋体" w:hAnsi="宋体" w:eastAsia="宋体" w:cs="宋体"/>
            <w:lang w:val="en-US" w:eastAsia="zh-CN"/>
          </w:rPr>
          <w:t>出现</w:t>
        </w:r>
      </w:ins>
      <w:r>
        <w:rPr>
          <w:rFonts w:ascii="宋体" w:hAnsi="宋体" w:eastAsia="宋体" w:cs="宋体"/>
        </w:rPr>
        <w:t>。</w:t>
      </w:r>
      <w:r>
        <w:rPr>
          <w:rFonts w:ascii="宋体" w:hAnsi="宋体" w:eastAsia="宋体" w:cs="宋体"/>
        </w:rPr>
        <w:br w:type="textWrapping"/>
      </w:r>
      <w:r>
        <w:rPr>
          <w:rFonts w:ascii="宋体" w:hAnsi="宋体" w:eastAsia="宋体" w:cs="宋体"/>
        </w:rPr>
        <w:t>角色1：现在有动车了。</w:t>
      </w:r>
      <w:r>
        <w:rPr>
          <w:rFonts w:ascii="宋体" w:hAnsi="宋体" w:eastAsia="宋体" w:cs="宋体"/>
        </w:rPr>
        <w:br w:type="textWrapping"/>
      </w:r>
      <w:r>
        <w:rPr>
          <w:rFonts w:ascii="宋体" w:hAnsi="宋体" w:eastAsia="宋体" w:cs="宋体"/>
        </w:rPr>
        <w:t>角色2：去广州去那里就分成两层，</w:t>
      </w:r>
      <w:del w:id="160" w:author="微信用户" w:date="2023-04-19T17:00:55Z">
        <w:r>
          <w:rPr>
            <w:rFonts w:ascii="宋体" w:hAnsi="宋体" w:eastAsia="宋体" w:cs="宋体"/>
          </w:rPr>
          <w:delText>嘛嗯</w:delText>
        </w:r>
      </w:del>
      <w:r>
        <w:rPr>
          <w:rFonts w:ascii="宋体" w:hAnsi="宋体" w:eastAsia="宋体" w:cs="宋体"/>
        </w:rPr>
        <w:t>它分成两层。</w:t>
      </w:r>
      <w:r>
        <w:rPr>
          <w:rFonts w:ascii="宋体" w:hAnsi="宋体" w:eastAsia="宋体" w:cs="宋体"/>
        </w:rPr>
        <w:br w:type="textWrapping"/>
      </w:r>
      <w:r>
        <w:rPr>
          <w:rFonts w:ascii="宋体" w:hAnsi="宋体" w:eastAsia="宋体" w:cs="宋体"/>
        </w:rPr>
        <w:t>角色1：就是上面是？</w:t>
      </w:r>
      <w:r>
        <w:rPr>
          <w:rFonts w:ascii="宋体" w:hAnsi="宋体" w:eastAsia="宋体" w:cs="宋体"/>
        </w:rPr>
        <w:br w:type="textWrapping"/>
      </w:r>
      <w:r>
        <w:rPr>
          <w:rFonts w:ascii="宋体" w:hAnsi="宋体" w:eastAsia="宋体" w:cs="宋体"/>
        </w:rPr>
        <w:t>角色2：好像是下面是动车，上面是地铁。</w:t>
      </w:r>
      <w:r>
        <w:rPr>
          <w:rFonts w:ascii="宋体" w:hAnsi="宋体" w:eastAsia="宋体" w:cs="宋体"/>
        </w:rPr>
        <w:br w:type="textWrapping"/>
      </w:r>
      <w:r>
        <w:rPr>
          <w:rFonts w:ascii="宋体" w:hAnsi="宋体" w:eastAsia="宋体" w:cs="宋体"/>
        </w:rPr>
        <w:t>角色1：上面是地铁，噢就是您说的露天的那种是吧？</w:t>
      </w:r>
      <w:r>
        <w:rPr>
          <w:rFonts w:ascii="宋体" w:hAnsi="宋体" w:eastAsia="宋体" w:cs="宋体"/>
        </w:rPr>
        <w:br w:type="textWrapping"/>
      </w:r>
      <w:r>
        <w:rPr>
          <w:rFonts w:ascii="宋体" w:hAnsi="宋体" w:eastAsia="宋体" w:cs="宋体"/>
        </w:rPr>
        <w:t>角色2：露天的那种。</w:t>
      </w:r>
      <w:r>
        <w:rPr>
          <w:rFonts w:ascii="宋体" w:hAnsi="宋体" w:eastAsia="宋体" w:cs="宋体"/>
        </w:rPr>
        <w:br w:type="textWrapping"/>
      </w:r>
      <w:r>
        <w:rPr>
          <w:rFonts w:ascii="宋体" w:hAnsi="宋体" w:eastAsia="宋体" w:cs="宋体"/>
        </w:rPr>
        <w:t>角色1：</w:t>
      </w:r>
      <w:del w:id="161" w:author="微信用户" w:date="2023-04-19T17:00:58Z">
        <w:r>
          <w:rPr>
            <w:rFonts w:ascii="宋体" w:hAnsi="宋体" w:eastAsia="宋体" w:cs="宋体"/>
          </w:rPr>
          <w:delText>噢</w:delText>
        </w:r>
      </w:del>
      <w:r>
        <w:rPr>
          <w:rFonts w:ascii="宋体" w:hAnsi="宋体" w:eastAsia="宋体" w:cs="宋体"/>
        </w:rPr>
        <w:t>那有没有就是人那现在有了地铁之后嘛会不会有哪些站是人气特别旺的？就比如您周末有时间就想去看看吃吃东西的那些地点。</w:t>
      </w:r>
      <w:r>
        <w:rPr>
          <w:rFonts w:ascii="宋体" w:hAnsi="宋体" w:eastAsia="宋体" w:cs="宋体"/>
        </w:rPr>
        <w:br w:type="textWrapping"/>
      </w:r>
      <w:r>
        <w:rPr>
          <w:rFonts w:ascii="宋体" w:hAnsi="宋体" w:eastAsia="宋体" w:cs="宋体"/>
        </w:rPr>
        <w:t>角色2：有啊，</w:t>
      </w:r>
      <w:del w:id="162" w:author="微信用户" w:date="2023-04-19T17:01:04Z">
        <w:r>
          <w:rPr>
            <w:rFonts w:ascii="宋体" w:hAnsi="宋体" w:eastAsia="宋体" w:cs="宋体"/>
          </w:rPr>
          <w:delText>以前</w:delText>
        </w:r>
      </w:del>
      <w:r>
        <w:rPr>
          <w:rFonts w:ascii="宋体" w:hAnsi="宋体" w:eastAsia="宋体" w:cs="宋体"/>
        </w:rPr>
        <w:t>以前那个就是地铁下面都有卖好多小吃之类的。</w:t>
      </w:r>
      <w:r>
        <w:rPr>
          <w:rFonts w:ascii="宋体" w:hAnsi="宋体" w:eastAsia="宋体" w:cs="宋体"/>
        </w:rPr>
        <w:br w:type="textWrapping"/>
      </w:r>
      <w:r>
        <w:rPr>
          <w:rFonts w:ascii="宋体" w:hAnsi="宋体" w:eastAsia="宋体" w:cs="宋体"/>
        </w:rPr>
        <w:t>角色1：这个站在哪里呢？您说的这个在哪里？</w:t>
      </w:r>
    </w:p>
    <w:p>
      <w:pPr>
        <w:spacing w:line="360" w:lineRule="auto"/>
      </w:pPr>
      <w:ins w:id="163" w:author="微信用户" w:date="2023-04-19T17:20:05Z">
        <w:r>
          <w:rPr>
            <w:rFonts w:hint="eastAsia" w:ascii="宋体" w:hAnsi="宋体" w:eastAsia="宋体" w:cs="宋体"/>
            <w:lang w:val="en-US" w:eastAsia="zh-CN"/>
          </w:rPr>
          <w:t>角色</w:t>
        </w:r>
      </w:ins>
      <w:del w:id="164" w:author="微信用户" w:date="2023-04-19T17:20:01Z">
        <w:r>
          <w:rPr>
            <w:rFonts w:ascii="宋体" w:hAnsi="宋体" w:eastAsia="宋体" w:cs="宋体"/>
          </w:rPr>
          <w:br w:type="textWrapping"/>
        </w:r>
      </w:del>
      <w:del w:id="165" w:author="微信用户" w:date="2023-04-19T17:20:00Z">
        <w:r>
          <w:rPr>
            <w:rFonts w:ascii="宋体" w:hAnsi="宋体" w:eastAsia="宋体" w:cs="宋体"/>
          </w:rPr>
          <w:delText>2</w:delText>
        </w:r>
      </w:del>
      <w:r>
        <w:rPr>
          <w:rFonts w:ascii="宋体" w:hAnsi="宋体" w:eastAsia="宋体" w:cs="宋体"/>
        </w:rPr>
        <w:t>2</w:t>
      </w:r>
      <w:ins w:id="166" w:author="微信用户" w:date="2023-04-19T17:20:08Z">
        <w:r>
          <w:rPr>
            <w:rFonts w:hint="eastAsia" w:ascii="宋体" w:hAnsi="宋体" w:eastAsia="宋体" w:cs="宋体"/>
            <w:lang w:eastAsia="zh-CN"/>
          </w:rPr>
          <w:t>：</w:t>
        </w:r>
      </w:ins>
      <w:r>
        <w:rPr>
          <w:rFonts w:ascii="宋体" w:hAnsi="宋体" w:eastAsia="宋体" w:cs="宋体"/>
        </w:rPr>
        <w:t>车公庙。</w:t>
      </w:r>
      <w:r>
        <w:rPr>
          <w:rFonts w:ascii="宋体" w:hAnsi="宋体" w:eastAsia="宋体" w:cs="宋体"/>
        </w:rPr>
        <w:br w:type="textWrapping"/>
      </w:r>
      <w:r>
        <w:rPr>
          <w:rFonts w:ascii="宋体" w:hAnsi="宋体" w:eastAsia="宋体" w:cs="宋体"/>
        </w:rPr>
        <w:t>角色1：好像是大剧院也有。</w:t>
      </w:r>
      <w:r>
        <w:rPr>
          <w:rFonts w:ascii="宋体" w:hAnsi="宋体" w:eastAsia="宋体" w:cs="宋体"/>
        </w:rPr>
        <w:br w:type="textWrapping"/>
      </w:r>
      <w:r>
        <w:rPr>
          <w:rFonts w:ascii="宋体" w:hAnsi="宋体" w:eastAsia="宋体" w:cs="宋体"/>
        </w:rPr>
        <w:t>角色2：大剧院也有，我忘记是好多年前了，都有在地下室。</w:t>
      </w:r>
      <w:r>
        <w:rPr>
          <w:rFonts w:ascii="宋体" w:hAnsi="宋体" w:eastAsia="宋体" w:cs="宋体"/>
        </w:rPr>
        <w:br w:type="textWrapping"/>
      </w:r>
      <w:r>
        <w:rPr>
          <w:rFonts w:ascii="宋体" w:hAnsi="宋体" w:eastAsia="宋体" w:cs="宋体"/>
        </w:rPr>
        <w:t>角色1：大剧院在哪个区呢？</w:t>
      </w:r>
      <w:r>
        <w:rPr>
          <w:rFonts w:ascii="宋体" w:hAnsi="宋体" w:eastAsia="宋体" w:cs="宋体"/>
        </w:rPr>
        <w:br w:type="textWrapping"/>
      </w:r>
      <w:r>
        <w:rPr>
          <w:rFonts w:ascii="宋体" w:hAnsi="宋体" w:eastAsia="宋体" w:cs="宋体"/>
        </w:rPr>
        <w:t>角色2：罗湖。</w:t>
      </w:r>
      <w:r>
        <w:rPr>
          <w:rFonts w:ascii="宋体" w:hAnsi="宋体" w:eastAsia="宋体" w:cs="宋体"/>
        </w:rPr>
        <w:br w:type="textWrapping"/>
      </w:r>
      <w:r>
        <w:rPr>
          <w:rFonts w:ascii="宋体" w:hAnsi="宋体" w:eastAsia="宋体" w:cs="宋体"/>
        </w:rPr>
        <w:t>角色1：罗湖噢会不会觉得去这种人气很旺的这种地铁站会觉得好挤呀因为人很多人挤人。</w:t>
      </w:r>
      <w:r>
        <w:rPr>
          <w:rFonts w:ascii="宋体" w:hAnsi="宋体" w:eastAsia="宋体" w:cs="宋体"/>
        </w:rPr>
        <w:br w:type="textWrapping"/>
      </w:r>
      <w:r>
        <w:rPr>
          <w:rFonts w:ascii="宋体" w:hAnsi="宋体" w:eastAsia="宋体" w:cs="宋体"/>
        </w:rPr>
        <w:t>角色2：人很多，人挤人，然后里面还有地下室，有很多</w:t>
      </w:r>
      <w:bookmarkStart w:id="0" w:name="_GoBack"/>
      <w:bookmarkEnd w:id="0"/>
      <w:r>
        <w:rPr>
          <w:rFonts w:ascii="宋体" w:hAnsi="宋体" w:eastAsia="宋体" w:cs="宋体"/>
        </w:rPr>
        <w:t>有地下地下室，很多商场。</w:t>
      </w:r>
      <w:r>
        <w:rPr>
          <w:rFonts w:ascii="宋体" w:hAnsi="宋体" w:eastAsia="宋体" w:cs="宋体"/>
        </w:rPr>
        <w:br w:type="textWrapping"/>
      </w:r>
      <w:r>
        <w:rPr>
          <w:rFonts w:ascii="宋体" w:hAnsi="宋体" w:eastAsia="宋体" w:cs="宋体"/>
        </w:rPr>
        <w:t>角色1：</w:t>
      </w:r>
      <w:del w:id="167" w:author="微信用户" w:date="2023-04-19T17:01:08Z">
        <w:r>
          <w:rPr>
            <w:rFonts w:ascii="宋体" w:hAnsi="宋体" w:eastAsia="宋体" w:cs="宋体"/>
          </w:rPr>
          <w:delText>1</w:delText>
        </w:r>
      </w:del>
      <w:r>
        <w:rPr>
          <w:rFonts w:ascii="宋体" w:hAnsi="宋体" w:eastAsia="宋体" w:cs="宋体"/>
        </w:rPr>
        <w:t>很多商场就在地下，那地上有没有？</w:t>
      </w:r>
      <w:r>
        <w:rPr>
          <w:rFonts w:ascii="宋体" w:hAnsi="宋体" w:eastAsia="宋体" w:cs="宋体"/>
        </w:rPr>
        <w:br w:type="textWrapping"/>
      </w:r>
      <w:r>
        <w:rPr>
          <w:rFonts w:ascii="宋体" w:hAnsi="宋体" w:eastAsia="宋体" w:cs="宋体"/>
        </w:rPr>
        <w:t>角色2：就是他走出来走出地铁站了，然后现在就有了。</w:t>
      </w:r>
      <w:r>
        <w:rPr>
          <w:rFonts w:ascii="宋体" w:hAnsi="宋体" w:eastAsia="宋体" w:cs="宋体"/>
        </w:rPr>
        <w:br w:type="textWrapping"/>
      </w:r>
      <w:r>
        <w:rPr>
          <w:rFonts w:ascii="宋体" w:hAnsi="宋体" w:eastAsia="宋体" w:cs="宋体"/>
        </w:rPr>
        <w:t>角色1：就是从</w:t>
      </w:r>
      <w:del w:id="168" w:author="微信用户" w:date="2023-04-19T17:01:15Z">
        <w:r>
          <w:rPr>
            <w:rFonts w:ascii="宋体" w:hAnsi="宋体" w:eastAsia="宋体" w:cs="宋体"/>
          </w:rPr>
          <w:delText>呃</w:delText>
        </w:r>
      </w:del>
      <w:r>
        <w:rPr>
          <w:rFonts w:ascii="宋体" w:hAnsi="宋体" w:eastAsia="宋体" w:cs="宋体"/>
        </w:rPr>
        <w:t>这个地铁</w:t>
      </w:r>
      <w:ins w:id="169" w:author="微信用户" w:date="2023-04-19T17:01:23Z">
        <w:r>
          <w:rPr>
            <w:rFonts w:hint="eastAsia" w:ascii="宋体" w:hAnsi="宋体" w:eastAsia="宋体" w:cs="宋体"/>
            <w:lang w:val="en-US" w:eastAsia="zh-CN"/>
          </w:rPr>
          <w:t>出行</w:t>
        </w:r>
      </w:ins>
      <w:r>
        <w:rPr>
          <w:rFonts w:ascii="宋体" w:hAnsi="宋体" w:eastAsia="宋体" w:cs="宋体"/>
        </w:rPr>
        <w:t>的体验感来说就是我们有了地铁之后，从宏观的角度来看，宏观的角度有什么体深刻的体会，就比如区和区之间的联系会不会更紧密了？</w:t>
      </w:r>
      <w:r>
        <w:rPr>
          <w:rFonts w:ascii="宋体" w:hAnsi="宋体" w:eastAsia="宋体" w:cs="宋体"/>
        </w:rPr>
        <w:br w:type="textWrapping"/>
      </w:r>
      <w:r>
        <w:rPr>
          <w:rFonts w:ascii="宋体" w:hAnsi="宋体" w:eastAsia="宋体" w:cs="宋体"/>
        </w:rPr>
        <w:t>角色2：那再去每个区不同区肯定会方便很多。</w:t>
      </w:r>
      <w:r>
        <w:rPr>
          <w:rFonts w:ascii="宋体" w:hAnsi="宋体" w:eastAsia="宋体" w:cs="宋体"/>
        </w:rPr>
        <w:br w:type="textWrapping"/>
      </w:r>
      <w:r>
        <w:rPr>
          <w:rFonts w:ascii="宋体" w:hAnsi="宋体" w:eastAsia="宋体" w:cs="宋体"/>
        </w:rPr>
        <w:t>角色1：方便很多。</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角色1：那就像您平</w:t>
      </w:r>
      <w:del w:id="170" w:author="微信用户" w:date="2023-04-19T17:01:39Z">
        <w:r>
          <w:rPr>
            <w:rFonts w:ascii="宋体" w:hAnsi="宋体" w:eastAsia="宋体" w:cs="宋体"/>
          </w:rPr>
          <w:delText>平</w:delText>
        </w:r>
      </w:del>
      <w:r>
        <w:rPr>
          <w:rFonts w:ascii="宋体" w:hAnsi="宋体" w:eastAsia="宋体" w:cs="宋体"/>
        </w:rPr>
        <w:t>常</w:t>
      </w:r>
      <w:ins w:id="171" w:author="微信用户" w:date="2023-04-19T17:01:48Z">
        <w:r>
          <w:rPr>
            <w:rFonts w:hint="eastAsia" w:ascii="宋体" w:hAnsi="宋体" w:eastAsia="宋体" w:cs="宋体"/>
            <w:lang w:val="en-US" w:eastAsia="zh-CN"/>
          </w:rPr>
          <w:t>呆</w:t>
        </w:r>
      </w:ins>
      <w:del w:id="172" w:author="微信用户" w:date="2023-04-19T17:01:43Z">
        <w:r>
          <w:rPr>
            <w:rFonts w:ascii="宋体" w:hAnsi="宋体" w:eastAsia="宋体" w:cs="宋体"/>
          </w:rPr>
          <w:delText>待</w:delText>
        </w:r>
      </w:del>
      <w:r>
        <w:rPr>
          <w:rFonts w:ascii="宋体" w:hAnsi="宋体" w:eastAsia="宋体" w:cs="宋体"/>
        </w:rPr>
        <w:t>的</w:t>
      </w:r>
      <w:del w:id="173" w:author="微信用户" w:date="2023-04-19T17:01:41Z">
        <w:r>
          <w:rPr>
            <w:rFonts w:ascii="宋体" w:hAnsi="宋体" w:eastAsia="宋体" w:cs="宋体"/>
          </w:rPr>
          <w:delText>呃</w:delText>
        </w:r>
      </w:del>
      <w:r>
        <w:rPr>
          <w:rFonts w:ascii="宋体" w:hAnsi="宋体" w:eastAsia="宋体" w:cs="宋体"/>
        </w:rPr>
        <w:t>福田和罗湖</w:t>
      </w:r>
      <w:ins w:id="174" w:author="微信用户" w:date="2023-04-19T17:01:51Z">
        <w:r>
          <w:rPr>
            <w:rFonts w:hint="eastAsia" w:ascii="宋体" w:hAnsi="宋体" w:eastAsia="宋体" w:cs="宋体"/>
            <w:lang w:eastAsia="zh-CN"/>
          </w:rPr>
          <w:t>，</w:t>
        </w:r>
      </w:ins>
      <w:r>
        <w:rPr>
          <w:rFonts w:ascii="宋体" w:hAnsi="宋体" w:eastAsia="宋体" w:cs="宋体"/>
        </w:rPr>
        <w:t>会不会因为有了地铁之后就</w:t>
      </w:r>
      <w:del w:id="175" w:author="微信用户" w:date="2023-04-19T17:01:58Z">
        <w:r>
          <w:rPr>
            <w:rFonts w:ascii="宋体" w:hAnsi="宋体" w:eastAsia="宋体" w:cs="宋体"/>
          </w:rPr>
          <w:delText>拉</w:delText>
        </w:r>
      </w:del>
      <w:r>
        <w:rPr>
          <w:rFonts w:ascii="宋体" w:hAnsi="宋体" w:eastAsia="宋体" w:cs="宋体"/>
        </w:rPr>
        <w:t>来往的人更多了会有更多？</w:t>
      </w:r>
      <w:r>
        <w:rPr>
          <w:rFonts w:ascii="宋体" w:hAnsi="宋体" w:eastAsia="宋体" w:cs="宋体"/>
        </w:rPr>
        <w:br w:type="textWrapping"/>
      </w:r>
      <w:r>
        <w:rPr>
          <w:rFonts w:ascii="宋体" w:hAnsi="宋体" w:eastAsia="宋体" w:cs="宋体"/>
        </w:rPr>
        <w:t>角色2：会。</w:t>
      </w:r>
      <w:r>
        <w:rPr>
          <w:rFonts w:ascii="宋体" w:hAnsi="宋体" w:eastAsia="宋体" w:cs="宋体"/>
        </w:rPr>
        <w:br w:type="textWrapping"/>
      </w:r>
      <w:r>
        <w:rPr>
          <w:rFonts w:ascii="宋体" w:hAnsi="宋体" w:eastAsia="宋体" w:cs="宋体"/>
        </w:rPr>
        <w:t>角色1：有没有觉得有了地铁之后</w:t>
      </w:r>
      <w:ins w:id="176" w:author="微信用户" w:date="2023-04-19T17:02:02Z">
        <w:r>
          <w:rPr>
            <w:rFonts w:hint="eastAsia" w:ascii="宋体" w:hAnsi="宋体" w:eastAsia="宋体" w:cs="宋体"/>
            <w:lang w:val="en-US" w:eastAsia="zh-CN"/>
          </w:rPr>
          <w:t>经济</w:t>
        </w:r>
      </w:ins>
      <w:del w:id="177" w:author="微信用户" w:date="2023-04-19T17:02:00Z">
        <w:r>
          <w:rPr>
            <w:rFonts w:ascii="宋体" w:hAnsi="宋体" w:eastAsia="宋体" w:cs="宋体"/>
          </w:rPr>
          <w:delText>京基</w:delText>
        </w:r>
      </w:del>
      <w:r>
        <w:rPr>
          <w:rFonts w:ascii="宋体" w:hAnsi="宋体" w:eastAsia="宋体" w:cs="宋体"/>
        </w:rPr>
        <w:t>发展更快了？</w:t>
      </w:r>
      <w:r>
        <w:rPr>
          <w:rFonts w:ascii="宋体" w:hAnsi="宋体" w:eastAsia="宋体" w:cs="宋体"/>
        </w:rPr>
        <w:br w:type="textWrapping"/>
      </w:r>
      <w:r>
        <w:rPr>
          <w:rFonts w:ascii="宋体" w:hAnsi="宋体" w:eastAsia="宋体" w:cs="宋体"/>
        </w:rPr>
        <w:t>00:35:06</w:t>
      </w:r>
      <w:r>
        <w:rPr>
          <w:rFonts w:ascii="宋体" w:hAnsi="宋体" w:eastAsia="宋体" w:cs="宋体"/>
        </w:rPr>
        <w:br w:type="textWrapping"/>
      </w:r>
      <w:r>
        <w:rPr>
          <w:rFonts w:ascii="宋体" w:hAnsi="宋体" w:eastAsia="宋体" w:cs="宋体"/>
        </w:rPr>
        <w:t>角色2：那带动人带动人流啊肯定它有地铁带动人流肯定多。</w:t>
      </w:r>
      <w:r>
        <w:rPr>
          <w:rFonts w:ascii="宋体" w:hAnsi="宋体" w:eastAsia="宋体" w:cs="宋体"/>
        </w:rPr>
        <w:br w:type="textWrapping"/>
      </w:r>
      <w:r>
        <w:rPr>
          <w:rFonts w:ascii="宋体" w:hAnsi="宋体" w:eastAsia="宋体" w:cs="宋体"/>
        </w:rPr>
        <w:t>角色1：带动人流带动经济。</w:t>
      </w:r>
      <w:r>
        <w:rPr>
          <w:rFonts w:ascii="宋体" w:hAnsi="宋体" w:eastAsia="宋体" w:cs="宋体"/>
        </w:rPr>
        <w:br w:type="textWrapping"/>
      </w:r>
      <w:r>
        <w:rPr>
          <w:rFonts w:ascii="宋体" w:hAnsi="宋体" w:eastAsia="宋体" w:cs="宋体"/>
        </w:rPr>
        <w:t>角色2：对带动经济.</w:t>
      </w:r>
      <w:r>
        <w:rPr>
          <w:rFonts w:ascii="宋体" w:hAnsi="宋体" w:eastAsia="宋体" w:cs="宋体"/>
        </w:rPr>
        <w:br w:type="textWrapping"/>
      </w:r>
      <w:r>
        <w:rPr>
          <w:rFonts w:ascii="宋体" w:hAnsi="宋体" w:eastAsia="宋体" w:cs="宋体"/>
        </w:rPr>
        <w:t>角色1：会不会因为有了地铁都很多人去华强北那里买东西了，就是买那些电子产品啊？</w:t>
      </w:r>
      <w:r>
        <w:rPr>
          <w:rFonts w:ascii="宋体" w:hAnsi="宋体" w:eastAsia="宋体" w:cs="宋体"/>
        </w:rPr>
        <w:br w:type="textWrapping"/>
      </w:r>
      <w:r>
        <w:rPr>
          <w:rFonts w:ascii="宋体" w:hAnsi="宋体" w:eastAsia="宋体" w:cs="宋体"/>
        </w:rPr>
        <w:t>角色2：有有.</w:t>
      </w:r>
      <w:r>
        <w:rPr>
          <w:rFonts w:ascii="宋体" w:hAnsi="宋体" w:eastAsia="宋体" w:cs="宋体"/>
        </w:rPr>
        <w:br w:type="textWrapping"/>
      </w:r>
      <w:r>
        <w:rPr>
          <w:rFonts w:ascii="宋体" w:hAnsi="宋体" w:eastAsia="宋体" w:cs="宋体"/>
        </w:rPr>
        <w:t>角色1：就是因为这样子嘛,</w:t>
      </w:r>
      <w:del w:id="178" w:author="微信用户" w:date="2023-04-19T17:02:10Z">
        <w:r>
          <w:rPr>
            <w:rFonts w:ascii="宋体" w:hAnsi="宋体" w:eastAsia="宋体" w:cs="宋体"/>
          </w:rPr>
          <w:delText>嗯</w:delText>
        </w:r>
      </w:del>
      <w:del w:id="179" w:author="微信用户" w:date="2023-04-19T17:02:09Z">
        <w:r>
          <w:rPr>
            <w:rFonts w:ascii="宋体" w:hAnsi="宋体" w:eastAsia="宋体" w:cs="宋体"/>
          </w:rPr>
          <w:delText>嗯</w:delText>
        </w:r>
      </w:del>
      <w:r>
        <w:rPr>
          <w:rFonts w:ascii="宋体" w:hAnsi="宋体" w:eastAsia="宋体" w:cs="宋体"/>
        </w:rPr>
        <w:t>那地铁您觉得地铁给深圳这个城市带来一种什么样的感受？就是从它的形象方面跟您可以跟您老家相比或者跟其他城市相比，跟惠州相比。</w:t>
      </w:r>
      <w:r>
        <w:rPr>
          <w:rFonts w:ascii="宋体" w:hAnsi="宋体" w:eastAsia="宋体" w:cs="宋体"/>
        </w:rPr>
        <w:br w:type="textWrapping"/>
      </w:r>
      <w:r>
        <w:rPr>
          <w:rFonts w:ascii="宋体" w:hAnsi="宋体" w:eastAsia="宋体" w:cs="宋体"/>
        </w:rPr>
        <w:t>角色2：我老家那里没地铁。</w:t>
      </w:r>
      <w:r>
        <w:rPr>
          <w:rFonts w:ascii="宋体" w:hAnsi="宋体" w:eastAsia="宋体" w:cs="宋体"/>
        </w:rPr>
        <w:br w:type="textWrapping"/>
      </w:r>
      <w:r>
        <w:rPr>
          <w:rFonts w:ascii="宋体" w:hAnsi="宋体" w:eastAsia="宋体" w:cs="宋体"/>
        </w:rPr>
        <w:t>角色1：没地铁？</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角色1：噢那你会不会觉得有了就是一线城市或者超一线城市的标配，就是要有地铁，然后出行很方便？</w:t>
      </w:r>
      <w:r>
        <w:rPr>
          <w:rFonts w:ascii="宋体" w:hAnsi="宋体" w:eastAsia="宋体" w:cs="宋体"/>
        </w:rPr>
        <w:br w:type="textWrapping"/>
      </w:r>
      <w:r>
        <w:rPr>
          <w:rFonts w:ascii="宋体" w:hAnsi="宋体" w:eastAsia="宋体" w:cs="宋体"/>
        </w:rPr>
        <w:t>角色2：有地铁出行肯定方便，然后还省时间。</w:t>
      </w:r>
      <w:r>
        <w:rPr>
          <w:rFonts w:ascii="宋体" w:hAnsi="宋体" w:eastAsia="宋体" w:cs="宋体"/>
        </w:rPr>
        <w:br w:type="textWrapping"/>
      </w:r>
      <w:r>
        <w:rPr>
          <w:rFonts w:ascii="宋体" w:hAnsi="宋体" w:eastAsia="宋体" w:cs="宋体"/>
        </w:rPr>
        <w:t>角色1：省时间时间就是金钱是吧？</w:t>
      </w:r>
      <w:r>
        <w:rPr>
          <w:rFonts w:ascii="宋体" w:hAnsi="宋体" w:eastAsia="宋体" w:cs="宋体"/>
        </w:rPr>
        <w:br w:type="textWrapping"/>
      </w:r>
      <w:r>
        <w:rPr>
          <w:rFonts w:ascii="宋体" w:hAnsi="宋体" w:eastAsia="宋体" w:cs="宋体"/>
        </w:rPr>
        <w:t>角色2：在深圳</w:t>
      </w:r>
      <w:del w:id="180" w:author="微信用户" w:date="2023-04-19T17:02:35Z">
        <w:r>
          <w:rPr>
            <w:rFonts w:ascii="宋体" w:hAnsi="宋体" w:eastAsia="宋体" w:cs="宋体"/>
          </w:rPr>
          <w:delText>来深圳</w:delText>
        </w:r>
      </w:del>
      <w:r>
        <w:rPr>
          <w:rFonts w:ascii="宋体" w:hAnsi="宋体" w:eastAsia="宋体" w:cs="宋体"/>
        </w:rPr>
        <w:t>时间就是金钱一样。</w:t>
      </w:r>
      <w:r>
        <w:rPr>
          <w:rFonts w:ascii="宋体" w:hAnsi="宋体" w:eastAsia="宋体" w:cs="宋体"/>
        </w:rPr>
        <w:br w:type="textWrapping"/>
      </w:r>
      <w:r>
        <w:rPr>
          <w:rFonts w:ascii="宋体" w:hAnsi="宋体" w:eastAsia="宋体" w:cs="宋体"/>
        </w:rPr>
        <w:t>角色1：</w:t>
      </w:r>
      <w:del w:id="181" w:author="微信用户" w:date="2023-04-19T17:02:44Z">
        <w:r>
          <w:rPr>
            <w:rFonts w:ascii="宋体" w:hAnsi="宋体" w:eastAsia="宋体" w:cs="宋体"/>
          </w:rPr>
          <w:delText>嗯</w:delText>
        </w:r>
      </w:del>
      <w:r>
        <w:rPr>
          <w:rFonts w:ascii="宋体" w:hAnsi="宋体" w:eastAsia="宋体" w:cs="宋体"/>
        </w:rPr>
        <w:t>那就是从有无地铁建设的前后作比较，您觉得给您的生活带来了什么样的变化？就是不管是工作也好啊或者是出去哪里办事情也好啊有没有带来什么样的变化。</w:t>
      </w:r>
      <w:r>
        <w:rPr>
          <w:rFonts w:ascii="宋体" w:hAnsi="宋体" w:eastAsia="宋体" w:cs="宋体"/>
        </w:rPr>
        <w:br w:type="textWrapping"/>
      </w:r>
      <w:r>
        <w:rPr>
          <w:rFonts w:ascii="宋体" w:hAnsi="宋体" w:eastAsia="宋体" w:cs="宋体"/>
        </w:rPr>
        <w:t>角色2：就提高了效率吧。</w:t>
      </w:r>
      <w:r>
        <w:rPr>
          <w:rFonts w:ascii="宋体" w:hAnsi="宋体" w:eastAsia="宋体" w:cs="宋体"/>
        </w:rPr>
        <w:br w:type="textWrapping"/>
      </w:r>
      <w:r>
        <w:rPr>
          <w:rFonts w:ascii="宋体" w:hAnsi="宋体" w:eastAsia="宋体" w:cs="宋体"/>
        </w:rPr>
        <w:t>角色1：提高效率对。</w:t>
      </w:r>
      <w:del w:id="182" w:author="微信用户" w:date="2023-04-19T17:02:49Z">
        <w:r>
          <w:rPr>
            <w:rFonts w:ascii="宋体" w:hAnsi="宋体" w:eastAsia="宋体" w:cs="宋体"/>
          </w:rPr>
          <w:delText>嗯</w:delText>
        </w:r>
      </w:del>
      <w:r>
        <w:rPr>
          <w:rFonts w:ascii="宋体" w:hAnsi="宋体" w:eastAsia="宋体" w:cs="宋体"/>
        </w:rPr>
        <w:t>就尤其您的工作特殊性还更需要快一步是吧？</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w:t>
      </w:r>
      <w:del w:id="183" w:author="微信用户" w:date="2023-04-19T17:02:52Z">
        <w:r>
          <w:rPr>
            <w:rFonts w:ascii="宋体" w:hAnsi="宋体" w:eastAsia="宋体" w:cs="宋体"/>
          </w:rPr>
          <w:delText>嗯</w:delText>
        </w:r>
      </w:del>
      <w:r>
        <w:rPr>
          <w:rFonts w:ascii="宋体" w:hAnsi="宋体" w:eastAsia="宋体" w:cs="宋体"/>
        </w:rPr>
        <w:t>有没有说在深圳这么多年有没有找过朋友，在深圳的一些分散一点的朋友，然后约着出去一起去哪里玩的经历？就比如周末要约着一起去爬个山呐这样子。</w:t>
      </w:r>
      <w:r>
        <w:rPr>
          <w:rFonts w:ascii="宋体" w:hAnsi="宋体" w:eastAsia="宋体" w:cs="宋体"/>
        </w:rPr>
        <w:br w:type="textWrapping"/>
      </w:r>
      <w:r>
        <w:rPr>
          <w:rFonts w:ascii="宋体" w:hAnsi="宋体" w:eastAsia="宋体" w:cs="宋体"/>
        </w:rPr>
        <w:t>角色2：以前有约过去爬梧桐山，也有。</w:t>
      </w:r>
      <w:r>
        <w:rPr>
          <w:rFonts w:ascii="宋体" w:hAnsi="宋体" w:eastAsia="宋体" w:cs="宋体"/>
        </w:rPr>
        <w:br w:type="textWrapping"/>
      </w:r>
      <w:r>
        <w:rPr>
          <w:rFonts w:ascii="宋体" w:hAnsi="宋体" w:eastAsia="宋体" w:cs="宋体"/>
        </w:rPr>
        <w:t>角色1：爬梧桐山。那个时候您是还是在华强北吗？</w:t>
      </w:r>
      <w:r>
        <w:rPr>
          <w:rFonts w:ascii="宋体" w:hAnsi="宋体" w:eastAsia="宋体" w:cs="宋体"/>
        </w:rPr>
        <w:br w:type="textWrapping"/>
      </w:r>
      <w:r>
        <w:rPr>
          <w:rFonts w:ascii="宋体" w:hAnsi="宋体" w:eastAsia="宋体" w:cs="宋体"/>
        </w:rPr>
        <w:t>角色2：华强北。</w:t>
      </w:r>
      <w:r>
        <w:rPr>
          <w:rFonts w:ascii="宋体" w:hAnsi="宋体" w:eastAsia="宋体" w:cs="宋体"/>
        </w:rPr>
        <w:br w:type="textWrapping"/>
      </w:r>
      <w:r>
        <w:rPr>
          <w:rFonts w:ascii="宋体" w:hAnsi="宋体" w:eastAsia="宋体" w:cs="宋体"/>
        </w:rPr>
        <w:t>角色1：然后去梧桐山是怎么去呢？</w:t>
      </w:r>
      <w:r>
        <w:rPr>
          <w:rFonts w:ascii="宋体" w:hAnsi="宋体" w:eastAsia="宋体" w:cs="宋体"/>
        </w:rPr>
        <w:br w:type="textWrapping"/>
      </w:r>
      <w:r>
        <w:rPr>
          <w:rFonts w:ascii="宋体" w:hAnsi="宋体" w:eastAsia="宋体" w:cs="宋体"/>
        </w:rPr>
        <w:t>角色2：有时候开车去，有时候对有时候坐地铁也有。</w:t>
      </w:r>
      <w:r>
        <w:rPr>
          <w:rFonts w:ascii="宋体" w:hAnsi="宋体" w:eastAsia="宋体" w:cs="宋体"/>
        </w:rPr>
        <w:br w:type="textWrapping"/>
      </w:r>
      <w:r>
        <w:rPr>
          <w:rFonts w:ascii="宋体" w:hAnsi="宋体" w:eastAsia="宋体" w:cs="宋体"/>
        </w:rPr>
        <w:t>角色1：嗯就是从华强北坐到哪个站呢？</w:t>
      </w:r>
      <w:r>
        <w:rPr>
          <w:rFonts w:ascii="宋体" w:hAnsi="宋体" w:eastAsia="宋体" w:cs="宋体"/>
        </w:rPr>
        <w:br w:type="textWrapping"/>
      </w:r>
      <w:r>
        <w:rPr>
          <w:rFonts w:ascii="宋体" w:hAnsi="宋体" w:eastAsia="宋体" w:cs="宋体"/>
        </w:rPr>
        <w:t>角色2：这就好久之前了我都忘记了，当时</w:t>
      </w:r>
      <w:del w:id="184" w:author="微信用户" w:date="2023-04-19T17:03:06Z">
        <w:r>
          <w:rPr>
            <w:rFonts w:ascii="宋体" w:hAnsi="宋体" w:eastAsia="宋体" w:cs="宋体"/>
          </w:rPr>
          <w:delText>没当</w:delText>
        </w:r>
      </w:del>
      <w:del w:id="185" w:author="微信用户" w:date="2023-04-19T17:03:05Z">
        <w:r>
          <w:rPr>
            <w:rFonts w:ascii="宋体" w:hAnsi="宋体" w:eastAsia="宋体" w:cs="宋体"/>
          </w:rPr>
          <w:delText>时</w:delText>
        </w:r>
      </w:del>
      <w:ins w:id="186" w:author="微信用户" w:date="2023-04-19T17:03:12Z">
        <w:r>
          <w:rPr>
            <w:rFonts w:hint="eastAsia" w:ascii="宋体" w:hAnsi="宋体" w:eastAsia="宋体" w:cs="宋体"/>
            <w:lang w:val="en-US" w:eastAsia="zh-CN"/>
          </w:rPr>
          <w:t>走</w:t>
        </w:r>
      </w:ins>
      <w:del w:id="187" w:author="微信用户" w:date="2023-04-19T17:03:11Z">
        <w:r>
          <w:rPr>
            <w:rFonts w:ascii="宋体" w:hAnsi="宋体" w:eastAsia="宋体" w:cs="宋体"/>
          </w:rPr>
          <w:delText>没</w:delText>
        </w:r>
      </w:del>
      <w:del w:id="188" w:author="微信用户" w:date="2023-04-19T17:03:10Z">
        <w:r>
          <w:rPr>
            <w:rFonts w:ascii="宋体" w:hAnsi="宋体" w:eastAsia="宋体" w:cs="宋体"/>
          </w:rPr>
          <w:delText>有</w:delText>
        </w:r>
      </w:del>
      <w:r>
        <w:rPr>
          <w:rFonts w:ascii="宋体" w:hAnsi="宋体" w:eastAsia="宋体" w:cs="宋体"/>
        </w:rPr>
        <w:t>到那里还要走一段路很很远。</w:t>
      </w:r>
      <w:r>
        <w:rPr>
          <w:rFonts w:ascii="宋体" w:hAnsi="宋体" w:eastAsia="宋体" w:cs="宋体"/>
        </w:rPr>
        <w:br w:type="textWrapping"/>
      </w:r>
      <w:r>
        <w:rPr>
          <w:rFonts w:ascii="宋体" w:hAnsi="宋体" w:eastAsia="宋体" w:cs="宋体"/>
        </w:rPr>
        <w:t>角色1：当时还要走一段路很远是吧？</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角色2：那我们进坐地铁去爬山很少，只有一两次。那时候没到那里那没到那那里。</w:t>
      </w:r>
      <w:r>
        <w:rPr>
          <w:rFonts w:ascii="宋体" w:hAnsi="宋体" w:eastAsia="宋体" w:cs="宋体"/>
        </w:rPr>
        <w:br w:type="textWrapping"/>
      </w:r>
      <w:r>
        <w:rPr>
          <w:rFonts w:ascii="宋体" w:hAnsi="宋体" w:eastAsia="宋体" w:cs="宋体"/>
        </w:rPr>
        <w:t>角色1：就是那个时候的地铁还没有那么的便利是吧？</w:t>
      </w:r>
      <w:r>
        <w:rPr>
          <w:rFonts w:ascii="宋体" w:hAnsi="宋体" w:eastAsia="宋体" w:cs="宋体"/>
        </w:rPr>
        <w:br w:type="textWrapping"/>
      </w:r>
      <w:r>
        <w:rPr>
          <w:rFonts w:ascii="宋体" w:hAnsi="宋体" w:eastAsia="宋体" w:cs="宋体"/>
        </w:rPr>
        <w:t>角色2：对呀。</w:t>
      </w:r>
      <w:r>
        <w:rPr>
          <w:rFonts w:ascii="宋体" w:hAnsi="宋体" w:eastAsia="宋体" w:cs="宋体"/>
        </w:rPr>
        <w:br w:type="textWrapping"/>
      </w:r>
      <w:r>
        <w:rPr>
          <w:rFonts w:ascii="宋体" w:hAnsi="宋体" w:eastAsia="宋体" w:cs="宋体"/>
        </w:rPr>
        <w:t>角色1：</w:t>
      </w:r>
      <w:del w:id="189" w:author="微信用户" w:date="2023-04-19T17:03:22Z">
        <w:r>
          <w:rPr>
            <w:rFonts w:ascii="宋体" w:hAnsi="宋体" w:eastAsia="宋体" w:cs="宋体"/>
          </w:rPr>
          <w:delText>嗯</w:delText>
        </w:r>
      </w:del>
      <w:r>
        <w:rPr>
          <w:rFonts w:ascii="宋体" w:hAnsi="宋体" w:eastAsia="宋体" w:cs="宋体"/>
        </w:rPr>
        <w:t>那您觉得就是地铁运行就是开通运行之后，深圳的一些格局方面有没有发现发生了给您留下了比较深刻的印象？就比如</w:t>
      </w:r>
      <w:del w:id="190" w:author="微信用户" w:date="2023-04-19T17:03:46Z">
        <w:r>
          <w:rPr>
            <w:rFonts w:ascii="宋体" w:hAnsi="宋体" w:eastAsia="宋体" w:cs="宋体"/>
          </w:rPr>
          <w:delText>呃</w:delText>
        </w:r>
      </w:del>
      <w:r>
        <w:rPr>
          <w:rFonts w:ascii="宋体" w:hAnsi="宋体" w:eastAsia="宋体" w:cs="宋体"/>
        </w:rPr>
        <w:t>小区啊更多了，就是卖楼的更多了。然后就是居住的人会不会考虑附近有没有地铁这样的因素，就拿您个人来说。</w:t>
      </w:r>
      <w:r>
        <w:rPr>
          <w:rFonts w:ascii="宋体" w:hAnsi="宋体" w:eastAsia="宋体" w:cs="宋体"/>
        </w:rPr>
        <w:br w:type="textWrapping"/>
      </w:r>
      <w:r>
        <w:rPr>
          <w:rFonts w:ascii="宋体" w:hAnsi="宋体" w:eastAsia="宋体" w:cs="宋体"/>
        </w:rPr>
        <w:t>角色2：有。肯定有以前住的</w:t>
      </w:r>
      <w:del w:id="191" w:author="微信用户" w:date="2023-04-19T17:04:04Z">
        <w:r>
          <w:rPr>
            <w:rFonts w:ascii="宋体" w:hAnsi="宋体" w:eastAsia="宋体" w:cs="宋体"/>
          </w:rPr>
          <w:delText>，看住哪</w:delText>
        </w:r>
      </w:del>
      <w:del w:id="192" w:author="微信用户" w:date="2023-04-19T17:04:03Z">
        <w:r>
          <w:rPr>
            <w:rFonts w:ascii="宋体" w:hAnsi="宋体" w:eastAsia="宋体" w:cs="宋体"/>
          </w:rPr>
          <w:delText>里有人</w:delText>
        </w:r>
      </w:del>
      <w:r>
        <w:rPr>
          <w:rFonts w:ascii="宋体" w:hAnsi="宋体" w:eastAsia="宋体" w:cs="宋体"/>
        </w:rPr>
        <w:t>。我个人的自己有地铁就方便了很多。</w:t>
      </w:r>
      <w:r>
        <w:rPr>
          <w:rFonts w:ascii="宋体" w:hAnsi="宋体" w:eastAsia="宋体" w:cs="宋体"/>
        </w:rPr>
        <w:br w:type="textWrapping"/>
      </w:r>
      <w:r>
        <w:rPr>
          <w:rFonts w:ascii="宋体" w:hAnsi="宋体" w:eastAsia="宋体" w:cs="宋体"/>
        </w:rPr>
        <w:t>角色1：就是您会把有无地铁作为一个考虑的因素。</w:t>
      </w:r>
      <w:r>
        <w:rPr>
          <w:rFonts w:ascii="宋体" w:hAnsi="宋体" w:eastAsia="宋体" w:cs="宋体"/>
        </w:rPr>
        <w:br w:type="textWrapping"/>
      </w:r>
      <w:r>
        <w:rPr>
          <w:rFonts w:ascii="宋体" w:hAnsi="宋体" w:eastAsia="宋体" w:cs="宋体"/>
        </w:rPr>
        <w:t>角色2：对，租房子肯定要住在附近，有地铁的。就出行也方便。</w:t>
      </w:r>
      <w:r>
        <w:rPr>
          <w:rFonts w:ascii="宋体" w:hAnsi="宋体" w:eastAsia="宋体" w:cs="宋体"/>
        </w:rPr>
        <w:br w:type="textWrapping"/>
      </w:r>
      <w:r>
        <w:rPr>
          <w:rFonts w:ascii="宋体" w:hAnsi="宋体" w:eastAsia="宋体" w:cs="宋体"/>
        </w:rPr>
        <w:t>角色1：就是距离呢就是去到地铁站的时间长短的距离会不会成为您考虑的因素？</w:t>
      </w:r>
      <w:r>
        <w:rPr>
          <w:rFonts w:ascii="宋体" w:hAnsi="宋体" w:eastAsia="宋体" w:cs="宋体"/>
        </w:rPr>
        <w:br w:type="textWrapping"/>
      </w:r>
      <w:r>
        <w:rPr>
          <w:rFonts w:ascii="宋体" w:hAnsi="宋体" w:eastAsia="宋体" w:cs="宋体"/>
        </w:rPr>
        <w:t>角色2：那这个肯定会。</w:t>
      </w:r>
      <w:r>
        <w:rPr>
          <w:rFonts w:ascii="宋体" w:hAnsi="宋体" w:eastAsia="宋体" w:cs="宋体"/>
        </w:rPr>
        <w:br w:type="textWrapping"/>
      </w:r>
      <w:r>
        <w:rPr>
          <w:rFonts w:ascii="宋体" w:hAnsi="宋体" w:eastAsia="宋体" w:cs="宋体"/>
        </w:rPr>
        <w:t>角色1：也会，那如果嗯是不是有地铁口，有地铁站口的，地方的房价都会贵一点点。</w:t>
      </w:r>
      <w:r>
        <w:rPr>
          <w:rFonts w:ascii="宋体" w:hAnsi="宋体" w:eastAsia="宋体" w:cs="宋体"/>
        </w:rPr>
        <w:br w:type="textWrapping"/>
      </w:r>
      <w:r>
        <w:rPr>
          <w:rFonts w:ascii="宋体" w:hAnsi="宋体" w:eastAsia="宋体" w:cs="宋体"/>
        </w:rPr>
        <w:t>角色2：那肯定贵，是这样。</w:t>
      </w:r>
      <w:r>
        <w:rPr>
          <w:rFonts w:ascii="宋体" w:hAnsi="宋体" w:eastAsia="宋体" w:cs="宋体"/>
        </w:rPr>
        <w:br w:type="textWrapping"/>
      </w:r>
      <w:r>
        <w:rPr>
          <w:rFonts w:ascii="宋体" w:hAnsi="宋体" w:eastAsia="宋体" w:cs="宋体"/>
        </w:rPr>
        <w:t>角色1：租房也是这样是吧？</w:t>
      </w:r>
      <w:r>
        <w:rPr>
          <w:rFonts w:ascii="宋体" w:hAnsi="宋体" w:eastAsia="宋体" w:cs="宋体"/>
        </w:rPr>
        <w:br w:type="textWrapping"/>
      </w:r>
      <w:r>
        <w:rPr>
          <w:rFonts w:ascii="宋体" w:hAnsi="宋体" w:eastAsia="宋体" w:cs="宋体"/>
        </w:rPr>
        <w:t>角色2：租房也是。</w:t>
      </w:r>
      <w:r>
        <w:rPr>
          <w:rFonts w:ascii="宋体" w:hAnsi="宋体" w:eastAsia="宋体" w:cs="宋体"/>
        </w:rPr>
        <w:br w:type="textWrapping"/>
      </w:r>
      <w:r>
        <w:rPr>
          <w:rFonts w:ascii="宋体" w:hAnsi="宋体" w:eastAsia="宋体" w:cs="宋体"/>
        </w:rPr>
        <w:t>角色1：嗯就是这是一个还挺重要的因素的。</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w:t>
      </w:r>
      <w:del w:id="193" w:author="微信用户" w:date="2023-04-19T17:04:34Z">
        <w:r>
          <w:rPr>
            <w:rFonts w:ascii="宋体" w:hAnsi="宋体" w:eastAsia="宋体" w:cs="宋体"/>
          </w:rPr>
          <w:delText>嗯</w:delText>
        </w:r>
      </w:del>
      <w:r>
        <w:rPr>
          <w:rFonts w:ascii="宋体" w:hAnsi="宋体" w:eastAsia="宋体" w:cs="宋体"/>
        </w:rPr>
        <w:t>那在您看来，深圳发展这么多年，它的哪一些区的功能有没有发生一些比较大性质的改变？就比如您说坪山，之前现在就以前嘛您刚来是工厂是吧？现在您觉得坪山更偏向于哪方面呢？就是有没有发现他在这附近办了大学啊，他就变得不那么工业了？</w:t>
      </w:r>
      <w:r>
        <w:rPr>
          <w:rFonts w:ascii="宋体" w:hAnsi="宋体" w:eastAsia="宋体" w:cs="宋体"/>
        </w:rPr>
        <w:br w:type="textWrapping"/>
      </w:r>
      <w:r>
        <w:rPr>
          <w:rFonts w:ascii="宋体" w:hAnsi="宋体" w:eastAsia="宋体" w:cs="宋体"/>
        </w:rPr>
        <w:t>角色2：这个自从这个大学在这里，就工厂也少了很多。</w:t>
      </w:r>
      <w:r>
        <w:rPr>
          <w:rFonts w:ascii="宋体" w:hAnsi="宋体" w:eastAsia="宋体" w:cs="宋体"/>
        </w:rPr>
        <w:br w:type="textWrapping"/>
      </w:r>
      <w:r>
        <w:rPr>
          <w:rFonts w:ascii="宋体" w:hAnsi="宋体" w:eastAsia="宋体" w:cs="宋体"/>
        </w:rPr>
        <w:t>角色1：工厂也少了很多。嗯现在就有点偏那种文化教育方面的了是吧？</w:t>
      </w:r>
      <w:r>
        <w:rPr>
          <w:rFonts w:ascii="宋体" w:hAnsi="宋体" w:eastAsia="宋体" w:cs="宋体"/>
        </w:rPr>
        <w:br w:type="textWrapping"/>
      </w:r>
      <w:r>
        <w:rPr>
          <w:rFonts w:ascii="宋体" w:hAnsi="宋体" w:eastAsia="宋体" w:cs="宋体"/>
        </w:rPr>
        <w:t>角色2：对，教育那边。</w:t>
      </w:r>
      <w:r>
        <w:rPr>
          <w:rFonts w:ascii="宋体" w:hAnsi="宋体" w:eastAsia="宋体" w:cs="宋体"/>
        </w:rPr>
        <w:br w:type="textWrapping"/>
      </w:r>
      <w:r>
        <w:rPr>
          <w:rFonts w:ascii="宋体" w:hAnsi="宋体" w:eastAsia="宋体" w:cs="宋体"/>
        </w:rPr>
        <w:t>角色1：</w:t>
      </w:r>
      <w:del w:id="194" w:author="微信用户" w:date="2023-04-19T17:04:54Z">
        <w:r>
          <w:rPr>
            <w:rFonts w:ascii="宋体" w:hAnsi="宋体" w:eastAsia="宋体" w:cs="宋体"/>
          </w:rPr>
          <w:delText>噢</w:delText>
        </w:r>
      </w:del>
      <w:del w:id="195" w:author="微信用户" w:date="2023-04-19T17:04:53Z">
        <w:r>
          <w:rPr>
            <w:rFonts w:ascii="宋体" w:hAnsi="宋体" w:eastAsia="宋体" w:cs="宋体"/>
          </w:rPr>
          <w:delText>那福</w:delText>
        </w:r>
      </w:del>
      <w:r>
        <w:rPr>
          <w:rFonts w:ascii="宋体" w:hAnsi="宋体" w:eastAsia="宋体" w:cs="宋体"/>
        </w:rPr>
        <w:t>那您居住的地方，福田那个地方的话，他以前是偏商业化一点吗？</w:t>
      </w:r>
      <w:r>
        <w:rPr>
          <w:rFonts w:ascii="宋体" w:hAnsi="宋体" w:eastAsia="宋体" w:cs="宋体"/>
        </w:rPr>
        <w:br w:type="textWrapping"/>
      </w:r>
      <w:r>
        <w:rPr>
          <w:rFonts w:ascii="宋体" w:hAnsi="宋体" w:eastAsia="宋体" w:cs="宋体"/>
        </w:rPr>
        <w:t>角色2：偏商业电子城。</w:t>
      </w:r>
      <w:r>
        <w:rPr>
          <w:rFonts w:ascii="宋体" w:hAnsi="宋体" w:eastAsia="宋体" w:cs="宋体"/>
        </w:rPr>
        <w:br w:type="textWrapping"/>
      </w:r>
      <w:r>
        <w:rPr>
          <w:rFonts w:ascii="宋体" w:hAnsi="宋体" w:eastAsia="宋体" w:cs="宋体"/>
        </w:rPr>
        <w:t>角色1：那现在电子厂</w:t>
      </w:r>
      <w:del w:id="196" w:author="微信用户" w:date="2023-04-19T17:04:57Z">
        <w:r>
          <w:rPr>
            <w:rFonts w:ascii="宋体" w:hAnsi="宋体" w:eastAsia="宋体" w:cs="宋体"/>
          </w:rPr>
          <w:delText>嗯</w:delText>
        </w:r>
      </w:del>
      <w:r>
        <w:rPr>
          <w:rFonts w:ascii="宋体" w:hAnsi="宋体" w:eastAsia="宋体" w:cs="宋体"/>
        </w:rPr>
        <w:t>那现在您觉得是</w:t>
      </w:r>
      <w:del w:id="197" w:author="微信用户" w:date="2023-04-19T17:04:59Z">
        <w:r>
          <w:rPr>
            <w:rFonts w:ascii="宋体" w:hAnsi="宋体" w:eastAsia="宋体" w:cs="宋体"/>
          </w:rPr>
          <w:delText>呃</w:delText>
        </w:r>
      </w:del>
      <w:r>
        <w:rPr>
          <w:rFonts w:ascii="宋体" w:hAnsi="宋体" w:eastAsia="宋体" w:cs="宋体"/>
        </w:rPr>
        <w:t>现在它的定位还是电子城，就是还是一个比较商业的区吗？</w:t>
      </w:r>
      <w:r>
        <w:rPr>
          <w:rFonts w:ascii="宋体" w:hAnsi="宋体" w:eastAsia="宋体" w:cs="宋体"/>
        </w:rPr>
        <w:br w:type="textWrapping"/>
      </w:r>
      <w:r>
        <w:rPr>
          <w:rFonts w:ascii="宋体" w:hAnsi="宋体" w:eastAsia="宋体" w:cs="宋体"/>
        </w:rPr>
        <w:t>角色2：现在也有好多人没有做电子的改成其他的。</w:t>
      </w:r>
      <w:r>
        <w:rPr>
          <w:rFonts w:ascii="宋体" w:hAnsi="宋体" w:eastAsia="宋体" w:cs="宋体"/>
        </w:rPr>
        <w:br w:type="textWrapping"/>
      </w:r>
      <w:r>
        <w:rPr>
          <w:rFonts w:ascii="宋体" w:hAnsi="宋体" w:eastAsia="宋体" w:cs="宋体"/>
        </w:rPr>
        <w:t>角色1：改成其他了，就是也发生了一些职业上的变化。</w:t>
      </w:r>
      <w:r>
        <w:rPr>
          <w:rFonts w:ascii="宋体" w:hAnsi="宋体" w:eastAsia="宋体" w:cs="宋体"/>
        </w:rPr>
        <w:br w:type="textWrapping"/>
      </w:r>
      <w:r>
        <w:rPr>
          <w:rFonts w:ascii="宋体" w:hAnsi="宋体" w:eastAsia="宋体" w:cs="宋体"/>
        </w:rPr>
        <w:t>角色2：而且商场改革很多都改成化妆品的也有很多的。</w:t>
      </w:r>
      <w:r>
        <w:rPr>
          <w:rFonts w:ascii="宋体" w:hAnsi="宋体" w:eastAsia="宋体" w:cs="宋体"/>
        </w:rPr>
        <w:br w:type="textWrapping"/>
      </w:r>
      <w:r>
        <w:rPr>
          <w:rFonts w:ascii="宋体" w:hAnsi="宋体" w:eastAsia="宋体" w:cs="宋体"/>
        </w:rPr>
        <w:t>角色1：化妆品，就有点重工业变慢慢转为轻制造业轻工业这种了吗？</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w:t>
      </w:r>
      <w:del w:id="198" w:author="微信用户" w:date="2023-04-19T17:05:09Z">
        <w:r>
          <w:rPr>
            <w:rFonts w:ascii="宋体" w:hAnsi="宋体" w:eastAsia="宋体" w:cs="宋体"/>
          </w:rPr>
          <w:delText>嗯</w:delText>
        </w:r>
      </w:del>
      <w:r>
        <w:rPr>
          <w:rFonts w:ascii="宋体" w:hAnsi="宋体" w:eastAsia="宋体" w:cs="宋体"/>
        </w:rPr>
        <w:t>有没有觉得深圳的重心不断的在西迁？就是您以前在福田嘛是吧？他现在的重心你有没有觉得不断的往</w:t>
      </w:r>
      <w:del w:id="199" w:author="微信用户" w:date="2023-04-19T17:05:12Z">
        <w:r>
          <w:rPr>
            <w:rFonts w:ascii="宋体" w:hAnsi="宋体" w:eastAsia="宋体" w:cs="宋体"/>
          </w:rPr>
          <w:delText>呃</w:delText>
        </w:r>
      </w:del>
      <w:r>
        <w:rPr>
          <w:rFonts w:ascii="宋体" w:hAnsi="宋体" w:eastAsia="宋体" w:cs="宋体"/>
        </w:rPr>
        <w:t>西迁，就是说不断的往南山区那边发展。</w:t>
      </w:r>
      <w:r>
        <w:rPr>
          <w:rFonts w:ascii="宋体" w:hAnsi="宋体" w:eastAsia="宋体" w:cs="宋体"/>
        </w:rPr>
        <w:br w:type="textWrapping"/>
      </w:r>
      <w:r>
        <w:rPr>
          <w:rFonts w:ascii="宋体" w:hAnsi="宋体" w:eastAsia="宋体" w:cs="宋体"/>
        </w:rPr>
        <w:t>00:40:12</w:t>
      </w:r>
      <w:r>
        <w:rPr>
          <w:rFonts w:ascii="宋体" w:hAnsi="宋体" w:eastAsia="宋体" w:cs="宋体"/>
        </w:rPr>
        <w:br w:type="textWrapping"/>
      </w:r>
      <w:r>
        <w:rPr>
          <w:rFonts w:ascii="宋体" w:hAnsi="宋体" w:eastAsia="宋体" w:cs="宋体"/>
        </w:rPr>
        <w:t>角色2：有。</w:t>
      </w:r>
      <w:r>
        <w:rPr>
          <w:rFonts w:ascii="宋体" w:hAnsi="宋体" w:eastAsia="宋体" w:cs="宋体"/>
        </w:rPr>
        <w:br w:type="textWrapping"/>
      </w:r>
      <w:r>
        <w:rPr>
          <w:rFonts w:ascii="宋体" w:hAnsi="宋体" w:eastAsia="宋体" w:cs="宋体"/>
        </w:rPr>
        <w:t>角色1：没有觉得现在南山超过了以前的福田？</w:t>
      </w:r>
      <w:r>
        <w:rPr>
          <w:rFonts w:ascii="宋体" w:hAnsi="宋体" w:eastAsia="宋体" w:cs="宋体"/>
        </w:rPr>
        <w:br w:type="textWrapping"/>
      </w:r>
      <w:r>
        <w:rPr>
          <w:rFonts w:ascii="宋体" w:hAnsi="宋体" w:eastAsia="宋体" w:cs="宋体"/>
        </w:rPr>
        <w:t>角色2：现在的房价都超过福田了。</w:t>
      </w:r>
      <w:r>
        <w:rPr>
          <w:rFonts w:ascii="宋体" w:hAnsi="宋体" w:eastAsia="宋体" w:cs="宋体"/>
        </w:rPr>
        <w:br w:type="textWrapping"/>
      </w:r>
      <w:r>
        <w:rPr>
          <w:rFonts w:ascii="宋体" w:hAnsi="宋体" w:eastAsia="宋体" w:cs="宋体"/>
        </w:rPr>
        <w:t>角色1：就是福田现在已经不再是以前那么繁荣了是吧？那现在最繁荣的区大概您觉得是在哪个区呢？</w:t>
      </w:r>
      <w:r>
        <w:rPr>
          <w:rFonts w:ascii="宋体" w:hAnsi="宋体" w:eastAsia="宋体" w:cs="宋体"/>
        </w:rPr>
        <w:br w:type="textWrapping"/>
      </w:r>
      <w:r>
        <w:rPr>
          <w:rFonts w:ascii="宋体" w:hAnsi="宋体" w:eastAsia="宋体" w:cs="宋体"/>
        </w:rPr>
        <w:t>角色2：最繁荣的？</w:t>
      </w:r>
      <w:r>
        <w:rPr>
          <w:rFonts w:ascii="宋体" w:hAnsi="宋体" w:eastAsia="宋体" w:cs="宋体"/>
        </w:rPr>
        <w:br w:type="textWrapping"/>
      </w:r>
      <w:r>
        <w:rPr>
          <w:rFonts w:ascii="宋体" w:hAnsi="宋体" w:eastAsia="宋体" w:cs="宋体"/>
        </w:rPr>
        <w:t>角色1：</w:t>
      </w:r>
      <w:del w:id="200" w:author="微信用户" w:date="2023-04-19T17:05:23Z">
        <w:r>
          <w:rPr>
            <w:rFonts w:ascii="宋体" w:hAnsi="宋体" w:eastAsia="宋体" w:cs="宋体"/>
          </w:rPr>
          <w:delText>嗯</w:delText>
        </w:r>
      </w:del>
      <w:r>
        <w:rPr>
          <w:rFonts w:ascii="宋体" w:hAnsi="宋体" w:eastAsia="宋体" w:cs="宋体"/>
        </w:rPr>
        <w:t>南山，深圳的中心，有没有听说过深圳的一个西迁史？就是说以前您在的地方就很繁华，然后慢慢的现在都变成</w:t>
      </w:r>
      <w:del w:id="201" w:author="微信用户" w:date="2023-04-19T17:05:30Z">
        <w:r>
          <w:rPr>
            <w:rFonts w:ascii="宋体" w:hAnsi="宋体" w:eastAsia="宋体" w:cs="宋体"/>
          </w:rPr>
          <w:delText>呃</w:delText>
        </w:r>
      </w:del>
      <w:r>
        <w:rPr>
          <w:rFonts w:ascii="宋体" w:hAnsi="宋体" w:eastAsia="宋体" w:cs="宋体"/>
        </w:rPr>
        <w:t>南山啦</w:t>
      </w:r>
      <w:ins w:id="202" w:author="微信用户" w:date="2023-04-19T17:05:32Z">
        <w:r>
          <w:rPr>
            <w:rFonts w:hint="eastAsia" w:ascii="宋体" w:hAnsi="宋体" w:eastAsia="宋体" w:cs="宋体"/>
            <w:lang w:eastAsia="zh-CN"/>
          </w:rPr>
          <w:t>，</w:t>
        </w:r>
      </w:ins>
      <w:r>
        <w:rPr>
          <w:rFonts w:ascii="宋体" w:hAnsi="宋体" w:eastAsia="宋体" w:cs="宋体"/>
        </w:rPr>
        <w:t>因为南山在2020年的时候GDP它创造了3000多个亿，就是超过了很多城市一个城市的经济，就是它带动了整个深圳的经济。您对南山那边是不是没怎么了解？</w:t>
      </w:r>
      <w:r>
        <w:rPr>
          <w:rFonts w:ascii="宋体" w:hAnsi="宋体" w:eastAsia="宋体" w:cs="宋体"/>
        </w:rPr>
        <w:br w:type="textWrapping"/>
      </w:r>
      <w:r>
        <w:rPr>
          <w:rFonts w:ascii="宋体" w:hAnsi="宋体" w:eastAsia="宋体" w:cs="宋体"/>
        </w:rPr>
        <w:t>角色2：没怎么了解过。</w:t>
      </w:r>
      <w:r>
        <w:rPr>
          <w:rFonts w:ascii="宋体" w:hAnsi="宋体" w:eastAsia="宋体" w:cs="宋体"/>
        </w:rPr>
        <w:br w:type="textWrapping"/>
      </w:r>
      <w:r>
        <w:rPr>
          <w:rFonts w:ascii="宋体" w:hAnsi="宋体" w:eastAsia="宋体" w:cs="宋体"/>
        </w:rPr>
        <w:t>角色1：哈嗯那你有没有觉得呃哪个地方玩的地方更多，就更偏向娱乐化一点？</w:t>
      </w:r>
      <w:r>
        <w:rPr>
          <w:rFonts w:ascii="宋体" w:hAnsi="宋体" w:eastAsia="宋体" w:cs="宋体"/>
        </w:rPr>
        <w:br w:type="textWrapping"/>
      </w:r>
      <w:r>
        <w:rPr>
          <w:rFonts w:ascii="宋体" w:hAnsi="宋体" w:eastAsia="宋体" w:cs="宋体"/>
        </w:rPr>
        <w:t>角色2：哪个区吗？</w:t>
      </w:r>
      <w:r>
        <w:rPr>
          <w:rFonts w:ascii="宋体" w:hAnsi="宋体" w:eastAsia="宋体" w:cs="宋体"/>
        </w:rPr>
        <w:br w:type="textWrapping"/>
      </w:r>
      <w:r>
        <w:rPr>
          <w:rFonts w:ascii="宋体" w:hAnsi="宋体" w:eastAsia="宋体" w:cs="宋体"/>
        </w:rPr>
        <w:t>角色1：哪个区？</w:t>
      </w:r>
      <w:r>
        <w:rPr>
          <w:rFonts w:ascii="宋体" w:hAnsi="宋体" w:eastAsia="宋体" w:cs="宋体"/>
        </w:rPr>
        <w:br w:type="textWrapping"/>
      </w:r>
      <w:r>
        <w:rPr>
          <w:rFonts w:ascii="宋体" w:hAnsi="宋体" w:eastAsia="宋体" w:cs="宋体"/>
        </w:rPr>
        <w:t>角色2：娱乐化。</w:t>
      </w:r>
      <w:r>
        <w:rPr>
          <w:rFonts w:ascii="宋体" w:hAnsi="宋体" w:eastAsia="宋体" w:cs="宋体"/>
        </w:rPr>
        <w:br w:type="textWrapping"/>
      </w:r>
      <w:r>
        <w:rPr>
          <w:rFonts w:ascii="宋体" w:hAnsi="宋体" w:eastAsia="宋体" w:cs="宋体"/>
        </w:rPr>
        <w:t>角色1：就是华侨城。</w:t>
      </w:r>
      <w:r>
        <w:rPr>
          <w:rFonts w:ascii="宋体" w:hAnsi="宋体" w:eastAsia="宋体" w:cs="宋体"/>
        </w:rPr>
        <w:br w:type="textWrapping"/>
      </w:r>
      <w:r>
        <w:rPr>
          <w:rFonts w:ascii="宋体" w:hAnsi="宋体" w:eastAsia="宋体" w:cs="宋体"/>
        </w:rPr>
        <w:t>角色2：华侨城。</w:t>
      </w:r>
      <w:r>
        <w:rPr>
          <w:rFonts w:ascii="宋体" w:hAnsi="宋体" w:eastAsia="宋体" w:cs="宋体"/>
        </w:rPr>
        <w:br w:type="textWrapping"/>
      </w:r>
      <w:r>
        <w:rPr>
          <w:rFonts w:ascii="宋体" w:hAnsi="宋体" w:eastAsia="宋体" w:cs="宋体"/>
        </w:rPr>
        <w:t>角色1：世界之窗那边噢就是您去玩的那些地方是吧？这些这些地方是在哪个区来着？</w:t>
      </w:r>
      <w:r>
        <w:rPr>
          <w:rFonts w:ascii="宋体" w:hAnsi="宋体" w:eastAsia="宋体" w:cs="宋体"/>
        </w:rPr>
        <w:br w:type="textWrapping"/>
      </w:r>
      <w:r>
        <w:rPr>
          <w:rFonts w:ascii="宋体" w:hAnsi="宋体" w:eastAsia="宋体" w:cs="宋体"/>
        </w:rPr>
        <w:t>角色2：东部华侨城市。我也忘了。</w:t>
      </w:r>
      <w:r>
        <w:rPr>
          <w:rFonts w:ascii="宋体" w:hAnsi="宋体" w:eastAsia="宋体" w:cs="宋体"/>
        </w:rPr>
        <w:br w:type="textWrapping"/>
      </w:r>
      <w:r>
        <w:rPr>
          <w:rFonts w:ascii="宋体" w:hAnsi="宋体" w:eastAsia="宋体" w:cs="宋体"/>
        </w:rPr>
        <w:t>角色1：盐田？</w:t>
      </w:r>
      <w:r>
        <w:rPr>
          <w:rFonts w:ascii="宋体" w:hAnsi="宋体" w:eastAsia="宋体" w:cs="宋体"/>
        </w:rPr>
        <w:br w:type="textWrapping"/>
      </w:r>
      <w:r>
        <w:rPr>
          <w:rFonts w:ascii="宋体" w:hAnsi="宋体" w:eastAsia="宋体" w:cs="宋体"/>
        </w:rPr>
        <w:t>角色2：盐田。</w:t>
      </w:r>
      <w:r>
        <w:rPr>
          <w:rFonts w:ascii="宋体" w:hAnsi="宋体" w:eastAsia="宋体" w:cs="宋体"/>
        </w:rPr>
        <w:br w:type="textWrapping"/>
      </w:r>
      <w:r>
        <w:rPr>
          <w:rFonts w:ascii="宋体" w:hAnsi="宋体" w:eastAsia="宋体" w:cs="宋体"/>
        </w:rPr>
        <w:t>角色1：您，然后嗯有没有一些就是办公的区域啊就是您知道在写那些一些写字楼，然后有没有发现哪些地方的写字楼越来越多了？就高楼大厦越来越多？</w:t>
      </w:r>
      <w:r>
        <w:rPr>
          <w:rFonts w:ascii="宋体" w:hAnsi="宋体" w:eastAsia="宋体" w:cs="宋体"/>
        </w:rPr>
        <w:br w:type="textWrapping"/>
      </w:r>
      <w:r>
        <w:rPr>
          <w:rFonts w:ascii="宋体" w:hAnsi="宋体" w:eastAsia="宋体" w:cs="宋体"/>
        </w:rPr>
        <w:t>角色2：宝安。</w:t>
      </w:r>
      <w:r>
        <w:rPr>
          <w:rFonts w:ascii="宋体" w:hAnsi="宋体" w:eastAsia="宋体" w:cs="宋体"/>
        </w:rPr>
        <w:br w:type="textWrapping"/>
      </w:r>
      <w:r>
        <w:rPr>
          <w:rFonts w:ascii="宋体" w:hAnsi="宋体" w:eastAsia="宋体" w:cs="宋体"/>
        </w:rPr>
        <w:t>角色1：宝安。</w:t>
      </w:r>
      <w:r>
        <w:rPr>
          <w:rFonts w:ascii="宋体" w:hAnsi="宋体" w:eastAsia="宋体" w:cs="宋体"/>
        </w:rPr>
        <w:br w:type="textWrapping"/>
      </w:r>
      <w:r>
        <w:rPr>
          <w:rFonts w:ascii="宋体" w:hAnsi="宋体" w:eastAsia="宋体" w:cs="宋体"/>
        </w:rPr>
        <w:t>角色2：对。我去过宝安那边看那附近进来好多写字楼。</w:t>
      </w:r>
      <w:r>
        <w:rPr>
          <w:rFonts w:ascii="宋体" w:hAnsi="宋体" w:eastAsia="宋体" w:cs="宋体"/>
        </w:rPr>
        <w:br w:type="textWrapping"/>
      </w:r>
      <w:r>
        <w:rPr>
          <w:rFonts w:ascii="宋体" w:hAnsi="宋体" w:eastAsia="宋体" w:cs="宋体"/>
        </w:rPr>
        <w:t>角色1：好多写字楼，晚上会不会通灯火通明那种。嗯嗯那您还记得您第一次坐地铁的时候是怎么买票的吗？</w:t>
      </w:r>
      <w:r>
        <w:rPr>
          <w:rFonts w:ascii="宋体" w:hAnsi="宋体" w:eastAsia="宋体" w:cs="宋体"/>
        </w:rPr>
        <w:br w:type="textWrapping"/>
      </w:r>
      <w:r>
        <w:rPr>
          <w:rFonts w:ascii="宋体" w:hAnsi="宋体" w:eastAsia="宋体" w:cs="宋体"/>
        </w:rPr>
        <w:t>角色2：那时候是硬币，硬币只能硬币只能硬币，还有纸币啊投</w:t>
      </w:r>
      <w:del w:id="203" w:author="微信用户" w:date="2023-04-19T17:05:58Z">
        <w:r>
          <w:rPr>
            <w:rFonts w:ascii="宋体" w:hAnsi="宋体" w:eastAsia="宋体" w:cs="宋体"/>
          </w:rPr>
          <w:delText>在</w:delText>
        </w:r>
      </w:del>
      <w:del w:id="204" w:author="微信用户" w:date="2023-04-19T17:05:57Z">
        <w:r>
          <w:rPr>
            <w:rFonts w:ascii="宋体" w:hAnsi="宋体" w:eastAsia="宋体" w:cs="宋体"/>
          </w:rPr>
          <w:delText>那个在那</w:delText>
        </w:r>
      </w:del>
      <w:del w:id="205" w:author="微信用户" w:date="2023-04-19T17:05:56Z">
        <w:r>
          <w:rPr>
            <w:rFonts w:ascii="宋体" w:hAnsi="宋体" w:eastAsia="宋体" w:cs="宋体"/>
          </w:rPr>
          <w:delText>个</w:delText>
        </w:r>
      </w:del>
      <w:r>
        <w:rPr>
          <w:rFonts w:ascii="宋体" w:hAnsi="宋体" w:eastAsia="宋体" w:cs="宋体"/>
        </w:rPr>
        <w:t>在那个售票机买的。</w:t>
      </w:r>
      <w:r>
        <w:rPr>
          <w:rFonts w:ascii="宋体" w:hAnsi="宋体" w:eastAsia="宋体" w:cs="宋体"/>
        </w:rPr>
        <w:br w:type="textWrapping"/>
      </w:r>
      <w:r>
        <w:rPr>
          <w:rFonts w:ascii="宋体" w:hAnsi="宋体" w:eastAsia="宋体" w:cs="宋体"/>
        </w:rPr>
        <w:t>角色1：他的那个票是什么形状的？</w:t>
      </w:r>
      <w:r>
        <w:rPr>
          <w:rFonts w:ascii="宋体" w:hAnsi="宋体" w:eastAsia="宋体" w:cs="宋体"/>
        </w:rPr>
        <w:br w:type="textWrapping"/>
      </w:r>
      <w:r>
        <w:rPr>
          <w:rFonts w:ascii="宋体" w:hAnsi="宋体" w:eastAsia="宋体" w:cs="宋体"/>
        </w:rPr>
        <w:t>角色2：圆形的那种啊是什么颜色的，绿色的绿色的那种，然后隔</w:t>
      </w:r>
      <w:del w:id="206" w:author="微信用户" w:date="2023-04-19T17:06:14Z">
        <w:r>
          <w:rPr>
            <w:rFonts w:ascii="宋体" w:hAnsi="宋体" w:eastAsia="宋体" w:cs="宋体"/>
          </w:rPr>
          <w:delText>隔</w:delText>
        </w:r>
      </w:del>
      <w:r>
        <w:rPr>
          <w:rFonts w:ascii="宋体" w:hAnsi="宋体" w:eastAsia="宋体" w:cs="宋体"/>
        </w:rPr>
        <w:t>了一两年吧就可以办卡了，我因为我以前经常要坐地铁嘛办卡了，办了张卡就可以一刷就不用去排队了。</w:t>
      </w:r>
      <w:r>
        <w:rPr>
          <w:rFonts w:ascii="宋体" w:hAnsi="宋体" w:eastAsia="宋体" w:cs="宋体"/>
        </w:rPr>
        <w:br w:type="textWrapping"/>
      </w:r>
      <w:r>
        <w:rPr>
          <w:rFonts w:ascii="宋体" w:hAnsi="宋体" w:eastAsia="宋体" w:cs="宋体"/>
        </w:rPr>
        <w:t>角色1：那一张卡叫什么名字啊深圳通？</w:t>
      </w:r>
      <w:r>
        <w:rPr>
          <w:rFonts w:ascii="宋体" w:hAnsi="宋体" w:eastAsia="宋体" w:cs="宋体"/>
        </w:rPr>
        <w:br w:type="textWrapping"/>
      </w:r>
      <w:r>
        <w:rPr>
          <w:rFonts w:ascii="宋体" w:hAnsi="宋体" w:eastAsia="宋体" w:cs="宋体"/>
        </w:rPr>
        <w:t>角色2：深圳通好像是深圳通。</w:t>
      </w:r>
      <w:r>
        <w:rPr>
          <w:rFonts w:ascii="宋体" w:hAnsi="宋体" w:eastAsia="宋体" w:cs="宋体"/>
        </w:rPr>
        <w:br w:type="textWrapping"/>
      </w:r>
      <w:r>
        <w:rPr>
          <w:rFonts w:ascii="宋体" w:hAnsi="宋体" w:eastAsia="宋体" w:cs="宋体"/>
        </w:rPr>
        <w:t>角色1：那他大概好像是打95折是吧？当时你有了那张卡。</w:t>
      </w:r>
      <w:r>
        <w:rPr>
          <w:rFonts w:ascii="宋体" w:hAnsi="宋体" w:eastAsia="宋体" w:cs="宋体"/>
        </w:rPr>
        <w:br w:type="textWrapping"/>
      </w:r>
      <w:r>
        <w:rPr>
          <w:rFonts w:ascii="宋体" w:hAnsi="宋体" w:eastAsia="宋体" w:cs="宋体"/>
        </w:rPr>
        <w:t>角色2：就不用去</w:t>
      </w:r>
      <w:del w:id="207" w:author="微信用户" w:date="2023-04-19T17:06:25Z">
        <w:r>
          <w:rPr>
            <w:rFonts w:ascii="宋体" w:hAnsi="宋体" w:eastAsia="宋体" w:cs="宋体"/>
          </w:rPr>
          <w:delText>等</w:delText>
        </w:r>
      </w:del>
      <w:r>
        <w:rPr>
          <w:rFonts w:ascii="宋体" w:hAnsi="宋体" w:eastAsia="宋体" w:cs="宋体"/>
        </w:rPr>
        <w:t>等票等买票。</w:t>
      </w:r>
      <w:r>
        <w:rPr>
          <w:rFonts w:ascii="宋体" w:hAnsi="宋体" w:eastAsia="宋体" w:cs="宋体"/>
        </w:rPr>
        <w:br w:type="textWrapping"/>
      </w:r>
      <w:r>
        <w:rPr>
          <w:rFonts w:ascii="宋体" w:hAnsi="宋体" w:eastAsia="宋体" w:cs="宋体"/>
        </w:rPr>
        <w:t>角色1：噢那个时候买票排队的人还很多，对不对？</w:t>
      </w:r>
      <w:r>
        <w:rPr>
          <w:rFonts w:ascii="宋体" w:hAnsi="宋体" w:eastAsia="宋体" w:cs="宋体"/>
        </w:rPr>
        <w:br w:type="textWrapping"/>
      </w:r>
      <w:r>
        <w:rPr>
          <w:rFonts w:ascii="宋体" w:hAnsi="宋体" w:eastAsia="宋体" w:cs="宋体"/>
        </w:rPr>
        <w:t>角色2：那排队的很还还很久的，那时候有时候排队都排10多20分钟。</w:t>
      </w:r>
      <w:r>
        <w:rPr>
          <w:rFonts w:ascii="宋体" w:hAnsi="宋体" w:eastAsia="宋体" w:cs="宋体"/>
        </w:rPr>
        <w:br w:type="textWrapping"/>
      </w:r>
      <w:r>
        <w:rPr>
          <w:rFonts w:ascii="宋体" w:hAnsi="宋体" w:eastAsia="宋体" w:cs="宋体"/>
        </w:rPr>
        <w:t>角色1：那你买那个票？</w:t>
      </w:r>
      <w:r>
        <w:rPr>
          <w:rFonts w:ascii="宋体" w:hAnsi="宋体" w:eastAsia="宋体" w:cs="宋体"/>
        </w:rPr>
        <w:br w:type="textWrapping"/>
      </w:r>
      <w:r>
        <w:rPr>
          <w:rFonts w:ascii="宋体" w:hAnsi="宋体" w:eastAsia="宋体" w:cs="宋体"/>
        </w:rPr>
        <w:t>角色2：那因为有了那个深圳通了那就方便不用排队了，直接刷卡就可以进去了。</w:t>
      </w:r>
      <w:r>
        <w:rPr>
          <w:rFonts w:ascii="宋体" w:hAnsi="宋体" w:eastAsia="宋体" w:cs="宋体"/>
        </w:rPr>
        <w:br w:type="textWrapping"/>
      </w:r>
      <w:r>
        <w:rPr>
          <w:rFonts w:ascii="宋体" w:hAnsi="宋体" w:eastAsia="宋体" w:cs="宋体"/>
        </w:rPr>
        <w:t>角色1：噢这样子。那现在都是拿手机扫，您现在还会用那张卡吗？深圳通坐地铁的话。</w:t>
      </w:r>
      <w:r>
        <w:rPr>
          <w:rFonts w:ascii="宋体" w:hAnsi="宋体" w:eastAsia="宋体" w:cs="宋体"/>
        </w:rPr>
        <w:br w:type="textWrapping"/>
      </w:r>
      <w:r>
        <w:rPr>
          <w:rFonts w:ascii="宋体" w:hAnsi="宋体" w:eastAsia="宋体" w:cs="宋体"/>
        </w:rPr>
        <w:t>角色2：现在这张卡都不知道，我都啊。</w:t>
      </w:r>
      <w:r>
        <w:rPr>
          <w:rFonts w:ascii="宋体" w:hAnsi="宋体" w:eastAsia="宋体" w:cs="宋体"/>
        </w:rPr>
        <w:br w:type="textWrapping"/>
      </w:r>
      <w:r>
        <w:rPr>
          <w:rFonts w:ascii="宋体" w:hAnsi="宋体" w:eastAsia="宋体" w:cs="宋体"/>
        </w:rPr>
        <w:t>角色1：就是都刷手机了是吧？</w:t>
      </w:r>
      <w:r>
        <w:rPr>
          <w:rFonts w:ascii="宋体" w:hAnsi="宋体" w:eastAsia="宋体" w:cs="宋体"/>
        </w:rPr>
        <w:br w:type="textWrapping"/>
      </w:r>
      <w:r>
        <w:rPr>
          <w:rFonts w:ascii="宋体" w:hAnsi="宋体" w:eastAsia="宋体" w:cs="宋体"/>
        </w:rPr>
        <w:t>角色2：现在。公交车都可以刷手机了，公交车对。</w:t>
      </w:r>
      <w:r>
        <w:rPr>
          <w:rFonts w:ascii="宋体" w:hAnsi="宋体" w:eastAsia="宋体" w:cs="宋体"/>
        </w:rPr>
        <w:br w:type="textWrapping"/>
      </w:r>
      <w:r>
        <w:rPr>
          <w:rFonts w:ascii="宋体" w:hAnsi="宋体" w:eastAsia="宋体" w:cs="宋体"/>
        </w:rPr>
        <w:t>角色1：嗯嗯您对这种就是比如岗</w:t>
      </w:r>
      <w:ins w:id="208" w:author="微信用户" w:date="2023-04-19T17:06:35Z">
        <w:r>
          <w:rPr>
            <w:rFonts w:hint="eastAsia" w:ascii="宋体" w:hAnsi="宋体" w:eastAsia="宋体" w:cs="宋体"/>
            <w:lang w:val="en-US" w:eastAsia="zh-CN"/>
          </w:rPr>
          <w:t>夏</w:t>
        </w:r>
      </w:ins>
      <w:del w:id="209" w:author="微信用户" w:date="2023-04-19T17:06:33Z">
        <w:r>
          <w:rPr>
            <w:rFonts w:ascii="宋体" w:hAnsi="宋体" w:eastAsia="宋体" w:cs="宋体"/>
          </w:rPr>
          <w:delText>下</w:delText>
        </w:r>
      </w:del>
      <w:r>
        <w:rPr>
          <w:rFonts w:ascii="宋体" w:hAnsi="宋体" w:eastAsia="宋体" w:cs="宋体"/>
        </w:rPr>
        <w:t>北啊这种站深圳北啊</w:t>
      </w:r>
      <w:ins w:id="210" w:author="微信用户" w:date="2023-04-19T17:06:39Z">
        <w:r>
          <w:rPr>
            <w:rFonts w:hint="eastAsia" w:ascii="宋体" w:hAnsi="宋体" w:eastAsia="宋体" w:cs="宋体"/>
            <w:lang w:eastAsia="zh-CN"/>
          </w:rPr>
          <w:t>，</w:t>
        </w:r>
      </w:ins>
      <w:r>
        <w:rPr>
          <w:rFonts w:ascii="宋体" w:hAnsi="宋体" w:eastAsia="宋体" w:cs="宋体"/>
        </w:rPr>
        <w:t>这种站换乘的时候太麻烦，你有没有</w:t>
      </w:r>
      <w:del w:id="211" w:author="微信用户" w:date="2023-04-19T17:06:46Z">
        <w:r>
          <w:rPr>
            <w:rFonts w:ascii="宋体" w:hAnsi="宋体" w:eastAsia="宋体" w:cs="宋体"/>
          </w:rPr>
          <w:delText>有</w:delText>
        </w:r>
      </w:del>
      <w:del w:id="212" w:author="微信用户" w:date="2023-04-19T17:06:43Z">
        <w:r>
          <w:rPr>
            <w:rFonts w:ascii="宋体" w:hAnsi="宋体" w:eastAsia="宋体" w:cs="宋体"/>
          </w:rPr>
          <w:delText>没有</w:delText>
        </w:r>
      </w:del>
      <w:r>
        <w:rPr>
          <w:rFonts w:ascii="宋体" w:hAnsi="宋体" w:eastAsia="宋体" w:cs="宋体"/>
        </w:rPr>
        <w:t>什么一些对</w:t>
      </w:r>
      <w:ins w:id="213" w:author="微信用户" w:date="2023-04-19T17:06:50Z">
        <w:r>
          <w:rPr>
            <w:rFonts w:hint="eastAsia" w:ascii="宋体" w:hAnsi="宋体" w:eastAsia="宋体" w:cs="宋体"/>
            <w:lang w:val="en-US" w:eastAsia="zh-CN"/>
          </w:rPr>
          <w:t>它</w:t>
        </w:r>
      </w:ins>
      <w:del w:id="214" w:author="微信用户" w:date="2023-04-19T17:06:48Z">
        <w:r>
          <w:rPr>
            <w:rFonts w:ascii="宋体" w:hAnsi="宋体" w:eastAsia="宋体" w:cs="宋体"/>
          </w:rPr>
          <w:delText>他</w:delText>
        </w:r>
      </w:del>
      <w:r>
        <w:rPr>
          <w:rFonts w:ascii="宋体" w:hAnsi="宋体" w:eastAsia="宋体" w:cs="宋体"/>
        </w:rPr>
        <w:t>的建议？就是说可不可以</w:t>
      </w:r>
      <w:del w:id="215" w:author="微信用户" w:date="2023-04-19T17:06:57Z">
        <w:r>
          <w:rPr>
            <w:rFonts w:ascii="宋体" w:hAnsi="宋体" w:eastAsia="宋体" w:cs="宋体"/>
          </w:rPr>
          <w:delText>呃</w:delText>
        </w:r>
      </w:del>
      <w:r>
        <w:rPr>
          <w:rFonts w:ascii="宋体" w:hAnsi="宋体" w:eastAsia="宋体" w:cs="宋体"/>
        </w:rPr>
        <w:t>管理啊更加严格一点，这样的话就不用人流就穿插走，然后会很麻烦。有没有类似于这样的建议？这个我也不知道怎么建议。</w:t>
      </w:r>
      <w:del w:id="216" w:author="微信用户" w:date="2023-04-19T17:07:01Z">
        <w:r>
          <w:rPr>
            <w:rFonts w:ascii="宋体" w:hAnsi="宋体" w:eastAsia="宋体" w:cs="宋体"/>
          </w:rPr>
          <w:delText>啊嗯嗯</w:delText>
        </w:r>
      </w:del>
      <w:r>
        <w:rPr>
          <w:rFonts w:ascii="宋体" w:hAnsi="宋体" w:eastAsia="宋体" w:cs="宋体"/>
        </w:rPr>
        <w:t>那您在深圳待这么多年，有没有考虑在这里完全定居下来？有考虑吗？</w:t>
      </w:r>
      <w:r>
        <w:rPr>
          <w:rFonts w:ascii="宋体" w:hAnsi="宋体" w:eastAsia="宋体" w:cs="宋体"/>
        </w:rPr>
        <w:br w:type="textWrapping"/>
      </w:r>
      <w:r>
        <w:rPr>
          <w:rFonts w:ascii="宋体" w:hAnsi="宋体" w:eastAsia="宋体" w:cs="宋体"/>
        </w:rPr>
        <w:t>角色2：有考虑。</w:t>
      </w:r>
      <w:r>
        <w:rPr>
          <w:rFonts w:ascii="宋体" w:hAnsi="宋体" w:eastAsia="宋体" w:cs="宋体"/>
        </w:rPr>
        <w:br w:type="textWrapping"/>
      </w:r>
      <w:r>
        <w:rPr>
          <w:rFonts w:ascii="宋体" w:hAnsi="宋体" w:eastAsia="宋体" w:cs="宋体"/>
        </w:rPr>
        <w:t>角色1：那您会不会把买房子的时候，挑选楼盘的时候，把地铁作为一个很重要的因素？这个买房新没有考虑过？</w:t>
      </w:r>
      <w:r>
        <w:rPr>
          <w:rFonts w:ascii="宋体" w:hAnsi="宋体" w:eastAsia="宋体" w:cs="宋体"/>
        </w:rPr>
        <w:br w:type="textWrapping"/>
      </w:r>
      <w:r>
        <w:rPr>
          <w:rFonts w:ascii="宋体" w:hAnsi="宋体" w:eastAsia="宋体" w:cs="宋体"/>
        </w:rPr>
        <w:t>角色2：还没考虑对。</w:t>
      </w:r>
      <w:r>
        <w:rPr>
          <w:rFonts w:ascii="宋体" w:hAnsi="宋体" w:eastAsia="宋体" w:cs="宋体"/>
        </w:rPr>
        <w:br w:type="textWrapping"/>
      </w:r>
      <w:r>
        <w:rPr>
          <w:rFonts w:ascii="宋体" w:hAnsi="宋体" w:eastAsia="宋体" w:cs="宋体"/>
        </w:rPr>
        <w:t>角色1：他你们不觉得有了地铁之后会便利很多吗？</w:t>
      </w:r>
      <w:r>
        <w:rPr>
          <w:rFonts w:ascii="宋体" w:hAnsi="宋体" w:eastAsia="宋体" w:cs="宋体"/>
        </w:rPr>
        <w:br w:type="textWrapping"/>
      </w:r>
      <w:r>
        <w:rPr>
          <w:rFonts w:ascii="宋体" w:hAnsi="宋体" w:eastAsia="宋体" w:cs="宋体"/>
        </w:rPr>
        <w:t>角色2：对，就也会很省时间。我这里离老家近啊我定居是有想着是定居，但是没有打算在这里买房。</w:t>
      </w:r>
      <w:r>
        <w:rPr>
          <w:rFonts w:ascii="宋体" w:hAnsi="宋体" w:eastAsia="宋体" w:cs="宋体"/>
        </w:rPr>
        <w:br w:type="textWrapping"/>
      </w:r>
      <w:r>
        <w:rPr>
          <w:rFonts w:ascii="宋体" w:hAnsi="宋体" w:eastAsia="宋体" w:cs="宋体"/>
        </w:rPr>
        <w:t>角色1：噢 嗯那您有没有觉得以前在十几年前那个工作的时候，旁边的地铁站的一些景点您还记得吗？旅游的景点就是一到放假啊然后人很多的这些景点。</w:t>
      </w:r>
      <w:r>
        <w:rPr>
          <w:rFonts w:ascii="宋体" w:hAnsi="宋体" w:eastAsia="宋体" w:cs="宋体"/>
        </w:rPr>
        <w:br w:type="textWrapping"/>
      </w:r>
      <w:r>
        <w:rPr>
          <w:rFonts w:ascii="宋体" w:hAnsi="宋体" w:eastAsia="宋体" w:cs="宋体"/>
        </w:rPr>
        <w:t>角色2：红树林吧。</w:t>
      </w:r>
      <w:r>
        <w:rPr>
          <w:rFonts w:ascii="宋体" w:hAnsi="宋体" w:eastAsia="宋体" w:cs="宋体"/>
        </w:rPr>
        <w:br w:type="textWrapping"/>
      </w:r>
      <w:r>
        <w:rPr>
          <w:rFonts w:ascii="宋体" w:hAnsi="宋体" w:eastAsia="宋体" w:cs="宋体"/>
        </w:rPr>
        <w:t>角色1：红树林。</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角色1：他可以坐地铁到吗？您有坐过地铁去吗？嗯那时候没有没有坐过地铁去那里，那时候还没开通这个站是吧？</w:t>
      </w:r>
      <w:r>
        <w:rPr>
          <w:rFonts w:ascii="宋体" w:hAnsi="宋体" w:eastAsia="宋体" w:cs="宋体"/>
        </w:rPr>
        <w:br w:type="textWrapping"/>
      </w:r>
      <w:r>
        <w:rPr>
          <w:rFonts w:ascii="宋体" w:hAnsi="宋体" w:eastAsia="宋体" w:cs="宋体"/>
        </w:rPr>
        <w:t>角色2：我也忘记了，但是那时候都是扫共享单车骑过去的。</w:t>
      </w:r>
      <w:r>
        <w:rPr>
          <w:rFonts w:ascii="宋体" w:hAnsi="宋体" w:eastAsia="宋体" w:cs="宋体"/>
        </w:rPr>
        <w:br w:type="textWrapping"/>
      </w:r>
      <w:r>
        <w:rPr>
          <w:rFonts w:ascii="宋体" w:hAnsi="宋体" w:eastAsia="宋体" w:cs="宋体"/>
        </w:rPr>
        <w:t>角色1：噢噢那您现在还会去那些地方玩吗？</w:t>
      </w:r>
      <w:r>
        <w:rPr>
          <w:rFonts w:ascii="宋体" w:hAnsi="宋体" w:eastAsia="宋体" w:cs="宋体"/>
        </w:rPr>
        <w:br w:type="textWrapping"/>
      </w:r>
      <w:r>
        <w:rPr>
          <w:rFonts w:ascii="宋体" w:hAnsi="宋体" w:eastAsia="宋体" w:cs="宋体"/>
        </w:rPr>
        <w:t>角色2：现在少了，在平，我现在在坪山这边就很少了。</w:t>
      </w:r>
      <w:r>
        <w:rPr>
          <w:rFonts w:ascii="宋体" w:hAnsi="宋体" w:eastAsia="宋体" w:cs="宋体"/>
        </w:rPr>
        <w:br w:type="textWrapping"/>
      </w:r>
      <w:r>
        <w:rPr>
          <w:rFonts w:ascii="宋体" w:hAnsi="宋体" w:eastAsia="宋体" w:cs="宋体"/>
        </w:rPr>
        <w:t>00:45:13</w:t>
      </w:r>
      <w:r>
        <w:rPr>
          <w:rFonts w:ascii="宋体" w:hAnsi="宋体" w:eastAsia="宋体" w:cs="宋体"/>
        </w:rPr>
        <w:br w:type="textWrapping"/>
      </w:r>
      <w:r>
        <w:rPr>
          <w:rFonts w:ascii="宋体" w:hAnsi="宋体" w:eastAsia="宋体" w:cs="宋体"/>
        </w:rPr>
        <w:t>角色1：噢以前有没有去过会展中心那些地方？</w:t>
      </w:r>
      <w:r>
        <w:rPr>
          <w:rFonts w:ascii="宋体" w:hAnsi="宋体" w:eastAsia="宋体" w:cs="宋体"/>
        </w:rPr>
        <w:br w:type="textWrapping"/>
      </w:r>
      <w:r>
        <w:rPr>
          <w:rFonts w:ascii="宋体" w:hAnsi="宋体" w:eastAsia="宋体" w:cs="宋体"/>
        </w:rPr>
        <w:t>角色2：少年宫？</w:t>
      </w:r>
      <w:r>
        <w:rPr>
          <w:rFonts w:ascii="宋体" w:hAnsi="宋体" w:eastAsia="宋体" w:cs="宋体"/>
        </w:rPr>
        <w:br w:type="textWrapping"/>
      </w:r>
      <w:r>
        <w:rPr>
          <w:rFonts w:ascii="宋体" w:hAnsi="宋体" w:eastAsia="宋体" w:cs="宋体"/>
        </w:rPr>
        <w:t>角色1：少年宫，会展中心，</w:t>
      </w:r>
      <w:del w:id="217" w:author="微信用户" w:date="2023-04-19T17:07:28Z">
        <w:r>
          <w:rPr>
            <w:rFonts w:ascii="宋体" w:hAnsi="宋体" w:eastAsia="宋体" w:cs="宋体"/>
          </w:rPr>
          <w:delText>嗯</w:delText>
        </w:r>
      </w:del>
      <w:r>
        <w:rPr>
          <w:rFonts w:ascii="宋体" w:hAnsi="宋体" w:eastAsia="宋体" w:cs="宋体"/>
        </w:rPr>
        <w:t>那您觉得有没有必要就是说</w:t>
      </w:r>
      <w:ins w:id="218" w:author="微信用户" w:date="2023-04-19T17:07:33Z">
        <w:r>
          <w:rPr>
            <w:rFonts w:hint="eastAsia" w:ascii="宋体" w:hAnsi="宋体" w:eastAsia="宋体" w:cs="宋体"/>
            <w:lang w:val="en-US" w:eastAsia="zh-CN"/>
          </w:rPr>
          <w:t xml:space="preserve"> </w:t>
        </w:r>
      </w:ins>
      <w:del w:id="219" w:author="微信用户" w:date="2023-04-19T17:07:31Z">
        <w:r>
          <w:rPr>
            <w:rFonts w:ascii="宋体" w:hAnsi="宋体" w:eastAsia="宋体" w:cs="宋体"/>
          </w:rPr>
          <w:delText>呃</w:delText>
        </w:r>
      </w:del>
      <w:r>
        <w:rPr>
          <w:rFonts w:ascii="宋体" w:hAnsi="宋体" w:eastAsia="宋体" w:cs="宋体"/>
        </w:rPr>
        <w:t>有一些地铁站它离嗯公交车站很远嘛您觉得有没有必要就是在我下了，比如说我下了</w:t>
      </w:r>
      <w:del w:id="220" w:author="微信用户" w:date="2023-04-19T17:07:34Z">
        <w:r>
          <w:rPr>
            <w:rFonts w:ascii="宋体" w:hAnsi="宋体" w:eastAsia="宋体" w:cs="宋体"/>
          </w:rPr>
          <w:delText>呃</w:delText>
        </w:r>
      </w:del>
      <w:r>
        <w:rPr>
          <w:rFonts w:ascii="宋体" w:hAnsi="宋体" w:eastAsia="宋体" w:cs="宋体"/>
        </w:rPr>
        <w:t>地铁站之后要去坐公交，噢您觉得在这一段路上有没有必要增添一辆那种接专门接送这种乘客的</w:t>
      </w:r>
      <w:del w:id="221" w:author="微信用户" w:date="2023-04-19T17:07:37Z">
        <w:r>
          <w:rPr>
            <w:rFonts w:ascii="宋体" w:hAnsi="宋体" w:eastAsia="宋体" w:cs="宋体"/>
          </w:rPr>
          <w:delText>呃</w:delText>
        </w:r>
      </w:del>
      <w:r>
        <w:rPr>
          <w:rFonts w:ascii="宋体" w:hAnsi="宋体" w:eastAsia="宋体" w:cs="宋体"/>
        </w:rPr>
        <w:t>类似于一大巴的？</w:t>
      </w:r>
      <w:r>
        <w:rPr>
          <w:rFonts w:ascii="宋体" w:hAnsi="宋体" w:eastAsia="宋体" w:cs="宋体"/>
        </w:rPr>
        <w:br w:type="textWrapping"/>
      </w:r>
      <w:r>
        <w:rPr>
          <w:rFonts w:ascii="宋体" w:hAnsi="宋体" w:eastAsia="宋体" w:cs="宋体"/>
        </w:rPr>
        <w:t>角色2：就是这种小巴小巴士？</w:t>
      </w:r>
      <w:r>
        <w:rPr>
          <w:rFonts w:ascii="宋体" w:hAnsi="宋体" w:eastAsia="宋体" w:cs="宋体"/>
        </w:rPr>
        <w:br w:type="textWrapping"/>
      </w:r>
      <w:r>
        <w:rPr>
          <w:rFonts w:ascii="宋体" w:hAnsi="宋体" w:eastAsia="宋体" w:cs="宋体"/>
        </w:rPr>
        <w:t>角色1：会不会觉得这样会更加便利？就是那像那种小公交车，然后到哪个站</w:t>
      </w:r>
      <w:del w:id="222" w:author="微信用户" w:date="2023-04-19T17:07:46Z">
        <w:r>
          <w:rPr>
            <w:rFonts w:ascii="宋体" w:hAnsi="宋体" w:eastAsia="宋体" w:cs="宋体"/>
          </w:rPr>
          <w:delText>对</w:delText>
        </w:r>
      </w:del>
      <w:del w:id="223" w:author="微信用户" w:date="2023-04-19T17:07:43Z">
        <w:r>
          <w:rPr>
            <w:rFonts w:ascii="宋体" w:hAnsi="宋体" w:eastAsia="宋体" w:cs="宋体"/>
          </w:rPr>
          <w:delText>对</w:delText>
        </w:r>
      </w:del>
      <w:r>
        <w:rPr>
          <w:rFonts w:ascii="宋体" w:hAnsi="宋体" w:eastAsia="宋体" w:cs="宋体"/>
        </w:rPr>
        <w:t>就专门集中的</w:t>
      </w:r>
      <w:ins w:id="224" w:author="微信用户" w:date="2023-04-19T17:07:49Z">
        <w:r>
          <w:rPr>
            <w:rFonts w:hint="eastAsia" w:ascii="宋体" w:hAnsi="宋体" w:eastAsia="宋体" w:cs="宋体"/>
            <w:lang w:val="en-US" w:eastAsia="zh-CN"/>
          </w:rPr>
          <w:t>对</w:t>
        </w:r>
      </w:ins>
      <w:r>
        <w:rPr>
          <w:rFonts w:ascii="宋体" w:hAnsi="宋体" w:eastAsia="宋体" w:cs="宋体"/>
        </w:rPr>
        <w:t>接，然后再就比如在那个会展中心人很多的话，他们要去少年宫参观啊什么的，然后中间有没有必要会加加这样的车，您觉得有必要加这个车肯定是方便方便。</w:t>
      </w:r>
      <w:r>
        <w:rPr>
          <w:rFonts w:ascii="宋体" w:hAnsi="宋体" w:eastAsia="宋体" w:cs="宋体"/>
        </w:rPr>
        <w:br w:type="textWrapping"/>
      </w:r>
      <w:r>
        <w:rPr>
          <w:rFonts w:ascii="宋体" w:hAnsi="宋体" w:eastAsia="宋体" w:cs="宋体"/>
        </w:rPr>
        <w:t>角色2：肯定方便的。</w:t>
      </w:r>
      <w:r>
        <w:rPr>
          <w:rFonts w:ascii="宋体" w:hAnsi="宋体" w:eastAsia="宋体" w:cs="宋体"/>
        </w:rPr>
        <w:br w:type="textWrapping"/>
      </w:r>
      <w:r>
        <w:rPr>
          <w:rFonts w:ascii="宋体" w:hAnsi="宋体" w:eastAsia="宋体" w:cs="宋体"/>
        </w:rPr>
        <w:t>角色1：噢您有没有呃留意过就是人口居住点特别多的地方？就是在地铁旁边周围分布的有没有哪些地方，比如您看到的哪些小区？在这边？嗯坪山的福田的都可以，坪山这边这些小区都很多住宅的，现在现在现在去年刚开通的。嘛嗯然后现在就已经变得很多了是吧？</w:t>
      </w:r>
      <w:r>
        <w:rPr>
          <w:rFonts w:ascii="宋体" w:hAnsi="宋体" w:eastAsia="宋体" w:cs="宋体"/>
        </w:rPr>
        <w:br w:type="textWrapping"/>
      </w:r>
      <w:r>
        <w:rPr>
          <w:rFonts w:ascii="宋体" w:hAnsi="宋体" w:eastAsia="宋体" w:cs="宋体"/>
        </w:rPr>
        <w:t>角色2：那个房价也涨了。</w:t>
      </w:r>
      <w:r>
        <w:rPr>
          <w:rFonts w:ascii="宋体" w:hAnsi="宋体" w:eastAsia="宋体" w:cs="宋体"/>
        </w:rPr>
        <w:br w:type="textWrapping"/>
      </w:r>
      <w:r>
        <w:rPr>
          <w:rFonts w:ascii="宋体" w:hAnsi="宋体" w:eastAsia="宋体" w:cs="宋体"/>
        </w:rPr>
        <w:t>角色1：噢对，嗯那您您说过您以前就是会呃通过那些志愿者，然后义工人员然后寻求帮助，嘛那您现在还会经常看到那些志愿者和一些义工人员，吗现在也有嗯那您出行不方便的时候还会去询问他们意见吗？就是该怎么走啊这样子？</w:t>
      </w:r>
      <w:r>
        <w:rPr>
          <w:rFonts w:ascii="宋体" w:hAnsi="宋体" w:eastAsia="宋体" w:cs="宋体"/>
        </w:rPr>
        <w:br w:type="textWrapping"/>
      </w:r>
      <w:r>
        <w:rPr>
          <w:rFonts w:ascii="宋体" w:hAnsi="宋体" w:eastAsia="宋体" w:cs="宋体"/>
        </w:rPr>
        <w:t>角色2：去坐地铁，对呀对呀就是遇到麻烦的时候那肯定该问的还是得会问。</w:t>
      </w:r>
      <w:r>
        <w:rPr>
          <w:rFonts w:ascii="宋体" w:hAnsi="宋体" w:eastAsia="宋体" w:cs="宋体"/>
        </w:rPr>
        <w:br w:type="textWrapping"/>
      </w:r>
      <w:r>
        <w:rPr>
          <w:rFonts w:ascii="宋体" w:hAnsi="宋体" w:eastAsia="宋体" w:cs="宋体"/>
        </w:rPr>
        <w:t>角色1：啊嗯那您家里有没有其他人？就是您的父母亲有来到深圳这边吗？或者家里有没有什么老人？家里有在深圳吗？</w:t>
      </w:r>
      <w:r>
        <w:rPr>
          <w:rFonts w:ascii="宋体" w:hAnsi="宋体" w:eastAsia="宋体" w:cs="宋体"/>
        </w:rPr>
        <w:br w:type="textWrapping"/>
      </w:r>
      <w:r>
        <w:rPr>
          <w:rFonts w:ascii="宋体" w:hAnsi="宋体" w:eastAsia="宋体" w:cs="宋体"/>
        </w:rPr>
        <w:t>角色2：没有在深圳。</w:t>
      </w:r>
      <w:r>
        <w:rPr>
          <w:rFonts w:ascii="宋体" w:hAnsi="宋体" w:eastAsia="宋体" w:cs="宋体"/>
        </w:rPr>
        <w:br w:type="textWrapping"/>
      </w:r>
      <w:r>
        <w:rPr>
          <w:rFonts w:ascii="宋体" w:hAnsi="宋体" w:eastAsia="宋体" w:cs="宋体"/>
        </w:rPr>
        <w:t>角色1：老家那你父母也来过深圳，噢那他们有没有坐过地铁？会不会在深圳也想感受一下地铁，然后坐地铁出行没坐过噢那您嗯身边那您的家人？平常出行坐地铁的时候，您有一起陪同吗？</w:t>
      </w:r>
      <w:r>
        <w:rPr>
          <w:rFonts w:ascii="宋体" w:hAnsi="宋体" w:eastAsia="宋体" w:cs="宋体"/>
        </w:rPr>
        <w:br w:type="textWrapping"/>
      </w:r>
      <w:r>
        <w:rPr>
          <w:rFonts w:ascii="宋体" w:hAnsi="宋体" w:eastAsia="宋体" w:cs="宋体"/>
        </w:rPr>
        <w:t>角色2：有。我老婆小孩他们也住过。</w:t>
      </w:r>
      <w:r>
        <w:rPr>
          <w:rFonts w:ascii="宋体" w:hAnsi="宋体" w:eastAsia="宋体" w:cs="宋体"/>
        </w:rPr>
        <w:br w:type="textWrapping"/>
      </w:r>
      <w:r>
        <w:rPr>
          <w:rFonts w:ascii="宋体" w:hAnsi="宋体" w:eastAsia="宋体" w:cs="宋体"/>
        </w:rPr>
        <w:t>角色1：噢那您老婆一般是坐地铁是怎么是什么路线呢？</w:t>
      </w:r>
      <w:r>
        <w:rPr>
          <w:rFonts w:ascii="宋体" w:hAnsi="宋体" w:eastAsia="宋体" w:cs="宋体"/>
        </w:rPr>
        <w:br w:type="textWrapping"/>
      </w:r>
      <w:r>
        <w:rPr>
          <w:rFonts w:ascii="宋体" w:hAnsi="宋体" w:eastAsia="宋体" w:cs="宋体"/>
        </w:rPr>
        <w:t>角色2：从那个以前我是在华</w:t>
      </w:r>
      <w:del w:id="225" w:author="微信用户" w:date="2023-04-19T17:08:05Z">
        <w:r>
          <w:rPr>
            <w:rFonts w:ascii="宋体" w:hAnsi="宋体" w:eastAsia="宋体" w:cs="宋体"/>
          </w:rPr>
          <w:delText>华</w:delText>
        </w:r>
      </w:del>
      <w:r>
        <w:rPr>
          <w:rFonts w:ascii="宋体" w:hAnsi="宋体" w:eastAsia="宋体" w:cs="宋体"/>
        </w:rPr>
        <w:t>强北那边嘛他们算龙帐，做到华强路那里去。</w:t>
      </w:r>
      <w:r>
        <w:rPr>
          <w:rFonts w:ascii="宋体" w:hAnsi="宋体" w:eastAsia="宋体" w:cs="宋体"/>
        </w:rPr>
        <w:br w:type="textWrapping"/>
      </w:r>
      <w:r>
        <w:rPr>
          <w:rFonts w:ascii="宋体" w:hAnsi="宋体" w:eastAsia="宋体" w:cs="宋体"/>
        </w:rPr>
        <w:t>角色1：啊嗯双龙站坐到华强路，对。龙岗双龙江，噢那还有那您小孩呢就是上学会不会要坐地铁？</w:t>
      </w:r>
      <w:r>
        <w:rPr>
          <w:rFonts w:ascii="宋体" w:hAnsi="宋体" w:eastAsia="宋体" w:cs="宋体"/>
        </w:rPr>
        <w:br w:type="textWrapping"/>
      </w:r>
      <w:r>
        <w:rPr>
          <w:rFonts w:ascii="宋体" w:hAnsi="宋体" w:eastAsia="宋体" w:cs="宋体"/>
        </w:rPr>
        <w:t>角色2：现在我小孩还没还没。还有。</w:t>
      </w:r>
      <w:r>
        <w:rPr>
          <w:rFonts w:ascii="宋体" w:hAnsi="宋体" w:eastAsia="宋体" w:cs="宋体"/>
        </w:rPr>
        <w:br w:type="textWrapping"/>
      </w:r>
      <w:r>
        <w:rPr>
          <w:rFonts w:ascii="宋体" w:hAnsi="宋体" w:eastAsia="宋体" w:cs="宋体"/>
        </w:rPr>
        <w:t>角色1：就是嗯您会不会觉得在地铁运行的时候噪音很大？就是在地铁里面坐着的时候会不会觉得它太快了，然后嗡嗡嗡的那有那个声音？</w:t>
      </w:r>
      <w:r>
        <w:rPr>
          <w:rFonts w:ascii="宋体" w:hAnsi="宋体" w:eastAsia="宋体" w:cs="宋体"/>
        </w:rPr>
        <w:br w:type="textWrapping"/>
      </w:r>
      <w:r>
        <w:rPr>
          <w:rFonts w:ascii="宋体" w:hAnsi="宋体" w:eastAsia="宋体" w:cs="宋体"/>
        </w:rPr>
        <w:t>角色2：有有。</w:t>
      </w:r>
      <w:r>
        <w:rPr>
          <w:rFonts w:ascii="宋体" w:hAnsi="宋体" w:eastAsia="宋体" w:cs="宋体"/>
        </w:rPr>
        <w:br w:type="textWrapping"/>
      </w:r>
      <w:r>
        <w:rPr>
          <w:rFonts w:ascii="宋体" w:hAnsi="宋体" w:eastAsia="宋体" w:cs="宋体"/>
        </w:rPr>
        <w:t>角色1：那您觉得在外面居住的时候，就您有没有就是在地铁站住的比较近？然后呢因为它有一些是露天的嘛然后会不会觉得露天的才应该会吵到人，如果会吵到。就是有你有被影响到是吗？如果是地下室的就不会嗯露天的，就会嗯那你有没有觉得在深圳坐地铁有一些，因为您喜欢坐远的距离嘛就是这种。嘛那你会不会觉得深圳的地铁的票价方面有一些偏贵了？</w:t>
      </w:r>
      <w:r>
        <w:rPr>
          <w:rFonts w:ascii="宋体" w:hAnsi="宋体" w:eastAsia="宋体" w:cs="宋体"/>
        </w:rPr>
        <w:br w:type="textWrapping"/>
      </w:r>
      <w:r>
        <w:rPr>
          <w:rFonts w:ascii="宋体" w:hAnsi="宋体" w:eastAsia="宋体" w:cs="宋体"/>
        </w:rPr>
        <w:t>角色2：好像又是8块多10块多的都有。</w:t>
      </w:r>
      <w:r>
        <w:rPr>
          <w:rFonts w:ascii="宋体" w:hAnsi="宋体" w:eastAsia="宋体" w:cs="宋体"/>
        </w:rPr>
        <w:br w:type="textWrapping"/>
      </w:r>
      <w:r>
        <w:rPr>
          <w:rFonts w:ascii="宋体" w:hAnsi="宋体" w:eastAsia="宋体" w:cs="宋体"/>
        </w:rPr>
        <w:t>角色1：嗯就是您经常会做这这么贵那一个多小时了，噢但但是它相比打车啊或者是干嘛还是要便宜很多很多是吧？</w:t>
      </w:r>
      <w:r>
        <w:rPr>
          <w:rFonts w:ascii="宋体" w:hAnsi="宋体" w:eastAsia="宋体" w:cs="宋体"/>
        </w:rPr>
        <w:br w:type="textWrapping"/>
      </w:r>
      <w:r>
        <w:rPr>
          <w:rFonts w:ascii="宋体" w:hAnsi="宋体" w:eastAsia="宋体" w:cs="宋体"/>
        </w:rPr>
        <w:t>角色2：那肯定便宜很多。</w:t>
      </w:r>
      <w:r>
        <w:rPr>
          <w:rFonts w:ascii="宋体" w:hAnsi="宋体" w:eastAsia="宋体" w:cs="宋体"/>
        </w:rPr>
        <w:br w:type="textWrapping"/>
      </w:r>
      <w:r>
        <w:rPr>
          <w:rFonts w:ascii="宋体" w:hAnsi="宋体" w:eastAsia="宋体" w:cs="宋体"/>
        </w:rPr>
        <w:t>角色1：有没有什么地方就是您本身是可以坐地铁去的但是呢后面你又觉得没必要坐地铁，然后就不就没坐地铁，有没有这样的有没有这样的经历？就去哪些地方会这样，就去一些近的地方？您以前或者现在的经历都可以。</w:t>
      </w:r>
      <w:r>
        <w:rPr>
          <w:rFonts w:ascii="宋体" w:hAnsi="宋体" w:eastAsia="宋体" w:cs="宋体"/>
        </w:rPr>
        <w:br w:type="textWrapping"/>
      </w:r>
      <w:r>
        <w:rPr>
          <w:rFonts w:ascii="宋体" w:hAnsi="宋体" w:eastAsia="宋体" w:cs="宋体"/>
        </w:rPr>
        <w:t>角色2：近的地方啊对，那如果如果近了，我有时候自己骑电电动车去啊骑电动车也可以自己近一点的去，但是远的还是得还是得坐地铁地铁方便方便，然后不塞车不塞车，就那种最最重要的就是不塞车，有时候开有时候开车太堵了太堵了。</w:t>
      </w:r>
      <w:r>
        <w:rPr>
          <w:rFonts w:ascii="宋体" w:hAnsi="宋体" w:eastAsia="宋体" w:cs="宋体"/>
        </w:rPr>
        <w:br w:type="textWrapping"/>
      </w:r>
      <w:r>
        <w:rPr>
          <w:rFonts w:ascii="宋体" w:hAnsi="宋体" w:eastAsia="宋体" w:cs="宋体"/>
        </w:rPr>
        <w:t>角色1：然后意思就是浪费时间。嗯那您坐过深圳就是最贵的那种地铁票，您记得有多贵的？15块钱有没有做到过。</w:t>
      </w:r>
      <w:r>
        <w:rPr>
          <w:rFonts w:ascii="宋体" w:hAnsi="宋体" w:eastAsia="宋体" w:cs="宋体"/>
        </w:rPr>
        <w:br w:type="textWrapping"/>
      </w:r>
      <w:r>
        <w:rPr>
          <w:rFonts w:ascii="宋体" w:hAnsi="宋体" w:eastAsia="宋体" w:cs="宋体"/>
        </w:rPr>
        <w:t>00:50:06</w:t>
      </w:r>
      <w:r>
        <w:rPr>
          <w:rFonts w:ascii="宋体" w:hAnsi="宋体" w:eastAsia="宋体" w:cs="宋体"/>
        </w:rPr>
        <w:br w:type="textWrapping"/>
      </w:r>
      <w:r>
        <w:rPr>
          <w:rFonts w:ascii="宋体" w:hAnsi="宋体" w:eastAsia="宋体" w:cs="宋体"/>
        </w:rPr>
        <w:t>角色2：因为15块钱可以坐，深圳所有的地铁就很远都可以坐到，没坐过那么贵的，好像坐个8块多的。</w:t>
      </w:r>
      <w:r>
        <w:rPr>
          <w:rFonts w:ascii="宋体" w:hAnsi="宋体" w:eastAsia="宋体" w:cs="宋体"/>
        </w:rPr>
        <w:br w:type="textWrapping"/>
      </w:r>
      <w:r>
        <w:rPr>
          <w:rFonts w:ascii="宋体" w:hAnsi="宋体" w:eastAsia="宋体" w:cs="宋体"/>
        </w:rPr>
        <w:t>角色1：8块多的？</w:t>
      </w:r>
      <w:r>
        <w:rPr>
          <w:rFonts w:ascii="宋体" w:hAnsi="宋体" w:eastAsia="宋体" w:cs="宋体"/>
        </w:rPr>
        <w:br w:type="textWrapping"/>
      </w:r>
      <w:r>
        <w:rPr>
          <w:rFonts w:ascii="宋体" w:hAnsi="宋体" w:eastAsia="宋体" w:cs="宋体"/>
        </w:rPr>
        <w:t>角色2：对有8块多的，我记得好像是刷卡是8块多的。</w:t>
      </w:r>
      <w:r>
        <w:rPr>
          <w:rFonts w:ascii="宋体" w:hAnsi="宋体" w:eastAsia="宋体" w:cs="宋体"/>
        </w:rPr>
        <w:br w:type="textWrapping"/>
      </w:r>
      <w:r>
        <w:rPr>
          <w:rFonts w:ascii="宋体" w:hAnsi="宋体" w:eastAsia="宋体" w:cs="宋体"/>
        </w:rPr>
        <w:t>角色1：噢那还打个折呢应该打了都打了深圳通的，深圳通刷卡能看得到刷多少钱的，除了这样子看到好像是8块多的。</w:t>
      </w:r>
      <w:r>
        <w:rPr>
          <w:rFonts w:ascii="宋体" w:hAnsi="宋体" w:eastAsia="宋体" w:cs="宋体"/>
        </w:rPr>
        <w:br w:type="textWrapping"/>
      </w:r>
      <w:r>
        <w:rPr>
          <w:rFonts w:ascii="宋体" w:hAnsi="宋体" w:eastAsia="宋体" w:cs="宋体"/>
        </w:rPr>
        <w:t>角色2：经常是做8块多的。</w:t>
      </w:r>
      <w:r>
        <w:rPr>
          <w:rFonts w:ascii="宋体" w:hAnsi="宋体" w:eastAsia="宋体" w:cs="宋体"/>
        </w:rPr>
        <w:br w:type="textWrapping"/>
      </w:r>
      <w:r>
        <w:rPr>
          <w:rFonts w:ascii="宋体" w:hAnsi="宋体" w:eastAsia="宋体" w:cs="宋体"/>
        </w:rPr>
        <w:t>角色1：嗯那您以前就是是去过很多地方玩嘛噢然后有没有一些比如在世界之窗拍的照片啊或者是视频啊您现在还能找到这样的珍贵的这些相片呢就是那当时有没有传到QQ里面？</w:t>
      </w:r>
      <w:r>
        <w:rPr>
          <w:rFonts w:ascii="宋体" w:hAnsi="宋体" w:eastAsia="宋体" w:cs="宋体"/>
        </w:rPr>
        <w:br w:type="textWrapping"/>
      </w:r>
      <w:r>
        <w:rPr>
          <w:rFonts w:ascii="宋体" w:hAnsi="宋体" w:eastAsia="宋体" w:cs="宋体"/>
        </w:rPr>
        <w:t>角色2：现在还能找到这些照片。</w:t>
      </w:r>
      <w:r>
        <w:rPr>
          <w:rFonts w:ascii="宋体" w:hAnsi="宋体" w:eastAsia="宋体" w:cs="宋体"/>
        </w:rPr>
        <w:br w:type="textWrapping"/>
      </w:r>
      <w:r>
        <w:rPr>
          <w:rFonts w:ascii="宋体" w:hAnsi="宋体" w:eastAsia="宋体" w:cs="宋体"/>
        </w:rPr>
        <w:t>角色1：真的有吗？您可以打开让我们看一下。就是那个时候您是跟建筑物合影，还是说跟家人们一起呀家人一起就是后面有世界之窗那个埃菲尔铁杆铁塔在那里吗？</w:t>
      </w:r>
      <w:r>
        <w:rPr>
          <w:rFonts w:ascii="宋体" w:hAnsi="宋体" w:eastAsia="宋体" w:cs="宋体"/>
        </w:rPr>
        <w:br w:type="textWrapping"/>
      </w:r>
      <w:r>
        <w:rPr>
          <w:rFonts w:ascii="宋体" w:hAnsi="宋体" w:eastAsia="宋体" w:cs="宋体"/>
        </w:rPr>
        <w:t>角色2：好好好，我要找一下。</w:t>
      </w:r>
      <w:r>
        <w:rPr>
          <w:rFonts w:ascii="宋体" w:hAnsi="宋体" w:eastAsia="宋体" w:cs="宋体"/>
        </w:rPr>
        <w:br w:type="textWrapping"/>
      </w:r>
      <w:r>
        <w:rPr>
          <w:rFonts w:ascii="宋体" w:hAnsi="宋体" w:eastAsia="宋体" w:cs="宋体"/>
        </w:rPr>
        <w:t>角色1：好，您找一下。我拍一下您的照片，或者您之后发给我都可以。这里是您去的是哪里？</w:t>
      </w:r>
      <w:r>
        <w:rPr>
          <w:rFonts w:ascii="宋体" w:hAnsi="宋体" w:eastAsia="宋体" w:cs="宋体"/>
        </w:rPr>
        <w:br w:type="textWrapping"/>
      </w:r>
      <w:r>
        <w:rPr>
          <w:rFonts w:ascii="宋体" w:hAnsi="宋体" w:eastAsia="宋体" w:cs="宋体"/>
        </w:rPr>
        <w:t>角色2：啊世界之窗。</w:t>
      </w:r>
      <w:r>
        <w:rPr>
          <w:rFonts w:ascii="宋体" w:hAnsi="宋体" w:eastAsia="宋体" w:cs="宋体"/>
        </w:rPr>
        <w:br w:type="textWrapping"/>
      </w:r>
      <w:r>
        <w:rPr>
          <w:rFonts w:ascii="宋体" w:hAnsi="宋体" w:eastAsia="宋体" w:cs="宋体"/>
        </w:rPr>
        <w:t>角色1：世界之窗。噢还有其他的照片吗？还有东富华侨城吧噢这个是大概在什么时候？</w:t>
      </w:r>
      <w:r>
        <w:rPr>
          <w:rFonts w:ascii="宋体" w:hAnsi="宋体" w:eastAsia="宋体" w:cs="宋体"/>
        </w:rPr>
        <w:br w:type="textWrapping"/>
      </w:r>
      <w:r>
        <w:rPr>
          <w:rFonts w:ascii="宋体" w:hAnsi="宋体" w:eastAsia="宋体" w:cs="宋体"/>
        </w:rPr>
        <w:t>角色2：呢这一这13年的13年的13年的图片。</w:t>
      </w:r>
      <w:r>
        <w:rPr>
          <w:rFonts w:ascii="宋体" w:hAnsi="宋体" w:eastAsia="宋体" w:cs="宋体"/>
        </w:rPr>
        <w:br w:type="textWrapping"/>
      </w:r>
      <w:r>
        <w:rPr>
          <w:rFonts w:ascii="宋体" w:hAnsi="宋体" w:eastAsia="宋体" w:cs="宋体"/>
        </w:rPr>
        <w:t>角色1：这一次去是坐地铁去的吗？还是自驾游？</w:t>
      </w:r>
      <w:r>
        <w:rPr>
          <w:rFonts w:ascii="宋体" w:hAnsi="宋体" w:eastAsia="宋体" w:cs="宋体"/>
        </w:rPr>
        <w:br w:type="textWrapping"/>
      </w:r>
      <w:r>
        <w:rPr>
          <w:rFonts w:ascii="宋体" w:hAnsi="宋体" w:eastAsia="宋体" w:cs="宋体"/>
        </w:rPr>
        <w:t>角色2：那时候好像是坐地铁去的。</w:t>
      </w:r>
      <w:r>
        <w:rPr>
          <w:rFonts w:ascii="宋体" w:hAnsi="宋体" w:eastAsia="宋体" w:cs="宋体"/>
        </w:rPr>
        <w:br w:type="textWrapping"/>
      </w:r>
      <w:r>
        <w:rPr>
          <w:rFonts w:ascii="宋体" w:hAnsi="宋体" w:eastAsia="宋体" w:cs="宋体"/>
        </w:rPr>
        <w:t>角色1：噢坐地铁就是您说的那个路线是吧？</w:t>
      </w:r>
      <w:r>
        <w:rPr>
          <w:rFonts w:ascii="宋体" w:hAnsi="宋体" w:eastAsia="宋体" w:cs="宋体"/>
        </w:rPr>
        <w:br w:type="textWrapping"/>
      </w:r>
      <w:r>
        <w:rPr>
          <w:rFonts w:ascii="宋体" w:hAnsi="宋体" w:eastAsia="宋体" w:cs="宋体"/>
        </w:rPr>
        <w:t>角色2：从那个华强北一直到了世界之窗。</w:t>
      </w:r>
      <w:r>
        <w:rPr>
          <w:rFonts w:ascii="宋体" w:hAnsi="宋体" w:eastAsia="宋体" w:cs="宋体"/>
        </w:rPr>
        <w:br w:type="textWrapping"/>
      </w:r>
      <w:r>
        <w:rPr>
          <w:rFonts w:ascii="宋体" w:hAnsi="宋体" w:eastAsia="宋体" w:cs="宋体"/>
        </w:rPr>
        <w:t>角色1：嗯还有一个问题就是您说您现在还会去到福田那边吗？从这里从坪山去到福田那边，还有这样去过吗？您说您去年那嗯会坐地铁去吗？</w:t>
      </w:r>
      <w:r>
        <w:rPr>
          <w:rFonts w:ascii="宋体" w:hAnsi="宋体" w:eastAsia="宋体" w:cs="宋体"/>
        </w:rPr>
        <w:br w:type="textWrapping"/>
      </w:r>
      <w:r>
        <w:rPr>
          <w:rFonts w:ascii="宋体" w:hAnsi="宋体" w:eastAsia="宋体" w:cs="宋体"/>
        </w:rPr>
        <w:t>角色2：现在很少了。</w:t>
      </w:r>
      <w:r>
        <w:rPr>
          <w:rFonts w:ascii="宋体" w:hAnsi="宋体" w:eastAsia="宋体" w:cs="宋体"/>
        </w:rPr>
        <w:br w:type="textWrapping"/>
      </w:r>
      <w:r>
        <w:rPr>
          <w:rFonts w:ascii="宋体" w:hAnsi="宋体" w:eastAsia="宋体" w:cs="宋体"/>
        </w:rPr>
        <w:t>角色1：很少。</w:t>
      </w:r>
      <w:r>
        <w:rPr>
          <w:rFonts w:ascii="宋体" w:hAnsi="宋体" w:eastAsia="宋体" w:cs="宋体"/>
        </w:rPr>
        <w:br w:type="textWrapping"/>
      </w:r>
      <w:r>
        <w:rPr>
          <w:rFonts w:ascii="宋体" w:hAnsi="宋体" w:eastAsia="宋体" w:cs="宋体"/>
        </w:rPr>
        <w:t>角色2：对，现在我现在也很少去那边。</w:t>
      </w:r>
      <w:r>
        <w:rPr>
          <w:rFonts w:ascii="宋体" w:hAnsi="宋体" w:eastAsia="宋体" w:cs="宋体"/>
        </w:rPr>
        <w:br w:type="textWrapping"/>
      </w:r>
      <w:r>
        <w:rPr>
          <w:rFonts w:ascii="宋体" w:hAnsi="宋体" w:eastAsia="宋体" w:cs="宋体"/>
        </w:rPr>
        <w:t>角色1：有时候也做那您最近的一次坐地铁是去到哪里？</w:t>
      </w:r>
      <w:r>
        <w:rPr>
          <w:rFonts w:ascii="宋体" w:hAnsi="宋体" w:eastAsia="宋体" w:cs="宋体"/>
        </w:rPr>
        <w:br w:type="textWrapping"/>
      </w:r>
      <w:r>
        <w:rPr>
          <w:rFonts w:ascii="宋体" w:hAnsi="宋体" w:eastAsia="宋体" w:cs="宋体"/>
        </w:rPr>
        <w:t>角色2：去福田。</w:t>
      </w:r>
      <w:r>
        <w:rPr>
          <w:rFonts w:ascii="宋体" w:hAnsi="宋体" w:eastAsia="宋体" w:cs="宋体"/>
        </w:rPr>
        <w:br w:type="textWrapping"/>
      </w:r>
      <w:r>
        <w:rPr>
          <w:rFonts w:ascii="宋体" w:hAnsi="宋体" w:eastAsia="宋体" w:cs="宋体"/>
        </w:rPr>
        <w:t>角色1：就是去福田？</w:t>
      </w:r>
      <w:r>
        <w:rPr>
          <w:rFonts w:ascii="宋体" w:hAnsi="宋体" w:eastAsia="宋体" w:cs="宋体"/>
        </w:rPr>
        <w:br w:type="textWrapping"/>
      </w:r>
      <w:r>
        <w:rPr>
          <w:rFonts w:ascii="宋体" w:hAnsi="宋体" w:eastAsia="宋体" w:cs="宋体"/>
        </w:rPr>
        <w:t>角色2：对。</w:t>
      </w:r>
      <w:r>
        <w:rPr>
          <w:rFonts w:ascii="宋体" w:hAnsi="宋体" w:eastAsia="宋体" w:cs="宋体"/>
        </w:rPr>
        <w:br w:type="textWrapping"/>
      </w:r>
      <w:r>
        <w:rPr>
          <w:rFonts w:ascii="宋体" w:hAnsi="宋体" w:eastAsia="宋体" w:cs="宋体"/>
        </w:rPr>
        <w:t>角色1：从哪里到哪里？</w:t>
      </w:r>
      <w:r>
        <w:rPr>
          <w:rFonts w:ascii="宋体" w:hAnsi="宋体" w:eastAsia="宋体" w:cs="宋体"/>
        </w:rPr>
        <w:br w:type="textWrapping"/>
      </w:r>
      <w:r>
        <w:rPr>
          <w:rFonts w:ascii="宋体" w:hAnsi="宋体" w:eastAsia="宋体" w:cs="宋体"/>
        </w:rPr>
        <w:t>角色2：从双龙那时候。</w:t>
      </w:r>
      <w:r>
        <w:rPr>
          <w:rFonts w:ascii="宋体" w:hAnsi="宋体" w:eastAsia="宋体" w:cs="宋体"/>
        </w:rPr>
        <w:br w:type="textWrapping"/>
      </w:r>
      <w:r>
        <w:rPr>
          <w:rFonts w:ascii="宋体" w:hAnsi="宋体" w:eastAsia="宋体" w:cs="宋体"/>
        </w:rPr>
        <w:t>角色1：从双龙的那个站到福田了，嗯好。然后呢我们今天的访谈就结束了，非常感谢您的支持与参与，然后这是送给您的纪念山。</w:t>
      </w:r>
      <w:r>
        <w:rPr>
          <w:rFonts w:ascii="宋体" w:hAnsi="宋体" w:eastAsia="宋体" w:cs="宋体"/>
        </w:rPr>
        <w:br w:type="textWrapping"/>
      </w:r>
      <w:r>
        <w:rPr>
          <w:rFonts w:ascii="宋体" w:hAnsi="宋体" w:eastAsia="宋体" w:cs="宋体"/>
        </w:rPr>
        <w:t>00:52:17</w:t>
      </w:r>
      <w:r>
        <w:rPr>
          <w:rFonts w:ascii="宋体" w:hAnsi="宋体" w:eastAsia="宋体" w:cs="宋体"/>
        </w:rPr>
        <w:br w:type="textWrapping"/>
      </w:r>
      <w:r>
        <w:rPr>
          <w:rFonts w:ascii="宋体" w:hAnsi="宋体" w:eastAsia="宋体" w:cs="宋体"/>
        </w:rPr>
        <w:t>完</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信用户">
    <w15:presenceInfo w15:providerId="WPS Office" w15:userId="764271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trackRevisions w:val="1"/>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hOGU4ZDc4NmYwNmQzOWZlNDhkYTRiMmE2YjVhYTMifQ=="/>
  </w:docVars>
  <w:rsids>
    <w:rsidRoot w:val="00000000"/>
    <w:rsid w:val="008D40AF"/>
    <w:rsid w:val="00CA613C"/>
    <w:rsid w:val="04DC01EC"/>
    <w:rsid w:val="06A44D39"/>
    <w:rsid w:val="0B9C2483"/>
    <w:rsid w:val="172C5003"/>
    <w:rsid w:val="1B8A3A3D"/>
    <w:rsid w:val="20196340"/>
    <w:rsid w:val="233D5EA2"/>
    <w:rsid w:val="2B7B3A0B"/>
    <w:rsid w:val="2C8B5ED0"/>
    <w:rsid w:val="344C23E9"/>
    <w:rsid w:val="35E6061B"/>
    <w:rsid w:val="3F147FA7"/>
    <w:rsid w:val="47267B5E"/>
    <w:rsid w:val="555E38D2"/>
    <w:rsid w:val="5BBA55DA"/>
    <w:rsid w:val="6E9A37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iPriority w:val="0"/>
  </w:style>
  <w:style w:type="table" w:default="1" w:styleId="8">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29</Pages>
  <Words>16059</Words>
  <Characters>16224</Characters>
  <Lines>0</Lines>
  <Paragraphs>0</Paragraphs>
  <TotalTime>19</TotalTime>
  <ScaleCrop>false</ScaleCrop>
  <LinksUpToDate>false</LinksUpToDate>
  <CharactersWithSpaces>16226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2023-04-19T08:13:00Z</dcterms:created>
  <dc:creator>DELL</dc:creator>
  <cp:lastModifiedBy>微信用户</cp:lastModifiedBy>
  <dcterms:modified xsi:type="dcterms:W3CDTF">2023-04-19T11:07:15Z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BBF6C43D0BC6480AA74BD4F007648262</vt:lpwstr>
  </property>
</Properties>
</file>
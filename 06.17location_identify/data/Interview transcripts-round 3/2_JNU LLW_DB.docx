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2A0" w:rsidRDefault="00000000">
      <w:pPr>
        <w:spacing w:line="360" w:lineRule="auto"/>
      </w:pPr>
      <w:r>
        <w:rPr>
          <w:rFonts w:ascii="宋体" w:eastAsia="宋体" w:hAnsi="宋体" w:cs="宋体"/>
        </w:rPr>
        <w:t>00：00：00</w:t>
      </w:r>
      <w:r>
        <w:rPr>
          <w:rFonts w:ascii="宋体" w:eastAsia="宋体" w:hAnsi="宋体" w:cs="宋体"/>
        </w:rPr>
        <w:br/>
        <w:t>角色1：不一定。</w:t>
      </w:r>
      <w:r>
        <w:rPr>
          <w:rFonts w:ascii="宋体" w:eastAsia="宋体" w:hAnsi="宋体" w:cs="宋体"/>
        </w:rPr>
        <w:br/>
        <w:t>角色2：啊那我们继续，噢现在的主要生活区域在哪里？可以说区或者是街道。</w:t>
      </w:r>
      <w:r>
        <w:rPr>
          <w:rFonts w:ascii="宋体" w:eastAsia="宋体" w:hAnsi="宋体" w:cs="宋体"/>
        </w:rPr>
        <w:br/>
        <w:t>角色1：呃是说现在的呢还是以前的呢？</w:t>
      </w:r>
      <w:r>
        <w:rPr>
          <w:rFonts w:ascii="宋体" w:eastAsia="宋体" w:hAnsi="宋体" w:cs="宋体"/>
        </w:rPr>
        <w:br/>
        <w:t>角色2：啊现在的。</w:t>
      </w:r>
      <w:r>
        <w:rPr>
          <w:rFonts w:ascii="宋体" w:eastAsia="宋体" w:hAnsi="宋体" w:cs="宋体"/>
        </w:rPr>
        <w:br/>
        <w:t>角色1：现在的是布吉街道。</w:t>
      </w:r>
      <w:r>
        <w:rPr>
          <w:rFonts w:ascii="宋体" w:eastAsia="宋体" w:hAnsi="宋体" w:cs="宋体"/>
        </w:rPr>
        <w:br/>
        <w:t>角色2：噢好的，嗯噢那呃子夜哥（音）有什么个人代号吗？或者我觉得叫子夜哥就行。</w:t>
      </w:r>
      <w:r>
        <w:rPr>
          <w:rFonts w:ascii="宋体" w:eastAsia="宋体" w:hAnsi="宋体" w:cs="宋体"/>
        </w:rPr>
        <w:br/>
        <w:t>角色1：呃代号啊那你叫我网名吧，我网名叫蛋白。</w:t>
      </w:r>
      <w:r>
        <w:rPr>
          <w:rFonts w:ascii="宋体" w:eastAsia="宋体" w:hAnsi="宋体" w:cs="宋体"/>
        </w:rPr>
        <w:br/>
        <w:t>角色2：好的，然后我们就开始访谈了。</w:t>
      </w:r>
      <w:r>
        <w:rPr>
          <w:rFonts w:ascii="宋体" w:eastAsia="宋体" w:hAnsi="宋体" w:cs="宋体"/>
        </w:rPr>
        <w:br/>
        <w:t>角色1：好的，嗯。</w:t>
      </w:r>
      <w:r>
        <w:rPr>
          <w:rFonts w:ascii="宋体" w:eastAsia="宋体" w:hAnsi="宋体" w:cs="宋体"/>
        </w:rPr>
        <w:br/>
        <w:t>角色2：就是第一个问题是嗯你在深圳的生活经历大概可以分为几个阶段？就可以说明一下时间节点嘛，比如说几几年在哪、几几年在哪的这种情况。</w:t>
      </w:r>
      <w:r>
        <w:rPr>
          <w:rFonts w:ascii="宋体" w:eastAsia="宋体" w:hAnsi="宋体" w:cs="宋体"/>
        </w:rPr>
        <w:br/>
        <w:t>角色1：阶段呢我想想，在上大学之前算一个阶段吧，嗯上大学是2012年，就是从出生到2012年这个阶段都在罗湖区的桂园街道。</w:t>
      </w:r>
      <w:r>
        <w:rPr>
          <w:rFonts w:ascii="宋体" w:eastAsia="宋体" w:hAnsi="宋体" w:cs="宋体"/>
        </w:rPr>
        <w:br/>
        <w:t>角色2：噢，好的，那后面呢？</w:t>
      </w:r>
      <w:r>
        <w:rPr>
          <w:rFonts w:ascii="宋体" w:eastAsia="宋体" w:hAnsi="宋体" w:cs="宋体"/>
        </w:rPr>
        <w:br/>
        <w:t>角色1：后面上大学了之后，在那个深圳大学是算什么街道来着？好像是南山区的粤海街道。</w:t>
      </w:r>
      <w:r>
        <w:rPr>
          <w:rFonts w:ascii="宋体" w:eastAsia="宋体" w:hAnsi="宋体" w:cs="宋体"/>
        </w:rPr>
        <w:br/>
        <w:t>角色2：噢好，南山粤海，那这个是2012年到几几年呢？</w:t>
      </w:r>
      <w:r>
        <w:rPr>
          <w:rFonts w:ascii="宋体" w:eastAsia="宋体" w:hAnsi="宋体" w:cs="宋体"/>
        </w:rPr>
        <w:br/>
        <w:t>角色1：2012年到2016年，然后但中间考研之后是2017年到2020年，然后就还是在粤海街道。</w:t>
      </w:r>
      <w:r>
        <w:rPr>
          <w:rFonts w:ascii="宋体" w:eastAsia="宋体" w:hAnsi="宋体" w:cs="宋体"/>
        </w:rPr>
        <w:br/>
        <w:t>角色2：噢，2017~2020，然后后面呢？</w:t>
      </w:r>
      <w:r>
        <w:rPr>
          <w:rFonts w:ascii="宋体" w:eastAsia="宋体" w:hAnsi="宋体" w:cs="宋体"/>
        </w:rPr>
        <w:br/>
        <w:t>角色1：后面再往后就是在布吉街道。</w:t>
      </w:r>
      <w:r>
        <w:rPr>
          <w:rFonts w:ascii="宋体" w:eastAsia="宋体" w:hAnsi="宋体" w:cs="宋体"/>
        </w:rPr>
        <w:br/>
        <w:t>角色2：好。</w:t>
      </w:r>
      <w:r>
        <w:rPr>
          <w:rFonts w:ascii="宋体" w:eastAsia="宋体" w:hAnsi="宋体" w:cs="宋体"/>
        </w:rPr>
        <w:br/>
        <w:t>角色1：嗯。</w:t>
      </w:r>
      <w:r>
        <w:rPr>
          <w:rFonts w:ascii="宋体" w:eastAsia="宋体" w:hAnsi="宋体" w:cs="宋体"/>
        </w:rPr>
        <w:br/>
        <w:t>角色2：啊然后就是嗯方便画一个这个时空轨道图嘛，就类似于说啊结合在那个纸上面，就是把这个什么，噢没关系，这个后面我帮你补也行。</w:t>
      </w:r>
      <w:r>
        <w:rPr>
          <w:rFonts w:ascii="宋体" w:eastAsia="宋体" w:hAnsi="宋体" w:cs="宋体"/>
        </w:rPr>
        <w:br/>
        <w:t>角色1：你有没有什么就？</w:t>
      </w:r>
      <w:r>
        <w:rPr>
          <w:rFonts w:ascii="宋体" w:eastAsia="宋体" w:hAnsi="宋体" w:cs="宋体"/>
        </w:rPr>
        <w:br/>
      </w:r>
      <w:r>
        <w:rPr>
          <w:rFonts w:ascii="宋体" w:eastAsia="宋体" w:hAnsi="宋体" w:cs="宋体"/>
        </w:rPr>
        <w:lastRenderedPageBreak/>
        <w:t>角色2：可以给你发一张图。</w:t>
      </w:r>
      <w:r>
        <w:rPr>
          <w:rFonts w:ascii="宋体" w:eastAsia="宋体" w:hAnsi="宋体" w:cs="宋体"/>
        </w:rPr>
        <w:br/>
        <w:t>角色1：对，有没有样板给我看一下，这个时空轨道图我要怎么画？</w:t>
      </w:r>
      <w:r>
        <w:rPr>
          <w:rFonts w:ascii="宋体" w:eastAsia="宋体" w:hAnsi="宋体" w:cs="宋体"/>
        </w:rPr>
        <w:br/>
        <w:t>角色2：就是就是比较麻烦这个，类似这种，这微信刚刚发的。</w:t>
      </w:r>
      <w:r>
        <w:rPr>
          <w:rFonts w:ascii="宋体" w:eastAsia="宋体" w:hAnsi="宋体" w:cs="宋体"/>
        </w:rPr>
        <w:br/>
        <w:t>角色1：噢我看一眼。</w:t>
      </w:r>
      <w:r>
        <w:rPr>
          <w:rFonts w:ascii="宋体" w:eastAsia="宋体" w:hAnsi="宋体" w:cs="宋体"/>
        </w:rPr>
        <w:br/>
        <w:t>角色2：这样的。</w:t>
      </w:r>
      <w:r>
        <w:rPr>
          <w:rFonts w:ascii="宋体" w:eastAsia="宋体" w:hAnsi="宋体" w:cs="宋体"/>
        </w:rPr>
        <w:br/>
        <w:t>角色1：噢这个那我是要画从哪到哪是怎么意思？就是我平时的生活的通勤吗？</w:t>
      </w:r>
      <w:r>
        <w:rPr>
          <w:rFonts w:ascii="宋体" w:eastAsia="宋体" w:hAnsi="宋体" w:cs="宋体"/>
        </w:rPr>
        <w:br/>
        <w:t>角色2：啊这一张不算是通勤，这一张应该是呃就是刚刚结合讲的这个时间，呃就是你在生活生活区域的变迁。</w:t>
      </w:r>
      <w:r>
        <w:rPr>
          <w:rFonts w:ascii="宋体" w:eastAsia="宋体" w:hAnsi="宋体" w:cs="宋体"/>
        </w:rPr>
        <w:br/>
        <w:t>角色1：噢行，我去拿一下笔，可以，嗯我就边讲边画吧，这个不是很耽误，然后继续。</w:t>
      </w:r>
      <w:r>
        <w:rPr>
          <w:rFonts w:ascii="宋体" w:eastAsia="宋体" w:hAnsi="宋体" w:cs="宋体"/>
        </w:rPr>
        <w:br/>
        <w:t>角色2：嗯，就是嗯子夜哥</w:t>
      </w:r>
      <w:del w:id="0" w:author="罗 利文" w:date="2023-04-11T14:58:00Z">
        <w:r w:rsidDel="001B0CF2">
          <w:rPr>
            <w:rFonts w:ascii="宋体" w:eastAsia="宋体" w:hAnsi="宋体" w:cs="宋体" w:hint="eastAsia"/>
          </w:rPr>
          <w:delText>倒不直接到</w:delText>
        </w:r>
      </w:del>
      <w:ins w:id="1" w:author="罗 利文" w:date="2023-04-11T14:58:00Z">
        <w:r w:rsidR="001B0CF2">
          <w:rPr>
            <w:rFonts w:ascii="宋体" w:eastAsia="宋体" w:hAnsi="宋体" w:cs="宋体" w:hint="eastAsia"/>
          </w:rPr>
          <w:t>到布吉街道</w:t>
        </w:r>
      </w:ins>
      <w:r>
        <w:rPr>
          <w:rFonts w:ascii="宋体" w:eastAsia="宋体" w:hAnsi="宋体" w:cs="宋体"/>
        </w:rPr>
        <w:t>，有考就是有考虑过地铁的因素吗？</w:t>
      </w:r>
      <w:r>
        <w:rPr>
          <w:rFonts w:ascii="宋体" w:eastAsia="宋体" w:hAnsi="宋体" w:cs="宋体"/>
        </w:rPr>
        <w:br/>
        <w:t>角色1：有有。</w:t>
      </w:r>
      <w:r>
        <w:rPr>
          <w:rFonts w:ascii="宋体" w:eastAsia="宋体" w:hAnsi="宋体" w:cs="宋体"/>
        </w:rPr>
        <w:br/>
        <w:t>角色2：有，行，谢谢，啊那在地铁出现之前的日常出行，就比如说工作日啊或者是周末的规律性出行呃有什么典型的路线？然后或者是为了干什么？</w:t>
      </w:r>
      <w:r>
        <w:rPr>
          <w:rFonts w:ascii="宋体" w:eastAsia="宋体" w:hAnsi="宋体" w:cs="宋体"/>
        </w:rPr>
        <w:br/>
        <w:t>角色1：地铁出现之前吗？</w:t>
      </w:r>
      <w:r>
        <w:rPr>
          <w:rFonts w:ascii="宋体" w:eastAsia="宋体" w:hAnsi="宋体" w:cs="宋体"/>
        </w:rPr>
        <w:br/>
        <w:t>角色2：对。</w:t>
      </w:r>
      <w:r>
        <w:rPr>
          <w:rFonts w:ascii="宋体" w:eastAsia="宋体" w:hAnsi="宋体" w:cs="宋体"/>
        </w:rPr>
        <w:br/>
        <w:t>角色1：地铁出现之前，地铁出现最早出现是我小学末末期，然后出现之前的话，日常就是上学放学都是走路的，然后离家很近。</w:t>
      </w:r>
      <w:r>
        <w:rPr>
          <w:rFonts w:ascii="宋体" w:eastAsia="宋体" w:hAnsi="宋体" w:cs="宋体"/>
        </w:rPr>
        <w:br/>
        <w:t>角色2：确实。</w:t>
      </w:r>
      <w:r>
        <w:rPr>
          <w:rFonts w:ascii="宋体" w:eastAsia="宋体" w:hAnsi="宋体" w:cs="宋体"/>
        </w:rPr>
        <w:br/>
        <w:t>角色1：嗯，然后如果说是周末的话最多就是亲戚来往一下，就比较典型的去舅舅家呀这样，然后舅舅家的话在在福田区，然后我家自己家在罗湖区，然后通勤的话一般是公交公交为主吧，嗯。</w:t>
      </w:r>
      <w:r>
        <w:rPr>
          <w:rFonts w:ascii="宋体" w:eastAsia="宋体" w:hAnsi="宋体" w:cs="宋体"/>
        </w:rPr>
        <w:br/>
        <w:t>角色2：公交为主。</w:t>
      </w:r>
      <w:r>
        <w:rPr>
          <w:rFonts w:ascii="宋体" w:eastAsia="宋体" w:hAnsi="宋体" w:cs="宋体"/>
        </w:rPr>
        <w:br/>
        <w:t>角色1：对。</w:t>
      </w:r>
      <w:r>
        <w:rPr>
          <w:rFonts w:ascii="宋体" w:eastAsia="宋体" w:hAnsi="宋体" w:cs="宋体"/>
        </w:rPr>
        <w:br/>
        <w:t>角色2：那就是如果如果有照片啊就都可以提供方便的话。</w:t>
      </w:r>
      <w:r>
        <w:rPr>
          <w:rFonts w:ascii="宋体" w:eastAsia="宋体" w:hAnsi="宋体" w:cs="宋体"/>
        </w:rPr>
        <w:br/>
        <w:t>角色1：照片是什么照片啊？</w:t>
      </w:r>
      <w:r>
        <w:rPr>
          <w:rFonts w:ascii="宋体" w:eastAsia="宋体" w:hAnsi="宋体" w:cs="宋体"/>
        </w:rPr>
        <w:br/>
        <w:t>角色2：就比如说在地铁出现之前，嗯你的出行的那些照片，如果方便提供的话。</w:t>
      </w:r>
      <w:r>
        <w:rPr>
          <w:rFonts w:ascii="宋体" w:eastAsia="宋体" w:hAnsi="宋体" w:cs="宋体"/>
        </w:rPr>
        <w:br/>
        <w:t>角色1：或者有点，反正我现在手头是没有了。</w:t>
      </w:r>
      <w:r>
        <w:rPr>
          <w:rFonts w:ascii="宋体" w:eastAsia="宋体" w:hAnsi="宋体" w:cs="宋体"/>
        </w:rPr>
        <w:br/>
      </w:r>
      <w:r>
        <w:rPr>
          <w:rFonts w:ascii="宋体" w:eastAsia="宋体" w:hAnsi="宋体" w:cs="宋体"/>
        </w:rPr>
        <w:lastRenderedPageBreak/>
        <w:t>00：05：12</w:t>
      </w:r>
      <w:r>
        <w:rPr>
          <w:rFonts w:ascii="宋体" w:eastAsia="宋体" w:hAnsi="宋体" w:cs="宋体"/>
        </w:rPr>
        <w:br/>
        <w:t>角色1：回去翻相册可能会翻到，但是挺麻烦的。</w:t>
      </w:r>
      <w:r>
        <w:rPr>
          <w:rFonts w:ascii="宋体" w:eastAsia="宋体" w:hAnsi="宋体" w:cs="宋体"/>
        </w:rPr>
        <w:br/>
        <w:t>角色2：对，不用不用麻烦。</w:t>
      </w:r>
      <w:r>
        <w:rPr>
          <w:rFonts w:ascii="宋体" w:eastAsia="宋体" w:hAnsi="宋体" w:cs="宋体"/>
        </w:rPr>
        <w:br/>
        <w:t>角色1：噢行。</w:t>
      </w:r>
      <w:r>
        <w:rPr>
          <w:rFonts w:ascii="宋体" w:eastAsia="宋体" w:hAnsi="宋体" w:cs="宋体"/>
        </w:rPr>
        <w:br/>
        <w:t>角色2：就是那在地铁出现之前的非日常出行，噢就是节假日有出游的时候，就是会选择什么呃交通方式？然后啊大概的路线是什么样的呢？</w:t>
      </w:r>
      <w:r>
        <w:rPr>
          <w:rFonts w:ascii="宋体" w:eastAsia="宋体" w:hAnsi="宋体" w:cs="宋体"/>
        </w:rPr>
        <w:br/>
        <w:t>角色1：节假日出游啊我想一想，小时候出游的话一般都是短途省内游，省内游的话就是自己坐家里的车这样一家人出去，然后可能到韶关啊、肇庆啊这些地方，清远啊反正都是周边城市吧。</w:t>
      </w:r>
      <w:r>
        <w:rPr>
          <w:rFonts w:ascii="宋体" w:eastAsia="宋体" w:hAnsi="宋体" w:cs="宋体"/>
        </w:rPr>
        <w:br/>
        <w:t>角色2：以前的清远有什么好玩的吗？</w:t>
      </w:r>
      <w:r>
        <w:rPr>
          <w:rFonts w:ascii="宋体" w:eastAsia="宋体" w:hAnsi="宋体" w:cs="宋体"/>
        </w:rPr>
        <w:br/>
        <w:t>角色1：都挺好玩的，印象中就是爬爬山、泡一下温泉，然后就是是没了。</w:t>
      </w:r>
      <w:r>
        <w:rPr>
          <w:rFonts w:ascii="宋体" w:eastAsia="宋体" w:hAnsi="宋体" w:cs="宋体"/>
        </w:rPr>
        <w:br/>
        <w:t>角色2：嗯，确实是没有。</w:t>
      </w:r>
      <w:r>
        <w:rPr>
          <w:rFonts w:ascii="宋体" w:eastAsia="宋体" w:hAnsi="宋体" w:cs="宋体"/>
        </w:rPr>
        <w:br/>
        <w:t>角色1：嗯。</w:t>
      </w:r>
      <w:r>
        <w:rPr>
          <w:rFonts w:ascii="宋体" w:eastAsia="宋体" w:hAnsi="宋体" w:cs="宋体"/>
        </w:rPr>
        <w:br/>
        <w:t>角色2：嗯那后面就是你认为改革开放以后，深圳的发展可以化为几个阶段，时间节点这个。</w:t>
      </w:r>
      <w:r>
        <w:rPr>
          <w:rFonts w:ascii="宋体" w:eastAsia="宋体" w:hAnsi="宋体" w:cs="宋体"/>
        </w:rPr>
        <w:br/>
        <w:t>角色1：这个我想一下哈。</w:t>
      </w:r>
      <w:r>
        <w:rPr>
          <w:rFonts w:ascii="宋体" w:eastAsia="宋体" w:hAnsi="宋体" w:cs="宋体"/>
        </w:rPr>
        <w:br/>
        <w:t>角色2：嗯。</w:t>
      </w:r>
      <w:r>
        <w:rPr>
          <w:rFonts w:ascii="宋体" w:eastAsia="宋体" w:hAnsi="宋体" w:cs="宋体"/>
        </w:rPr>
        <w:br/>
        <w:t>角色1：这个问题就很难回答，改革开放之后化为几个阶段，想一下啊。</w:t>
      </w:r>
      <w:r>
        <w:rPr>
          <w:rFonts w:ascii="宋体" w:eastAsia="宋体" w:hAnsi="宋体" w:cs="宋体"/>
        </w:rPr>
        <w:br/>
        <w:t>角色2：嗯嗯。</w:t>
      </w:r>
      <w:r>
        <w:rPr>
          <w:rFonts w:ascii="宋体" w:eastAsia="宋体" w:hAnsi="宋体" w:cs="宋体"/>
        </w:rPr>
        <w:br/>
        <w:t>角色1：嗯深圳的变化嗯说实话感受不深，因为因为上大学之前的话生活比较比较单一一点，对深整个深圳的了解也不是很多，然后上大学都是2012年之后的事情了，所以2012年之前深圳的变化感受就不是很明显，然后能说得上来的话就是觉得嗯这个福田福田区越来越变漂亮了、变成熟了，然后罗湖区开始变老了，然后慢慢的工地就多起来了，因为再往后的话，罗湖区就旧改的地方会多嘛，然后修修补补的地方也多嘛，所以就变成经常的就这里也是工地，那里也是工地。</w:t>
      </w:r>
      <w:r>
        <w:rPr>
          <w:rFonts w:ascii="宋体" w:eastAsia="宋体" w:hAnsi="宋体" w:cs="宋体"/>
        </w:rPr>
        <w:br/>
        <w:t>角色2：确实。</w:t>
      </w:r>
      <w:r>
        <w:rPr>
          <w:rFonts w:ascii="宋体" w:eastAsia="宋体" w:hAnsi="宋体" w:cs="宋体"/>
        </w:rPr>
        <w:br/>
        <w:t>角色1：嗯。</w:t>
      </w:r>
      <w:r>
        <w:rPr>
          <w:rFonts w:ascii="宋体" w:eastAsia="宋体" w:hAnsi="宋体" w:cs="宋体"/>
        </w:rPr>
        <w:br/>
        <w:t>角色2：嗯，就是福田变得漂亮变好，然后罗湖区变老了，工业区也在罗湖区开始</w:t>
      </w:r>
      <w:r>
        <w:rPr>
          <w:rFonts w:ascii="宋体" w:eastAsia="宋体" w:hAnsi="宋体" w:cs="宋体"/>
        </w:rPr>
        <w:lastRenderedPageBreak/>
        <w:t>建了，对吗？</w:t>
      </w:r>
      <w:r>
        <w:rPr>
          <w:rFonts w:ascii="宋体" w:eastAsia="宋体" w:hAnsi="宋体" w:cs="宋体"/>
        </w:rPr>
        <w:br/>
        <w:t>角色1：嗯，是的。</w:t>
      </w:r>
      <w:r>
        <w:rPr>
          <w:rFonts w:ascii="宋体" w:eastAsia="宋体" w:hAnsi="宋体" w:cs="宋体"/>
        </w:rPr>
        <w:br/>
        <w:t>角色2：嗯，嗯那能就是大概能描述一下类似就是在说上学的时间嘛，就是在2012年以前对深圳的感受嘛。</w:t>
      </w:r>
      <w:r>
        <w:rPr>
          <w:rFonts w:ascii="宋体" w:eastAsia="宋体" w:hAnsi="宋体" w:cs="宋体"/>
        </w:rPr>
        <w:br/>
        <w:t>角色1：对深圳的感受啊，那2012年以前初中小学的话对深圳就没什么感受，因为出行的话都是跟家里人，跟家里人要么就是自驾车，要么就是公交，要么再不然就打车，就是这样，然后独自出门的比较少，然后上高中之后呢独自出门就是在学校跟家里之间往返，然后那个时候觉得特别不方便，上高中的话要没有直达的特别方便的办法，然后就只有搭两趟公交，中间要转一趟比较麻烦，是大概是从</w:t>
      </w:r>
      <w:del w:id="2" w:author="罗 利文" w:date="2023-04-11T15:01:00Z">
        <w:r w:rsidDel="001B0CF2">
          <w:rPr>
            <w:rFonts w:ascii="宋体" w:eastAsia="宋体" w:hAnsi="宋体" w:cs="宋体" w:hint="eastAsia"/>
          </w:rPr>
          <w:delText>固原</w:delText>
        </w:r>
      </w:del>
      <w:ins w:id="3" w:author="罗 利文" w:date="2023-04-11T15:01:00Z">
        <w:r w:rsidR="001B0CF2">
          <w:rPr>
            <w:rFonts w:ascii="宋体" w:eastAsia="宋体" w:hAnsi="宋体" w:cs="宋体" w:hint="eastAsia"/>
          </w:rPr>
          <w:t>桂园</w:t>
        </w:r>
      </w:ins>
      <w:del w:id="4" w:author="罗 利文" w:date="2023-04-11T15:01:00Z">
        <w:r w:rsidDel="001B0CF2">
          <w:rPr>
            <w:rFonts w:ascii="宋体" w:eastAsia="宋体" w:hAnsi="宋体" w:cs="宋体"/>
          </w:rPr>
          <w:delText>（音）</w:delText>
        </w:r>
      </w:del>
      <w:r>
        <w:rPr>
          <w:rFonts w:ascii="宋体" w:eastAsia="宋体" w:hAnsi="宋体" w:cs="宋体"/>
        </w:rPr>
        <w:t>中学这个地方到到红岭中学就是安托山那边，然后呢当时其实是有地铁的，但是要走路走得比较远，所以就不是就不想走那么远嘛，觉得累嘛，就还是选择了坐公交，但是坐公交的话就要中转，然后等的时间呢都比较长，然后公交上又人比较多，体验就一般般。</w:t>
      </w:r>
      <w:r>
        <w:rPr>
          <w:rFonts w:ascii="宋体" w:eastAsia="宋体" w:hAnsi="宋体" w:cs="宋体"/>
        </w:rPr>
        <w:br/>
        <w:t>角色2：噢确实嗯，嗯就是你能感受到的那个就是能感受到深圳变化以后，啊能大概回想一下深圳空间格局是什么样的？</w:t>
      </w:r>
      <w:r>
        <w:rPr>
          <w:rFonts w:ascii="宋体" w:eastAsia="宋体" w:hAnsi="宋体" w:cs="宋体"/>
        </w:rPr>
        <w:br/>
        <w:t>角色1：空空间格局是什么样的。</w:t>
      </w:r>
      <w:r>
        <w:rPr>
          <w:rFonts w:ascii="宋体" w:eastAsia="宋体" w:hAnsi="宋体" w:cs="宋体"/>
        </w:rPr>
        <w:br/>
        <w:t>角色2：就是说那个啊经济中心啊、工业区啊、商务办公区啊、购物休闲区啊之类的这种。</w:t>
      </w:r>
      <w:r>
        <w:rPr>
          <w:rFonts w:ascii="宋体" w:eastAsia="宋体" w:hAnsi="宋体" w:cs="宋体"/>
        </w:rPr>
        <w:br/>
        <w:t>角色1：噢我想想，就上高中以前的话，就觉得罗湖是是宇宙的中心，因为但是那个时候是因为对其他区也自己也不了解嘛，我没怎么去过。</w:t>
      </w:r>
      <w:r>
        <w:rPr>
          <w:rFonts w:ascii="宋体" w:eastAsia="宋体" w:hAnsi="宋体" w:cs="宋体"/>
        </w:rPr>
        <w:br/>
        <w:t>00：10：06</w:t>
      </w:r>
      <w:r>
        <w:rPr>
          <w:rFonts w:ascii="宋体" w:eastAsia="宋体" w:hAnsi="宋体" w:cs="宋体"/>
        </w:rPr>
        <w:br/>
        <w:t>角色2：嗯。</w:t>
      </w:r>
      <w:r>
        <w:rPr>
          <w:rFonts w:ascii="宋体" w:eastAsia="宋体" w:hAnsi="宋体" w:cs="宋体"/>
        </w:rPr>
        <w:br/>
        <w:t>角色1：所以就比较少，然后比如说逛街啊、商场啊都只知道万象城啊、东门这种地方，所以就觉得嗯中我的中心个人的中心就是罗湖，然后上了高中之后稍微拓展了一点之后，原来福田也挺漂亮的，然后也有也有很多商场啊、中心城啊这种比较老一点的，嗯慢慢就开始了解，然后再往后的话就是大学的事情了。</w:t>
      </w:r>
      <w:r>
        <w:rPr>
          <w:rFonts w:ascii="宋体" w:eastAsia="宋体" w:hAnsi="宋体" w:cs="宋体"/>
        </w:rPr>
        <w:br/>
        <w:t>角色2：嗯，噢大学的时候有对深圳就是。</w:t>
      </w:r>
      <w:r>
        <w:rPr>
          <w:rFonts w:ascii="宋体" w:eastAsia="宋体" w:hAnsi="宋体" w:cs="宋体"/>
        </w:rPr>
        <w:br/>
        <w:t>角色1：噢好，大学之后的话就开始满深圳到处跑嘛，嗯到处跑了之后就发现其实</w:t>
      </w:r>
      <w:r>
        <w:rPr>
          <w:rFonts w:ascii="宋体" w:eastAsia="宋体" w:hAnsi="宋体" w:cs="宋体"/>
        </w:rPr>
        <w:lastRenderedPageBreak/>
        <w:t>噢南山其实也也发展得也不错了，也有个海岸城啊这种地方，然后宝安的话就觉得就跟乡下似的，然后布吉这边也是乡下似的，反正呃中心的话肯定就是罗湖福田南山了嘛，然后但当时觉得三者之间也差不了太多吧，只是新旧的区别而已。</w:t>
      </w:r>
      <w:r>
        <w:rPr>
          <w:rFonts w:ascii="宋体" w:eastAsia="宋体" w:hAnsi="宋体" w:cs="宋体"/>
        </w:rPr>
        <w:br/>
        <w:t>角色2：嗯嗯，总结一下就是南山发展挺不错的，布吉像乡下，还有一个什么地方像乡下一样</w:t>
      </w:r>
      <w:del w:id="5" w:author="罗 利文" w:date="2023-04-11T15:03:00Z">
        <w:r w:rsidDel="004433FA">
          <w:rPr>
            <w:rFonts w:ascii="宋体" w:eastAsia="宋体" w:hAnsi="宋体" w:cs="宋体" w:hint="eastAsia"/>
          </w:rPr>
          <w:delText>。</w:delText>
        </w:r>
      </w:del>
      <w:ins w:id="6" w:author="罗 利文" w:date="2023-04-11T15:03:00Z">
        <w:r w:rsidR="004433FA">
          <w:rPr>
            <w:rFonts w:ascii="宋体" w:eastAsia="宋体" w:hAnsi="宋体" w:cs="宋体" w:hint="eastAsia"/>
          </w:rPr>
          <w:t>？</w:t>
        </w:r>
      </w:ins>
      <w:r>
        <w:rPr>
          <w:rFonts w:ascii="宋体" w:eastAsia="宋体" w:hAnsi="宋体" w:cs="宋体"/>
        </w:rPr>
        <w:br/>
        <w:t>角色1：宝安也是乡下，龙华也是乡下，就深圳北站的地方都是乡下。</w:t>
      </w:r>
      <w:r>
        <w:rPr>
          <w:rFonts w:ascii="宋体" w:eastAsia="宋体" w:hAnsi="宋体" w:cs="宋体"/>
        </w:rPr>
        <w:br/>
        <w:t>角色2：确实，深圳北站附近都是嘛</w:t>
      </w:r>
      <w:del w:id="7" w:author="罗 利文" w:date="2023-04-11T15:03:00Z">
        <w:r w:rsidDel="004433FA">
          <w:rPr>
            <w:rFonts w:ascii="宋体" w:eastAsia="宋体" w:hAnsi="宋体" w:cs="宋体" w:hint="eastAsia"/>
          </w:rPr>
          <w:delText>。</w:delText>
        </w:r>
      </w:del>
      <w:ins w:id="8" w:author="罗 利文" w:date="2023-04-11T15:03:00Z">
        <w:r w:rsidR="004433FA">
          <w:rPr>
            <w:rFonts w:ascii="宋体" w:eastAsia="宋体" w:hAnsi="宋体" w:cs="宋体" w:hint="eastAsia"/>
          </w:rPr>
          <w:t>？</w:t>
        </w:r>
      </w:ins>
      <w:r>
        <w:rPr>
          <w:rFonts w:ascii="宋体" w:eastAsia="宋体" w:hAnsi="宋体" w:cs="宋体"/>
        </w:rPr>
        <w:br/>
        <w:t>角色1：对，那个时候去北站的感觉就是好多工地啊，然后还有高架桥，然后就相对荒一点。</w:t>
      </w:r>
      <w:r>
        <w:rPr>
          <w:rFonts w:ascii="宋体" w:eastAsia="宋体" w:hAnsi="宋体" w:cs="宋体"/>
        </w:rPr>
        <w:br/>
        <w:t>角色2：确实是比较荒。</w:t>
      </w:r>
      <w:r>
        <w:rPr>
          <w:rFonts w:ascii="宋体" w:eastAsia="宋体" w:hAnsi="宋体" w:cs="宋体"/>
        </w:rPr>
        <w:br/>
        <w:t>角色1：嗯。</w:t>
      </w:r>
      <w:r>
        <w:rPr>
          <w:rFonts w:ascii="宋体" w:eastAsia="宋体" w:hAnsi="宋体" w:cs="宋体"/>
        </w:rPr>
        <w:br/>
        <w:t>角色2：噢这附近都是，噢那有印象中就是最边远的区域吗？就是感觉就他们两个走到北站，或者是你觉得北站就是了。</w:t>
      </w:r>
      <w:r>
        <w:rPr>
          <w:rFonts w:ascii="宋体" w:eastAsia="宋体" w:hAnsi="宋体" w:cs="宋体"/>
        </w:rPr>
        <w:br/>
        <w:t>角色1：最最偏偏远的地方是吧？</w:t>
      </w:r>
      <w:r>
        <w:rPr>
          <w:rFonts w:ascii="宋体" w:eastAsia="宋体" w:hAnsi="宋体" w:cs="宋体"/>
        </w:rPr>
        <w:br/>
        <w:t>角色2：嗯。</w:t>
      </w:r>
      <w:r>
        <w:rPr>
          <w:rFonts w:ascii="宋体" w:eastAsia="宋体" w:hAnsi="宋体" w:cs="宋体"/>
        </w:rPr>
        <w:br/>
        <w:t>角色1：啊我想一下，最让我感到偏远的地方嗯应该算龙岗的尽头吧，三号线的尽头，接近尽头的那块地方，就现在应该是大概到吉祥啊或者说龙岗中心城那一块，嗯就是我大学阶段去过差不多是最远的地方。</w:t>
      </w:r>
      <w:r>
        <w:rPr>
          <w:rFonts w:ascii="宋体" w:eastAsia="宋体" w:hAnsi="宋体" w:cs="宋体"/>
        </w:rPr>
        <w:br/>
        <w:t>角色2：嗯嗯。</w:t>
      </w:r>
      <w:r>
        <w:rPr>
          <w:rFonts w:ascii="宋体" w:eastAsia="宋体" w:hAnsi="宋体" w:cs="宋体"/>
        </w:rPr>
        <w:br/>
        <w:t>角色1：嗯然后那边出去的话就感觉嗯像个二三线的地方吧，就跟平时平常接触的深圳印象不太一样吧。</w:t>
      </w:r>
      <w:r>
        <w:rPr>
          <w:rFonts w:ascii="宋体" w:eastAsia="宋体" w:hAnsi="宋体" w:cs="宋体"/>
        </w:rPr>
        <w:br/>
        <w:t>角色2：嗯嗯这个方便啊就是觉得现在能打开手机，就方便在手机上画一下类似你刚刚讲的一些地区吗？</w:t>
      </w:r>
      <w:r>
        <w:rPr>
          <w:rFonts w:ascii="宋体" w:eastAsia="宋体" w:hAnsi="宋体" w:cs="宋体"/>
        </w:rPr>
        <w:br/>
        <w:t>角色1：画一下。</w:t>
      </w:r>
      <w:r>
        <w:rPr>
          <w:rFonts w:ascii="宋体" w:eastAsia="宋体" w:hAnsi="宋体" w:cs="宋体"/>
        </w:rPr>
        <w:br/>
        <w:t>角色2：那个时候有说过高中以前觉得罗湖是宇宙中心，然后高中以后觉得福田也不错，然后呢大学以后觉得南山发展挺不错的，然后布吉、宝安、龙华都发展还不太可以之类的。</w:t>
      </w:r>
      <w:r>
        <w:rPr>
          <w:rFonts w:ascii="宋体" w:eastAsia="宋体" w:hAnsi="宋体" w:cs="宋体"/>
        </w:rPr>
        <w:br/>
        <w:t>角色1：我试着画一下喽。</w:t>
      </w:r>
      <w:r>
        <w:rPr>
          <w:rFonts w:ascii="宋体" w:eastAsia="宋体" w:hAnsi="宋体" w:cs="宋体"/>
        </w:rPr>
        <w:br/>
      </w:r>
      <w:r>
        <w:rPr>
          <w:rFonts w:ascii="宋体" w:eastAsia="宋体" w:hAnsi="宋体" w:cs="宋体"/>
        </w:rPr>
        <w:lastRenderedPageBreak/>
        <w:t>角色2：嗯，应该是呃我看一下，高中就是应该都在2008年的那张图上可以看到吧。</w:t>
      </w:r>
      <w:r>
        <w:rPr>
          <w:rFonts w:ascii="宋体" w:eastAsia="宋体" w:hAnsi="宋体" w:cs="宋体"/>
        </w:rPr>
        <w:br/>
        <w:t>角色1：噢您说您是说我在那个地图上面画是吧？</w:t>
      </w:r>
      <w:r>
        <w:rPr>
          <w:rFonts w:ascii="宋体" w:eastAsia="宋体" w:hAnsi="宋体" w:cs="宋体"/>
        </w:rPr>
        <w:br/>
        <w:t>角色2：对对对，在地图上面标一下就是啊你觉得比较就是高中高中以前的时间应该是按照按照子夜哥讲的那个时间节点应该是怎么说？</w:t>
      </w:r>
      <w:r>
        <w:rPr>
          <w:rFonts w:ascii="宋体" w:eastAsia="宋体" w:hAnsi="宋体" w:cs="宋体"/>
        </w:rPr>
        <w:br/>
        <w:t>角色1：噢，2008的那张图啊，我看到了。</w:t>
      </w:r>
      <w:r>
        <w:rPr>
          <w:rFonts w:ascii="宋体" w:eastAsia="宋体" w:hAnsi="宋体" w:cs="宋体"/>
        </w:rPr>
        <w:br/>
        <w:t>角色2：对，嗯上高中的时间节点是呃一几年呀？</w:t>
      </w:r>
      <w:r>
        <w:rPr>
          <w:rFonts w:ascii="宋体" w:eastAsia="宋体" w:hAnsi="宋体" w:cs="宋体"/>
        </w:rPr>
        <w:br/>
        <w:t>角色1：2009~2012。</w:t>
      </w:r>
      <w:r>
        <w:rPr>
          <w:rFonts w:ascii="宋体" w:eastAsia="宋体" w:hAnsi="宋体" w:cs="宋体"/>
        </w:rPr>
        <w:br/>
        <w:t>角色2：2009~2012，OK，然后高中就是要到2016，然后后面就是2017到2020。</w:t>
      </w:r>
      <w:r>
        <w:rPr>
          <w:rFonts w:ascii="宋体" w:eastAsia="宋体" w:hAnsi="宋体" w:cs="宋体"/>
        </w:rPr>
        <w:br/>
        <w:t>角色1：罗湖区，但是但是2008年那张图放大看还挺模糊的。</w:t>
      </w:r>
      <w:r>
        <w:rPr>
          <w:rFonts w:ascii="宋体" w:eastAsia="宋体" w:hAnsi="宋体" w:cs="宋体"/>
        </w:rPr>
        <w:br/>
        <w:t>角色2：确实，就是嗯他好像或者我可以给你截一张更大一点的图，我也不是很确定我能不能帮他截的比较看得清楚一点。</w:t>
      </w:r>
      <w:r>
        <w:rPr>
          <w:rFonts w:ascii="宋体" w:eastAsia="宋体" w:hAnsi="宋体" w:cs="宋体"/>
        </w:rPr>
        <w:br/>
        <w:t>角色1：没事，能能勉强看清他写的什么，东门那、翠竹、黄贝这些都能看到。</w:t>
      </w:r>
      <w:r>
        <w:rPr>
          <w:rFonts w:ascii="宋体" w:eastAsia="宋体" w:hAnsi="宋体" w:cs="宋体"/>
        </w:rPr>
        <w:br/>
        <w:t>角色2：嗯对。</w:t>
      </w:r>
      <w:r>
        <w:rPr>
          <w:rFonts w:ascii="宋体" w:eastAsia="宋体" w:hAnsi="宋体" w:cs="宋体"/>
        </w:rPr>
        <w:br/>
        <w:t>00：15：30</w:t>
      </w:r>
      <w:r>
        <w:rPr>
          <w:rFonts w:ascii="宋体" w:eastAsia="宋体" w:hAnsi="宋体" w:cs="宋体"/>
        </w:rPr>
        <w:br/>
        <w:t>角色1：噢行，看看到了看到了。</w:t>
      </w:r>
      <w:r>
        <w:rPr>
          <w:rFonts w:ascii="宋体" w:eastAsia="宋体" w:hAnsi="宋体" w:cs="宋体"/>
        </w:rPr>
        <w:br/>
        <w:t>角色2：多截几张，看到了，谢谢，那我们继续，就是大家觉得呃我觉得应该这个对改革开放以后的深圳没有什么更多的想法了。</w:t>
      </w:r>
      <w:r>
        <w:rPr>
          <w:rFonts w:ascii="宋体" w:eastAsia="宋体" w:hAnsi="宋体" w:cs="宋体"/>
        </w:rPr>
        <w:br/>
        <w:t>角色1：是的。</w:t>
      </w:r>
      <w:r>
        <w:rPr>
          <w:rFonts w:ascii="宋体" w:eastAsia="宋体" w:hAnsi="宋体" w:cs="宋体"/>
        </w:rPr>
        <w:br/>
        <w:t>角色2：嗯那我们继续，就是你觉得深圳哪些地方因为地铁的开通发生了比较大的转变？可以举几个例子。</w:t>
      </w:r>
      <w:r>
        <w:rPr>
          <w:rFonts w:ascii="宋体" w:eastAsia="宋体" w:hAnsi="宋体" w:cs="宋体"/>
        </w:rPr>
        <w:br/>
        <w:t>角色1：因为地铁的开通发生了比较大的转变呢。</w:t>
      </w:r>
      <w:r>
        <w:rPr>
          <w:rFonts w:ascii="宋体" w:eastAsia="宋体" w:hAnsi="宋体" w:cs="宋体"/>
        </w:rPr>
        <w:br/>
        <w:t>角色2：嗯。</w:t>
      </w:r>
      <w:r>
        <w:rPr>
          <w:rFonts w:ascii="宋体" w:eastAsia="宋体" w:hAnsi="宋体" w:cs="宋体"/>
        </w:rPr>
        <w:br/>
        <w:t>角色1：嗯想想啊。</w:t>
      </w:r>
      <w:r>
        <w:rPr>
          <w:rFonts w:ascii="宋体" w:eastAsia="宋体" w:hAnsi="宋体" w:cs="宋体"/>
        </w:rPr>
        <w:br/>
        <w:t>角色2：嗯。</w:t>
      </w:r>
      <w:r>
        <w:rPr>
          <w:rFonts w:ascii="宋体" w:eastAsia="宋体" w:hAnsi="宋体" w:cs="宋体"/>
        </w:rPr>
        <w:br/>
        <w:t>角色1：嗯也不能说完全吧，你比如说那个口岸那些地方，福田福田口岸呐或者文锦渡口岸呐、罗湖口岸这种比较靠近香港南边的这些地方呢属于是如果他不开通地铁或者说没有口岸通关的话，属于是就可能多数人都不会怎么没什么没有什么机会</w:t>
      </w:r>
      <w:r>
        <w:rPr>
          <w:rFonts w:ascii="宋体" w:eastAsia="宋体" w:hAnsi="宋体" w:cs="宋体"/>
        </w:rPr>
        <w:lastRenderedPageBreak/>
        <w:t>会去的地方嘛。</w:t>
      </w:r>
      <w:r>
        <w:rPr>
          <w:rFonts w:ascii="宋体" w:eastAsia="宋体" w:hAnsi="宋体" w:cs="宋体"/>
        </w:rPr>
        <w:br/>
        <w:t>角色2：嗯，噢就是靠近哪里？</w:t>
      </w:r>
      <w:r>
        <w:rPr>
          <w:rFonts w:ascii="宋体" w:eastAsia="宋体" w:hAnsi="宋体" w:cs="宋体"/>
        </w:rPr>
        <w:br/>
        <w:t>角色1：靠近香港的那个通关口岸那些地方，福田口岸、罗湖口岸这些。</w:t>
      </w:r>
      <w:r>
        <w:rPr>
          <w:rFonts w:ascii="宋体" w:eastAsia="宋体" w:hAnsi="宋体" w:cs="宋体"/>
        </w:rPr>
        <w:br/>
        <w:t>角色2：行。</w:t>
      </w:r>
      <w:r>
        <w:rPr>
          <w:rFonts w:ascii="宋体" w:eastAsia="宋体" w:hAnsi="宋体" w:cs="宋体"/>
        </w:rPr>
        <w:br/>
        <w:t>角色1：那些地方都现在都是有地铁的嘛，但是他地铁规划也是因为有要有这个关口，所以才规划到那些地方去嘛，所以也不能完全说因为地铁而改变吧。</w:t>
      </w:r>
      <w:r>
        <w:rPr>
          <w:rFonts w:ascii="宋体" w:eastAsia="宋体" w:hAnsi="宋体" w:cs="宋体"/>
        </w:rPr>
        <w:br/>
        <w:t>角色2：嗯嗯嗯。</w:t>
      </w:r>
      <w:r>
        <w:rPr>
          <w:rFonts w:ascii="宋体" w:eastAsia="宋体" w:hAnsi="宋体" w:cs="宋体"/>
        </w:rPr>
        <w:br/>
        <w:t>角色1：然后其他的可能就是布吉这边了，因为小时候对布吉的印象就是这边出去好像有个类似检查站的地方叫出关嘛。</w:t>
      </w:r>
      <w:r>
        <w:rPr>
          <w:rFonts w:ascii="宋体" w:eastAsia="宋体" w:hAnsi="宋体" w:cs="宋体"/>
        </w:rPr>
        <w:br/>
        <w:t>角色2：噢对。</w:t>
      </w:r>
      <w:r>
        <w:rPr>
          <w:rFonts w:ascii="宋体" w:eastAsia="宋体" w:hAnsi="宋体" w:cs="宋体"/>
        </w:rPr>
        <w:br/>
        <w:t>角色1：对，叫出关，然后出了关之后感觉就跟关内就不太一样，这个他的那个城市面貌会会显得落后一些，然后人就比较杂，然后这个市容市貌就肯定比较差，绿化也绿化也很少，然后现在的话布吉靠近罗湖的这一块，比如</w:t>
      </w:r>
      <w:del w:id="9" w:author="罗 利文" w:date="2023-04-11T15:06:00Z">
        <w:r w:rsidDel="004433FA">
          <w:rPr>
            <w:rFonts w:ascii="宋体" w:eastAsia="宋体" w:hAnsi="宋体" w:cs="宋体" w:hint="eastAsia"/>
          </w:rPr>
          <w:delText>柏格隆</w:delText>
        </w:r>
      </w:del>
      <w:ins w:id="10" w:author="罗 利文" w:date="2023-04-11T15:06:00Z">
        <w:r w:rsidR="004433FA">
          <w:rPr>
            <w:rFonts w:ascii="宋体" w:eastAsia="宋体" w:hAnsi="宋体" w:cs="宋体" w:hint="eastAsia"/>
          </w:rPr>
          <w:t>百鸽笼</w:t>
        </w:r>
      </w:ins>
      <w:r>
        <w:rPr>
          <w:rFonts w:ascii="宋体" w:eastAsia="宋体" w:hAnsi="宋体" w:cs="宋体"/>
        </w:rPr>
        <w:t>啊、东站这一块其实就已经好很多了就。</w:t>
      </w:r>
      <w:r>
        <w:rPr>
          <w:rFonts w:ascii="宋体" w:eastAsia="宋体" w:hAnsi="宋体" w:cs="宋体"/>
        </w:rPr>
        <w:br/>
        <w:t>角色2：确实是这样子，嗯嗯现在还有吗？</w:t>
      </w:r>
      <w:r>
        <w:rPr>
          <w:rFonts w:ascii="宋体" w:eastAsia="宋体" w:hAnsi="宋体" w:cs="宋体"/>
        </w:rPr>
        <w:br/>
        <w:t>00：20：04</w:t>
      </w:r>
      <w:r>
        <w:rPr>
          <w:rFonts w:ascii="宋体" w:eastAsia="宋体" w:hAnsi="宋体" w:cs="宋体"/>
        </w:rPr>
        <w:br/>
        <w:t>角色1：别的别的实在是想不到什么了。</w:t>
      </w:r>
      <w:r>
        <w:rPr>
          <w:rFonts w:ascii="宋体" w:eastAsia="宋体" w:hAnsi="宋体" w:cs="宋体"/>
        </w:rPr>
        <w:br/>
        <w:t>角色2：嗯，噢就比如说在布吉啊可以描绘一下大概是之前会有很多啊大概是什么样的人在布吉生活？</w:t>
      </w:r>
      <w:r>
        <w:rPr>
          <w:rFonts w:ascii="宋体" w:eastAsia="宋体" w:hAnsi="宋体" w:cs="宋体"/>
        </w:rPr>
        <w:br/>
        <w:t>角色1：以前嘛，以前的话小时候就来的其实很少，也没什么机会来的，但来的时候感觉就可能那种那种普通打工人或者说底层打工人相对会多一点。</w:t>
      </w:r>
      <w:r>
        <w:rPr>
          <w:rFonts w:ascii="宋体" w:eastAsia="宋体" w:hAnsi="宋体" w:cs="宋体"/>
        </w:rPr>
        <w:br/>
        <w:t>角色2：嗯。</w:t>
      </w:r>
      <w:r>
        <w:rPr>
          <w:rFonts w:ascii="宋体" w:eastAsia="宋体" w:hAnsi="宋体" w:cs="宋体"/>
        </w:rPr>
        <w:br/>
        <w:t>角色1：因为看那个样子啊，在路上奔波的样子啊，感觉就是相对下层一些的打工人嘛，这种会比较多。</w:t>
      </w:r>
      <w:r>
        <w:rPr>
          <w:rFonts w:ascii="宋体" w:eastAsia="宋体" w:hAnsi="宋体" w:cs="宋体"/>
        </w:rPr>
        <w:br/>
        <w:t>角色2：嗯嗯，那在那些靠近香港的通关口岸呢，就是地铁开通之前，他们也是就是附近会多比较多什么人在那工作或者是生活呢。</w:t>
      </w:r>
      <w:r>
        <w:rPr>
          <w:rFonts w:ascii="宋体" w:eastAsia="宋体" w:hAnsi="宋体" w:cs="宋体"/>
        </w:rPr>
        <w:br/>
        <w:t>角色1：什么人呢，唉呀这个就这个就没有怎么就不太能观察出来，就感觉普通人喽，但是你说去到那种比较核心的繁华地段的话，就感觉噢好像都是那种办公室白</w:t>
      </w:r>
      <w:r>
        <w:rPr>
          <w:rFonts w:ascii="宋体" w:eastAsia="宋体" w:hAnsi="宋体" w:cs="宋体"/>
        </w:rPr>
        <w:lastRenderedPageBreak/>
        <w:t>领啊这种感觉，然后其他地方就会没就比较少嘛，就没那么多嘛。</w:t>
      </w:r>
      <w:r>
        <w:rPr>
          <w:rFonts w:ascii="宋体" w:eastAsia="宋体" w:hAnsi="宋体" w:cs="宋体"/>
        </w:rPr>
        <w:br/>
        <w:t>角色2：确实是这样的啊，就是觉得大概知道在地铁开通前，那些靠近香港通关口岸部分就是大概是什么样的呢，你可以说一下它的啊画面嘛，就类似于说它的景观环境啊、它建筑是什么样的，然后它的周围。</w:t>
      </w:r>
      <w:r>
        <w:rPr>
          <w:rFonts w:ascii="宋体" w:eastAsia="宋体" w:hAnsi="宋体" w:cs="宋体"/>
        </w:rPr>
        <w:br/>
        <w:t>角色1：这这这这些这些实在是想象不起来，因为太久远了，而且小时候呢对这去的这些地方也不多，然后去的时候也没有观察得这么充分。</w:t>
      </w:r>
      <w:r>
        <w:rPr>
          <w:rFonts w:ascii="宋体" w:eastAsia="宋体" w:hAnsi="宋体" w:cs="宋体"/>
        </w:rPr>
        <w:br/>
        <w:t>角色2：确实，真的很难确实很难描述这种东西。</w:t>
      </w:r>
      <w:r>
        <w:rPr>
          <w:rFonts w:ascii="宋体" w:eastAsia="宋体" w:hAnsi="宋体" w:cs="宋体"/>
        </w:rPr>
        <w:br/>
        <w:t>角色1：对啊，所以我感觉你们这个问题其实。</w:t>
      </w:r>
      <w:r>
        <w:rPr>
          <w:rFonts w:ascii="宋体" w:eastAsia="宋体" w:hAnsi="宋体" w:cs="宋体"/>
        </w:rPr>
        <w:br/>
        <w:t>角色2：真的很难。</w:t>
      </w:r>
      <w:r>
        <w:rPr>
          <w:rFonts w:ascii="宋体" w:eastAsia="宋体" w:hAnsi="宋体" w:cs="宋体"/>
        </w:rPr>
        <w:br/>
        <w:t>角色1：挺难回答的。</w:t>
      </w:r>
      <w:r>
        <w:rPr>
          <w:rFonts w:ascii="宋体" w:eastAsia="宋体" w:hAnsi="宋体" w:cs="宋体"/>
        </w:rPr>
        <w:br/>
        <w:t>角色2：很难讲。</w:t>
      </w:r>
      <w:r>
        <w:rPr>
          <w:rFonts w:ascii="宋体" w:eastAsia="宋体" w:hAnsi="宋体" w:cs="宋体"/>
        </w:rPr>
        <w:br/>
        <w:t>角色1：可能那种那种80后可能会好一点吧。</w:t>
      </w:r>
      <w:r>
        <w:rPr>
          <w:rFonts w:ascii="宋体" w:eastAsia="宋体" w:hAnsi="宋体" w:cs="宋体"/>
        </w:rPr>
        <w:br/>
        <w:t>角色2：对，会好那么好那么一点，那方便啊我觉得还方便在那个地图上面标识一下类似那个口岸的地方吧？就是布吉的地方我大概也知道，就是如果方便的话。</w:t>
      </w:r>
      <w:r>
        <w:rPr>
          <w:rFonts w:ascii="宋体" w:eastAsia="宋体" w:hAnsi="宋体" w:cs="宋体"/>
        </w:rPr>
        <w:br/>
        <w:t>角色1：我在哪张图上面标？在。</w:t>
      </w:r>
      <w:r>
        <w:rPr>
          <w:rFonts w:ascii="宋体" w:eastAsia="宋体" w:hAnsi="宋体" w:cs="宋体"/>
        </w:rPr>
        <w:br/>
        <w:t>角色2：也是2008年那张图可以新发你一张。</w:t>
      </w:r>
      <w:r>
        <w:rPr>
          <w:rFonts w:ascii="宋体" w:eastAsia="宋体" w:hAnsi="宋体" w:cs="宋体"/>
        </w:rPr>
        <w:br/>
        <w:t>角色1：好。</w:t>
      </w:r>
      <w:r>
        <w:rPr>
          <w:rFonts w:ascii="宋体" w:eastAsia="宋体" w:hAnsi="宋体" w:cs="宋体"/>
        </w:rPr>
        <w:br/>
        <w:t>角色2：可能要标一下这几个就是刚刚讲的口岸部分和这个布局部分，应该就可以了。</w:t>
      </w:r>
      <w:r>
        <w:rPr>
          <w:rFonts w:ascii="宋体" w:eastAsia="宋体" w:hAnsi="宋体" w:cs="宋体"/>
        </w:rPr>
        <w:br/>
        <w:t>角色1：可以，我现在编辑。</w:t>
      </w:r>
      <w:r>
        <w:rPr>
          <w:rFonts w:ascii="宋体" w:eastAsia="宋体" w:hAnsi="宋体" w:cs="宋体"/>
        </w:rPr>
        <w:br/>
        <w:t>角色2：好的，那我们继续，啊这个你还有印象第一次坐深圳地铁是什么时候吗？</w:t>
      </w:r>
      <w:r>
        <w:rPr>
          <w:rFonts w:ascii="宋体" w:eastAsia="宋体" w:hAnsi="宋体" w:cs="宋体"/>
        </w:rPr>
        <w:br/>
        <w:t>角色1：嗯大约是四五年级的时候吧。</w:t>
      </w:r>
      <w:r>
        <w:rPr>
          <w:rFonts w:ascii="宋体" w:eastAsia="宋体" w:hAnsi="宋体" w:cs="宋体"/>
        </w:rPr>
        <w:br/>
        <w:t>角色2：四五年级。</w:t>
      </w:r>
      <w:r>
        <w:rPr>
          <w:rFonts w:ascii="宋体" w:eastAsia="宋体" w:hAnsi="宋体" w:cs="宋体"/>
        </w:rPr>
        <w:br/>
        <w:t>角色1：四五年级的话应该就是2005年左右。</w:t>
      </w:r>
      <w:r>
        <w:rPr>
          <w:rFonts w:ascii="宋体" w:eastAsia="宋体" w:hAnsi="宋体" w:cs="宋体"/>
        </w:rPr>
        <w:br/>
        <w:t>角色2：噢好，2005左右，那当时是什么情景和感受呢？</w:t>
      </w:r>
      <w:r>
        <w:rPr>
          <w:rFonts w:ascii="宋体" w:eastAsia="宋体" w:hAnsi="宋体" w:cs="宋体"/>
        </w:rPr>
        <w:br/>
        <w:t>角色1：当时的情景啊就噢就反就感觉就是很新奇，因为它这个车厢呢长得像个火车嘛，但是是是在一个密闭的空间里面通行的，就跟火车不一样，然后因为那个时候坐的是一号线嘛，一一号线离家最近，但也只是浅浅的体验了一下，因为就是为</w:t>
      </w:r>
      <w:r>
        <w:rPr>
          <w:rFonts w:ascii="宋体" w:eastAsia="宋体" w:hAnsi="宋体" w:cs="宋体"/>
        </w:rPr>
        <w:lastRenderedPageBreak/>
        <w:t>了体验地铁才去的，然后也没有什么说非得去的地方，所以就随便坐了个来回，然后就回来了，然后那个时候好像那个语文老师让我们去写一下那种什么感感受还是感想之类的东西吧，就当个小作文一样的，还写了一篇东西，但找肯定是找不到的了。</w:t>
      </w:r>
      <w:r>
        <w:rPr>
          <w:rFonts w:ascii="宋体" w:eastAsia="宋体" w:hAnsi="宋体" w:cs="宋体"/>
        </w:rPr>
        <w:br/>
        <w:t>角色2：嗯我知道，就是嗯大概就是很新奇，然后特意去坐了个来回。</w:t>
      </w:r>
      <w:r>
        <w:rPr>
          <w:rFonts w:ascii="宋体" w:eastAsia="宋体" w:hAnsi="宋体" w:cs="宋体"/>
        </w:rPr>
        <w:br/>
        <w:t>00：25：05</w:t>
      </w:r>
      <w:r>
        <w:rPr>
          <w:rFonts w:ascii="宋体" w:eastAsia="宋体" w:hAnsi="宋体" w:cs="宋体"/>
        </w:rPr>
        <w:br/>
        <w:t>角色1：对。</w:t>
      </w:r>
      <w:r>
        <w:rPr>
          <w:rFonts w:ascii="宋体" w:eastAsia="宋体" w:hAnsi="宋体" w:cs="宋体"/>
        </w:rPr>
        <w:br/>
        <w:t>角色2：这算是语文老师布置的作业吗？就是一定要去坐吗？</w:t>
      </w:r>
      <w:r>
        <w:rPr>
          <w:rFonts w:ascii="宋体" w:eastAsia="宋体" w:hAnsi="宋体" w:cs="宋体"/>
        </w:rPr>
        <w:br/>
        <w:t>角色1：嗯算是吧，但是但是不坐应该也不会怎么样，是的。</w:t>
      </w:r>
      <w:r>
        <w:rPr>
          <w:rFonts w:ascii="宋体" w:eastAsia="宋体" w:hAnsi="宋体" w:cs="宋体"/>
        </w:rPr>
        <w:br/>
        <w:t>角色2：啊那当时有和别人一起吗？</w:t>
      </w:r>
      <w:r>
        <w:rPr>
          <w:rFonts w:ascii="宋体" w:eastAsia="宋体" w:hAnsi="宋体" w:cs="宋体"/>
        </w:rPr>
        <w:br/>
        <w:t>角色1：和妈妈一起。</w:t>
      </w:r>
      <w:r>
        <w:rPr>
          <w:rFonts w:ascii="宋体" w:eastAsia="宋体" w:hAnsi="宋体" w:cs="宋体"/>
        </w:rPr>
        <w:br/>
        <w:t>角色2：就当时是从罗湖。</w:t>
      </w:r>
      <w:r>
        <w:rPr>
          <w:rFonts w:ascii="宋体" w:eastAsia="宋体" w:hAnsi="宋体" w:cs="宋体"/>
        </w:rPr>
        <w:br/>
        <w:t>角色1：应该是老街。</w:t>
      </w:r>
      <w:r>
        <w:rPr>
          <w:rFonts w:ascii="宋体" w:eastAsia="宋体" w:hAnsi="宋体" w:cs="宋体"/>
        </w:rPr>
        <w:br/>
        <w:t>角色2：啊老街，坐到哪？</w:t>
      </w:r>
      <w:r>
        <w:rPr>
          <w:rFonts w:ascii="宋体" w:eastAsia="宋体" w:hAnsi="宋体" w:cs="宋体"/>
        </w:rPr>
        <w:br/>
        <w:t>角色1：老街坐了一个站吧，然后坐到大剧院。</w:t>
      </w:r>
      <w:r>
        <w:rPr>
          <w:rFonts w:ascii="宋体" w:eastAsia="宋体" w:hAnsi="宋体" w:cs="宋体"/>
        </w:rPr>
        <w:br/>
        <w:t>角色2：噢。</w:t>
      </w:r>
      <w:r>
        <w:rPr>
          <w:rFonts w:ascii="宋体" w:eastAsia="宋体" w:hAnsi="宋体" w:cs="宋体"/>
        </w:rPr>
        <w:br/>
        <w:t>角色1：对，坐到大剧院，然后出来是万象城吧，万象城好像是看了看了一下，稍微溜达了一两圈，然后又倒回去了。</w:t>
      </w:r>
      <w:r>
        <w:rPr>
          <w:rFonts w:ascii="宋体" w:eastAsia="宋体" w:hAnsi="宋体" w:cs="宋体"/>
        </w:rPr>
        <w:br/>
        <w:t>角色2：噢。</w:t>
      </w:r>
      <w:r>
        <w:rPr>
          <w:rFonts w:ascii="宋体" w:eastAsia="宋体" w:hAnsi="宋体" w:cs="宋体"/>
        </w:rPr>
        <w:br/>
        <w:t>角色1：对的。</w:t>
      </w:r>
      <w:r>
        <w:rPr>
          <w:rFonts w:ascii="宋体" w:eastAsia="宋体" w:hAnsi="宋体" w:cs="宋体"/>
        </w:rPr>
        <w:br/>
        <w:t>角色2：再坐回去，行，那就是方便讲一下现在啊就是有了地铁的现在，你的日常出行工作日或者是周末的规律性出游啊，就是一些路线和目的嘛，就比如说上下班呀之类的。</w:t>
      </w:r>
      <w:r>
        <w:rPr>
          <w:rFonts w:ascii="宋体" w:eastAsia="宋体" w:hAnsi="宋体" w:cs="宋体"/>
        </w:rPr>
        <w:br/>
        <w:t>角色1：上下班的话一般是5号线从</w:t>
      </w:r>
      <w:del w:id="11" w:author="罗 利文" w:date="2023-04-11T15:08:00Z">
        <w:r w:rsidDel="004433FA">
          <w:rPr>
            <w:rFonts w:ascii="宋体" w:eastAsia="宋体" w:hAnsi="宋体" w:cs="宋体" w:hint="eastAsia"/>
          </w:rPr>
          <w:delText>柏格隆</w:delText>
        </w:r>
      </w:del>
      <w:ins w:id="12" w:author="罗 利文" w:date="2023-04-11T15:08:00Z">
        <w:r w:rsidR="004433FA">
          <w:rPr>
            <w:rFonts w:ascii="宋体" w:eastAsia="宋体" w:hAnsi="宋体" w:cs="宋体" w:hint="eastAsia"/>
          </w:rPr>
          <w:t>百鸽笼</w:t>
        </w:r>
      </w:ins>
      <w:r>
        <w:rPr>
          <w:rFonts w:ascii="宋体" w:eastAsia="宋体" w:hAnsi="宋体" w:cs="宋体"/>
        </w:rPr>
        <w:t>这边到大剧院，还挺近的。</w:t>
      </w:r>
      <w:r>
        <w:rPr>
          <w:rFonts w:ascii="宋体" w:eastAsia="宋体" w:hAnsi="宋体" w:cs="宋体"/>
        </w:rPr>
        <w:br/>
        <w:t>角色2：噢。</w:t>
      </w:r>
      <w:r>
        <w:rPr>
          <w:rFonts w:ascii="宋体" w:eastAsia="宋体" w:hAnsi="宋体" w:cs="宋体"/>
        </w:rPr>
        <w:br/>
        <w:t>角色1：然后如果是回自己的老家的话，那就也是到大剧院，然后出来大剧院出来就就走一段路，或者说骑个小黄，然后就回到以前的老家。</w:t>
      </w:r>
      <w:r>
        <w:rPr>
          <w:rFonts w:ascii="宋体" w:eastAsia="宋体" w:hAnsi="宋体" w:cs="宋体"/>
        </w:rPr>
        <w:br/>
        <w:t>角色2：噢。</w:t>
      </w:r>
      <w:r>
        <w:rPr>
          <w:rFonts w:ascii="宋体" w:eastAsia="宋体" w:hAnsi="宋体" w:cs="宋体"/>
        </w:rPr>
        <w:br/>
      </w:r>
      <w:r>
        <w:rPr>
          <w:rFonts w:ascii="宋体" w:eastAsia="宋体" w:hAnsi="宋体" w:cs="宋体"/>
        </w:rPr>
        <w:lastRenderedPageBreak/>
        <w:t>角色1：然后周末的话就周末的话就不一定了，周末有可能去可能是去朋友家，但我朋友一般在布吉或者在罗湖的会多一点，所以其实路线是差不多的，再不然的话是户外的话可能就爬爬山，但爬山的话也不会说每次都去同一个地方嘛，就哪里都有了就。</w:t>
      </w:r>
      <w:r>
        <w:rPr>
          <w:rFonts w:ascii="宋体" w:eastAsia="宋体" w:hAnsi="宋体" w:cs="宋体"/>
        </w:rPr>
        <w:br/>
        <w:t>角色2：噢爬山。</w:t>
      </w:r>
      <w:r>
        <w:rPr>
          <w:rFonts w:ascii="宋体" w:eastAsia="宋体" w:hAnsi="宋体" w:cs="宋体"/>
        </w:rPr>
        <w:br/>
        <w:t>角色1：然后偶尔的话可能会说唉呀哪里有些什么新开的什么地方啊去吃个什么东西啊之类的，偶尔会这样。</w:t>
      </w:r>
      <w:r>
        <w:rPr>
          <w:rFonts w:ascii="宋体" w:eastAsia="宋体" w:hAnsi="宋体" w:cs="宋体"/>
        </w:rPr>
        <w:br/>
        <w:t>角色2：嗯，就是那一般会坐除了地铁以外的公公共交通工具吗？或者是其他的交通工具？</w:t>
      </w:r>
      <w:r>
        <w:rPr>
          <w:rFonts w:ascii="宋体" w:eastAsia="宋体" w:hAnsi="宋体" w:cs="宋体"/>
        </w:rPr>
        <w:br/>
        <w:t>角色1：现在的话坐公交就比较少，挺少的了，主要是地铁，然后如果不坐地铁的话，要么就是打车，要么就就是骑电驴。</w:t>
      </w:r>
      <w:r>
        <w:rPr>
          <w:rFonts w:ascii="宋体" w:eastAsia="宋体" w:hAnsi="宋体" w:cs="宋体"/>
        </w:rPr>
        <w:br/>
        <w:t>角色2：噢，电驴是什么时候在深圳开放的来着，我总感觉好像突然一下，就是我有一天高中突然回到家就遍地都是电驴了。</w:t>
      </w:r>
      <w:r>
        <w:rPr>
          <w:rFonts w:ascii="宋体" w:eastAsia="宋体" w:hAnsi="宋体" w:cs="宋体"/>
        </w:rPr>
        <w:br/>
        <w:t>角色1：电驴啊我感觉，我记得我刚上大学那会儿，我是2012年上大学的嘛，就那几年深大里面是有是有电摩的，那个时候我们一般不叫电驴吧，一般那个是电摩，就电动摩托车嘛。</w:t>
      </w:r>
      <w:r>
        <w:rPr>
          <w:rFonts w:ascii="宋体" w:eastAsia="宋体" w:hAnsi="宋体" w:cs="宋体"/>
        </w:rPr>
        <w:br/>
        <w:t>角色2：嗯嗯。</w:t>
      </w:r>
      <w:r>
        <w:rPr>
          <w:rFonts w:ascii="宋体" w:eastAsia="宋体" w:hAnsi="宋体" w:cs="宋体"/>
        </w:rPr>
        <w:br/>
        <w:t>角色1：然后那个时候学校里面就有有些同学会买，然后在学校里面用，学校也不禁止这个东西，然后那个时候再一件事就是外卖饿了么那些软件刚刚开始起步，然后那起步的时候那个时候的外卖小哥肯定也是骑电摩的嘛，也是一样的，然后所以大概就是从那个时候开始，电摩或者说电动自行车这个东西就慢慢开始多起来了，但是真正的呃走进家家户户应该也是这四五年的事情吧。</w:t>
      </w:r>
      <w:r>
        <w:rPr>
          <w:rFonts w:ascii="宋体" w:eastAsia="宋体" w:hAnsi="宋体" w:cs="宋体"/>
        </w:rPr>
        <w:br/>
        <w:t>角色2：但是但我记得之前深圳不是禁这一个东西吗？</w:t>
      </w:r>
      <w:r>
        <w:rPr>
          <w:rFonts w:ascii="宋体" w:eastAsia="宋体" w:hAnsi="宋体" w:cs="宋体"/>
        </w:rPr>
        <w:br/>
        <w:t>角色1：深圳之前禁，这个我不了解哈，我不了解，但是2012年2013年的时候，学校里面的那些学生买的电摩都是反正都没有牌嘛，然后就这么骑来骑去，也没有听说谁说被扣车啊或者被被抓被罚，就没没有听说过这些事。</w:t>
      </w:r>
      <w:r>
        <w:rPr>
          <w:rFonts w:ascii="宋体" w:eastAsia="宋体" w:hAnsi="宋体" w:cs="宋体"/>
        </w:rPr>
        <w:br/>
        <w:t>角色2：噢。</w:t>
      </w:r>
      <w:r>
        <w:rPr>
          <w:rFonts w:ascii="宋体" w:eastAsia="宋体" w:hAnsi="宋体" w:cs="宋体"/>
        </w:rPr>
        <w:br/>
        <w:t>角色1：嗯。</w:t>
      </w:r>
      <w:r>
        <w:rPr>
          <w:rFonts w:ascii="宋体" w:eastAsia="宋体" w:hAnsi="宋体" w:cs="宋体"/>
        </w:rPr>
        <w:br/>
      </w:r>
      <w:r>
        <w:rPr>
          <w:rFonts w:ascii="宋体" w:eastAsia="宋体" w:hAnsi="宋体" w:cs="宋体"/>
        </w:rPr>
        <w:lastRenderedPageBreak/>
        <w:t>角色2：嗯刚刚是我跑题了，对不起。</w:t>
      </w:r>
      <w:r>
        <w:rPr>
          <w:rFonts w:ascii="宋体" w:eastAsia="宋体" w:hAnsi="宋体" w:cs="宋体"/>
        </w:rPr>
        <w:br/>
        <w:t>角色1：嗯没事。</w:t>
      </w:r>
      <w:r>
        <w:rPr>
          <w:rFonts w:ascii="宋体" w:eastAsia="宋体" w:hAnsi="宋体" w:cs="宋体"/>
        </w:rPr>
        <w:br/>
        <w:t>角色2：主要是啊就是接下来那个访谈，啊就是如果是城市和城市间出游就有什么路线或者是怎么个交通方式，有吗？</w:t>
      </w:r>
      <w:r>
        <w:rPr>
          <w:rFonts w:ascii="宋体" w:eastAsia="宋体" w:hAnsi="宋体" w:cs="宋体"/>
        </w:rPr>
        <w:br/>
        <w:t>00：30：00</w:t>
      </w:r>
      <w:r>
        <w:rPr>
          <w:rFonts w:ascii="宋体" w:eastAsia="宋体" w:hAnsi="宋体" w:cs="宋体"/>
        </w:rPr>
        <w:br/>
        <w:t>角色1：城市和城市间我想一下，那来的就去的比较多的应该算广州或者肇庆吧，因为有亲戚在嘛。</w:t>
      </w:r>
      <w:r>
        <w:rPr>
          <w:rFonts w:ascii="宋体" w:eastAsia="宋体" w:hAnsi="宋体" w:cs="宋体"/>
        </w:rPr>
        <w:br/>
        <w:t>角色2：噢。</w:t>
      </w:r>
      <w:r>
        <w:rPr>
          <w:rFonts w:ascii="宋体" w:eastAsia="宋体" w:hAnsi="宋体" w:cs="宋体"/>
        </w:rPr>
        <w:br/>
        <w:t>角色1：其次的话没有亲戚在，如果只是单独单单纯去玩的话，就是周边的这种珠海啊，香港的话是通关之后就初中高中阶段会去的相对多一点点，然后去广州的话一般是坐那个坐动车比较多。</w:t>
      </w:r>
      <w:r>
        <w:rPr>
          <w:rFonts w:ascii="宋体" w:eastAsia="宋体" w:hAnsi="宋体" w:cs="宋体"/>
        </w:rPr>
        <w:br/>
        <w:t>角色2：嗯。</w:t>
      </w:r>
      <w:r>
        <w:rPr>
          <w:rFonts w:ascii="宋体" w:eastAsia="宋体" w:hAnsi="宋体" w:cs="宋体"/>
        </w:rPr>
        <w:br/>
        <w:t>角色1：然后去去珠海啊、韶关、肇庆那地方都是开车去。</w:t>
      </w:r>
      <w:r>
        <w:rPr>
          <w:rFonts w:ascii="宋体" w:eastAsia="宋体" w:hAnsi="宋体" w:cs="宋体"/>
        </w:rPr>
        <w:br/>
        <w:t>角色2：噢。</w:t>
      </w:r>
      <w:r>
        <w:rPr>
          <w:rFonts w:ascii="宋体" w:eastAsia="宋体" w:hAnsi="宋体" w:cs="宋体"/>
        </w:rPr>
        <w:br/>
        <w:t>角色1：嗯。</w:t>
      </w:r>
      <w:r>
        <w:rPr>
          <w:rFonts w:ascii="宋体" w:eastAsia="宋体" w:hAnsi="宋体" w:cs="宋体"/>
        </w:rPr>
        <w:br/>
        <w:t>角色2：好的，这个等会再说，那一般来说呃子夜哥在地铁上会做什么事情？</w:t>
      </w:r>
      <w:r>
        <w:rPr>
          <w:rFonts w:ascii="宋体" w:eastAsia="宋体" w:hAnsi="宋体" w:cs="宋体"/>
        </w:rPr>
        <w:br/>
        <w:t>角色1：在地铁上会做什么事情啊，要么就是就是嗯要么刷刷手机，要么就是单纯的戴个耳机听下听下音乐，就这样，听一下歌，其他的事情倒没有了，或者说观察一下路人。</w:t>
      </w:r>
      <w:r>
        <w:rPr>
          <w:rFonts w:ascii="宋体" w:eastAsia="宋体" w:hAnsi="宋体" w:cs="宋体"/>
        </w:rPr>
        <w:br/>
        <w:t>角色2：嗯哼，观察路人，我也会这么干。</w:t>
      </w:r>
      <w:r>
        <w:rPr>
          <w:rFonts w:ascii="宋体" w:eastAsia="宋体" w:hAnsi="宋体" w:cs="宋体"/>
        </w:rPr>
        <w:br/>
        <w:t>角色1：嗯是的。</w:t>
      </w:r>
      <w:r>
        <w:rPr>
          <w:rFonts w:ascii="宋体" w:eastAsia="宋体" w:hAnsi="宋体" w:cs="宋体"/>
        </w:rPr>
        <w:br/>
        <w:t>角色2：我真的觉得地铁上的人都是很好玩，嗯那一般看到其他乘客会做什么事情？就是其他乘客还有什么？</w:t>
      </w:r>
      <w:r>
        <w:rPr>
          <w:rFonts w:ascii="宋体" w:eastAsia="宋体" w:hAnsi="宋体" w:cs="宋体"/>
        </w:rPr>
        <w:br/>
        <w:t>角色1：嗯如果是如果是一个人的路人的话，有可能是休息，有可能他只是</w:t>
      </w:r>
      <w:ins w:id="13" w:author="罗 利文" w:date="2023-04-11T15:11:00Z">
        <w:r w:rsidR="004433FA" w:rsidRPr="004433FA">
          <w:rPr>
            <w:rFonts w:ascii="宋体" w:eastAsia="宋体" w:hAnsi="宋体" w:cs="宋体" w:hint="eastAsia"/>
          </w:rPr>
          <w:t>杵</w:t>
        </w:r>
      </w:ins>
      <w:del w:id="14" w:author="罗 利文" w:date="2023-04-11T15:11:00Z">
        <w:r w:rsidDel="004433FA">
          <w:rPr>
            <w:rFonts w:ascii="宋体" w:eastAsia="宋体" w:hAnsi="宋体" w:cs="宋体"/>
          </w:rPr>
          <w:delText>处</w:delText>
        </w:r>
      </w:del>
      <w:r>
        <w:rPr>
          <w:rFonts w:ascii="宋体" w:eastAsia="宋体" w:hAnsi="宋体" w:cs="宋体"/>
        </w:rPr>
        <w:t>在那，也不知道在想什么，然后有可能是在刷手机，刷手机的挺多的，然后打游戏的也是有的。</w:t>
      </w:r>
      <w:r>
        <w:rPr>
          <w:rFonts w:ascii="宋体" w:eastAsia="宋体" w:hAnsi="宋体" w:cs="宋体"/>
        </w:rPr>
        <w:br/>
        <w:t>角色2：嗯。</w:t>
      </w:r>
      <w:r>
        <w:rPr>
          <w:rFonts w:ascii="宋体" w:eastAsia="宋体" w:hAnsi="宋体" w:cs="宋体"/>
        </w:rPr>
        <w:br/>
        <w:t>角色1：一般就是这些了，但是你要说他要看书看报的这种就很少。</w:t>
      </w:r>
      <w:r>
        <w:rPr>
          <w:rFonts w:ascii="宋体" w:eastAsia="宋体" w:hAnsi="宋体" w:cs="宋体"/>
        </w:rPr>
        <w:br/>
      </w:r>
      <w:r>
        <w:rPr>
          <w:rFonts w:ascii="宋体" w:eastAsia="宋体" w:hAnsi="宋体" w:cs="宋体"/>
        </w:rPr>
        <w:lastRenderedPageBreak/>
        <w:t>角色2：确实，这个是一个人的。</w:t>
      </w:r>
      <w:r>
        <w:rPr>
          <w:rFonts w:ascii="宋体" w:eastAsia="宋体" w:hAnsi="宋体" w:cs="宋体"/>
        </w:rPr>
        <w:br/>
        <w:t>角色1：是，如果是结伴出行的话，可能就会有交流。</w:t>
      </w:r>
      <w:r>
        <w:rPr>
          <w:rFonts w:ascii="宋体" w:eastAsia="宋体" w:hAnsi="宋体" w:cs="宋体"/>
        </w:rPr>
        <w:br/>
        <w:t>角色2：好的，结伴就会交流，在地铁上遇到什么遇到过什么令人印象深刻的事情，可以描述一下情景，我觉得如果子夜哥的话肯定可以看到很多吧。</w:t>
      </w:r>
      <w:r>
        <w:rPr>
          <w:rFonts w:ascii="宋体" w:eastAsia="宋体" w:hAnsi="宋体" w:cs="宋体"/>
        </w:rPr>
        <w:br/>
        <w:t>角色1：地铁上印象深刻的事情啊，嗯比如说有时候偶尔坐地铁遇到过那么两三次吧，就那种一个一个人拿着一个一个牌子，上面印着他的微信二维码，要我加他一下，然后他可能又没有说特别具体加他干嘛干嘛，为什么要加他，然后这种事情我都是拒绝的，这个印象比较深刻，但我推测他们可能是可能是做一些推广之类的吧。</w:t>
      </w:r>
      <w:r>
        <w:rPr>
          <w:rFonts w:ascii="宋体" w:eastAsia="宋体" w:hAnsi="宋体" w:cs="宋体"/>
        </w:rPr>
        <w:br/>
        <w:t>角色2：噢。</w:t>
      </w:r>
      <w:r>
        <w:rPr>
          <w:rFonts w:ascii="宋体" w:eastAsia="宋体" w:hAnsi="宋体" w:cs="宋体"/>
        </w:rPr>
        <w:br/>
        <w:t>角色1：对，或者销售啊类似这些的，但是也有可能是诈骗啊，但就不清楚了。然后其他印象深刻的就是遇到那种嗯传教的有遇到过，但很少，遇到过一次，传教的是那种他穿着那种像道袍啊一样的那种东西。</w:t>
      </w:r>
      <w:r>
        <w:rPr>
          <w:rFonts w:ascii="宋体" w:eastAsia="宋体" w:hAnsi="宋体" w:cs="宋体"/>
        </w:rPr>
        <w:br/>
        <w:t>角色2：哇。</w:t>
      </w:r>
      <w:r>
        <w:rPr>
          <w:rFonts w:ascii="宋体" w:eastAsia="宋体" w:hAnsi="宋体" w:cs="宋体"/>
        </w:rPr>
        <w:br/>
        <w:t>角色1：可能是佛教或者什么的吧。</w:t>
      </w:r>
      <w:r>
        <w:rPr>
          <w:rFonts w:ascii="宋体" w:eastAsia="宋体" w:hAnsi="宋体" w:cs="宋体"/>
        </w:rPr>
        <w:br/>
        <w:t>角色2：这个都是在什么时候遇到过？就是能大概描述一下这几几年的事情？</w:t>
      </w:r>
      <w:r>
        <w:rPr>
          <w:rFonts w:ascii="宋体" w:eastAsia="宋体" w:hAnsi="宋体" w:cs="宋体"/>
        </w:rPr>
        <w:br/>
        <w:t>角色1：几几几年的事情啊，我想想，这这几年是没遇到过啦。</w:t>
      </w:r>
      <w:r>
        <w:rPr>
          <w:rFonts w:ascii="宋体" w:eastAsia="宋体" w:hAnsi="宋体" w:cs="宋体"/>
        </w:rPr>
        <w:br/>
        <w:t>角色2：我也觉得这几年应该遇不到了吧。</w:t>
      </w:r>
      <w:r>
        <w:rPr>
          <w:rFonts w:ascii="宋体" w:eastAsia="宋体" w:hAnsi="宋体" w:cs="宋体"/>
        </w:rPr>
        <w:br/>
        <w:t>角色1：应该应该是大学期间，就2012年到2012年到2020年之间，或者2012年到2016年之间，差不多。</w:t>
      </w:r>
      <w:r>
        <w:rPr>
          <w:rFonts w:ascii="宋体" w:eastAsia="宋体" w:hAnsi="宋体" w:cs="宋体"/>
        </w:rPr>
        <w:br/>
        <w:t>角色2：现在应该都不可能遇到这种。</w:t>
      </w:r>
      <w:r>
        <w:rPr>
          <w:rFonts w:ascii="宋体" w:eastAsia="宋体" w:hAnsi="宋体" w:cs="宋体"/>
        </w:rPr>
        <w:br/>
        <w:t>角色1：现在就没太遇到说什么传教的或者说那种拉着我扫二维码的，因为因为现在地铁出行一般都在那种高峰时期比较多，然后高峰时期人太多了嘛，也不会有人来干这种事情。</w:t>
      </w:r>
      <w:r>
        <w:rPr>
          <w:rFonts w:ascii="宋体" w:eastAsia="宋体" w:hAnsi="宋体" w:cs="宋体"/>
        </w:rPr>
        <w:br/>
        <w:t>角色2：噢。</w:t>
      </w:r>
      <w:r>
        <w:rPr>
          <w:rFonts w:ascii="宋体" w:eastAsia="宋体" w:hAnsi="宋体" w:cs="宋体"/>
        </w:rPr>
        <w:br/>
        <w:t>角色1：对的。</w:t>
      </w:r>
      <w:r>
        <w:rPr>
          <w:rFonts w:ascii="宋体" w:eastAsia="宋体" w:hAnsi="宋体" w:cs="宋体"/>
        </w:rPr>
        <w:br/>
        <w:t>角色2：我以为是因为安保问题。</w:t>
      </w:r>
      <w:r>
        <w:rPr>
          <w:rFonts w:ascii="宋体" w:eastAsia="宋体" w:hAnsi="宋体" w:cs="宋体"/>
        </w:rPr>
        <w:br/>
        <w:t>角色1：安保应该也有有一些，我记得以前地铁上乞丐或者说那种像流浪汉流浪汉</w:t>
      </w:r>
      <w:r>
        <w:rPr>
          <w:rFonts w:ascii="宋体" w:eastAsia="宋体" w:hAnsi="宋体" w:cs="宋体"/>
        </w:rPr>
        <w:lastRenderedPageBreak/>
        <w:t>一样，我也分不清他是乞丐、流浪汉，反正差不多吧，这种人也会遇到的，但现在就遇不到了。</w:t>
      </w:r>
      <w:r>
        <w:rPr>
          <w:rFonts w:ascii="宋体" w:eastAsia="宋体" w:hAnsi="宋体" w:cs="宋体"/>
        </w:rPr>
        <w:br/>
        <w:t>00：35：02</w:t>
      </w:r>
      <w:r>
        <w:rPr>
          <w:rFonts w:ascii="宋体" w:eastAsia="宋体" w:hAnsi="宋体" w:cs="宋体"/>
        </w:rPr>
        <w:br/>
        <w:t>角色2：噢，那还有什么类似让你比较愉悦的或者是比较感动的事情？</w:t>
      </w:r>
      <w:r>
        <w:rPr>
          <w:rFonts w:ascii="宋体" w:eastAsia="宋体" w:hAnsi="宋体" w:cs="宋体"/>
        </w:rPr>
        <w:br/>
        <w:t>角色1：跟地铁相关的吗？</w:t>
      </w:r>
      <w:r>
        <w:rPr>
          <w:rFonts w:ascii="宋体" w:eastAsia="宋体" w:hAnsi="宋体" w:cs="宋体"/>
        </w:rPr>
        <w:br/>
        <w:t>角色2：嗯对，在地铁站或者地铁内都可以，或者是在去地铁的途中或者离开的时候也可以，包括。</w:t>
      </w:r>
      <w:r>
        <w:rPr>
          <w:rFonts w:ascii="宋体" w:eastAsia="宋体" w:hAnsi="宋体" w:cs="宋体"/>
        </w:rPr>
        <w:br/>
        <w:t>角色1：感动的或者愉悦的。</w:t>
      </w:r>
      <w:r>
        <w:rPr>
          <w:rFonts w:ascii="宋体" w:eastAsia="宋体" w:hAnsi="宋体" w:cs="宋体"/>
        </w:rPr>
        <w:br/>
        <w:t>角色2：或者是让你感到很新奇的。</w:t>
      </w:r>
      <w:r>
        <w:rPr>
          <w:rFonts w:ascii="宋体" w:eastAsia="宋体" w:hAnsi="宋体" w:cs="宋体"/>
        </w:rPr>
        <w:br/>
        <w:t>角色1：很新奇的。</w:t>
      </w:r>
      <w:r>
        <w:rPr>
          <w:rFonts w:ascii="宋体" w:eastAsia="宋体" w:hAnsi="宋体" w:cs="宋体"/>
        </w:rPr>
        <w:br/>
        <w:t>角色2：说实话对我来说，我之前遇到过的就是类似于说之前也算是小高峰吧，然后当时有一个呃大哥他拍到了可能是后面有个</w:t>
      </w:r>
      <w:ins w:id="15" w:author="罗 利文" w:date="2023-04-11T15:13:00Z">
        <w:r w:rsidR="00A47C13">
          <w:rPr>
            <w:rFonts w:ascii="宋体" w:eastAsia="宋体" w:hAnsi="宋体" w:cs="宋体" w:hint="eastAsia"/>
          </w:rPr>
          <w:t>人</w:t>
        </w:r>
      </w:ins>
      <w:r>
        <w:rPr>
          <w:rFonts w:ascii="宋体" w:eastAsia="宋体" w:hAnsi="宋体" w:cs="宋体"/>
        </w:rPr>
        <w:t>嗯就嗯可能性骚扰或者猥亵了一个小姐姐，然后他拍了照以后，那个小姐姐还不想跟他去那个警察局，但是他硬把小姐姐给拉走了。</w:t>
      </w:r>
      <w:r>
        <w:rPr>
          <w:rFonts w:ascii="宋体" w:eastAsia="宋体" w:hAnsi="宋体" w:cs="宋体"/>
        </w:rPr>
        <w:br/>
        <w:t>角色1：噢好吧，这这种事情好像没遇到过哈，那印象深刻的，我记得以前好像就乘客之间的摩擦倒是有遇到过，好像是轻微的打架吧，打起来了，然后下下站了就被乘务员给弄出去了。</w:t>
      </w:r>
      <w:r>
        <w:rPr>
          <w:rFonts w:ascii="宋体" w:eastAsia="宋体" w:hAnsi="宋体" w:cs="宋体"/>
        </w:rPr>
        <w:br/>
        <w:t>角色2：噢。</w:t>
      </w:r>
      <w:r>
        <w:rPr>
          <w:rFonts w:ascii="宋体" w:eastAsia="宋体" w:hAnsi="宋体" w:cs="宋体"/>
        </w:rPr>
        <w:br/>
        <w:t>角色1：后续我就不知道了，有遇到过，然后其他的比较新奇的事情，那倒也算不上多么新奇吧，但印象深刻的还有一个就是遇到那种好像是那种他可能是出去爬山啊、露营之类的事情吧，反正就是然后上了地铁，然后背着一个非常巨大的那种登山包，然后身上的汗是臭的不得了，没闻过那么汗臭的汗，然后印象所以就很深刻，其他的倒没有了。</w:t>
      </w:r>
      <w:r>
        <w:rPr>
          <w:rFonts w:ascii="宋体" w:eastAsia="宋体" w:hAnsi="宋体" w:cs="宋体"/>
        </w:rPr>
        <w:br/>
        <w:t>角色2：嗯。</w:t>
      </w:r>
      <w:r>
        <w:rPr>
          <w:rFonts w:ascii="宋体" w:eastAsia="宋体" w:hAnsi="宋体" w:cs="宋体"/>
        </w:rPr>
        <w:br/>
        <w:t>角色1：然后然后什么感动愉悦的嗯。</w:t>
      </w:r>
      <w:r>
        <w:rPr>
          <w:rFonts w:ascii="宋体" w:eastAsia="宋体" w:hAnsi="宋体" w:cs="宋体"/>
        </w:rPr>
        <w:br/>
        <w:t>角色2：也不</w:t>
      </w:r>
      <w:ins w:id="16" w:author="罗 利文" w:date="2023-04-11T15:13:00Z">
        <w:r w:rsidR="00A47C13">
          <w:rPr>
            <w:rFonts w:ascii="宋体" w:eastAsia="宋体" w:hAnsi="宋体" w:cs="宋体" w:hint="eastAsia"/>
          </w:rPr>
          <w:t>用</w:t>
        </w:r>
      </w:ins>
      <w:r>
        <w:rPr>
          <w:rFonts w:ascii="宋体" w:eastAsia="宋体" w:hAnsi="宋体" w:cs="宋体"/>
        </w:rPr>
        <w:t>硬想，没有就没有就算了。</w:t>
      </w:r>
      <w:r>
        <w:rPr>
          <w:rFonts w:ascii="宋体" w:eastAsia="宋体" w:hAnsi="宋体" w:cs="宋体"/>
        </w:rPr>
        <w:br/>
        <w:t>角色1：对，没有，印象中没有。</w:t>
      </w:r>
      <w:r>
        <w:rPr>
          <w:rFonts w:ascii="宋体" w:eastAsia="宋体" w:hAnsi="宋体" w:cs="宋体"/>
        </w:rPr>
        <w:br/>
        <w:t>角色2：那就是比较一下啊地铁和其他的交通方式，比如说公交车、私家车、出租</w:t>
      </w:r>
      <w:r>
        <w:rPr>
          <w:rFonts w:ascii="宋体" w:eastAsia="宋体" w:hAnsi="宋体" w:cs="宋体"/>
        </w:rPr>
        <w:lastRenderedPageBreak/>
        <w:t>车、自行车之类的，啊你觉得地铁的出行的特点是什么？</w:t>
      </w:r>
      <w:r>
        <w:rPr>
          <w:rFonts w:ascii="宋体" w:eastAsia="宋体" w:hAnsi="宋体" w:cs="宋体"/>
        </w:rPr>
        <w:br/>
        <w:t>角色1：地铁出行的特点就是它等待的时间比较短，然后没有路况影响，就我要到什么地方半个小时就是半个小时。</w:t>
      </w:r>
      <w:r>
        <w:rPr>
          <w:rFonts w:ascii="宋体" w:eastAsia="宋体" w:hAnsi="宋体" w:cs="宋体"/>
        </w:rPr>
        <w:br/>
        <w:t>角色2：嗯嗯。</w:t>
      </w:r>
      <w:r>
        <w:rPr>
          <w:rFonts w:ascii="宋体" w:eastAsia="宋体" w:hAnsi="宋体" w:cs="宋体"/>
        </w:rPr>
        <w:br/>
        <w:t>角色1：这一点，但是但是他在如果是说马路的路况比较良好的情况下，他可能还不如开车快，不如打车快。</w:t>
      </w:r>
      <w:r>
        <w:rPr>
          <w:rFonts w:ascii="宋体" w:eastAsia="宋体" w:hAnsi="宋体" w:cs="宋体"/>
        </w:rPr>
        <w:br/>
        <w:t>角色2：噢好，还有之类的。</w:t>
      </w:r>
      <w:r>
        <w:rPr>
          <w:rFonts w:ascii="宋体" w:eastAsia="宋体" w:hAnsi="宋体" w:cs="宋体"/>
        </w:rPr>
        <w:br/>
        <w:t>角色1：还有什么？</w:t>
      </w:r>
      <w:r>
        <w:rPr>
          <w:rFonts w:ascii="宋体" w:eastAsia="宋体" w:hAnsi="宋体" w:cs="宋体"/>
        </w:rPr>
        <w:br/>
        <w:t>角色2：还有类似的吗？就是还能提出几个它的优缺点？</w:t>
      </w:r>
      <w:r>
        <w:rPr>
          <w:rFonts w:ascii="宋体" w:eastAsia="宋体" w:hAnsi="宋体" w:cs="宋体"/>
        </w:rPr>
        <w:br/>
        <w:t>角色1：优缺点啊，再一个就我感觉深圳的地铁，不过其实其他城市可能也差不了太多，就就你到一个目的地，然后地铁出来其实还要走走相当一段距离的。</w:t>
      </w:r>
      <w:r>
        <w:rPr>
          <w:rFonts w:ascii="宋体" w:eastAsia="宋体" w:hAnsi="宋体" w:cs="宋体"/>
        </w:rPr>
        <w:br/>
        <w:t>角色2：啊确实。</w:t>
      </w:r>
      <w:r>
        <w:rPr>
          <w:rFonts w:ascii="宋体" w:eastAsia="宋体" w:hAnsi="宋体" w:cs="宋体"/>
        </w:rPr>
        <w:br/>
        <w:t>角色1：啊就就没有办法就把这个步行时间缩得很短，这个做不到，所以才有小黄车这种东西出来了嘛，然后公交的话因为已经很少坐了，但以前对公交的印象就是就是有些公交它空气很差，坐上去之后让人很难受，再一个，现在还好，以前的话等公交会有一个会等的很烦，因为我不知道还要等多久，现在的话你打开手机可以看到那个公交距离还有多少个站啊、预估的时间，这些就很明确，所以就不会让人等得很烦，你也不知道这个车他到哪了，还要多久，就啥也不知道。</w:t>
      </w:r>
      <w:r>
        <w:rPr>
          <w:rFonts w:ascii="宋体" w:eastAsia="宋体" w:hAnsi="宋体" w:cs="宋体"/>
        </w:rPr>
        <w:br/>
        <w:t>角色2：嗯。</w:t>
      </w:r>
      <w:r>
        <w:rPr>
          <w:rFonts w:ascii="宋体" w:eastAsia="宋体" w:hAnsi="宋体" w:cs="宋体"/>
        </w:rPr>
        <w:br/>
        <w:t>角色1：嗯，就没有这种情况，然后然后其他的话就没啥了。</w:t>
      </w:r>
      <w:r>
        <w:rPr>
          <w:rFonts w:ascii="宋体" w:eastAsia="宋体" w:hAnsi="宋体" w:cs="宋体"/>
        </w:rPr>
        <w:br/>
        <w:t>角色2：嗯，那你感觉乘坐地铁体验到的深圳和通过其他的交通方式出行体验到的深圳有什么不一样的地方吗？</w:t>
      </w:r>
      <w:r>
        <w:rPr>
          <w:rFonts w:ascii="宋体" w:eastAsia="宋体" w:hAnsi="宋体" w:cs="宋体"/>
        </w:rPr>
        <w:br/>
        <w:t>角色1：嗯不一样的地方啊，就乘坐地铁的话你观察不到什么深圳的，最多就是把注意力放在那些奇怪的站名上面，比如说那个南山那边，蛇口那一块有个站叫铁路公园站，实际上实际上它好像没有铁路公园，反而是在罗湖这边它有一个真的铁路公园。</w:t>
      </w:r>
      <w:r>
        <w:rPr>
          <w:rFonts w:ascii="宋体" w:eastAsia="宋体" w:hAnsi="宋体" w:cs="宋体"/>
        </w:rPr>
        <w:br/>
        <w:t>00：40：14</w:t>
      </w:r>
      <w:r>
        <w:rPr>
          <w:rFonts w:ascii="宋体" w:eastAsia="宋体" w:hAnsi="宋体" w:cs="宋体"/>
        </w:rPr>
        <w:br/>
        <w:t>角色2：噢。</w:t>
      </w:r>
      <w:r>
        <w:rPr>
          <w:rFonts w:ascii="宋体" w:eastAsia="宋体" w:hAnsi="宋体" w:cs="宋体"/>
        </w:rPr>
        <w:br/>
      </w:r>
      <w:r>
        <w:rPr>
          <w:rFonts w:ascii="宋体" w:eastAsia="宋体" w:hAnsi="宋体" w:cs="宋体"/>
        </w:rPr>
        <w:lastRenderedPageBreak/>
        <w:t>角色1：是的，然后就比较奇怪嘛，然然后比如深圳这边的站点的话，很多名字叫什么岭什么岭嗯对，黄贝岭红岭</w:t>
      </w:r>
      <w:ins w:id="17" w:author="罗 利文" w:date="2023-04-11T15:15:00Z">
        <w:r w:rsidR="00A47C13" w:rsidRPr="00A47C13">
          <w:rPr>
            <w:rFonts w:ascii="宋体" w:eastAsia="宋体" w:hAnsi="宋体" w:cs="宋体" w:hint="eastAsia"/>
          </w:rPr>
          <w:t>园</w:t>
        </w:r>
      </w:ins>
      <w:del w:id="18" w:author="罗 利文" w:date="2023-04-11T15:15:00Z">
        <w:r w:rsidDel="00A47C13">
          <w:rPr>
            <w:rFonts w:ascii="宋体" w:eastAsia="宋体" w:hAnsi="宋体" w:cs="宋体"/>
          </w:rPr>
          <w:delText>圆</w:delText>
        </w:r>
      </w:del>
      <w:r>
        <w:rPr>
          <w:rFonts w:ascii="宋体" w:eastAsia="宋体" w:hAnsi="宋体" w:cs="宋体"/>
        </w:rPr>
        <w:t>岭的这些挺多的，然后再不然就是那种还有什么来着？还有还还有什么，一下想不起来了，反正就那个站名还是挺有有有一些规律可循嘛，就是让人感觉比较比较费解啊，不知道为什么这个站点的名字是这个样子的，然后如果是坐公交的话，反而你能观察到这个沿途，观察到这些这样那样的建筑才，这样才能知道这个深圳是什么样子的，然后就变成你对对深圳的这个了解比在地铁里更多一点，你在地铁里只能知道这个站叫什么名字，其他都不知道了。</w:t>
      </w:r>
      <w:r>
        <w:rPr>
          <w:rFonts w:ascii="宋体" w:eastAsia="宋体" w:hAnsi="宋体" w:cs="宋体"/>
        </w:rPr>
        <w:br/>
        <w:t>角色2：确实。</w:t>
      </w:r>
      <w:r>
        <w:rPr>
          <w:rFonts w:ascii="宋体" w:eastAsia="宋体" w:hAnsi="宋体" w:cs="宋体"/>
        </w:rPr>
        <w:br/>
        <w:t>角色1：嗯。</w:t>
      </w:r>
      <w:r>
        <w:rPr>
          <w:rFonts w:ascii="宋体" w:eastAsia="宋体" w:hAnsi="宋体" w:cs="宋体"/>
        </w:rPr>
        <w:br/>
        <w:t>角色2：啊因为我自己坐三号线比较多嘛，然后我一直以为地铁就是应该有出去就是上到地面的那一块的，结果后面就是噢。</w:t>
      </w:r>
      <w:r>
        <w:rPr>
          <w:rFonts w:ascii="宋体" w:eastAsia="宋体" w:hAnsi="宋体" w:cs="宋体"/>
        </w:rPr>
        <w:br/>
        <w:t>角色1：对，这是一方面，就以前以前在福田罗湖南山走的比较多的情况的时候呢，就觉得地铁都应该在地下的，然后如果坐到那个一号线的尾巴或者三号线的尾巴，慢慢的就开到天上去了。</w:t>
      </w:r>
      <w:r>
        <w:rPr>
          <w:rFonts w:ascii="宋体" w:eastAsia="宋体" w:hAnsi="宋体" w:cs="宋体"/>
        </w:rPr>
        <w:br/>
        <w:t>角色2：嗯对。</w:t>
      </w:r>
      <w:r>
        <w:rPr>
          <w:rFonts w:ascii="宋体" w:eastAsia="宋体" w:hAnsi="宋体" w:cs="宋体"/>
        </w:rPr>
        <w:br/>
        <w:t>角色1：是。</w:t>
      </w:r>
      <w:r>
        <w:rPr>
          <w:rFonts w:ascii="宋体" w:eastAsia="宋体" w:hAnsi="宋体" w:cs="宋体"/>
        </w:rPr>
        <w:br/>
        <w:t>角色2：那就是这个身边的人，就比如说家人、朋友、亲戚或者同事会乘坐地铁吗？就他们乘坐的方式跟你有什么不一样的地方？</w:t>
      </w:r>
      <w:r>
        <w:rPr>
          <w:rFonts w:ascii="宋体" w:eastAsia="宋体" w:hAnsi="宋体" w:cs="宋体"/>
        </w:rPr>
        <w:br/>
        <w:t>角色1：啊乘乘坐的方式还能有什么不一样的呢？</w:t>
      </w:r>
      <w:r>
        <w:rPr>
          <w:rFonts w:ascii="宋体" w:eastAsia="宋体" w:hAnsi="宋体" w:cs="宋体"/>
        </w:rPr>
        <w:br/>
        <w:t>角色2：比如说他们可能乘坐的时间、他们乘坐的目的就是跟你有一点区别之类的。</w:t>
      </w:r>
      <w:r>
        <w:rPr>
          <w:rFonts w:ascii="宋体" w:eastAsia="宋体" w:hAnsi="宋体" w:cs="宋体"/>
        </w:rPr>
        <w:br/>
        <w:t>角色1：噢好好，这个这个身边的人就都会都会多多少少都会坐到地铁的。</w:t>
      </w:r>
      <w:r>
        <w:rPr>
          <w:rFonts w:ascii="宋体" w:eastAsia="宋体" w:hAnsi="宋体" w:cs="宋体"/>
        </w:rPr>
        <w:br/>
        <w:t>角色2：嗯。</w:t>
      </w:r>
      <w:r>
        <w:rPr>
          <w:rFonts w:ascii="宋体" w:eastAsia="宋体" w:hAnsi="宋体" w:cs="宋体"/>
        </w:rPr>
        <w:br/>
        <w:t>角色1：然后你说出行的目的的话，无无非就是上班的上班、玩的玩，走亲访友的就走亲访友，都都是这些目的啊。</w:t>
      </w:r>
      <w:r>
        <w:rPr>
          <w:rFonts w:ascii="宋体" w:eastAsia="宋体" w:hAnsi="宋体" w:cs="宋体"/>
        </w:rPr>
        <w:br/>
        <w:t>角色2：嗯嗯那你觉得就是噢，我真觉得这个问题有点奇怪，算了，不问了，就是你觉得深圳哪些人最最常使用地铁？以及为什么？就是还有一些哪些人会最不常使用地铁？为什么？</w:t>
      </w:r>
      <w:r>
        <w:rPr>
          <w:rFonts w:ascii="宋体" w:eastAsia="宋体" w:hAnsi="宋体" w:cs="宋体"/>
        </w:rPr>
        <w:br/>
      </w:r>
      <w:r>
        <w:rPr>
          <w:rFonts w:ascii="宋体" w:eastAsia="宋体" w:hAnsi="宋体" w:cs="宋体"/>
        </w:rPr>
        <w:lastRenderedPageBreak/>
        <w:t>角色1：哪些人会不常使用地铁啊，比如说比如说一些比较宅的那种退休人士他们可能很少坐地铁，比如以前外公外婆这种他还在的时候啊他们也通勤，但是他们不会坐地铁，他们最多就是坐公交，而且而且他们的活动范围也比较窄，所以公交其实也很少坐，然后现在的话就是我妈，我妈的话她的活动范围其实基本上就是只在罗湖了，然后离开罗湖的机的这种情况就比较少发生，可能一个月就一次两次这个样子。</w:t>
      </w:r>
      <w:r>
        <w:rPr>
          <w:rFonts w:ascii="宋体" w:eastAsia="宋体" w:hAnsi="宋体" w:cs="宋体"/>
        </w:rPr>
        <w:br/>
        <w:t>角色2：嗯。</w:t>
      </w:r>
      <w:r>
        <w:rPr>
          <w:rFonts w:ascii="宋体" w:eastAsia="宋体" w:hAnsi="宋体" w:cs="宋体"/>
        </w:rPr>
        <w:br/>
        <w:t>角色1：噢所以她平时日常通行的话就步行。</w:t>
      </w:r>
      <w:r>
        <w:rPr>
          <w:rFonts w:ascii="宋体" w:eastAsia="宋体" w:hAnsi="宋体" w:cs="宋体"/>
        </w:rPr>
        <w:br/>
        <w:t>角色2：啊确实步行。</w:t>
      </w:r>
      <w:r>
        <w:rPr>
          <w:rFonts w:ascii="宋体" w:eastAsia="宋体" w:hAnsi="宋体" w:cs="宋体"/>
        </w:rPr>
        <w:br/>
        <w:t>角色1：然后然后其他的其他的人群，比如大学生，啊有的大学生的话，他就特别喜欢到处跑，然后这种大学生的话，他可能地铁就坐的特别多。</w:t>
      </w:r>
      <w:r>
        <w:rPr>
          <w:rFonts w:ascii="宋体" w:eastAsia="宋体" w:hAnsi="宋体" w:cs="宋体"/>
        </w:rPr>
        <w:br/>
        <w:t>角色2：嗯。</w:t>
      </w:r>
      <w:r>
        <w:rPr>
          <w:rFonts w:ascii="宋体" w:eastAsia="宋体" w:hAnsi="宋体" w:cs="宋体"/>
        </w:rPr>
        <w:br/>
        <w:t>角色1：啊然后再不然的话，就是看工作工作目的</w:t>
      </w:r>
      <w:del w:id="19" w:author="罗 利文" w:date="2023-04-11T15:16:00Z">
        <w:r w:rsidDel="00A47C13">
          <w:rPr>
            <w:rFonts w:ascii="宋体" w:eastAsia="宋体" w:hAnsi="宋体" w:cs="宋体" w:hint="eastAsia"/>
          </w:rPr>
          <w:delText>的</w:delText>
        </w:r>
      </w:del>
      <w:ins w:id="20" w:author="罗 利文" w:date="2023-04-11T15:16:00Z">
        <w:r w:rsidR="00A47C13">
          <w:rPr>
            <w:rFonts w:ascii="宋体" w:eastAsia="宋体" w:hAnsi="宋体" w:cs="宋体" w:hint="eastAsia"/>
          </w:rPr>
          <w:t>地</w:t>
        </w:r>
      </w:ins>
      <w:r>
        <w:rPr>
          <w:rFonts w:ascii="宋体" w:eastAsia="宋体" w:hAnsi="宋体" w:cs="宋体"/>
        </w:rPr>
        <w:t>的出行了，看什么样的工作了，有些人的工作可能他就是要跑来跑去呢，所以他这种可能也地铁会坐的比较多吧。</w:t>
      </w:r>
      <w:r>
        <w:rPr>
          <w:rFonts w:ascii="宋体" w:eastAsia="宋体" w:hAnsi="宋体" w:cs="宋体"/>
        </w:rPr>
        <w:br/>
        <w:t>角色2：嗯。</w:t>
      </w:r>
      <w:r>
        <w:rPr>
          <w:rFonts w:ascii="宋体" w:eastAsia="宋体" w:hAnsi="宋体" w:cs="宋体"/>
        </w:rPr>
        <w:br/>
        <w:t>角色1：是的。</w:t>
      </w:r>
      <w:r>
        <w:rPr>
          <w:rFonts w:ascii="宋体" w:eastAsia="宋体" w:hAnsi="宋体" w:cs="宋体"/>
        </w:rPr>
        <w:br/>
        <w:t>角色2：噢，那就是那块就比较一下地铁开通之前和开通之后，觉得地铁对你的生活带来什么样的变化呢？</w:t>
      </w:r>
      <w:r>
        <w:rPr>
          <w:rFonts w:ascii="宋体" w:eastAsia="宋体" w:hAnsi="宋体" w:cs="宋体"/>
        </w:rPr>
        <w:br/>
        <w:t>角色1：啊可以说是很很大程度的拓展了我的一个活动范围吧。</w:t>
      </w:r>
      <w:r>
        <w:rPr>
          <w:rFonts w:ascii="宋体" w:eastAsia="宋体" w:hAnsi="宋体" w:cs="宋体"/>
        </w:rPr>
        <w:br/>
        <w:t>角色2：噢。</w:t>
      </w:r>
      <w:r>
        <w:rPr>
          <w:rFonts w:ascii="宋体" w:eastAsia="宋体" w:hAnsi="宋体" w:cs="宋体"/>
        </w:rPr>
        <w:br/>
        <w:t>角色1：因为像以前不坐地铁的时候，我很难想象，我还会这辈子还能去到宝安那、去到龙岗中心啊那一块。</w:t>
      </w:r>
      <w:r>
        <w:rPr>
          <w:rFonts w:ascii="宋体" w:eastAsia="宋体" w:hAnsi="宋体" w:cs="宋体"/>
        </w:rPr>
        <w:br/>
        <w:t>00：45：09</w:t>
      </w:r>
      <w:r>
        <w:rPr>
          <w:rFonts w:ascii="宋体" w:eastAsia="宋体" w:hAnsi="宋体" w:cs="宋体"/>
        </w:rPr>
        <w:br/>
        <w:t>角色1：或者说去到龙四号线的尾巴就龙华后面的</w:t>
      </w:r>
      <w:ins w:id="21" w:author="罗 利文" w:date="2023-04-12T11:55:00Z">
        <w:r w:rsidR="00811FE1">
          <w:rPr>
            <w:rFonts w:ascii="宋体" w:eastAsia="宋体" w:hAnsi="宋体" w:cs="宋体" w:hint="eastAsia"/>
          </w:rPr>
          <w:t>听湖</w:t>
        </w:r>
      </w:ins>
      <w:del w:id="22" w:author="罗 利文" w:date="2023-04-11T15:19:00Z">
        <w:r w:rsidDel="00A47C13">
          <w:rPr>
            <w:rFonts w:ascii="宋体" w:eastAsia="宋体" w:hAnsi="宋体" w:cs="宋体" w:hint="eastAsia"/>
          </w:rPr>
          <w:delText>听湖</w:delText>
        </w:r>
      </w:del>
      <w:ins w:id="23" w:author="罗 利文" w:date="2023-04-11T15:19:00Z">
        <w:r w:rsidR="00A47C13">
          <w:rPr>
            <w:rFonts w:ascii="宋体" w:eastAsia="宋体" w:hAnsi="宋体" w:cs="宋体" w:hint="eastAsia"/>
          </w:rPr>
          <w:t>（可能是</w:t>
        </w:r>
      </w:ins>
      <w:ins w:id="24" w:author="罗 利文" w:date="2023-04-11T15:20:00Z">
        <w:r w:rsidR="00A47C13">
          <w:rPr>
            <w:rFonts w:ascii="宋体" w:eastAsia="宋体" w:hAnsi="宋体" w:cs="宋体" w:hint="eastAsia"/>
          </w:rPr>
          <w:t>其中一个</w:t>
        </w:r>
      </w:ins>
      <w:ins w:id="25" w:author="罗 利文" w:date="2023-04-11T15:19:00Z">
        <w:r w:rsidR="00A47C13">
          <w:rPr>
            <w:rFonts w:ascii="宋体" w:eastAsia="宋体" w:hAnsi="宋体" w:cs="宋体" w:hint="eastAsia"/>
          </w:rPr>
          <w:t>）</w:t>
        </w:r>
      </w:ins>
      <w:ins w:id="26" w:author="罗 利文" w:date="2023-04-11T15:20:00Z">
        <w:r w:rsidR="00A47C13">
          <w:rPr>
            <w:rFonts w:ascii="宋体" w:eastAsia="宋体" w:hAnsi="宋体" w:cs="宋体" w:hint="eastAsia"/>
          </w:rPr>
          <w:t>清湖/长湖/观澜湖/牛湖</w:t>
        </w:r>
      </w:ins>
      <w:r>
        <w:rPr>
          <w:rFonts w:ascii="宋体" w:eastAsia="宋体" w:hAnsi="宋体" w:cs="宋体"/>
        </w:rPr>
        <w:t>啊那种地方，我就很难想象，我觉得我可能一辈子都不会去的地方，但是有了地铁之后呢，呃还是有机会去一下的，然后虽然时间还是很远，但起码起码不会是不可想象的，因为像以前的话，我要去宝安机场那些地方。</w:t>
      </w:r>
      <w:r>
        <w:rPr>
          <w:rFonts w:ascii="宋体" w:eastAsia="宋体" w:hAnsi="宋体" w:cs="宋体"/>
        </w:rPr>
        <w:br/>
      </w:r>
      <w:r>
        <w:rPr>
          <w:rFonts w:ascii="宋体" w:eastAsia="宋体" w:hAnsi="宋体" w:cs="宋体"/>
        </w:rPr>
        <w:lastRenderedPageBreak/>
        <w:t>角色2：嗯。</w:t>
      </w:r>
      <w:r>
        <w:rPr>
          <w:rFonts w:ascii="宋体" w:eastAsia="宋体" w:hAnsi="宋体" w:cs="宋体"/>
        </w:rPr>
        <w:br/>
        <w:t>角色1：啊或者说接近机场这种地方。</w:t>
      </w:r>
      <w:r>
        <w:rPr>
          <w:rFonts w:ascii="宋体" w:eastAsia="宋体" w:hAnsi="宋体" w:cs="宋体"/>
        </w:rPr>
        <w:br/>
        <w:t>角色2：嗯。</w:t>
      </w:r>
      <w:r>
        <w:rPr>
          <w:rFonts w:ascii="宋体" w:eastAsia="宋体" w:hAnsi="宋体" w:cs="宋体"/>
        </w:rPr>
        <w:br/>
        <w:t>角色1：我只知道坐公交去，然后但是坐公交到底要坐多长时间，我是很难去估算的，坐过了才知道，所以就就不会去想这些事情，也不会去好奇那个地方怎么样。</w:t>
      </w:r>
      <w:r>
        <w:rPr>
          <w:rFonts w:ascii="宋体" w:eastAsia="宋体" w:hAnsi="宋体" w:cs="宋体"/>
        </w:rPr>
        <w:br/>
        <w:t>角色2：嗯，不会坐，所以不会想去。</w:t>
      </w:r>
      <w:r>
        <w:rPr>
          <w:rFonts w:ascii="宋体" w:eastAsia="宋体" w:hAnsi="宋体" w:cs="宋体"/>
        </w:rPr>
        <w:br/>
        <w:t>角色1：是，然后就算说有什么同学朋友啊他家住的那么远，不是什么特别事情的话我也不会想着唉呀去去找他玩啊，不会这样的。</w:t>
      </w:r>
      <w:r>
        <w:rPr>
          <w:rFonts w:ascii="宋体" w:eastAsia="宋体" w:hAnsi="宋体" w:cs="宋体"/>
        </w:rPr>
        <w:br/>
        <w:t>角色2：噢确实，就是增加了和同学朋友之间的就是什么串门活动。</w:t>
      </w:r>
      <w:r>
        <w:rPr>
          <w:rFonts w:ascii="宋体" w:eastAsia="宋体" w:hAnsi="宋体" w:cs="宋体"/>
        </w:rPr>
        <w:br/>
        <w:t>角色1：是的是的。</w:t>
      </w:r>
      <w:r>
        <w:rPr>
          <w:rFonts w:ascii="宋体" w:eastAsia="宋体" w:hAnsi="宋体" w:cs="宋体"/>
        </w:rPr>
        <w:br/>
        <w:t>角色2：类似还有吗？就还能多举几个点。</w:t>
      </w:r>
      <w:r>
        <w:rPr>
          <w:rFonts w:ascii="宋体" w:eastAsia="宋体" w:hAnsi="宋体" w:cs="宋体"/>
        </w:rPr>
        <w:br/>
        <w:t>角色1：嗯就是地铁对我的这个生活的一个改变吗？</w:t>
      </w:r>
      <w:r>
        <w:rPr>
          <w:rFonts w:ascii="宋体" w:eastAsia="宋体" w:hAnsi="宋体" w:cs="宋体"/>
        </w:rPr>
        <w:br/>
        <w:t>角色2：对。</w:t>
      </w:r>
      <w:r>
        <w:rPr>
          <w:rFonts w:ascii="宋体" w:eastAsia="宋体" w:hAnsi="宋体" w:cs="宋体"/>
        </w:rPr>
        <w:br/>
        <w:t>角色1：嗯地铁对生活的一个改变啊，我想一想，也就也就没有了，也就没有了吧，也没有那么大的改变了，反正现在还是出行还是差不多有一半时间都会用到地铁吧，那还是比较比较重要的。</w:t>
      </w:r>
      <w:r>
        <w:rPr>
          <w:rFonts w:ascii="宋体" w:eastAsia="宋体" w:hAnsi="宋体" w:cs="宋体"/>
        </w:rPr>
        <w:br/>
        <w:t>角色2：噢。</w:t>
      </w:r>
      <w:r>
        <w:rPr>
          <w:rFonts w:ascii="宋体" w:eastAsia="宋体" w:hAnsi="宋体" w:cs="宋体"/>
        </w:rPr>
        <w:br/>
        <w:t>角色1：而且现在是有了地铁之后呢，就其实很少坐公交了，除非公交特别方便。不用我怎么几乎不用我走路，我也不用换乘，可以直达，这个时候我会选择公交。然后如果是出行距离比较远，从罗湖到南山这种距离的话，坐公交直达的其实就不是很多了，然后就算有可能也要走一些距离，就没那么方便，然后时间时间也会相对长一些，所以就果断还是选择地铁了。</w:t>
      </w:r>
      <w:r>
        <w:rPr>
          <w:rFonts w:ascii="宋体" w:eastAsia="宋体" w:hAnsi="宋体" w:cs="宋体"/>
        </w:rPr>
        <w:br/>
        <w:t>角色2：嗯确实是的。</w:t>
      </w:r>
      <w:r>
        <w:rPr>
          <w:rFonts w:ascii="宋体" w:eastAsia="宋体" w:hAnsi="宋体" w:cs="宋体"/>
        </w:rPr>
        <w:br/>
        <w:t>角色1：嗯。</w:t>
      </w:r>
      <w:r>
        <w:rPr>
          <w:rFonts w:ascii="宋体" w:eastAsia="宋体" w:hAnsi="宋体" w:cs="宋体"/>
        </w:rPr>
        <w:br/>
        <w:t>角色2：噢那噢就是除了坐地铁方便以外，嗯有想过就他可能对什么类似什么出行的经济方面有什么。</w:t>
      </w:r>
      <w:r>
        <w:rPr>
          <w:rFonts w:ascii="宋体" w:eastAsia="宋体" w:hAnsi="宋体" w:cs="宋体"/>
        </w:rPr>
        <w:br/>
        <w:t>角色1：噢，这方面地铁地铁总体上来说还是在费用和时间方面取得一个平衡吧，你比如坐公交的话是相对便宜一点，但是时间上一般会长长距离出行就会比较长时</w:t>
      </w:r>
      <w:r>
        <w:rPr>
          <w:rFonts w:ascii="宋体" w:eastAsia="宋体" w:hAnsi="宋体" w:cs="宋体"/>
        </w:rPr>
        <w:lastRenderedPageBreak/>
        <w:t>间了，然后如果是打车呀或者说自己开车的话，那费用都会都会多很多嘛，所以地铁算是在时间呢跟这个费用方面平衡了一下。</w:t>
      </w:r>
      <w:r>
        <w:rPr>
          <w:rFonts w:ascii="宋体" w:eastAsia="宋体" w:hAnsi="宋体" w:cs="宋体"/>
        </w:rPr>
        <w:br/>
        <w:t>角色2：啊时间和费用的平衡。</w:t>
      </w:r>
      <w:r>
        <w:rPr>
          <w:rFonts w:ascii="宋体" w:eastAsia="宋体" w:hAnsi="宋体" w:cs="宋体"/>
        </w:rPr>
        <w:br/>
        <w:t>角色1：所以是一个比较折中的方案嘛，也挺好的。</w:t>
      </w:r>
      <w:r>
        <w:rPr>
          <w:rFonts w:ascii="宋体" w:eastAsia="宋体" w:hAnsi="宋体" w:cs="宋体"/>
        </w:rPr>
        <w:br/>
        <w:t>角色2：确实，噢那就是比较一下地铁开通之前和之后，你觉得地铁对深圳的空间格局和城市气质带来什么样的变化？</w:t>
      </w:r>
      <w:r>
        <w:rPr>
          <w:rFonts w:ascii="宋体" w:eastAsia="宋体" w:hAnsi="宋体" w:cs="宋体"/>
        </w:rPr>
        <w:br/>
        <w:t>角色1：城市气质啊，嗯我个人感觉就地铁慢慢的建多了起来之后，然后加上我自己出去旅游啊，看看其他地方是什么样子的时候，就感觉深圳确实是一个是一个走在前面的城市吧，就就发展就发展程度很很高的一个城市。</w:t>
      </w:r>
      <w:r>
        <w:rPr>
          <w:rFonts w:ascii="宋体" w:eastAsia="宋体" w:hAnsi="宋体" w:cs="宋体"/>
        </w:rPr>
        <w:br/>
        <w:t>角色2：噢，就是因为坐了地铁以后会有这种感觉？</w:t>
      </w:r>
      <w:r>
        <w:rPr>
          <w:rFonts w:ascii="宋体" w:eastAsia="宋体" w:hAnsi="宋体" w:cs="宋体"/>
        </w:rPr>
        <w:br/>
        <w:t>角色1：是的，有了地铁之后才会慢慢的有这种感觉，因为像以前的话就是个就当然没有地铁之前的话，大家都一样嘛，每个人的活动范围其实都是比就是比较相对更小一点的，就觉得深圳就就这么一片天，然后有了地铁之后，就觉得噢深圳原来有这么多的地方，对吧？嗯就认知中的深圳会拓展啊。</w:t>
      </w:r>
      <w:r>
        <w:rPr>
          <w:rFonts w:ascii="宋体" w:eastAsia="宋体" w:hAnsi="宋体" w:cs="宋体"/>
        </w:rPr>
        <w:br/>
        <w:t>00：50：00</w:t>
      </w:r>
      <w:r>
        <w:rPr>
          <w:rFonts w:ascii="宋体" w:eastAsia="宋体" w:hAnsi="宋体" w:cs="宋体"/>
        </w:rPr>
        <w:br/>
        <w:t>角色2：也就是说有了地铁以后，就能感觉到自己的生活范围，就是活动范围扩展</w:t>
      </w:r>
      <w:del w:id="27" w:author="罗 利文" w:date="2023-04-12T11:56:00Z">
        <w:r w:rsidDel="00811FE1">
          <w:rPr>
            <w:rFonts w:ascii="宋体" w:eastAsia="宋体" w:hAnsi="宋体" w:cs="宋体" w:hint="eastAsia"/>
          </w:rPr>
          <w:delText>的</w:delText>
        </w:r>
      </w:del>
      <w:ins w:id="28" w:author="罗 利文" w:date="2023-04-12T11:56:00Z">
        <w:r w:rsidR="00811FE1">
          <w:rPr>
            <w:rFonts w:ascii="宋体" w:eastAsia="宋体" w:hAnsi="宋体" w:cs="宋体" w:hint="eastAsia"/>
          </w:rPr>
          <w:t>得</w:t>
        </w:r>
      </w:ins>
      <w:r>
        <w:rPr>
          <w:rFonts w:ascii="宋体" w:eastAsia="宋体" w:hAnsi="宋体" w:cs="宋体"/>
        </w:rPr>
        <w:t>。</w:t>
      </w:r>
      <w:r>
        <w:rPr>
          <w:rFonts w:ascii="宋体" w:eastAsia="宋体" w:hAnsi="宋体" w:cs="宋体"/>
        </w:rPr>
        <w:br/>
        <w:t>角色1：对。</w:t>
      </w:r>
      <w:r>
        <w:rPr>
          <w:rFonts w:ascii="宋体" w:eastAsia="宋体" w:hAnsi="宋体" w:cs="宋体"/>
        </w:rPr>
        <w:br/>
        <w:t>角色2：越来越大了，OK，那还有类似的？就是他有对深圳的空间格局发生改变你觉得？</w:t>
      </w:r>
      <w:r>
        <w:rPr>
          <w:rFonts w:ascii="宋体" w:eastAsia="宋体" w:hAnsi="宋体" w:cs="宋体"/>
        </w:rPr>
        <w:br/>
        <w:t>角色1：这个对深圳的空间格局发生了改变，这个这句话要怎么理解呢？</w:t>
      </w:r>
      <w:r>
        <w:rPr>
          <w:rFonts w:ascii="宋体" w:eastAsia="宋体" w:hAnsi="宋体" w:cs="宋体"/>
        </w:rPr>
        <w:br/>
        <w:t>角色2：嗯怎么说呢？可以这么觉得，就是呃类似于说有了地铁以后，你觉得啊嗯他为深圳的这个嗯嗯商业布局发生，就是在地理形势上面发生了一些变化或者是觉得他在政治方面啊之类的都可以讲？</w:t>
      </w:r>
      <w:r>
        <w:rPr>
          <w:rFonts w:ascii="宋体" w:eastAsia="宋体" w:hAnsi="宋体" w:cs="宋体"/>
        </w:rPr>
        <w:br/>
        <w:t>角色1：啊这些这些属于知识盲区了，知识盲区了。</w:t>
      </w:r>
      <w:r>
        <w:rPr>
          <w:rFonts w:ascii="宋体" w:eastAsia="宋体" w:hAnsi="宋体" w:cs="宋体"/>
        </w:rPr>
        <w:br/>
        <w:t>角色2：确实，那你觉得他对城市气质有什么？</w:t>
      </w:r>
      <w:r>
        <w:rPr>
          <w:rFonts w:ascii="宋体" w:eastAsia="宋体" w:hAnsi="宋体" w:cs="宋体"/>
        </w:rPr>
        <w:br/>
        <w:t>角色1：城市气质啊，深圳更更接近更接近一个大都市了。</w:t>
      </w:r>
      <w:r>
        <w:rPr>
          <w:rFonts w:ascii="宋体" w:eastAsia="宋体" w:hAnsi="宋体" w:cs="宋体"/>
        </w:rPr>
        <w:br/>
        <w:t>角色2：噢。</w:t>
      </w:r>
      <w:r>
        <w:rPr>
          <w:rFonts w:ascii="宋体" w:eastAsia="宋体" w:hAnsi="宋体" w:cs="宋体"/>
        </w:rPr>
        <w:br/>
      </w:r>
      <w:r>
        <w:rPr>
          <w:rFonts w:ascii="宋体" w:eastAsia="宋体" w:hAnsi="宋体" w:cs="宋体"/>
        </w:rPr>
        <w:lastRenderedPageBreak/>
        <w:t>角色1：在在这之前的话可能只是一个比较发达的城市，但你说像做一个我们国家或者说广东省的一个门面，就感觉有点穷酸了一点，但现在的话就不一样了，是的。</w:t>
      </w:r>
      <w:r>
        <w:rPr>
          <w:rFonts w:ascii="宋体" w:eastAsia="宋体" w:hAnsi="宋体" w:cs="宋体"/>
        </w:rPr>
        <w:br/>
        <w:t>角色2：那你觉得哪些地铁站是深圳地铁网络的核心节点？</w:t>
      </w:r>
      <w:r>
        <w:rPr>
          <w:rFonts w:ascii="宋体" w:eastAsia="宋体" w:hAnsi="宋体" w:cs="宋体"/>
        </w:rPr>
        <w:br/>
        <w:t>角色1：核心节点我想一下，那大剧院或者老街，呃大剧院其实也不算了，只是我用的比较多而已。</w:t>
      </w:r>
      <w:r>
        <w:rPr>
          <w:rFonts w:ascii="宋体" w:eastAsia="宋体" w:hAnsi="宋体" w:cs="宋体"/>
        </w:rPr>
        <w:br/>
        <w:t>角色2：没关系，你觉得是就是。</w:t>
      </w:r>
      <w:r>
        <w:rPr>
          <w:rFonts w:ascii="宋体" w:eastAsia="宋体" w:hAnsi="宋体" w:cs="宋体"/>
        </w:rPr>
        <w:br/>
        <w:t>角色1：应该是应该是这个布吉或者说岗厦那一块，车公庙那一块吧，嗯因为那些节点的话，要么就是就是会就是有一个东西走向南北走向的一个交叉嘛，这样的话会方便四面八方的人这样在这里换乘，所以这个节点应该是比较重要的节点吧。</w:t>
      </w:r>
      <w:r>
        <w:rPr>
          <w:rFonts w:ascii="宋体" w:eastAsia="宋体" w:hAnsi="宋体" w:cs="宋体"/>
        </w:rPr>
        <w:br/>
        <w:t>角色2：噢东西走向和南北走向的交叉。</w:t>
      </w:r>
      <w:r>
        <w:rPr>
          <w:rFonts w:ascii="宋体" w:eastAsia="宋体" w:hAnsi="宋体" w:cs="宋体"/>
        </w:rPr>
        <w:br/>
        <w:t>角色1：对，所以布吉的话就是连通了你这个这个这个布吉就龙岗这边跟罗湖这边，以及再一个是环中线嘛，5号线，是我自己是走的比较多的，再一个不然的话就是会展中心那一块，会展中心是4号线嘛，也是北边的龙华可以下到</w:t>
      </w:r>
      <w:del w:id="29" w:author="罗 利文" w:date="2023-04-11T15:23:00Z">
        <w:r w:rsidDel="000641C6">
          <w:rPr>
            <w:rFonts w:ascii="宋体" w:eastAsia="宋体" w:hAnsi="宋体" w:cs="宋体" w:hint="eastAsia"/>
          </w:rPr>
          <w:delText>竹亭</w:delText>
        </w:r>
      </w:del>
      <w:ins w:id="30" w:author="罗 利文" w:date="2023-04-12T12:00:00Z">
        <w:r w:rsidR="00811FE1">
          <w:rPr>
            <w:rFonts w:ascii="宋体" w:eastAsia="宋体" w:hAnsi="宋体" w:cs="宋体" w:hint="eastAsia"/>
          </w:rPr>
          <w:t>福田</w:t>
        </w:r>
      </w:ins>
      <w:del w:id="31" w:author="罗 利文" w:date="2023-04-11T15:24:00Z">
        <w:r w:rsidDel="000641C6">
          <w:rPr>
            <w:rFonts w:ascii="宋体" w:eastAsia="宋体" w:hAnsi="宋体" w:cs="宋体"/>
          </w:rPr>
          <w:delText>（音）</w:delText>
        </w:r>
      </w:del>
      <w:r>
        <w:rPr>
          <w:rFonts w:ascii="宋体" w:eastAsia="宋体" w:hAnsi="宋体" w:cs="宋体"/>
        </w:rPr>
        <w:t>这边，再不然就是岗厦或者车公庙。</w:t>
      </w:r>
      <w:r>
        <w:rPr>
          <w:rFonts w:ascii="宋体" w:eastAsia="宋体" w:hAnsi="宋体" w:cs="宋体"/>
        </w:rPr>
        <w:br/>
        <w:t>角色2：噢确实是这样子的，所以就是因为他们都是呃。</w:t>
      </w:r>
      <w:r>
        <w:rPr>
          <w:rFonts w:ascii="宋体" w:eastAsia="宋体" w:hAnsi="宋体" w:cs="宋体"/>
        </w:rPr>
        <w:br/>
        <w:t>角色1：交通枢纽，对。</w:t>
      </w:r>
      <w:r>
        <w:rPr>
          <w:rFonts w:ascii="宋体" w:eastAsia="宋体" w:hAnsi="宋体" w:cs="宋体"/>
        </w:rPr>
        <w:br/>
        <w:t>角色2：嗯那除了这些以外，还有哪些地铁站让您印象深刻吗？</w:t>
      </w:r>
      <w:r>
        <w:rPr>
          <w:rFonts w:ascii="宋体" w:eastAsia="宋体" w:hAnsi="宋体" w:cs="宋体"/>
        </w:rPr>
        <w:br/>
        <w:t>角色1：印象深刻的，嗯那走的多的都是印象深刻的了。</w:t>
      </w:r>
      <w:r>
        <w:rPr>
          <w:rFonts w:ascii="宋体" w:eastAsia="宋体" w:hAnsi="宋体" w:cs="宋体"/>
        </w:rPr>
        <w:br/>
        <w:t>角色2：对啊，我觉得也算啊，就是可以直接说走的多的。</w:t>
      </w:r>
      <w:r>
        <w:rPr>
          <w:rFonts w:ascii="宋体" w:eastAsia="宋体" w:hAnsi="宋体" w:cs="宋体"/>
        </w:rPr>
        <w:br/>
        <w:t>角色1：那就是二号线的科苑或者说一号线的深大站。</w:t>
      </w:r>
      <w:r>
        <w:rPr>
          <w:rFonts w:ascii="宋体" w:eastAsia="宋体" w:hAnsi="宋体" w:cs="宋体"/>
        </w:rPr>
        <w:br/>
        <w:t>角色2：二号线的。</w:t>
      </w:r>
      <w:r>
        <w:rPr>
          <w:rFonts w:ascii="宋体" w:eastAsia="宋体" w:hAnsi="宋体" w:cs="宋体"/>
        </w:rPr>
        <w:br/>
        <w:t>角色1：科苑，因为二号线跟一号线它都能都能到那个大剧院嘛，就是回家的方向嘛，那我走的比较多的还是从家到学校之间的往返嘛，在其他的话就不一定是多的了。</w:t>
      </w:r>
      <w:r>
        <w:rPr>
          <w:rFonts w:ascii="宋体" w:eastAsia="宋体" w:hAnsi="宋体" w:cs="宋体"/>
        </w:rPr>
        <w:br/>
        <w:t>角色2：确实是这样的。</w:t>
      </w:r>
      <w:r>
        <w:rPr>
          <w:rFonts w:ascii="宋体" w:eastAsia="宋体" w:hAnsi="宋体" w:cs="宋体"/>
        </w:rPr>
        <w:br/>
        <w:t>角色1：嗯。</w:t>
      </w:r>
      <w:r>
        <w:rPr>
          <w:rFonts w:ascii="宋体" w:eastAsia="宋体" w:hAnsi="宋体" w:cs="宋体"/>
        </w:rPr>
        <w:br/>
        <w:t>角色2：那乘坐过其他城市的地铁吗？</w:t>
      </w:r>
      <w:r>
        <w:rPr>
          <w:rFonts w:ascii="宋体" w:eastAsia="宋体" w:hAnsi="宋体" w:cs="宋体"/>
        </w:rPr>
        <w:br/>
      </w:r>
      <w:r>
        <w:rPr>
          <w:rFonts w:ascii="宋体" w:eastAsia="宋体" w:hAnsi="宋体" w:cs="宋体"/>
        </w:rPr>
        <w:lastRenderedPageBreak/>
        <w:t>角色1：有乘坐过。</w:t>
      </w:r>
      <w:r>
        <w:rPr>
          <w:rFonts w:ascii="宋体" w:eastAsia="宋体" w:hAnsi="宋体" w:cs="宋体"/>
        </w:rPr>
        <w:br/>
        <w:t>角色2：比如。</w:t>
      </w:r>
      <w:r>
        <w:rPr>
          <w:rFonts w:ascii="宋体" w:eastAsia="宋体" w:hAnsi="宋体" w:cs="宋体"/>
        </w:rPr>
        <w:br/>
        <w:t>角色1：比如我想一下，有青岛的，有有杭州的，有还有哪一个，香港的、广州的这些都坐过，但是体验的都不多，所以很难说得上什么印象。</w:t>
      </w:r>
      <w:r>
        <w:rPr>
          <w:rFonts w:ascii="宋体" w:eastAsia="宋体" w:hAnsi="宋体" w:cs="宋体"/>
        </w:rPr>
        <w:br/>
        <w:t>角色2：啊确实。</w:t>
      </w:r>
      <w:r>
        <w:rPr>
          <w:rFonts w:ascii="宋体" w:eastAsia="宋体" w:hAnsi="宋体" w:cs="宋体"/>
        </w:rPr>
        <w:br/>
        <w:t>角色1：嗯。</w:t>
      </w:r>
      <w:r>
        <w:rPr>
          <w:rFonts w:ascii="宋体" w:eastAsia="宋体" w:hAnsi="宋体" w:cs="宋体"/>
        </w:rPr>
        <w:br/>
        <w:t>角色2：为什么会去坐这些城市的地铁？就是单纯为了通行方便？</w:t>
      </w:r>
      <w:r>
        <w:rPr>
          <w:rFonts w:ascii="宋体" w:eastAsia="宋体" w:hAnsi="宋体" w:cs="宋体"/>
        </w:rPr>
        <w:br/>
        <w:t>角色1：啊就是出去玩的时候顺手体验一下，就这样呗。</w:t>
      </w:r>
      <w:r>
        <w:rPr>
          <w:rFonts w:ascii="宋体" w:eastAsia="宋体" w:hAnsi="宋体" w:cs="宋体"/>
        </w:rPr>
        <w:br/>
        <w:t>00：55：16</w:t>
      </w:r>
      <w:r>
        <w:rPr>
          <w:rFonts w:ascii="宋体" w:eastAsia="宋体" w:hAnsi="宋体" w:cs="宋体"/>
        </w:rPr>
        <w:br/>
        <w:t>角色2：是，那你觉得这些城市地铁有什么特色吗？</w:t>
      </w:r>
      <w:r>
        <w:rPr>
          <w:rFonts w:ascii="宋体" w:eastAsia="宋体" w:hAnsi="宋体" w:cs="宋体"/>
        </w:rPr>
        <w:br/>
        <w:t>角色1：这些地铁这些城市地铁的特色就是没有除了广州哈，没有深圳的那么多。</w:t>
      </w:r>
      <w:r>
        <w:rPr>
          <w:rFonts w:ascii="宋体" w:eastAsia="宋体" w:hAnsi="宋体" w:cs="宋体"/>
        </w:rPr>
        <w:br/>
        <w:t>角色2：啊。</w:t>
      </w:r>
      <w:r>
        <w:rPr>
          <w:rFonts w:ascii="宋体" w:eastAsia="宋体" w:hAnsi="宋体" w:cs="宋体"/>
        </w:rPr>
        <w:br/>
        <w:t>角色1：然后坐起来也不一定方便，就我可能是就跟我的出行目的可能嗯并不那么的一致，但是我体验一下还是挺还是可以的，就是这个样子。</w:t>
      </w:r>
      <w:r>
        <w:rPr>
          <w:rFonts w:ascii="宋体" w:eastAsia="宋体" w:hAnsi="宋体" w:cs="宋体"/>
        </w:rPr>
        <w:br/>
        <w:t>角色2：嗯。</w:t>
      </w:r>
      <w:r>
        <w:rPr>
          <w:rFonts w:ascii="宋体" w:eastAsia="宋体" w:hAnsi="宋体" w:cs="宋体"/>
        </w:rPr>
        <w:br/>
        <w:t>角色1：是的。</w:t>
      </w:r>
      <w:r>
        <w:rPr>
          <w:rFonts w:ascii="宋体" w:eastAsia="宋体" w:hAnsi="宋体" w:cs="宋体"/>
        </w:rPr>
        <w:br/>
        <w:t>角色2：是乘就是有乘坐过杭州、香港和广州的对吧？还有别的吗？是没听到还是怎么着？</w:t>
      </w:r>
      <w:r>
        <w:rPr>
          <w:rFonts w:ascii="宋体" w:eastAsia="宋体" w:hAnsi="宋体" w:cs="宋体"/>
        </w:rPr>
        <w:br/>
        <w:t>角色1：是的是的。</w:t>
      </w:r>
      <w:r>
        <w:rPr>
          <w:rFonts w:ascii="宋体" w:eastAsia="宋体" w:hAnsi="宋体" w:cs="宋体"/>
        </w:rPr>
        <w:br/>
        <w:t>角色2：OK，就跟这些地铁相比，深圳地铁的优点确实就是深圳线路多，然后啊深圳的。</w:t>
      </w:r>
      <w:r>
        <w:rPr>
          <w:rFonts w:ascii="宋体" w:eastAsia="宋体" w:hAnsi="宋体" w:cs="宋体"/>
        </w:rPr>
        <w:br/>
        <w:t>角色1：其实也不算很多，好像没有广州的多，也没有香港的多啊。</w:t>
      </w:r>
      <w:r>
        <w:rPr>
          <w:rFonts w:ascii="宋体" w:eastAsia="宋体" w:hAnsi="宋体" w:cs="宋体"/>
        </w:rPr>
        <w:br/>
        <w:t>角色2：嗯，没有广州多也没香港多。</w:t>
      </w:r>
      <w:r>
        <w:rPr>
          <w:rFonts w:ascii="宋体" w:eastAsia="宋体" w:hAnsi="宋体" w:cs="宋体"/>
        </w:rPr>
        <w:br/>
        <w:t>角色1：好像是吧，观感上是的，具体就不清楚了。</w:t>
      </w:r>
      <w:r>
        <w:rPr>
          <w:rFonts w:ascii="宋体" w:eastAsia="宋体" w:hAnsi="宋体" w:cs="宋体"/>
        </w:rPr>
        <w:br/>
        <w:t>角色2：没有广州香港的多，那对比他们的话，除了线路没有这几个多以外，还有什么？</w:t>
      </w:r>
      <w:r>
        <w:rPr>
          <w:rFonts w:ascii="宋体" w:eastAsia="宋体" w:hAnsi="宋体" w:cs="宋体"/>
        </w:rPr>
        <w:br/>
        <w:t>角色1：还有什么就是香港的地铁不用安检，实在是太舒服了。</w:t>
      </w:r>
      <w:r>
        <w:rPr>
          <w:rFonts w:ascii="宋体" w:eastAsia="宋体" w:hAnsi="宋体" w:cs="宋体"/>
        </w:rPr>
        <w:br/>
        <w:t>角色2：真的。</w:t>
      </w:r>
      <w:r>
        <w:rPr>
          <w:rFonts w:ascii="宋体" w:eastAsia="宋体" w:hAnsi="宋体" w:cs="宋体"/>
        </w:rPr>
        <w:br/>
      </w:r>
      <w:r>
        <w:rPr>
          <w:rFonts w:ascii="宋体" w:eastAsia="宋体" w:hAnsi="宋体" w:cs="宋体"/>
        </w:rPr>
        <w:lastRenderedPageBreak/>
        <w:t>角色1：对的，然后其他地方的好像是都有安检吧，是都有安检，但是深圳地铁也是最早也是没有的，但是什么时候有的都想不起记不起来了。</w:t>
      </w:r>
      <w:r>
        <w:rPr>
          <w:rFonts w:ascii="宋体" w:eastAsia="宋体" w:hAnsi="宋体" w:cs="宋体"/>
        </w:rPr>
        <w:br/>
        <w:t>角色2：噢深圳地铁以前是没有的吗？</w:t>
      </w:r>
      <w:r>
        <w:rPr>
          <w:rFonts w:ascii="宋体" w:eastAsia="宋体" w:hAnsi="宋体" w:cs="宋体"/>
        </w:rPr>
        <w:br/>
        <w:t>角色1：一开始是没有的呀，应该是很长时间都是没有的。但是深圳地铁最早就2005、2006年才建的嘛一号线，然后到现在都已经这么，都快20年了，那所以所以有安检的时间也很长了。</w:t>
      </w:r>
      <w:r>
        <w:rPr>
          <w:rFonts w:ascii="宋体" w:eastAsia="宋体" w:hAnsi="宋体" w:cs="宋体"/>
        </w:rPr>
        <w:br/>
        <w:t>角色2：嗯确实，我反正是小学二年级第一次坐的，但我怎么感觉当时就已经有安检了。</w:t>
      </w:r>
      <w:r>
        <w:rPr>
          <w:rFonts w:ascii="宋体" w:eastAsia="宋体" w:hAnsi="宋体" w:cs="宋体"/>
        </w:rPr>
        <w:br/>
        <w:t>角色1：我印象中最早是没有的，但早到什么时候我也想不起来了。</w:t>
      </w:r>
      <w:r>
        <w:rPr>
          <w:rFonts w:ascii="宋体" w:eastAsia="宋体" w:hAnsi="宋体" w:cs="宋体"/>
        </w:rPr>
        <w:br/>
        <w:t>角色2：噢。</w:t>
      </w:r>
      <w:r>
        <w:rPr>
          <w:rFonts w:ascii="宋体" w:eastAsia="宋体" w:hAnsi="宋体" w:cs="宋体"/>
        </w:rPr>
        <w:br/>
        <w:t>角色1：嗯。</w:t>
      </w:r>
      <w:r>
        <w:rPr>
          <w:rFonts w:ascii="宋体" w:eastAsia="宋体" w:hAnsi="宋体" w:cs="宋体"/>
        </w:rPr>
        <w:br/>
        <w:t>角色2：那除了就是安检这个方面以外，还有什么类似的？比如说它的站点设计啊、运营管理方面。</w:t>
      </w:r>
      <w:r>
        <w:rPr>
          <w:rFonts w:ascii="宋体" w:eastAsia="宋体" w:hAnsi="宋体" w:cs="宋体"/>
        </w:rPr>
        <w:br/>
        <w:t>角色1：站点设计嗯这个有一方面就是就是有时候去有些站点去洗手间会特别不方便。</w:t>
      </w:r>
      <w:r>
        <w:rPr>
          <w:rFonts w:ascii="宋体" w:eastAsia="宋体" w:hAnsi="宋体" w:cs="宋体"/>
        </w:rPr>
        <w:br/>
        <w:t>角色2：噢。</w:t>
      </w:r>
      <w:r>
        <w:rPr>
          <w:rFonts w:ascii="宋体" w:eastAsia="宋体" w:hAnsi="宋体" w:cs="宋体"/>
        </w:rPr>
        <w:br/>
        <w:t>角色1：然后他没有站内的洗手间，多数洗手间好像都是在站外的，如果我是中途想要出去的话也可以，但是会比较麻烦一点。</w:t>
      </w:r>
      <w:r>
        <w:rPr>
          <w:rFonts w:ascii="宋体" w:eastAsia="宋体" w:hAnsi="宋体" w:cs="宋体"/>
        </w:rPr>
        <w:br/>
        <w:t>角色2：噢确实，那还有别的吗？</w:t>
      </w:r>
      <w:r>
        <w:rPr>
          <w:rFonts w:ascii="宋体" w:eastAsia="宋体" w:hAnsi="宋体" w:cs="宋体"/>
        </w:rPr>
        <w:br/>
        <w:t>角色1：别的就没什么没什么想得起来的了。</w:t>
      </w:r>
      <w:r>
        <w:rPr>
          <w:rFonts w:ascii="宋体" w:eastAsia="宋体" w:hAnsi="宋体" w:cs="宋体"/>
        </w:rPr>
        <w:br/>
        <w:t>角色2：嗯，那你觉得对于这些方面来说，深圳地铁未来应该怎么改进呢？</w:t>
      </w:r>
      <w:r>
        <w:rPr>
          <w:rFonts w:ascii="宋体" w:eastAsia="宋体" w:hAnsi="宋体" w:cs="宋体"/>
        </w:rPr>
        <w:br/>
        <w:t>角色1：未来应该怎么改变啊，这个像洗手间这种东西，他可能也没没怎么也不能怎么去改了吧，因为地铁它建好了要要要也不能随随便便的改嘛，所以也没什么好的办法，但是希望的话安检，要么就把安检的流程看看能不能再简化一点，再不然的话就是能取消安检就最好了，其他的就就没什么没什么想法了。</w:t>
      </w:r>
      <w:r>
        <w:rPr>
          <w:rFonts w:ascii="宋体" w:eastAsia="宋体" w:hAnsi="宋体" w:cs="宋体"/>
        </w:rPr>
        <w:br/>
        <w:t>角色2：确实，了解了解，那对于深圳地铁觉得还有什么信息想要补充吗？</w:t>
      </w:r>
      <w:r>
        <w:rPr>
          <w:rFonts w:ascii="宋体" w:eastAsia="宋体" w:hAnsi="宋体" w:cs="宋体"/>
        </w:rPr>
        <w:br/>
        <w:t>角色1：嗯，没有了。</w:t>
      </w:r>
      <w:r>
        <w:rPr>
          <w:rFonts w:ascii="宋体" w:eastAsia="宋体" w:hAnsi="宋体" w:cs="宋体"/>
        </w:rPr>
        <w:br/>
        <w:t>角色2：好的。</w:t>
      </w:r>
      <w:r>
        <w:rPr>
          <w:rFonts w:ascii="宋体" w:eastAsia="宋体" w:hAnsi="宋体" w:cs="宋体"/>
        </w:rPr>
        <w:br/>
      </w:r>
      <w:r>
        <w:rPr>
          <w:rFonts w:ascii="宋体" w:eastAsia="宋体" w:hAnsi="宋体" w:cs="宋体"/>
        </w:rPr>
        <w:lastRenderedPageBreak/>
        <w:t>角色1：嗯。</w:t>
      </w:r>
      <w:r>
        <w:rPr>
          <w:rFonts w:ascii="宋体" w:eastAsia="宋体" w:hAnsi="宋体" w:cs="宋体"/>
        </w:rPr>
        <w:br/>
        <w:t>角色2：太难了。</w:t>
      </w:r>
      <w:r>
        <w:rPr>
          <w:rFonts w:ascii="宋体" w:eastAsia="宋体" w:hAnsi="宋体" w:cs="宋体"/>
        </w:rPr>
        <w:br/>
        <w:t>角色1：太难了太难了。</w:t>
      </w:r>
      <w:r>
        <w:rPr>
          <w:rFonts w:ascii="宋体" w:eastAsia="宋体" w:hAnsi="宋体" w:cs="宋体"/>
        </w:rPr>
        <w:br/>
        <w:t>角色2：就是上面啊比如说那些什么乘坐地铁啊或者日常出行啊之类的，啊或者是类似什么印象深刻的事情，就类似上面的问卷，子夜哥，如果有什么可以提供的视频或者照片的话能发就发，谢谢。</w:t>
      </w:r>
      <w:r>
        <w:rPr>
          <w:rFonts w:ascii="宋体" w:eastAsia="宋体" w:hAnsi="宋体" w:cs="宋体"/>
        </w:rPr>
        <w:br/>
        <w:t>角色1：噢行，好的好的，我可以找一下看看有没有嗯。</w:t>
      </w:r>
      <w:r>
        <w:rPr>
          <w:rFonts w:ascii="宋体" w:eastAsia="宋体" w:hAnsi="宋体" w:cs="宋体"/>
        </w:rPr>
        <w:br/>
        <w:t>角色2：对，非常感谢，太谢谢你了，耗费了你一个小时，问了这么多问题。</w:t>
      </w:r>
      <w:r>
        <w:rPr>
          <w:rFonts w:ascii="宋体" w:eastAsia="宋体" w:hAnsi="宋体" w:cs="宋体"/>
        </w:rPr>
        <w:br/>
        <w:t>角色1：好的好的，我感觉也没有没有没有答到什么不一样的东西。</w:t>
      </w:r>
      <w:r>
        <w:rPr>
          <w:rFonts w:ascii="宋体" w:eastAsia="宋体" w:hAnsi="宋体" w:cs="宋体"/>
        </w:rPr>
        <w:br/>
        <w:t>角色2：没，但我觉得就是还是讲了很多方面的。</w:t>
      </w:r>
      <w:r>
        <w:rPr>
          <w:rFonts w:ascii="宋体" w:eastAsia="宋体" w:hAnsi="宋体" w:cs="宋体"/>
        </w:rPr>
        <w:br/>
        <w:t>角色1：噢，行，好的好的。</w:t>
      </w:r>
      <w:r>
        <w:rPr>
          <w:rFonts w:ascii="宋体" w:eastAsia="宋体" w:hAnsi="宋体" w:cs="宋体"/>
        </w:rPr>
        <w:br/>
        <w:t>角色2：谢谢，辛苦了。</w:t>
      </w:r>
      <w:r>
        <w:rPr>
          <w:rFonts w:ascii="宋体" w:eastAsia="宋体" w:hAnsi="宋体" w:cs="宋体"/>
        </w:rPr>
        <w:br/>
        <w:t>角色1：噢那就这样。</w:t>
      </w:r>
      <w:r>
        <w:rPr>
          <w:rFonts w:ascii="宋体" w:eastAsia="宋体" w:hAnsi="宋体" w:cs="宋体"/>
        </w:rPr>
        <w:br/>
        <w:t>角色2：嗯好，拜拜。</w:t>
      </w:r>
      <w:r>
        <w:rPr>
          <w:rFonts w:ascii="宋体" w:eastAsia="宋体" w:hAnsi="宋体" w:cs="宋体"/>
        </w:rPr>
        <w:br/>
        <w:t>角色1：再见。</w:t>
      </w:r>
      <w:r>
        <w:rPr>
          <w:rFonts w:ascii="宋体" w:eastAsia="宋体" w:hAnsi="宋体" w:cs="宋体"/>
        </w:rPr>
        <w:br/>
        <w:t>01：00：49</w:t>
      </w:r>
      <w:r>
        <w:rPr>
          <w:rFonts w:ascii="宋体" w:eastAsia="宋体" w:hAnsi="宋体" w:cs="宋体"/>
        </w:rPr>
        <w:br/>
        <w:t>完</w:t>
      </w:r>
    </w:p>
    <w:sectPr w:rsidR="000222A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罗 利文">
    <w15:presenceInfo w15:providerId="Windows Live" w15:userId="67568b7fc82c9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A0"/>
    <w:rsid w:val="000222A0"/>
    <w:rsid w:val="000641C6"/>
    <w:rsid w:val="001B0CF2"/>
    <w:rsid w:val="004433FA"/>
    <w:rsid w:val="00811FE1"/>
    <w:rsid w:val="00A47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B229"/>
  <w15:docId w15:val="{4E53DBCD-329B-4338-A8DF-935DC94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1B0C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2102</Words>
  <Characters>11984</Characters>
  <Application>Microsoft Office Word</Application>
  <DocSecurity>0</DocSecurity>
  <Lines>99</Lines>
  <Paragraphs>28</Paragraphs>
  <ScaleCrop>false</ScaleCrop>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罗利文</dc:creator>
  <cp:lastModifiedBy>罗 利文</cp:lastModifiedBy>
  <cp:revision>3</cp:revision>
  <dcterms:created xsi:type="dcterms:W3CDTF">2023-04-11T07:26:00Z</dcterms:created>
  <dcterms:modified xsi:type="dcterms:W3CDTF">2023-04-12T04:00:00Z</dcterms:modified>
</cp:coreProperties>
</file>
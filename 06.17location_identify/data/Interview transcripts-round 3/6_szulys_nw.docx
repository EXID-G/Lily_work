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宋体;SimSun" w:hAnsi="宋体;SimSun" w:eastAsia="宋体;SimSun" w:cs="宋体;SimSun"/>
          <w:lang w:val="en-US" w:eastAsia="en-US" w:bidi="en-US"/>
        </w:rPr>
      </w:pPr>
      <w:r>
        <w:rPr>
          <w:rFonts w:eastAsia="宋体;SimSun" w:cs="宋体;SimSun" w:ascii="宋体;SimSun" w:hAnsi="宋体;SimSun"/>
          <w:lang w:val="en-US" w:eastAsia="en-US" w:bidi="en-US"/>
        </w:rPr>
        <w:t>00:00:00</w:t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：那我们就开始吧，老师，我看一下，首先介绍一下自己的基本信息。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：基本信息</w:t>
      </w:r>
      <w:del w:id="0" w:author="Liyeshi0312@163.com" w:date="2023-04-19T22:53:00Z">
        <w:r>
          <w:rPr>
            <w:rFonts w:ascii="宋体;SimSun" w:hAnsi="宋体;SimSun" w:cs="宋体;SimSun" w:eastAsia="宋体;SimSun"/>
            <w:lang w:val="en-US" w:eastAsia="en-US" w:bidi="en-US"/>
          </w:rPr>
          <w:delText>已经说了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，你们应该都知道，看看你们还有什么不知道的，跟这个课题了解到的，基本信息有什么。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：主要就是抵深的年份就是九几年就来了，我</w:t>
      </w:r>
      <w:r>
        <w:rPr>
          <w:rFonts w:eastAsia="宋体;SimSun" w:cs="宋体;SimSun" w:ascii="宋体;SimSun" w:hAnsi="宋体;SimSun"/>
          <w:lang w:val="en-US" w:eastAsia="en-US" w:bidi="en-US"/>
        </w:rPr>
        <w:t>1995</w:t>
      </w:r>
      <w:r>
        <w:rPr>
          <w:rFonts w:ascii="宋体;SimSun" w:hAnsi="宋体;SimSun" w:cs="宋体;SimSun" w:eastAsia="宋体;SimSun"/>
          <w:lang w:val="en-US" w:eastAsia="en-US" w:bidi="en-US"/>
        </w:rPr>
        <w:t>年左右就来了。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1995</w:t>
      </w:r>
      <w:r>
        <w:rPr>
          <w:rFonts w:ascii="宋体;SimSun" w:hAnsi="宋体;SimSun" w:cs="宋体;SimSun" w:eastAsia="宋体;SimSun"/>
          <w:lang w:val="en-US" w:eastAsia="en-US" w:bidi="en-US"/>
        </w:rPr>
        <w:t>年就来了，是来这里读小学吗？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：对，读小学的时候就在这，但我不是在这里出生，爸爸妈妈在这边，一起工作了二十几年。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：就是说您在深圳的生活经历，可以粗略分为几段，就是首先是九几年的时候，来这里读小学。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：其实我的生活经历大致的就是分为</w:t>
      </w:r>
      <w:r>
        <w:rPr>
          <w:rFonts w:eastAsia="宋体;SimSun" w:cs="宋体;SimSun" w:ascii="宋体;SimSun" w:hAnsi="宋体;SimSun"/>
          <w:lang w:val="en-US" w:eastAsia="en-US" w:bidi="en-US"/>
        </w:rPr>
        <w:t>2-3</w:t>
      </w:r>
      <w:r>
        <w:rPr>
          <w:rFonts w:ascii="宋体;SimSun" w:hAnsi="宋体;SimSun" w:cs="宋体;SimSun" w:eastAsia="宋体;SimSun"/>
          <w:lang w:val="en-US" w:eastAsia="en-US" w:bidi="en-US"/>
        </w:rPr>
        <w:t>段吧，第一段就是跟着爸妈一起来到深圳，这个是属于读书的阶段，这个大概是</w:t>
      </w:r>
      <w:r>
        <w:rPr>
          <w:rFonts w:eastAsia="宋体;SimSun" w:cs="宋体;SimSun" w:ascii="宋体;SimSun" w:hAnsi="宋体;SimSun"/>
          <w:lang w:val="en-US" w:eastAsia="en-US" w:bidi="en-US"/>
        </w:rPr>
        <w:t>1995-2005</w:t>
      </w:r>
      <w:r>
        <w:rPr>
          <w:rFonts w:ascii="宋体;SimSun" w:hAnsi="宋体;SimSun" w:cs="宋体;SimSun" w:eastAsia="宋体;SimSun"/>
          <w:lang w:val="en-US" w:eastAsia="en-US" w:bidi="en-US"/>
        </w:rPr>
        <w:t>年左右，这是第一个阶段，后期不是出去读大学了，那读大学我在长沙、厦门、南京这三个不同的区域，读完大学之后，后来又来到了深圳，在深圳工作，在南山这是一个什么区域。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：嗯，大概是多少年来南山的，就是来深圳工作？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2015</w:t>
      </w:r>
      <w:r>
        <w:rPr>
          <w:rFonts w:ascii="宋体;SimSun" w:hAnsi="宋体;SimSun" w:cs="宋体;SimSun" w:eastAsia="宋体;SimSun"/>
          <w:lang w:val="en-US" w:eastAsia="en-US" w:bidi="en-US"/>
        </w:rPr>
        <w:t>年在南山工作，但是其实我的生活其实生活区域是在梅林，梅林就是就在福田，福田、梅林</w:t>
      </w:r>
      <w:del w:id="1" w:author="Liyeshi0312@163.com" w:date="2023-04-19T22:54:00Z">
        <w:r>
          <w:rPr>
            <w:rFonts w:ascii="宋体;SimSun" w:hAnsi="宋体;SimSun" w:cs="宋体;SimSun" w:eastAsia="宋体;SimSun"/>
            <w:lang w:val="en-US" w:eastAsia="en-US" w:bidi="en-US"/>
          </w:rPr>
          <w:delText>就是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两个区域，第三个阶段，就是说我买房子了，买房子之后，我的生活区域就有变化，那我的生活其实主要是在龙华，但工作其实也是在南山，我们说工作的区域，其实也是有变化的，是从这个粤海到这个</w:t>
      </w:r>
      <w:ins w:id="2" w:author="Liyeshi0312@163.com" w:date="2023-04-19T22:54:00Z">
        <w:r>
          <w:rPr>
            <w:rFonts w:ascii="宋体;SimSun" w:hAnsi="宋体;SimSun" w:cs="宋体;SimSun" w:eastAsia="宋体;SimSun"/>
            <w:lang w:val="en-US" w:eastAsia="en-US" w:bidi="en-US"/>
          </w:rPr>
          <w:t>西丽</w:t>
        </w:r>
      </w:ins>
      <w:del w:id="3" w:author="Liyeshi0312@163.com" w:date="2023-04-19T22:54:00Z">
        <w:r>
          <w:rPr>
            <w:rFonts w:ascii="宋体;SimSun" w:hAnsi="宋体;SimSun" w:cs="宋体;SimSun" w:eastAsia="宋体;SimSun"/>
            <w:lang w:val="en-US" w:eastAsia="en-US" w:bidi="en-US"/>
          </w:rPr>
          <w:delText>犀利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就这两个部分，就是说都有一定的这个变化，大概就是这样子。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：有在深圳搬过家吗？就是没有搬过家，就是只在龙华住过。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：嗯，至少现在没有搬过家，就是以前我爸妈他们住的时候都是在梅林。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：就是小学的时候也是在梅林住。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：对，一直在梅林附近，所以对梅林那边特别特别熟悉。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：就是说买房的时候，有考虑地铁方面的因素吗？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买房的时候，还是考虑了一点点地铁的因素，因为当时我们是在龙华，而且当时我们学院也没有搬过来，那我们学院是在粤海。其实我们从龙华到粤海的时候，如果是没有地铁的情况之下，那我们可能自己开车要开一个小时左右，如果没有地铁那经常会堵，所以说当时还是考虑了一点点，就是我买的房子是接近</w:t>
      </w:r>
      <w:r>
        <w:rPr>
          <w:rFonts w:eastAsia="宋体;SimSun" w:cs="宋体;SimSun" w:ascii="宋体;SimSun" w:hAnsi="宋体;SimSun"/>
          <w:lang w:val="en-US" w:eastAsia="en-US" w:bidi="en-US"/>
        </w:rPr>
        <w:t>4</w:t>
      </w:r>
      <w:r>
        <w:rPr>
          <w:rFonts w:ascii="宋体;SimSun" w:hAnsi="宋体;SimSun" w:cs="宋体;SimSun" w:eastAsia="宋体;SimSun"/>
          <w:lang w:val="en-US" w:eastAsia="en-US" w:bidi="en-US"/>
        </w:rPr>
        <w:t>号线的，大概就是走路大概</w:t>
      </w:r>
      <w:r>
        <w:rPr>
          <w:rFonts w:eastAsia="宋体;SimSun" w:cs="宋体;SimSun" w:ascii="宋体;SimSun" w:hAnsi="宋体;SimSun"/>
          <w:lang w:val="en-US" w:eastAsia="en-US" w:bidi="en-US"/>
        </w:rPr>
        <w:t>10</w:t>
      </w:r>
      <w:r>
        <w:rPr>
          <w:rFonts w:ascii="宋体;SimSun" w:hAnsi="宋体;SimSun" w:cs="宋体;SimSun" w:eastAsia="宋体;SimSun"/>
          <w:lang w:val="en-US" w:eastAsia="en-US" w:bidi="en-US"/>
        </w:rPr>
        <w:t>分钟。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：所以就是房子离那个地铁站还是挺近的。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：相对近的，就是说至少你在步行的距离，你是可以接受的，不是那种你说要走半个小时，或者是你再要倒一趟车之类的。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：绘制一张或多张地图，他这里有一个，</w:t>
      </w:r>
      <w:del w:id="4" w:author="Liyeshi0312@163.com" w:date="2023-04-19T22:55:00Z">
        <w:r>
          <w:rPr>
            <w:rFonts w:ascii="宋体;SimSun" w:hAnsi="宋体;SimSun" w:cs="宋体;SimSun" w:eastAsia="宋体;SimSun"/>
            <w:lang w:val="en-US" w:eastAsia="en-US" w:bidi="en-US"/>
          </w:rPr>
          <w:delText>这个是总的地图吗？还是什么时候的地图？是这个吗？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你要不画一个这个地图，就是你把它圈起来那个区域，比如你小学的时候是在哪个地方，然后把它圈起来。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：行。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：噢，这个可以画吗？这个好像，等一下，我编辑一下，现在应该可以。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del w:id="5" w:author="Liyeshi0312@163.com" w:date="2023-04-19T22:55:00Z">
        <w:r>
          <w:rPr>
            <w:rFonts w:ascii="宋体;SimSun" w:hAnsi="宋体;SimSun" w:cs="宋体;SimSun" w:eastAsia="宋体;SimSun"/>
            <w:lang w:val="en-US" w:eastAsia="en-US" w:bidi="en-US"/>
          </w:rPr>
          <w:delText>（</w:delText>
        </w:r>
      </w:del>
      <w:del w:id="6" w:author="Liyeshi0312@163.com" w:date="2023-04-19T22:55:00Z">
        <w:r>
          <w:rPr>
            <w:rFonts w:eastAsia="宋体;SimSun" w:cs="宋体;SimSun" w:ascii="宋体;SimSun" w:hAnsi="宋体;SimSun"/>
            <w:lang w:val="en-US" w:eastAsia="en-US" w:bidi="en-US"/>
          </w:rPr>
          <w:delText>00</w:delText>
        </w:r>
      </w:del>
      <w:del w:id="7" w:author="Liyeshi0312@163.com" w:date="2023-04-19T22:55:00Z">
        <w:r>
          <w:rPr>
            <w:rFonts w:ascii="宋体;SimSun" w:hAnsi="宋体;SimSun" w:cs="宋体;SimSun" w:eastAsia="宋体;SimSun"/>
            <w:lang w:val="en-US" w:eastAsia="en-US" w:bidi="en-US"/>
          </w:rPr>
          <w:delText>：</w:delText>
        </w:r>
      </w:del>
      <w:del w:id="8" w:author="Liyeshi0312@163.com" w:date="2023-04-19T22:55:00Z">
        <w:r>
          <w:rPr>
            <w:rFonts w:eastAsia="宋体;SimSun" w:cs="宋体;SimSun" w:ascii="宋体;SimSun" w:hAnsi="宋体;SimSun"/>
            <w:lang w:val="en-US" w:eastAsia="en-US" w:bidi="en-US"/>
          </w:rPr>
          <w:delText>04</w:delText>
        </w:r>
      </w:del>
      <w:del w:id="9" w:author="Liyeshi0312@163.com" w:date="2023-04-19T22:55:00Z">
        <w:r>
          <w:rPr>
            <w:rFonts w:ascii="宋体;SimSun" w:hAnsi="宋体;SimSun" w:cs="宋体;SimSun" w:eastAsia="宋体;SimSun"/>
            <w:lang w:val="en-US" w:eastAsia="en-US" w:bidi="en-US"/>
          </w:rPr>
          <w:delText>：</w:delText>
        </w:r>
      </w:del>
      <w:del w:id="10" w:author="Liyeshi0312@163.com" w:date="2023-04-19T22:55:00Z">
        <w:r>
          <w:rPr>
            <w:rFonts w:eastAsia="宋体;SimSun" w:cs="宋体;SimSun" w:ascii="宋体;SimSun" w:hAnsi="宋体;SimSun"/>
            <w:lang w:val="en-US" w:eastAsia="en-US" w:bidi="en-US"/>
          </w:rPr>
          <w:delText>13</w:delText>
        </w:r>
      </w:del>
      <w:del w:id="11" w:author="Liyeshi0312@163.com" w:date="2023-04-19T22:55:00Z">
        <w:r>
          <w:rPr>
            <w:rFonts w:ascii="宋体;SimSun" w:hAnsi="宋体;SimSun" w:cs="宋体;SimSun" w:eastAsia="宋体;SimSun"/>
            <w:lang w:val="en-US" w:eastAsia="en-US" w:bidi="en-US"/>
          </w:rPr>
          <w:delText>听不清）</w:delText>
        </w:r>
      </w:del>
      <w:ins w:id="12" w:author="Liyeshi0312@163.com" w:date="2023-04-19T22:55:00Z">
        <w:r>
          <w:rPr>
            <w:rFonts w:ascii="宋体;SimSun" w:hAnsi="宋体;SimSun" w:cs="宋体;SimSun" w:eastAsia="宋体;SimSun"/>
            <w:lang w:val="en-US" w:eastAsia="en-US" w:bidi="en-US"/>
          </w:rPr>
          <w:t>这个路线很清晰</w:t>
        </w:r>
      </w:ins>
      <w:r>
        <w:rPr>
          <w:rFonts w:ascii="宋体;SimSun" w:hAnsi="宋体;SimSun" w:cs="宋体;SimSun" w:eastAsia="宋体;SimSun"/>
          <w:lang w:val="en-US" w:eastAsia="en-US" w:bidi="en-US"/>
        </w:rPr>
        <w:t>。</w:t>
      </w:r>
      <w:ins w:id="13" w:author="Liyeshi0312@163.com" w:date="2023-04-19T22:56:00Z">
        <w:r>
          <w:rPr>
            <w:rFonts w:ascii="宋体;SimSun" w:hAnsi="宋体;SimSun" w:cs="宋体;SimSun" w:eastAsia="宋体;SimSun"/>
            <w:lang w:val="en-US" w:eastAsia="en-US" w:bidi="en-US"/>
          </w:rPr>
          <w:t>小学在梅林，上班的地点在上梅林，现在上班的地点在南山。</w:t>
        </w:r>
      </w:ins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eastAsia="宋体;SimSun" w:cs="宋体;SimSun" w:ascii="宋体;SimSun" w:hAnsi="宋体;SimSun"/>
          <w:lang w:val="en-US" w:eastAsia="en-US" w:bidi="en-US"/>
        </w:rPr>
        <w:t>00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05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41</w:t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：然后就是大概了解一下，在深圳生活的各个区域，到第二个部分，在地铁出现之前，您日常出行典型路线与路径是，比如说您小学的时候在梅林住，然后读小学是在梅林吗？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：对，小学就是在梅林小学嘛，那边读书的，小的时候你有两种方式，一种就是可以步行走路过去，一种就是可以坐校车，后面大一点的时候，然后家里人也可以让我自己坐公交车去。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：哦，校车、公交车。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：对，两种方式，就是坐公交车和坐校车，因为后来那个校车，</w:t>
      </w:r>
      <w:ins w:id="14" w:author="Liyeshi0312@163.com" w:date="2023-04-19T22:57:00Z">
        <w:r>
          <w:rPr>
            <w:rFonts w:ascii="宋体;SimSun" w:hAnsi="宋体;SimSun" w:cs="宋体;SimSun" w:eastAsia="宋体;SimSun"/>
            <w:lang w:val="en-US" w:eastAsia="en-US" w:bidi="en-US"/>
          </w:rPr>
          <w:t>家人</w:t>
        </w:r>
      </w:ins>
      <w:del w:id="15" w:author="Liyeshi0312@163.com" w:date="2023-04-19T22:57:00Z">
        <w:r>
          <w:rPr>
            <w:rFonts w:ascii="宋体;SimSun" w:hAnsi="宋体;SimSun" w:cs="宋体;SimSun" w:eastAsia="宋体;SimSun"/>
            <w:lang w:val="en-US" w:eastAsia="en-US" w:bidi="en-US"/>
          </w:rPr>
          <w:delText>人家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觉得出钱太多了，然后也没有必要，因为本来就比较近，也比较大了，也不依赖于那种校车，就直接去</w:t>
      </w:r>
      <w:del w:id="16" w:author="Liyeshi0312@163.com" w:date="2023-04-19T22:57:00Z">
        <w:r>
          <w:rPr>
            <w:rFonts w:ascii="宋体;SimSun" w:hAnsi="宋体;SimSun" w:cs="宋体;SimSun" w:eastAsia="宋体;SimSun"/>
            <w:lang w:val="en-US" w:eastAsia="en-US" w:bidi="en-US"/>
          </w:rPr>
          <w:delText>走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那个公交车，也算方便的，以前的这个出行的路线是这样子的。还有一个就是以前在梅林的时候，其实梅林通地铁大概也是在</w:t>
      </w:r>
      <w:r>
        <w:rPr>
          <w:rFonts w:eastAsia="宋体;SimSun" w:cs="宋体;SimSun" w:ascii="宋体;SimSun" w:hAnsi="宋体;SimSun"/>
          <w:lang w:val="en-US" w:eastAsia="en-US" w:bidi="en-US"/>
        </w:rPr>
        <w:t>2017</w:t>
      </w:r>
      <w:r>
        <w:rPr>
          <w:rFonts w:ascii="宋体;SimSun" w:hAnsi="宋体;SimSun" w:cs="宋体;SimSun" w:eastAsia="宋体;SimSun"/>
          <w:lang w:val="en-US" w:eastAsia="en-US" w:bidi="en-US"/>
        </w:rPr>
        <w:t>还是</w:t>
      </w:r>
      <w:r>
        <w:rPr>
          <w:rFonts w:eastAsia="宋体;SimSun" w:cs="宋体;SimSun" w:ascii="宋体;SimSun" w:hAnsi="宋体;SimSun"/>
          <w:lang w:val="en-US" w:eastAsia="en-US" w:bidi="en-US"/>
        </w:rPr>
        <w:t>2018</w:t>
      </w:r>
      <w:r>
        <w:rPr>
          <w:rFonts w:ascii="宋体;SimSun" w:hAnsi="宋体;SimSun" w:cs="宋体;SimSun" w:eastAsia="宋体;SimSun"/>
          <w:lang w:val="en-US" w:eastAsia="en-US" w:bidi="en-US"/>
        </w:rPr>
        <w:t>年以后才通的。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 xml:space="preserve">： </w:t>
      </w:r>
      <w:r>
        <w:rPr>
          <w:rFonts w:eastAsia="宋体;SimSun" w:cs="宋体;SimSun" w:ascii="宋体;SimSun" w:hAnsi="宋体;SimSun"/>
          <w:lang w:val="en-US" w:eastAsia="en-US" w:bidi="en-US"/>
        </w:rPr>
        <w:t>2018</w:t>
      </w:r>
      <w:r>
        <w:rPr>
          <w:rFonts w:ascii="宋体;SimSun" w:hAnsi="宋体;SimSun" w:cs="宋体;SimSun" w:eastAsia="宋体;SimSun"/>
          <w:lang w:val="en-US" w:eastAsia="en-US" w:bidi="en-US"/>
        </w:rPr>
        <w:t>年通的地铁，我具体不太记得，反正梅林通地铁比较晚的，因为梅林通地铁就是</w:t>
      </w:r>
      <w:r>
        <w:rPr>
          <w:rFonts w:eastAsia="宋体;SimSun" w:cs="宋体;SimSun" w:ascii="宋体;SimSun" w:hAnsi="宋体;SimSun"/>
          <w:lang w:val="en-US" w:eastAsia="en-US" w:bidi="en-US"/>
        </w:rPr>
        <w:t>9</w:t>
      </w:r>
      <w:r>
        <w:rPr>
          <w:rFonts w:ascii="宋体;SimSun" w:hAnsi="宋体;SimSun" w:cs="宋体;SimSun" w:eastAsia="宋体;SimSun"/>
          <w:lang w:val="en-US" w:eastAsia="en-US" w:bidi="en-US"/>
        </w:rPr>
        <w:t>号线嘛，</w:t>
      </w:r>
      <w:r>
        <w:rPr>
          <w:rFonts w:eastAsia="宋体;SimSun" w:cs="宋体;SimSun" w:ascii="宋体;SimSun" w:hAnsi="宋体;SimSun"/>
          <w:lang w:val="en-US" w:eastAsia="en-US" w:bidi="en-US"/>
        </w:rPr>
        <w:t>9</w:t>
      </w:r>
      <w:r>
        <w:rPr>
          <w:rFonts w:ascii="宋体;SimSun" w:hAnsi="宋体;SimSun" w:cs="宋体;SimSun" w:eastAsia="宋体;SimSun"/>
          <w:lang w:val="en-US" w:eastAsia="en-US" w:bidi="en-US"/>
        </w:rPr>
        <w:t>号线非常非常晚的，所以我们当时出行的路线，那基本上就是坐</w:t>
      </w:r>
      <w:r>
        <w:rPr>
          <w:rFonts w:eastAsia="宋体;SimSun" w:cs="宋体;SimSun" w:ascii="宋体;SimSun" w:hAnsi="宋体;SimSun"/>
          <w:lang w:val="en-US" w:eastAsia="en-US" w:bidi="en-US"/>
        </w:rPr>
        <w:t>324</w:t>
      </w:r>
      <w:r>
        <w:rPr>
          <w:rFonts w:ascii="宋体;SimSun" w:hAnsi="宋体;SimSun" w:cs="宋体;SimSun" w:eastAsia="宋体;SimSun"/>
          <w:lang w:val="en-US" w:eastAsia="en-US" w:bidi="en-US"/>
        </w:rPr>
        <w:t>，从梅林坐到这个深大。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324</w:t>
      </w:r>
      <w:r>
        <w:rPr>
          <w:rFonts w:ascii="宋体;SimSun" w:hAnsi="宋体;SimSun" w:cs="宋体;SimSun" w:eastAsia="宋体;SimSun"/>
          <w:lang w:val="en-US" w:eastAsia="en-US" w:bidi="en-US"/>
        </w:rPr>
        <w:t>是那个公交车。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：对呀，主要是那条线，基本上就</w:t>
      </w:r>
      <w:ins w:id="17" w:author="Liyeshi0312@163.com" w:date="2023-04-19T22:57:00Z">
        <w:r>
          <w:rPr>
            <w:rFonts w:ascii="宋体;SimSun" w:hAnsi="宋体;SimSun" w:cs="宋体;SimSun" w:eastAsia="宋体;SimSun"/>
            <w:lang w:val="en-US" w:eastAsia="en-US" w:bidi="en-US"/>
          </w:rPr>
          <w:t>坐</w:t>
        </w:r>
      </w:ins>
      <w:del w:id="18" w:author="Liyeshi0312@163.com" w:date="2023-04-19T22:57:00Z">
        <w:r>
          <w:rPr>
            <w:rFonts w:ascii="宋体;SimSun" w:hAnsi="宋体;SimSun" w:cs="宋体;SimSun" w:eastAsia="宋体;SimSun"/>
            <w:lang w:val="en-US" w:eastAsia="en-US" w:bidi="en-US"/>
          </w:rPr>
          <w:delText>座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那条线，然后上班和下班基本就是那条路线，去从梅林坐到南山坐到</w:t>
      </w:r>
      <w:del w:id="19" w:author="Liyeshi0312@163.com" w:date="2023-04-19T22:57:00Z">
        <w:r>
          <w:rPr>
            <w:rFonts w:ascii="宋体;SimSun" w:hAnsi="宋体;SimSun" w:cs="宋体;SimSun" w:eastAsia="宋体;SimSun"/>
            <w:lang w:val="en-US" w:eastAsia="en-US" w:bidi="en-US"/>
          </w:rPr>
          <w:delText>就到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深大，这条路线反正就是非常的一般，上班的时候一般要坐一个半小时，那就是要提前很早很早出门，如果是说我们是</w:t>
      </w:r>
      <w:r>
        <w:rPr>
          <w:rFonts w:eastAsia="宋体;SimSun" w:cs="宋体;SimSun" w:ascii="宋体;SimSun" w:hAnsi="宋体;SimSun"/>
          <w:lang w:val="en-US" w:eastAsia="en-US" w:bidi="en-US"/>
        </w:rPr>
        <w:t>10:</w:t>
      </w:r>
      <w:ins w:id="20" w:author="Liyeshi0312@163.com" w:date="2023-04-19T22:57:00Z">
        <w:r>
          <w:rPr>
            <w:rFonts w:eastAsia="宋体;SimSun" w:cs="宋体;SimSun" w:ascii="宋体;SimSun" w:hAnsi="宋体;SimSun"/>
            <w:lang w:val="en-US" w:eastAsia="en-US" w:bidi="en-US"/>
          </w:rPr>
          <w:t>30</w:t>
        </w:r>
      </w:ins>
      <w:del w:id="21" w:author="Liyeshi0312@163.com" w:date="2023-04-19T22:57:00Z">
        <w:r>
          <w:rPr>
            <w:rFonts w:eastAsia="宋体;SimSun" w:cs="宋体;SimSun" w:ascii="宋体;SimSun" w:hAnsi="宋体;SimSun"/>
            <w:lang w:val="en-US" w:eastAsia="en-US" w:bidi="en-US"/>
          </w:rPr>
          <w:delText>00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的课，一般大概就是</w:t>
      </w:r>
      <w:r>
        <w:rPr>
          <w:rFonts w:eastAsia="宋体;SimSun" w:cs="宋体;SimSun" w:ascii="宋体;SimSun" w:hAnsi="宋体;SimSun"/>
          <w:lang w:val="en-US" w:eastAsia="en-US" w:bidi="en-US"/>
        </w:rPr>
        <w:t>7</w:t>
      </w:r>
      <w:r>
        <w:rPr>
          <w:rFonts w:ascii="宋体;SimSun" w:hAnsi="宋体;SimSun" w:cs="宋体;SimSun" w:eastAsia="宋体;SimSun"/>
          <w:lang w:val="en-US" w:eastAsia="en-US" w:bidi="en-US"/>
        </w:rPr>
        <w:t>点就得出门。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：那现在有了地铁呢，也不住梅林了。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：当时有通了地铁之后，我还没有完全搬家，通了地铁之后，会去坐地铁，我们就从</w:t>
      </w:r>
      <w:r>
        <w:rPr>
          <w:rFonts w:eastAsia="宋体;SimSun" w:cs="宋体;SimSun" w:ascii="宋体;SimSun" w:hAnsi="宋体;SimSun"/>
          <w:lang w:val="en-US" w:eastAsia="en-US" w:bidi="en-US"/>
        </w:rPr>
        <w:t>9</w:t>
      </w:r>
      <w:r>
        <w:rPr>
          <w:rFonts w:ascii="宋体;SimSun" w:hAnsi="宋体;SimSun" w:cs="宋体;SimSun" w:eastAsia="宋体;SimSun"/>
          <w:lang w:val="en-US" w:eastAsia="en-US" w:bidi="en-US"/>
        </w:rPr>
        <w:t>号线再去转这个</w:t>
      </w:r>
      <w:r>
        <w:rPr>
          <w:rFonts w:eastAsia="宋体;SimSun" w:cs="宋体;SimSun" w:ascii="宋体;SimSun" w:hAnsi="宋体;SimSun"/>
          <w:lang w:val="en-US" w:eastAsia="en-US" w:bidi="en-US"/>
        </w:rPr>
        <w:t>1</w:t>
      </w:r>
      <w:r>
        <w:rPr>
          <w:rFonts w:ascii="宋体;SimSun" w:hAnsi="宋体;SimSun" w:cs="宋体;SimSun" w:eastAsia="宋体;SimSun"/>
          <w:lang w:val="en-US" w:eastAsia="en-US" w:bidi="en-US"/>
        </w:rPr>
        <w:t>号线。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9</w:t>
      </w:r>
      <w:r>
        <w:rPr>
          <w:rFonts w:ascii="宋体;SimSun" w:hAnsi="宋体;SimSun" w:cs="宋体;SimSun" w:eastAsia="宋体;SimSun"/>
          <w:lang w:val="en-US" w:eastAsia="en-US" w:bidi="en-US"/>
        </w:rPr>
        <w:t>号线转</w:t>
      </w:r>
      <w:r>
        <w:rPr>
          <w:rFonts w:eastAsia="宋体;SimSun" w:cs="宋体;SimSun" w:ascii="宋体;SimSun" w:hAnsi="宋体;SimSun"/>
          <w:lang w:val="en-US" w:eastAsia="en-US" w:bidi="en-US"/>
        </w:rPr>
        <w:t>1</w:t>
      </w:r>
      <w:r>
        <w:rPr>
          <w:rFonts w:ascii="宋体;SimSun" w:hAnsi="宋体;SimSun" w:cs="宋体;SimSun" w:eastAsia="宋体;SimSun"/>
          <w:lang w:val="en-US" w:eastAsia="en-US" w:bidi="en-US"/>
        </w:rPr>
        <w:t>号线。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：对，就比如说我们从梅林那里那个站，就是从梅村或者是这个</w:t>
      </w:r>
      <w:ins w:id="22" w:author="Liyeshi0312@163.com" w:date="2023-04-20T15:59:00Z">
        <w:r>
          <w:rPr>
            <w:rFonts w:ascii="宋体;SimSun" w:hAnsi="宋体;SimSun" w:cs="宋体;SimSun" w:eastAsia="宋体;SimSun"/>
            <w:lang w:val="en-US" w:eastAsia="en-US" w:bidi="en-US"/>
          </w:rPr>
          <w:t>梅林</w:t>
        </w:r>
      </w:ins>
      <w:del w:id="23" w:author="Liyeshi0312@163.com" w:date="2023-04-20T15:59:00Z">
        <w:r>
          <w:rPr>
            <w:rFonts w:ascii="宋体;SimSun" w:hAnsi="宋体;SimSun" w:cs="宋体;SimSun" w:eastAsia="宋体;SimSun"/>
            <w:lang w:val="en-US" w:eastAsia="en-US" w:bidi="en-US"/>
          </w:rPr>
          <w:delText>美丽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山村那里，那个站叫什么来着？反正就是梅林，然后我们坐到车公庙。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：嗯。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：车公庙去转一号线转到深大站，这就是以前，读书的时候就是那条路，就是坐普通的公交，那因为很短，就</w:t>
      </w:r>
      <w:ins w:id="24" w:author="Liyeshi0312@163.com" w:date="2023-04-20T15:59:00Z">
        <w:r>
          <w:rPr>
            <w:rFonts w:ascii="宋体;SimSun" w:hAnsi="宋体;SimSun" w:cs="宋体;SimSun" w:eastAsia="宋体;SimSun"/>
            <w:lang w:val="en-US" w:eastAsia="en-US" w:bidi="en-US"/>
          </w:rPr>
          <w:t>坐</w:t>
        </w:r>
      </w:ins>
      <w:del w:id="25" w:author="Liyeshi0312@163.com" w:date="2023-04-20T15:59:00Z">
        <w:r>
          <w:rPr>
            <w:rFonts w:ascii="宋体;SimSun" w:hAnsi="宋体;SimSun" w:cs="宋体;SimSun" w:eastAsia="宋体;SimSun"/>
            <w:lang w:val="en-US" w:eastAsia="en-US" w:bidi="en-US"/>
          </w:rPr>
          <w:delText>座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一两站。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：哦。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但是工作之后，那基本上就是从梅林坐到这个深大，基本上就是一个小时左右，然后经常堵车，你如果你遇上堵车的情况之下，很可能会出现这种时间特别长，你有可能会出现教学事故，类似这样子，所以我们一般就会提前很早很早出门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：那就是说，以前地铁还没有开通的时候，主要就是坐公交，然后还有自己开车两个方法。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：我开车是在我到龙华去之后，我才开车的，以前反正主要都是公交。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：以前就是比如说，小学在读书的时候出去玩，比如说出去休闲、聚会，上下班全都是公交。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：基本都是公交，那个时候也没有买车，</w:t>
      </w:r>
      <w:del w:id="26" w:author="Liyeshi0312@163.com" w:date="2023-04-20T16:00:00Z">
        <w:r>
          <w:rPr>
            <w:rFonts w:ascii="宋体;SimSun" w:hAnsi="宋体;SimSun" w:cs="宋体;SimSun" w:eastAsia="宋体;SimSun"/>
            <w:lang w:val="en-US" w:eastAsia="en-US" w:bidi="en-US"/>
          </w:rPr>
          <w:delText>那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家里面也没买车的情况之下，基本都是公交，偶尔会去打车，也有可能。比如说目的地比较远的，比如说以前去那个海上世界玩之类的，那就是打车去。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：打车。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：以前是那种的士吗？还没有滴滴那种。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：以前没有滴滴的，以前是那种红色的的士。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：红色的。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：那种烧油的。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：好像没见过。</w:t>
      </w:r>
      <w:r>
        <w:rPr>
          <w:rFonts w:eastAsia="宋体;SimSun" w:cs="宋体;SimSun" w:ascii="宋体;SimSun" w:hAnsi="宋体;SimSun"/>
          <w:lang w:val="en-US" w:eastAsia="en-US" w:bidi="en-US"/>
        </w:rPr>
        <w:br/>
        <w:t>00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10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04</w:t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：那种桑塔纳的，你们可能没见过，你们现在见的都是蓝的嘛，都是这种叫什么旅游吧，就是叫旅游的，可能是一个公司运营。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：然后他这里还说，如果是坐公交车，主要线路刚说上班主要坐</w:t>
      </w:r>
      <w:r>
        <w:rPr>
          <w:rFonts w:eastAsia="宋体;SimSun" w:cs="宋体;SimSun" w:ascii="宋体;SimSun" w:hAnsi="宋体;SimSun"/>
          <w:lang w:val="en-US" w:eastAsia="en-US" w:bidi="en-US"/>
        </w:rPr>
        <w:t>324</w:t>
      </w:r>
      <w:r>
        <w:rPr>
          <w:rFonts w:ascii="宋体;SimSun" w:hAnsi="宋体;SimSun" w:cs="宋体;SimSun" w:eastAsia="宋体;SimSun"/>
          <w:lang w:val="en-US" w:eastAsia="en-US" w:bidi="en-US"/>
        </w:rPr>
        <w:t>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：对，以前读小学的时候基本上就是</w:t>
      </w:r>
      <w:ins w:id="27" w:author="Liyeshi0312@163.com" w:date="2023-04-20T16:01:00Z">
        <w:r>
          <w:rPr>
            <w:rFonts w:ascii="宋体;SimSun" w:hAnsi="宋体;SimSun" w:cs="宋体;SimSun" w:eastAsia="宋体;SimSun"/>
            <w:lang w:val="en-US" w:eastAsia="en-US" w:bidi="en-US"/>
          </w:rPr>
          <w:t>坐</w:t>
        </w:r>
      </w:ins>
      <w:del w:id="28" w:author="Liyeshi0312@163.com" w:date="2023-04-20T16:01:00Z">
        <w:r>
          <w:rPr>
            <w:rFonts w:ascii="宋体;SimSun" w:hAnsi="宋体;SimSun" w:cs="宋体;SimSun" w:eastAsia="宋体;SimSun"/>
            <w:lang w:val="en-US" w:eastAsia="en-US" w:bidi="en-US"/>
          </w:rPr>
          <w:delText>做</w:delText>
        </w:r>
      </w:del>
      <w:r>
        <w:rPr>
          <w:rFonts w:eastAsia="宋体;SimSun" w:cs="宋体;SimSun" w:ascii="宋体;SimSun" w:hAnsi="宋体;SimSun"/>
          <w:lang w:val="en-US" w:eastAsia="en-US" w:bidi="en-US"/>
        </w:rPr>
        <w:t>12</w:t>
      </w:r>
      <w:r>
        <w:rPr>
          <w:rFonts w:ascii="宋体;SimSun" w:hAnsi="宋体;SimSun" w:cs="宋体;SimSun" w:eastAsia="宋体;SimSun"/>
          <w:lang w:val="en-US" w:eastAsia="en-US" w:bidi="en-US"/>
        </w:rPr>
        <w:t>路、</w:t>
      </w:r>
      <w:r>
        <w:rPr>
          <w:rFonts w:eastAsia="宋体;SimSun" w:cs="宋体;SimSun" w:ascii="宋体;SimSun" w:hAnsi="宋体;SimSun"/>
          <w:lang w:val="en-US" w:eastAsia="en-US" w:bidi="en-US"/>
        </w:rPr>
        <w:t>218</w:t>
      </w:r>
      <w:r>
        <w:rPr>
          <w:rFonts w:ascii="宋体;SimSun" w:hAnsi="宋体;SimSun" w:cs="宋体;SimSun" w:eastAsia="宋体;SimSun"/>
          <w:lang w:val="en-US" w:eastAsia="en-US" w:bidi="en-US"/>
        </w:rPr>
        <w:t>这些都有。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：现在还有这些路线？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：因为是经典的，这些路线比如说，就是从梅林到火车站，梅林到这个仙湖植物园，这样的一些路线，它这些路线是经典的，而且因为梅林的这个公交站，它一直是存在着，重要的连接其他区的这种功能。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：噢，梅林站。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：因为梅林，它那里是一个很大的就是区的。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：嗯，那以前的活动范围，是不是仅靠公交，我感觉会比较小一点。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：那肯定小了一点，那你比如说我们以前，要去什么盐田玩啊之类的，觉得一趟觉得太难了，交通成本太高了，他去盐田、大鹏啊这些觉得好远好远。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：那有你没有什么偶尔几次，去比较远的地方。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：就是去这个中英街那边玩有的时候，也去过大梅沙这边玩哦，但是一般都是两家一起拼车。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：哦，就是自己开车。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：也没开车，那时候也没有开车，反正就是拼车，就是拼的士一起去。比如说以前去油田的时候，大概每个人家里面，每个人大概是</w:t>
      </w:r>
      <w:r>
        <w:rPr>
          <w:rFonts w:eastAsia="宋体;SimSun" w:cs="宋体;SimSun" w:ascii="宋体;SimSun" w:hAnsi="宋体;SimSun"/>
          <w:lang w:val="en-US" w:eastAsia="en-US" w:bidi="en-US"/>
        </w:rPr>
        <w:t>40-50</w:t>
      </w:r>
      <w:r>
        <w:rPr>
          <w:rFonts w:ascii="宋体;SimSun" w:hAnsi="宋体;SimSun" w:cs="宋体;SimSun" w:eastAsia="宋体;SimSun"/>
          <w:lang w:val="en-US" w:eastAsia="en-US" w:bidi="en-US"/>
        </w:rPr>
        <w:t>块钱，因为那个时候打车也挺贵的，那时候都是打表，而且没有你们所说的滴滴的。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好，然后就是下一个，非日常出行，在地铁出现之前，您非日常出行的典型路线与目的，刚刚好像已经说了，就是节假日或周末的偶尔出行，就刚刚我们说的是规律性的，上学的就是坐公交，然后这种拜访亲友的也就是选择打车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：打车多。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：其实也是坐公交。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：对，在就是近的距离之下，就是不会超过一个半小时的，一般都会选择坐公交，但如果是你坐公交过去，要一个半两个小时的那种地方，</w:t>
      </w:r>
      <w:del w:id="29" w:author="Liyeshi0312@163.com" w:date="2023-04-20T16:03:00Z">
        <w:r>
          <w:rPr>
            <w:rFonts w:ascii="宋体;SimSun" w:hAnsi="宋体;SimSun" w:cs="宋体;SimSun" w:eastAsia="宋体;SimSun"/>
            <w:lang w:val="en-US" w:eastAsia="en-US" w:bidi="en-US"/>
          </w:rPr>
          <w:delText>都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大家都不愿意坐，因为时间有限，爸爸妈妈能做生意，所以他们就不愿意去</w:t>
      </w:r>
      <w:del w:id="30" w:author="Liyeshi0312@163.com" w:date="2023-04-20T16:03:00Z">
        <w:r>
          <w:rPr>
            <w:rFonts w:ascii="宋体;SimSun" w:hAnsi="宋体;SimSun" w:cs="宋体;SimSun" w:eastAsia="宋体;SimSun"/>
            <w:lang w:val="en-US" w:eastAsia="en-US" w:bidi="en-US"/>
          </w:rPr>
          <w:delText>，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赶这么长的这个路线。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：好的，第四个问题吧，您认为改革开放</w:t>
      </w:r>
      <w:ins w:id="31" w:author="Liyeshi0312@163.com" w:date="2023-04-20T16:03:00Z">
        <w:r>
          <w:rPr>
            <w:rFonts w:ascii="宋体;SimSun" w:hAnsi="宋体;SimSun" w:cs="宋体;SimSun" w:eastAsia="宋体;SimSun"/>
            <w:lang w:val="en-US" w:eastAsia="en-US" w:bidi="en-US"/>
          </w:rPr>
          <w:t>后</w:t>
        </w:r>
      </w:ins>
      <w:del w:id="32" w:author="Liyeshi0312@163.com" w:date="2023-04-20T16:03:00Z">
        <w:r>
          <w:rPr>
            <w:rFonts w:ascii="宋体;SimSun" w:hAnsi="宋体;SimSun" w:cs="宋体;SimSun" w:eastAsia="宋体;SimSun"/>
            <w:lang w:val="en-US" w:eastAsia="en-US" w:bidi="en-US"/>
          </w:rPr>
          <w:delText>或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深圳的发展，可以划分为几个阶段？因为你来深圳的时候，他深圳已经开始改革，发展是吧？九几年的时候。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：其实我认为深圳发展的阶段就是。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：就是在您读小学和您重新回到深圳工作，您觉得有什么比较大的变化呢？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：第一个阶段就是改革开放，这可以分为几个阶段，第一个就是，</w:t>
      </w:r>
      <w:r>
        <w:rPr>
          <w:rFonts w:eastAsia="宋体;SimSun" w:cs="宋体;SimSun" w:ascii="宋体;SimSun" w:hAnsi="宋体;SimSun"/>
          <w:lang w:val="en-US" w:eastAsia="en-US" w:bidi="en-US"/>
        </w:rPr>
        <w:t>1989</w:t>
      </w:r>
      <w:r>
        <w:rPr>
          <w:rFonts w:ascii="宋体;SimSun" w:hAnsi="宋体;SimSun" w:cs="宋体;SimSun" w:eastAsia="宋体;SimSun"/>
          <w:lang w:val="en-US" w:eastAsia="en-US" w:bidi="en-US"/>
        </w:rPr>
        <w:t>年开始的。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1979</w:t>
      </w:r>
      <w:r>
        <w:rPr>
          <w:rFonts w:ascii="宋体;SimSun" w:hAnsi="宋体;SimSun" w:cs="宋体;SimSun" w:eastAsia="宋体;SimSun"/>
          <w:lang w:val="en-US" w:eastAsia="en-US" w:bidi="en-US"/>
        </w:rPr>
        <w:t>年开始的。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：是</w:t>
      </w:r>
      <w:r>
        <w:rPr>
          <w:rFonts w:eastAsia="宋体;SimSun" w:cs="宋体;SimSun" w:ascii="宋体;SimSun" w:hAnsi="宋体;SimSun"/>
          <w:lang w:val="en-US" w:eastAsia="en-US" w:bidi="en-US"/>
        </w:rPr>
        <w:t>1979</w:t>
      </w:r>
      <w:r>
        <w:rPr>
          <w:rFonts w:ascii="宋体;SimSun" w:hAnsi="宋体;SimSun" w:cs="宋体;SimSun" w:eastAsia="宋体;SimSun"/>
          <w:lang w:val="en-US" w:eastAsia="en-US" w:bidi="en-US"/>
        </w:rPr>
        <w:t>年开始，</w:t>
      </w:r>
      <w:r>
        <w:rPr>
          <w:rFonts w:eastAsia="宋体;SimSun" w:cs="宋体;SimSun" w:ascii="宋体;SimSun" w:hAnsi="宋体;SimSun"/>
          <w:lang w:val="en-US" w:eastAsia="en-US" w:bidi="en-US"/>
        </w:rPr>
        <w:t>1981</w:t>
      </w:r>
      <w:r>
        <w:rPr>
          <w:rFonts w:ascii="宋体;SimSun" w:hAnsi="宋体;SimSun" w:cs="宋体;SimSun" w:eastAsia="宋体;SimSun"/>
          <w:lang w:val="en-US" w:eastAsia="en-US" w:bidi="en-US"/>
        </w:rPr>
        <w:t>年间是吧？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1981</w:t>
      </w:r>
      <w:r>
        <w:rPr>
          <w:rFonts w:ascii="宋体;SimSun" w:hAnsi="宋体;SimSun" w:cs="宋体;SimSun" w:eastAsia="宋体;SimSun"/>
          <w:lang w:val="en-US" w:eastAsia="en-US" w:bidi="en-US"/>
        </w:rPr>
        <w:t>年吧，我搜一下。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：就是这样的，就是首先从</w:t>
      </w:r>
      <w:r>
        <w:rPr>
          <w:rFonts w:eastAsia="宋体;SimSun" w:cs="宋体;SimSun" w:ascii="宋体;SimSun" w:hAnsi="宋体;SimSun"/>
          <w:lang w:val="en-US" w:eastAsia="en-US" w:bidi="en-US"/>
        </w:rPr>
        <w:t>80</w:t>
      </w:r>
      <w:r>
        <w:rPr>
          <w:rFonts w:ascii="宋体;SimSun" w:hAnsi="宋体;SimSun" w:cs="宋体;SimSun" w:eastAsia="宋体;SimSun"/>
          <w:lang w:val="en-US" w:eastAsia="en-US" w:bidi="en-US"/>
        </w:rPr>
        <w:t>年代到</w:t>
      </w:r>
      <w:r>
        <w:rPr>
          <w:rFonts w:eastAsia="宋体;SimSun" w:cs="宋体;SimSun" w:ascii="宋体;SimSun" w:hAnsi="宋体;SimSun"/>
          <w:lang w:val="en-US" w:eastAsia="en-US" w:bidi="en-US"/>
        </w:rPr>
        <w:t>90</w:t>
      </w:r>
      <w:r>
        <w:rPr>
          <w:rFonts w:ascii="宋体;SimSun" w:hAnsi="宋体;SimSun" w:cs="宋体;SimSun" w:eastAsia="宋体;SimSun"/>
          <w:lang w:val="en-US" w:eastAsia="en-US" w:bidi="en-US"/>
        </w:rPr>
        <w:t>年代这个末期，我觉得算是一个发展阶段，然后到了</w:t>
      </w:r>
      <w:r>
        <w:rPr>
          <w:rFonts w:eastAsia="宋体;SimSun" w:cs="宋体;SimSun" w:ascii="宋体;SimSun" w:hAnsi="宋体;SimSun"/>
          <w:lang w:val="en-US" w:eastAsia="en-US" w:bidi="en-US"/>
        </w:rPr>
        <w:t>2000</w:t>
      </w:r>
      <w:r>
        <w:rPr>
          <w:rFonts w:ascii="宋体;SimSun" w:hAnsi="宋体;SimSun" w:cs="宋体;SimSun" w:eastAsia="宋体;SimSun"/>
          <w:lang w:val="en-US" w:eastAsia="en-US" w:bidi="en-US"/>
        </w:rPr>
        <w:t>年到</w:t>
      </w:r>
      <w:r>
        <w:rPr>
          <w:rFonts w:eastAsia="宋体;SimSun" w:cs="宋体;SimSun" w:ascii="宋体;SimSun" w:hAnsi="宋体;SimSun"/>
          <w:lang w:val="en-US" w:eastAsia="en-US" w:bidi="en-US"/>
        </w:rPr>
        <w:t>2010</w:t>
      </w:r>
      <w:r>
        <w:rPr>
          <w:rFonts w:ascii="宋体;SimSun" w:hAnsi="宋体;SimSun" w:cs="宋体;SimSun" w:eastAsia="宋体;SimSun"/>
          <w:lang w:val="en-US" w:eastAsia="en-US" w:bidi="en-US"/>
        </w:rPr>
        <w:t>年这个可能算是一个阶段。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：到</w:t>
      </w:r>
      <w:r>
        <w:rPr>
          <w:rFonts w:eastAsia="宋体;SimSun" w:cs="宋体;SimSun" w:ascii="宋体;SimSun" w:hAnsi="宋体;SimSun"/>
          <w:lang w:val="en-US" w:eastAsia="en-US" w:bidi="en-US"/>
        </w:rPr>
        <w:t>2010</w:t>
      </w:r>
      <w:r>
        <w:rPr>
          <w:rFonts w:ascii="宋体;SimSun" w:hAnsi="宋体;SimSun" w:cs="宋体;SimSun" w:eastAsia="宋体;SimSun"/>
          <w:lang w:val="en-US" w:eastAsia="en-US" w:bidi="en-US"/>
        </w:rPr>
        <w:t>年。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：对，然后</w:t>
      </w:r>
      <w:r>
        <w:rPr>
          <w:rFonts w:eastAsia="宋体;SimSun" w:cs="宋体;SimSun" w:ascii="宋体;SimSun" w:hAnsi="宋体;SimSun"/>
          <w:lang w:val="en-US" w:eastAsia="en-US" w:bidi="en-US"/>
        </w:rPr>
        <w:t>2010</w:t>
      </w:r>
      <w:r>
        <w:rPr>
          <w:rFonts w:ascii="宋体;SimSun" w:hAnsi="宋体;SimSun" w:cs="宋体;SimSun" w:eastAsia="宋体;SimSun"/>
          <w:lang w:val="en-US" w:eastAsia="en-US" w:bidi="en-US"/>
        </w:rPr>
        <w:t>年后可能这样一个制度。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2010</w:t>
      </w:r>
      <w:r>
        <w:rPr>
          <w:rFonts w:ascii="宋体;SimSun" w:hAnsi="宋体;SimSun" w:cs="宋体;SimSun" w:eastAsia="宋体;SimSun"/>
          <w:lang w:val="en-US" w:eastAsia="en-US" w:bidi="en-US"/>
        </w:rPr>
        <w:t>年是发生了什么？可以作为时间节点。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：比如说</w:t>
      </w:r>
      <w:r>
        <w:rPr>
          <w:rFonts w:eastAsia="宋体;SimSun" w:cs="宋体;SimSun" w:ascii="宋体;SimSun" w:hAnsi="宋体;SimSun"/>
          <w:lang w:val="en-US" w:eastAsia="en-US" w:bidi="en-US"/>
        </w:rPr>
        <w:t>80</w:t>
      </w:r>
      <w:r>
        <w:rPr>
          <w:rFonts w:ascii="宋体;SimSun" w:hAnsi="宋体;SimSun" w:cs="宋体;SimSun" w:eastAsia="宋体;SimSun"/>
          <w:lang w:val="en-US" w:eastAsia="en-US" w:bidi="en-US"/>
        </w:rPr>
        <w:t>年代到这个</w:t>
      </w:r>
      <w:r>
        <w:rPr>
          <w:rFonts w:eastAsia="宋体;SimSun" w:cs="宋体;SimSun" w:ascii="宋体;SimSun" w:hAnsi="宋体;SimSun"/>
          <w:lang w:val="en-US" w:eastAsia="en-US" w:bidi="en-US"/>
        </w:rPr>
        <w:t>90</w:t>
      </w:r>
      <w:r>
        <w:rPr>
          <w:rFonts w:ascii="宋体;SimSun" w:hAnsi="宋体;SimSun" w:cs="宋体;SimSun" w:eastAsia="宋体;SimSun"/>
          <w:lang w:val="en-US" w:eastAsia="en-US" w:bidi="en-US"/>
        </w:rPr>
        <w:t>年代末期的时候，那个时候深圳的发展，基本上都是发展这个加工业，就是</w:t>
      </w:r>
      <w:ins w:id="33" w:author="Liyeshi0312@163.com" w:date="2023-04-20T16:04:00Z">
        <w:r>
          <w:rPr>
            <w:rFonts w:ascii="宋体;SimSun" w:hAnsi="宋体;SimSun" w:cs="宋体;SimSun" w:eastAsia="宋体;SimSun"/>
            <w:lang w:val="en-US" w:eastAsia="en-US" w:bidi="en-US"/>
          </w:rPr>
          <w:t>三来一补</w:t>
        </w:r>
      </w:ins>
      <w:del w:id="34" w:author="Liyeshi0312@163.com" w:date="2023-04-20T16:04:00Z">
        <w:r>
          <w:rPr>
            <w:rFonts w:eastAsia="宋体;SimSun" w:cs="宋体;SimSun" w:ascii="宋体;SimSun" w:hAnsi="宋体;SimSun"/>
            <w:lang w:val="en-US" w:eastAsia="en-US" w:bidi="en-US"/>
          </w:rPr>
          <w:delText>300</w:delText>
        </w:r>
      </w:del>
      <w:del w:id="35" w:author="Liyeshi0312@163.com" w:date="2023-04-20T16:04:00Z">
        <w:r>
          <w:rPr>
            <w:rFonts w:ascii="宋体;SimSun" w:hAnsi="宋体;SimSun" w:cs="宋体;SimSun" w:eastAsia="宋体;SimSun"/>
            <w:lang w:val="en-US" w:eastAsia="en-US" w:bidi="en-US"/>
          </w:rPr>
          <w:delText>亿的需要发展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，那个时候基本上都是，我们说的制造业会比较多，很多这种厂房，所以那个时候的经济，基本上都是靠这种劳动力集群。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：嗯，劳动力集群。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，那个时候绝大部分的这种空间布局，比如说关外的就是关外，关内就是关内，其实两个是完全就完全不同的这种世界的。可能以前的关内，就是我们所说的福田、南山、宝安、盐田，当然宝安还有很多地方不属于这个关内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：哦，就是你认为属于关内的就是宝安。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：福田、南山、宝安、盐田，还有罗湖嘛，其实宝安是后面才进来的。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：然后</w:t>
      </w:r>
      <w:r>
        <w:rPr>
          <w:rFonts w:eastAsia="宋体;SimSun" w:cs="宋体;SimSun" w:ascii="宋体;SimSun" w:hAnsi="宋体;SimSun"/>
          <w:lang w:val="en-US" w:eastAsia="en-US" w:bidi="en-US"/>
        </w:rPr>
        <w:t>2000</w:t>
      </w:r>
      <w:r>
        <w:rPr>
          <w:rFonts w:ascii="宋体;SimSun" w:hAnsi="宋体;SimSun" w:cs="宋体;SimSun" w:eastAsia="宋体;SimSun"/>
          <w:lang w:val="en-US" w:eastAsia="en-US" w:bidi="en-US"/>
        </w:rPr>
        <w:t>年到</w:t>
      </w:r>
      <w:r>
        <w:rPr>
          <w:rFonts w:eastAsia="宋体;SimSun" w:cs="宋体;SimSun" w:ascii="宋体;SimSun" w:hAnsi="宋体;SimSun"/>
          <w:lang w:val="en-US" w:eastAsia="en-US" w:bidi="en-US"/>
        </w:rPr>
        <w:t>2010</w:t>
      </w:r>
      <w:r>
        <w:rPr>
          <w:rFonts w:ascii="宋体;SimSun" w:hAnsi="宋体;SimSun" w:cs="宋体;SimSun" w:eastAsia="宋体;SimSun"/>
          <w:lang w:val="en-US" w:eastAsia="en-US" w:bidi="en-US"/>
        </w:rPr>
        <w:t>年的时候。</w:t>
      </w:r>
      <w:r>
        <w:rPr>
          <w:rFonts w:eastAsia="宋体;SimSun" w:cs="宋体;SimSun" w:ascii="宋体;SimSun" w:hAnsi="宋体;SimSun"/>
          <w:lang w:val="en-US" w:eastAsia="en-US" w:bidi="en-US"/>
        </w:rPr>
        <w:br/>
        <w:t>00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15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14</w:t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：这个时候，这个关内和关外的发展，开始有一定的融合的迹象了，为什么？因为这个时候我们说他开始，比如说他是</w:t>
      </w:r>
      <w:r>
        <w:rPr>
          <w:rFonts w:eastAsia="宋体;SimSun" w:cs="宋体;SimSun" w:ascii="宋体;SimSun" w:hAnsi="宋体;SimSun"/>
          <w:lang w:val="en-US" w:eastAsia="en-US" w:bidi="en-US"/>
        </w:rPr>
        <w:t>2005</w:t>
      </w:r>
      <w:r>
        <w:rPr>
          <w:rFonts w:ascii="宋体;SimSun" w:hAnsi="宋体;SimSun" w:cs="宋体;SimSun" w:eastAsia="宋体;SimSun"/>
          <w:lang w:val="en-US" w:eastAsia="en-US" w:bidi="en-US"/>
        </w:rPr>
        <w:t>以前，你们可能还不知道，以前</w:t>
      </w:r>
      <w:r>
        <w:rPr>
          <w:rFonts w:eastAsia="宋体;SimSun" w:cs="宋体;SimSun" w:ascii="宋体;SimSun" w:hAnsi="宋体;SimSun"/>
          <w:lang w:val="en-US" w:eastAsia="en-US" w:bidi="en-US"/>
        </w:rPr>
        <w:t>2005</w:t>
      </w:r>
      <w:r>
        <w:rPr>
          <w:rFonts w:ascii="宋体;SimSun" w:hAnsi="宋体;SimSun" w:cs="宋体;SimSun" w:eastAsia="宋体;SimSun"/>
          <w:lang w:val="en-US" w:eastAsia="en-US" w:bidi="en-US"/>
        </w:rPr>
        <w:t>年以前，来深圳的时候，还需要边防证的。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：边防证，是什么东西啊？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你们没有见过，因为就是那个时候你们要进关，因为它有很多关口，比如说梅林关、南头关这些关口，这个是不能自由地出入的，你要在这个当地获得边防证，或者这个边防允许的情况之下，你才可以步入到，所谓的深圳的关内，就是我们刚刚所说的那几个区，你才可以进，这个真正取消这儿的时候，是</w:t>
      </w:r>
      <w:r>
        <w:rPr>
          <w:rFonts w:eastAsia="宋体;SimSun" w:cs="宋体;SimSun" w:ascii="宋体;SimSun" w:hAnsi="宋体;SimSun"/>
          <w:lang w:val="en-US" w:eastAsia="en-US" w:bidi="en-US"/>
        </w:rPr>
        <w:t>2005</w:t>
      </w:r>
      <w:r>
        <w:rPr>
          <w:rFonts w:ascii="宋体;SimSun" w:hAnsi="宋体;SimSun" w:cs="宋体;SimSun" w:eastAsia="宋体;SimSun"/>
          <w:lang w:val="en-US" w:eastAsia="en-US" w:bidi="en-US"/>
        </w:rPr>
        <w:t>年取消。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 xml:space="preserve">： </w:t>
      </w:r>
      <w:r>
        <w:rPr>
          <w:rFonts w:eastAsia="宋体;SimSun" w:cs="宋体;SimSun" w:ascii="宋体;SimSun" w:hAnsi="宋体;SimSun"/>
          <w:lang w:val="en-US" w:eastAsia="en-US" w:bidi="en-US"/>
        </w:rPr>
        <w:t>2005</w:t>
      </w:r>
      <w:r>
        <w:rPr>
          <w:rFonts w:ascii="宋体;SimSun" w:hAnsi="宋体;SimSun" w:cs="宋体;SimSun" w:eastAsia="宋体;SimSun"/>
          <w:lang w:val="en-US" w:eastAsia="en-US" w:bidi="en-US"/>
        </w:rPr>
        <w:t>年取消的。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：到</w:t>
      </w:r>
      <w:r>
        <w:rPr>
          <w:rFonts w:eastAsia="宋体;SimSun" w:cs="宋体;SimSun" w:ascii="宋体;SimSun" w:hAnsi="宋体;SimSun"/>
          <w:lang w:val="en-US" w:eastAsia="en-US" w:bidi="en-US"/>
        </w:rPr>
        <w:t>2018</w:t>
      </w:r>
      <w:r>
        <w:rPr>
          <w:rFonts w:ascii="宋体;SimSun" w:hAnsi="宋体;SimSun" w:cs="宋体;SimSun" w:eastAsia="宋体;SimSun"/>
          <w:lang w:val="en-US" w:eastAsia="en-US" w:bidi="en-US"/>
        </w:rPr>
        <w:t>年最后完全</w:t>
      </w:r>
      <w:ins w:id="36" w:author="Liyeshi0312@163.com" w:date="2023-04-20T16:06:00Z">
        <w:r>
          <w:rPr>
            <w:rFonts w:ascii="宋体;SimSun" w:hAnsi="宋体;SimSun" w:cs="宋体;SimSun" w:eastAsia="宋体;SimSun"/>
            <w:lang w:val="en-US" w:eastAsia="en-US" w:bidi="en-US"/>
          </w:rPr>
          <w:t>取消</w:t>
        </w:r>
      </w:ins>
      <w:del w:id="37" w:author="Liyeshi0312@163.com" w:date="2023-04-20T16:05:00Z">
        <w:r>
          <w:rPr>
            <w:rFonts w:ascii="宋体;SimSun" w:hAnsi="宋体;SimSun" w:cs="宋体;SimSun" w:eastAsia="宋体;SimSun"/>
            <w:lang w:val="en-US" w:eastAsia="en-US" w:bidi="en-US"/>
          </w:rPr>
          <w:delText>测试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：噢，</w:t>
      </w:r>
      <w:r>
        <w:rPr>
          <w:rFonts w:eastAsia="宋体;SimSun" w:cs="宋体;SimSun" w:ascii="宋体;SimSun" w:hAnsi="宋体;SimSun"/>
          <w:lang w:val="en-US" w:eastAsia="en-US" w:bidi="en-US"/>
        </w:rPr>
        <w:t>2018</w:t>
      </w:r>
      <w:r>
        <w:rPr>
          <w:rFonts w:ascii="宋体;SimSun" w:hAnsi="宋体;SimSun" w:cs="宋体;SimSun" w:eastAsia="宋体;SimSun"/>
          <w:lang w:val="en-US" w:eastAsia="en-US" w:bidi="en-US"/>
        </w:rPr>
        <w:t>年它还有。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2005</w:t>
      </w:r>
      <w:r>
        <w:rPr>
          <w:rFonts w:ascii="宋体;SimSun" w:hAnsi="宋体;SimSun" w:cs="宋体;SimSun" w:eastAsia="宋体;SimSun"/>
          <w:lang w:val="en-US" w:eastAsia="en-US" w:bidi="en-US"/>
        </w:rPr>
        <w:t>年以后，它这个关口还在。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：噢，关口还在。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但是你可以刷身份证，你不需要再去办边防证了，以前你要是没有变化，直接在火车上面，就把你给遣返了，遣返或者是你直接进不了那几个关口，南头关、梅林关，然后布吉关，这些关你是进不来的，或者是你就会当做那种</w:t>
      </w:r>
      <w:del w:id="38" w:author="Liyeshi0312@163.com" w:date="2023-04-20T16:06:00Z">
        <w:r>
          <w:rPr>
            <w:rFonts w:ascii="宋体;SimSun" w:hAnsi="宋体;SimSun" w:cs="宋体;SimSun" w:eastAsia="宋体;SimSun"/>
            <w:lang w:val="en-US" w:eastAsia="en-US" w:bidi="en-US"/>
          </w:rPr>
          <w:delText>，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流动人口被遣返回去。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：他这个证要办的话，他是要有什么身份呢？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：要有合适的理由，你比如说，你要来务工、经商之类的，反正就是要经过一层一层的，这种审批你才可以得到的，那个时候不是完全是自由流动的。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：哦，不是完全自由流动，</w:t>
      </w:r>
      <w:r>
        <w:rPr>
          <w:rFonts w:eastAsia="宋体;SimSun" w:cs="宋体;SimSun" w:ascii="宋体;SimSun" w:hAnsi="宋体;SimSun"/>
          <w:lang w:val="en-US" w:eastAsia="en-US" w:bidi="en-US"/>
        </w:rPr>
        <w:t>2010</w:t>
      </w:r>
      <w:r>
        <w:rPr>
          <w:rFonts w:ascii="宋体;SimSun" w:hAnsi="宋体;SimSun" w:cs="宋体;SimSun" w:eastAsia="宋体;SimSun"/>
          <w:lang w:val="en-US" w:eastAsia="en-US" w:bidi="en-US"/>
        </w:rPr>
        <w:t>年，就是除了这个边防证，你还认为，为什么把</w:t>
      </w:r>
      <w:r>
        <w:rPr>
          <w:rFonts w:eastAsia="宋体;SimSun" w:cs="宋体;SimSun" w:ascii="宋体;SimSun" w:hAnsi="宋体;SimSun"/>
          <w:lang w:val="en-US" w:eastAsia="en-US" w:bidi="en-US"/>
        </w:rPr>
        <w:t>2010</w:t>
      </w:r>
      <w:r>
        <w:rPr>
          <w:rFonts w:ascii="宋体;SimSun" w:hAnsi="宋体;SimSun" w:cs="宋体;SimSun" w:eastAsia="宋体;SimSun"/>
          <w:lang w:val="en-US" w:eastAsia="en-US" w:bidi="en-US"/>
        </w:rPr>
        <w:t>年作为一个分界线？主要也是互联网</w:t>
      </w:r>
      <w:ins w:id="39" w:author="Liyeshi0312@163.com" w:date="2023-04-20T16:06:00Z">
        <w:r>
          <w:rPr>
            <w:rFonts w:ascii="宋体;SimSun" w:hAnsi="宋体;SimSun" w:cs="宋体;SimSun" w:eastAsia="宋体;SimSun"/>
            <w:lang w:val="en-US" w:eastAsia="en-US" w:bidi="en-US"/>
          </w:rPr>
          <w:t>？</w:t>
        </w:r>
      </w:ins>
      <w:del w:id="40" w:author="Liyeshi0312@163.com" w:date="2023-04-20T16:06:00Z">
        <w:r>
          <w:rPr>
            <w:rFonts w:ascii="宋体;SimSun" w:hAnsi="宋体;SimSun" w:cs="宋体;SimSun" w:eastAsia="宋体;SimSun"/>
            <w:lang w:val="en-US" w:eastAsia="en-US" w:bidi="en-US"/>
          </w:rPr>
          <w:delText>。</w:delText>
        </w:r>
      </w:del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 xml:space="preserve">： </w:t>
      </w:r>
      <w:r>
        <w:rPr>
          <w:rFonts w:eastAsia="宋体;SimSun" w:cs="宋体;SimSun" w:ascii="宋体;SimSun" w:hAnsi="宋体;SimSun"/>
          <w:lang w:val="en-US" w:eastAsia="en-US" w:bidi="en-US"/>
        </w:rPr>
        <w:t>2010</w:t>
      </w:r>
      <w:r>
        <w:rPr>
          <w:rFonts w:ascii="宋体;SimSun" w:hAnsi="宋体;SimSun" w:cs="宋体;SimSun" w:eastAsia="宋体;SimSun"/>
          <w:lang w:val="en-US" w:eastAsia="en-US" w:bidi="en-US"/>
        </w:rPr>
        <w:t>年之后，其实慢慢的这种经济发展，它也开始转型嘛，产业开始转移，它很多的这种产业开始向这个粤东粤西，或者是向这个其他的地区开始转移。</w:t>
      </w:r>
      <w:r>
        <w:rPr>
          <w:rFonts w:eastAsia="宋体;SimSun" w:cs="宋体;SimSun" w:ascii="宋体;SimSun" w:hAnsi="宋体;SimSun"/>
          <w:lang w:val="en-US" w:eastAsia="en-US" w:bidi="en-US"/>
        </w:rPr>
        <w:t>2010</w:t>
      </w:r>
      <w:r>
        <w:rPr>
          <w:rFonts w:ascii="宋体;SimSun" w:hAnsi="宋体;SimSun" w:cs="宋体;SimSun" w:eastAsia="宋体;SimSun"/>
          <w:lang w:val="en-US" w:eastAsia="en-US" w:bidi="en-US"/>
        </w:rPr>
        <w:t>年后面的这个阶段，其实主要是开始强调创新驱动发展，大力地去搞这种人才啊，搞这种科技啊，搞我们说的区域的这种产业，它是新兴产业，会可能会发展起来比较多。所以整个这些空间格局，我们说的</w:t>
      </w:r>
      <w:r>
        <w:rPr>
          <w:rFonts w:eastAsia="宋体;SimSun" w:cs="宋体;SimSun" w:ascii="宋体;SimSun" w:hAnsi="宋体;SimSun"/>
          <w:lang w:val="en-US" w:eastAsia="en-US" w:bidi="en-US"/>
        </w:rPr>
        <w:t>80</w:t>
      </w:r>
      <w:r>
        <w:rPr>
          <w:rFonts w:ascii="宋体;SimSun" w:hAnsi="宋体;SimSun" w:cs="宋体;SimSun" w:eastAsia="宋体;SimSun"/>
          <w:lang w:val="en-US" w:eastAsia="en-US" w:bidi="en-US"/>
        </w:rPr>
        <w:t>年代到</w:t>
      </w:r>
      <w:r>
        <w:rPr>
          <w:rFonts w:eastAsia="宋体;SimSun" w:cs="宋体;SimSun" w:ascii="宋体;SimSun" w:hAnsi="宋体;SimSun"/>
          <w:lang w:val="en-US" w:eastAsia="en-US" w:bidi="en-US"/>
        </w:rPr>
        <w:t>90</w:t>
      </w:r>
      <w:r>
        <w:rPr>
          <w:rFonts w:ascii="宋体;SimSun" w:hAnsi="宋体;SimSun" w:cs="宋体;SimSun" w:eastAsia="宋体;SimSun"/>
          <w:lang w:val="en-US" w:eastAsia="en-US" w:bidi="en-US"/>
        </w:rPr>
        <w:t>到</w:t>
      </w:r>
      <w:r>
        <w:rPr>
          <w:rFonts w:eastAsia="宋体;SimSun" w:cs="宋体;SimSun" w:ascii="宋体;SimSun" w:hAnsi="宋体;SimSun"/>
          <w:lang w:val="en-US" w:eastAsia="en-US" w:bidi="en-US"/>
        </w:rPr>
        <w:t>2000</w:t>
      </w:r>
      <w:r>
        <w:rPr>
          <w:rFonts w:ascii="宋体;SimSun" w:hAnsi="宋体;SimSun" w:cs="宋体;SimSun" w:eastAsia="宋体;SimSun"/>
          <w:lang w:val="en-US" w:eastAsia="en-US" w:bidi="en-US"/>
        </w:rPr>
        <w:t>年那个时候，其实发展最好的是罗湖。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：罗湖。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：所有的这种行政中心，都是以罗湖为中心的。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：噢。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：那比如说我们以前要去逛街的时候，我们要去买东西，都是去罗湖国贸，要去那里看书，都是去罗湖的，这个图书城、财务委那边，你去玩很多地方，也都是说去罗湖玩。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：嗯。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：那个时候觉得福田、南山好像相对来说经济要差一点，但是你们会发现到，我们现在这个阶段，我们觉得罗湖已经是个老城了，好像大家都不怎么再去，我们好像觉得，</w:t>
      </w:r>
      <w:del w:id="41" w:author="Liyeshi0312@163.com" w:date="2023-04-20T16:07:00Z">
        <w:r>
          <w:rPr>
            <w:rFonts w:ascii="宋体;SimSun" w:hAnsi="宋体;SimSun" w:cs="宋体;SimSun" w:eastAsia="宋体;SimSun"/>
            <w:lang w:val="en-US" w:eastAsia="en-US" w:bidi="en-US"/>
          </w:rPr>
          <w:delText>听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深圳的经济发展好像要看南山、福田这样子，你看房价这些，都是南山和福田远远的要超过罗湖，像罗湖就全面地搞旧改，所以就全面的，把那些能拆就拆。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：现在吗？搞旧改？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：搞旧改会比较多，所以它就有不同的，这种发展阶段。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：我很好奇，那个边防证有没有照片，老师？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：这个我们没有了，要到家里去翻，可能翻得到，但是你去网上搜，肯定有很多类似的，他们会有晒出来，那个边防证是什么</w:t>
      </w:r>
      <w:ins w:id="42" w:author="Liyeshi0312@163.com" w:date="2023-04-20T16:07:00Z">
        <w:r>
          <w:rPr>
            <w:rFonts w:ascii="宋体;SimSun" w:hAnsi="宋体;SimSun" w:cs="宋体;SimSun" w:eastAsia="宋体;SimSun"/>
            <w:lang w:val="en-US" w:eastAsia="en-US" w:bidi="en-US"/>
          </w:rPr>
          <w:t>。</w:t>
        </w:r>
      </w:ins>
      <w:del w:id="43" w:author="Liyeshi0312@163.com" w:date="2023-04-20T16:07:00Z">
        <w:r>
          <w:rPr>
            <w:rFonts w:ascii="宋体;SimSun" w:hAnsi="宋体;SimSun" w:cs="宋体;SimSun" w:eastAsia="宋体;SimSun"/>
            <w:lang w:val="en-US" w:eastAsia="en-US" w:bidi="en-US"/>
          </w:rPr>
          <w:delText>？</w:delText>
        </w:r>
      </w:del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：噢，好。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：你想现在的这种</w:t>
      </w:r>
      <w:del w:id="44" w:author="Liyeshi0312@163.com" w:date="2023-04-20T16:08:00Z">
        <w:r>
          <w:rPr>
            <w:rFonts w:ascii="宋体;SimSun" w:hAnsi="宋体;SimSun" w:cs="宋体;SimSun" w:eastAsia="宋体;SimSun"/>
            <w:lang w:val="en-US" w:eastAsia="en-US" w:bidi="en-US"/>
          </w:rPr>
          <w:delText>，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发展格局的情况之下，其实已经无限的往外拓了，你比如说，你现在开始往东莞</w:t>
      </w:r>
      <w:ins w:id="45" w:author="Liyeshi0312@163.com" w:date="2023-04-20T16:08:00Z">
        <w:r>
          <w:rPr>
            <w:rFonts w:ascii="宋体;SimSun" w:hAnsi="宋体;SimSun" w:cs="宋体;SimSun" w:eastAsia="宋体;SimSun"/>
            <w:lang w:val="en-US" w:eastAsia="en-US" w:bidi="en-US"/>
          </w:rPr>
          <w:t>、</w:t>
        </w:r>
      </w:ins>
      <w:r>
        <w:rPr>
          <w:rFonts w:ascii="宋体;SimSun" w:hAnsi="宋体;SimSun" w:cs="宋体;SimSun" w:eastAsia="宋体;SimSun"/>
          <w:lang w:val="en-US" w:eastAsia="en-US" w:bidi="en-US"/>
        </w:rPr>
        <w:t>长安那边拓，比如说沙井那边，沙井、松岗你现在所有的会展中心，现在腾讯要马上搬过去，</w:t>
      </w:r>
      <w:ins w:id="46" w:author="Liyeshi0312@163.com" w:date="2023-04-20T16:08:00Z">
        <w:r>
          <w:rPr>
            <w:rFonts w:ascii="宋体;SimSun" w:hAnsi="宋体;SimSun" w:cs="宋体;SimSun" w:eastAsia="宋体;SimSun"/>
            <w:lang w:val="en-US" w:eastAsia="en-US" w:bidi="en-US"/>
          </w:rPr>
          <w:t>（</w:t>
        </w:r>
      </w:ins>
      <w:ins w:id="47" w:author="Liyeshi0312@163.com" w:date="2023-04-20T16:09:00Z">
        <w:r>
          <w:rPr>
            <w:rFonts w:ascii="宋体;SimSun" w:hAnsi="宋体;SimSun" w:cs="宋体;SimSun" w:eastAsia="宋体;SimSun"/>
            <w:lang w:val="en-US" w:eastAsia="en-US" w:bidi="en-US"/>
          </w:rPr>
          <w:t>听不清）</w:t>
        </w:r>
      </w:ins>
      <w:del w:id="48" w:author="Liyeshi0312@163.com" w:date="2023-04-20T16:08:00Z">
        <w:r>
          <w:rPr>
            <w:rFonts w:ascii="宋体;SimSun" w:hAnsi="宋体;SimSun" w:cs="宋体;SimSun" w:eastAsia="宋体;SimSun"/>
            <w:lang w:val="en-US" w:eastAsia="en-US" w:bidi="en-US"/>
          </w:rPr>
          <w:delText>甲方田园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那边。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：腾讯搬过去。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他在那边，可能要建一些产业的地方，因为现在就是，我们说随着这种高科技跟这种产业的发展，每个地方的布局，它的定位是不一样，所以说这些产业的空间，它其实在不停的变化的，比如说光明一直在强调我们要建科学城，原来我们觉得，去光明是一个鸟不拉屎的地方，或者是我们觉得光明就是感触到东莞，但是现在你听到，这个光明有那么多的这种大学，有很多的这种科研院所，比如说那个什么医学院，很多都要搬过去了，人家定位就是光明科学城。以前觉得去</w:t>
      </w:r>
      <w:ins w:id="49" w:author="Liyeshi0312@163.com" w:date="2023-04-20T16:09:00Z">
        <w:r>
          <w:rPr>
            <w:rFonts w:ascii="宋体;SimSun" w:hAnsi="宋体;SimSun" w:cs="宋体;SimSun" w:eastAsia="宋体;SimSun"/>
            <w:lang w:val="en-US" w:eastAsia="en-US" w:bidi="en-US"/>
          </w:rPr>
          <w:t>坪山</w:t>
        </w:r>
      </w:ins>
      <w:del w:id="50" w:author="Liyeshi0312@163.com" w:date="2023-04-20T16:09:00Z">
        <w:r>
          <w:rPr>
            <w:rFonts w:ascii="宋体;SimSun" w:hAnsi="宋体;SimSun" w:cs="宋体;SimSun" w:eastAsia="宋体;SimSun"/>
            <w:lang w:val="en-US" w:eastAsia="en-US" w:bidi="en-US"/>
          </w:rPr>
          <w:delText>屏山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也好远好远，你现在觉得去</w:t>
      </w:r>
      <w:ins w:id="51" w:author="Liyeshi0312@163.com" w:date="2023-04-20T16:09:00Z">
        <w:r>
          <w:rPr>
            <w:rFonts w:ascii="宋体;SimSun" w:hAnsi="宋体;SimSun" w:cs="宋体;SimSun" w:eastAsia="宋体;SimSun"/>
            <w:lang w:val="en-US" w:eastAsia="en-US" w:bidi="en-US"/>
          </w:rPr>
          <w:t>坪山</w:t>
        </w:r>
      </w:ins>
      <w:del w:id="52" w:author="Liyeshi0312@163.com" w:date="2023-04-20T16:09:00Z">
        <w:r>
          <w:rPr>
            <w:rFonts w:ascii="宋体;SimSun" w:hAnsi="宋体;SimSun" w:cs="宋体;SimSun" w:eastAsia="宋体;SimSun"/>
            <w:lang w:val="en-US" w:eastAsia="en-US" w:bidi="en-US"/>
          </w:rPr>
          <w:delText>屏山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也近了，第一个坐高铁可以去，另外一个现在我们说的，坪山通福田的这种交通也越来越方便，就是地铁。</w:t>
      </w:r>
      <w:r>
        <w:rPr>
          <w:rFonts w:eastAsia="宋体;SimSun" w:cs="宋体;SimSun" w:ascii="宋体;SimSun" w:hAnsi="宋体;SimSun"/>
          <w:lang w:val="en-US" w:eastAsia="en-US" w:bidi="en-US"/>
        </w:rPr>
        <w:br/>
        <w:t>00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20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05</w:t>
        <w:br/>
      </w:r>
      <w:r>
        <w:rPr>
          <w:rFonts w:ascii="宋体;SimSun" w:hAnsi="宋体;SimSun" w:cs="宋体;SimSun" w:eastAsia="宋体;SimSun"/>
          <w:lang w:val="en-US" w:eastAsia="en-US" w:bidi="en-US"/>
        </w:rPr>
        <w:t>地铁过去了嘛？所以相对来说就很方便，那边的这种生物科技的发展，现在也是走在前列，所以这空间的布局，反正就是内部没有发展的情况之下，就是不停地往外扩，不过当然这个在这个过程当中，地铁可能也发挥了很重要的作用。你比如说这个坪山，他坪山通了地铁之后，坪山他到市内来</w:t>
      </w:r>
      <w:ins w:id="53" w:author="Liyeshi0312@163.com" w:date="2023-04-20T16:10:00Z">
        <w:r>
          <w:rPr>
            <w:rFonts w:ascii="宋体;SimSun" w:hAnsi="宋体;SimSun" w:cs="宋体;SimSun" w:eastAsia="宋体;SimSun"/>
            <w:lang w:val="en-US" w:eastAsia="en-US" w:bidi="en-US"/>
          </w:rPr>
          <w:t>通勤</w:t>
        </w:r>
      </w:ins>
      <w:del w:id="54" w:author="Liyeshi0312@163.com" w:date="2023-04-20T16:10:00Z">
        <w:r>
          <w:rPr>
            <w:rFonts w:ascii="宋体;SimSun" w:hAnsi="宋体;SimSun" w:cs="宋体;SimSun" w:eastAsia="宋体;SimSun"/>
            <w:lang w:val="en-US" w:eastAsia="en-US" w:bidi="en-US"/>
          </w:rPr>
          <w:delText>通行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的</w:t>
      </w:r>
      <w:ins w:id="55" w:author="Liyeshi0312@163.com" w:date="2023-04-20T16:10:00Z">
        <w:r>
          <w:rPr>
            <w:rFonts w:ascii="宋体;SimSun" w:hAnsi="宋体;SimSun" w:cs="宋体;SimSun" w:eastAsia="宋体;SimSun"/>
            <w:lang w:val="en-US" w:eastAsia="en-US" w:bidi="en-US"/>
          </w:rPr>
          <w:t>数目</w:t>
        </w:r>
      </w:ins>
      <w:del w:id="56" w:author="Liyeshi0312@163.com" w:date="2023-04-20T16:10:00Z">
        <w:r>
          <w:rPr>
            <w:rFonts w:ascii="宋体;SimSun" w:hAnsi="宋体;SimSun" w:cs="宋体;SimSun" w:eastAsia="宋体;SimSun"/>
            <w:lang w:val="en-US" w:eastAsia="en-US" w:bidi="en-US"/>
          </w:rPr>
          <w:delText>这个数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，这个时间就大大地缩小了，所以很多人愿意在坪山买房子，很多人愿意到坪山那边居住，都是因为有地铁。还有比如说，以前我们觉得去松岗，去沙井那边很偏很远，因为是没有地铁，而且那边我们，本来交通那边流量很大，以前那</w:t>
      </w:r>
      <w:r>
        <w:rPr>
          <w:rFonts w:eastAsia="宋体;SimSun" w:cs="宋体;SimSun" w:ascii="宋体;SimSun" w:hAnsi="宋体;SimSun"/>
          <w:lang w:val="en-US" w:eastAsia="en-US" w:bidi="en-US"/>
        </w:rPr>
        <w:t>107</w:t>
      </w:r>
      <w:r>
        <w:rPr>
          <w:rFonts w:ascii="宋体;SimSun" w:hAnsi="宋体;SimSun" w:cs="宋体;SimSun" w:eastAsia="宋体;SimSun"/>
          <w:lang w:val="en-US" w:eastAsia="en-US" w:bidi="en-US"/>
        </w:rPr>
        <w:t>国道，</w:t>
      </w:r>
      <w:r>
        <w:rPr>
          <w:rFonts w:eastAsia="宋体;SimSun" w:cs="宋体;SimSun" w:ascii="宋体;SimSun" w:hAnsi="宋体;SimSun"/>
          <w:lang w:val="en-US" w:eastAsia="en-US" w:bidi="en-US"/>
        </w:rPr>
        <w:t>27</w:t>
      </w:r>
      <w:r>
        <w:rPr>
          <w:rFonts w:ascii="宋体;SimSun" w:hAnsi="宋体;SimSun" w:cs="宋体;SimSun" w:eastAsia="宋体;SimSun"/>
          <w:lang w:val="en-US" w:eastAsia="en-US" w:bidi="en-US"/>
        </w:rPr>
        <w:t>国道那边的流量很大，所以大家都不愿意去，但是现在这些有地铁之后，比如说现在，有一条线直接到达松岗。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11</w:t>
      </w:r>
      <w:r>
        <w:rPr>
          <w:rFonts w:ascii="宋体;SimSun" w:hAnsi="宋体;SimSun" w:cs="宋体;SimSun" w:eastAsia="宋体;SimSun"/>
          <w:lang w:val="en-US" w:eastAsia="en-US" w:bidi="en-US"/>
        </w:rPr>
        <w:t>号线。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：对，</w:t>
      </w:r>
      <w:r>
        <w:rPr>
          <w:rFonts w:eastAsia="宋体;SimSun" w:cs="宋体;SimSun" w:ascii="宋体;SimSun" w:hAnsi="宋体;SimSun"/>
          <w:lang w:val="en-US" w:eastAsia="en-US" w:bidi="en-US"/>
        </w:rPr>
        <w:t>11</w:t>
      </w:r>
      <w:r>
        <w:rPr>
          <w:rFonts w:ascii="宋体;SimSun" w:hAnsi="宋体;SimSun" w:cs="宋体;SimSun" w:eastAsia="宋体;SimSun"/>
          <w:lang w:val="en-US" w:eastAsia="en-US" w:bidi="en-US"/>
        </w:rPr>
        <w:t>号线跟那边连接前后，其实那边的这种发展，跟他们那边又定位要建这个双区，双区其实商区里面，有一个定位是要建空港新城。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：空港新城。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：反正就是要建跟航空有关，因为机场就在那。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：噢，对，就在这边。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：所以他们那边，就有很多的这种概念，如说你新会</w:t>
      </w:r>
      <w:ins w:id="57" w:author="Liyeshi0312@163.com" w:date="2023-04-20T16:10:00Z">
        <w:r>
          <w:rPr>
            <w:rFonts w:ascii="宋体;SimSun" w:hAnsi="宋体;SimSun" w:cs="宋体;SimSun" w:eastAsia="宋体;SimSun"/>
            <w:lang w:val="en-US" w:eastAsia="en-US" w:bidi="en-US"/>
          </w:rPr>
          <w:t>展</w:t>
        </w:r>
      </w:ins>
      <w:del w:id="58" w:author="Liyeshi0312@163.com" w:date="2023-04-20T16:10:00Z">
        <w:r>
          <w:rPr>
            <w:rFonts w:ascii="宋体;SimSun" w:hAnsi="宋体;SimSun" w:cs="宋体;SimSun" w:eastAsia="宋体;SimSun"/>
            <w:lang w:val="en-US" w:eastAsia="en-US" w:bidi="en-US"/>
          </w:rPr>
          <w:delText>长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搬过去之后，他的物流自己发展就很快。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：就是他们那边房价好像挺低的，松冈现在。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：任何一个深圳有地铁的地方，实际上都不低了。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ins w:id="59" w:author="Liyeshi0312@163.com" w:date="2023-04-20T16:11:00Z">
        <w:r>
          <w:rPr>
            <w:rFonts w:ascii="宋体;SimSun" w:hAnsi="宋体;SimSun" w:cs="宋体;SimSun" w:eastAsia="宋体;SimSun"/>
            <w:lang w:val="en-US" w:eastAsia="en-US" w:bidi="en-US"/>
          </w:rPr>
          <w:t>碧头</w:t>
        </w:r>
      </w:ins>
      <w:r>
        <w:rPr>
          <w:rFonts w:ascii="宋体;SimSun" w:hAnsi="宋体;SimSun" w:cs="宋体;SimSun" w:eastAsia="宋体;SimSun"/>
          <w:lang w:val="en-US" w:eastAsia="en-US" w:bidi="en-US"/>
        </w:rPr>
        <w:t>不是也就是很多深圳的人买那边。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：你现在到那边去也要</w:t>
      </w:r>
      <w:r>
        <w:rPr>
          <w:rFonts w:eastAsia="宋体;SimSun" w:cs="宋体;SimSun" w:ascii="宋体;SimSun" w:hAnsi="宋体;SimSun"/>
          <w:lang w:val="en-US" w:eastAsia="en-US" w:bidi="en-US"/>
        </w:rPr>
        <w:t>5</w:t>
      </w:r>
      <w:r>
        <w:rPr>
          <w:rFonts w:ascii="宋体;SimSun" w:hAnsi="宋体;SimSun" w:cs="宋体;SimSun" w:eastAsia="宋体;SimSun"/>
          <w:lang w:val="en-US" w:eastAsia="en-US" w:bidi="en-US"/>
        </w:rPr>
        <w:t>万左右，因为有地铁过去了，所有地方只要能通地铁的，你比如说，以前觉得坪山的房价很便宜，像坪山通地铁之后也不便宜。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：也不便宜了。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：以前大家觉得龙华很便宜，现在龙华通地铁之后也不便宜。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：噢，龙华通地铁也不便宜，所以它也间接地导致一些房价的上涨，交通方面。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：是，就是这样子。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：第五个问题，深圳哪些地方因为地铁开通，发生感觉刚刚也讲了，有一点点提到，我感觉深圳哪些地方，因为地铁的开通而发生了较大转变，就是坪山和那些比较偏僻的地方，我感觉算一个。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：就是地铁开通的这个引发了一个重大转变，我觉得就是地铁它的这种线路，比如说以前我们还有关内关外的时候，那个时候其实完全是封闭的，比如说我们这条一号线，从罗湖到宝安，一号线就是罗</w:t>
      </w:r>
      <w:ins w:id="60" w:author="Liyeshi0312@163.com" w:date="2023-04-20T16:11:00Z">
        <w:r>
          <w:rPr>
            <w:rFonts w:ascii="宋体;SimSun" w:hAnsi="宋体;SimSun" w:cs="宋体;SimSun" w:eastAsia="宋体;SimSun"/>
            <w:lang w:val="en-US" w:eastAsia="en-US" w:bidi="en-US"/>
          </w:rPr>
          <w:t>宝</w:t>
        </w:r>
      </w:ins>
      <w:del w:id="61" w:author="Liyeshi0312@163.com" w:date="2023-04-20T16:11:00Z">
        <w:r>
          <w:rPr>
            <w:rFonts w:ascii="宋体;SimSun" w:hAnsi="宋体;SimSun" w:cs="宋体;SimSun" w:eastAsia="宋体;SimSun"/>
            <w:lang w:val="en-US" w:eastAsia="en-US" w:bidi="en-US"/>
          </w:rPr>
          <w:delText>马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线，就是以前没有开通的时候，其实都是关内和关外是两个世界，在开通之后，其实会发现，这个关内跟关外的联系更加紧密，比如说我经常出行的这种</w:t>
      </w:r>
      <w:r>
        <w:rPr>
          <w:rFonts w:eastAsia="宋体;SimSun" w:cs="宋体;SimSun" w:ascii="宋体;SimSun" w:hAnsi="宋体;SimSun"/>
          <w:lang w:val="en-US" w:eastAsia="en-US" w:bidi="en-US"/>
        </w:rPr>
        <w:t>4</w:t>
      </w:r>
      <w:r>
        <w:rPr>
          <w:rFonts w:ascii="宋体;SimSun" w:hAnsi="宋体;SimSun" w:cs="宋体;SimSun" w:eastAsia="宋体;SimSun"/>
          <w:lang w:val="en-US" w:eastAsia="en-US" w:bidi="en-US"/>
        </w:rPr>
        <w:t>号线。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：嗯。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：那以前龙华，就是属于梅林关以外的，其实以前的交流会，相对来说很少，你想现在的这种人流，每天的这种</w:t>
      </w:r>
      <w:r>
        <w:rPr>
          <w:rFonts w:eastAsia="宋体;SimSun" w:cs="宋体;SimSun" w:ascii="宋体;SimSun" w:hAnsi="宋体;SimSun"/>
          <w:lang w:val="en-US" w:eastAsia="en-US" w:bidi="en-US"/>
        </w:rPr>
        <w:t>4</w:t>
      </w:r>
      <w:r>
        <w:rPr>
          <w:rFonts w:ascii="宋体;SimSun" w:hAnsi="宋体;SimSun" w:cs="宋体;SimSun" w:eastAsia="宋体;SimSun"/>
          <w:lang w:val="en-US" w:eastAsia="en-US" w:bidi="en-US"/>
        </w:rPr>
        <w:t>号线你挤都挤不进去，那个高峰期的时候挤破脑袋，所以说这个开通，它其实对于关内关外的这种经济的发展，人们的交流，这些其实都是有很大的这种帮助和变化的。这个是我们说的第一个例子，就是我们促进关内和关外的这种经济、人文这种一体化交流，肯定会好很多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：嗯，明白。还有什么吗？就是比较深刻的。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lang w:val="en-US" w:eastAsia="en-US" w:bidi="en-US"/>
        </w:rPr>
      </w:pPr>
      <w:ins w:id="62" w:author="Liyeshi0312@163.com" w:date="2023-04-20T16:13:00Z">
        <w:r>
          <w:rPr>
            <w:rFonts w:ascii="宋体;SimSun" w:hAnsi="宋体;SimSun" w:cs="宋体;SimSun" w:eastAsia="宋体;SimSun"/>
            <w:lang w:val="en-US" w:eastAsia="en-US" w:bidi="en-US"/>
          </w:rPr>
          <w:t>角色</w:t>
        </w:r>
      </w:ins>
      <w:ins w:id="63" w:author="Liyeshi0312@163.com" w:date="2023-04-20T16:13:00Z">
        <w:r>
          <w:rPr>
            <w:rFonts w:eastAsia="宋体;SimSun" w:cs="宋体;SimSun" w:ascii="宋体;SimSun" w:hAnsi="宋体;SimSun"/>
            <w:lang w:val="en-US" w:eastAsia="en-US" w:bidi="en-US"/>
          </w:rPr>
          <w:t>B</w:t>
        </w:r>
      </w:ins>
      <w:ins w:id="64" w:author="Liyeshi0312@163.com" w:date="2023-04-20T16:13:00Z">
        <w:r>
          <w:rPr>
            <w:rFonts w:ascii="宋体;SimSun" w:hAnsi="宋体;SimSun" w:cs="宋体;SimSun" w:eastAsia="宋体;SimSun"/>
            <w:lang w:val="en-US" w:eastAsia="en-US" w:bidi="en-US"/>
          </w:rPr>
          <w:t>：深圳哪些地方因为地铁开通而发生了较大的变化。</w:t>
        </w:r>
      </w:ins>
    </w:p>
    <w:p>
      <w:pPr>
        <w:pStyle w:val="Normal"/>
        <w:spacing w:lineRule="auto" w:line="360"/>
        <w:rPr>
          <w:rFonts w:ascii="宋体;SimSun" w:hAnsi="宋体;SimSun" w:eastAsia="宋体;SimSun" w:cs="宋体;SimSun"/>
          <w:lang w:val="en-US" w:eastAsia="en-US" w:bidi="en-US"/>
          <w:ins w:id="83" w:author="Liyeshi0312@163.com" w:date="2023-04-20T16:14:00Z"/>
        </w:rPr>
      </w:pPr>
      <w:ins w:id="65" w:author="Liyeshi0312@163.com" w:date="2023-04-20T16:13:00Z">
        <w:r>
          <w:rPr>
            <w:rFonts w:ascii="宋体;SimSun" w:hAnsi="宋体;SimSun" w:cs="宋体;SimSun" w:eastAsia="宋体;SimSun"/>
            <w:lang w:val="en-US" w:eastAsia="en-US" w:bidi="en-US"/>
          </w:rPr>
          <w:t>角色</w:t>
        </w:r>
      </w:ins>
      <w:ins w:id="66" w:author="Liyeshi0312@163.com" w:date="2023-04-20T16:13:00Z">
        <w:r>
          <w:rPr>
            <w:rFonts w:eastAsia="宋体;SimSun" w:cs="宋体;SimSun" w:ascii="宋体;SimSun" w:hAnsi="宋体;SimSun"/>
            <w:lang w:val="en-US" w:eastAsia="en-US" w:bidi="en-US"/>
          </w:rPr>
          <w:t>A</w:t>
        </w:r>
      </w:ins>
      <w:ins w:id="67" w:author="Liyeshi0312@163.com" w:date="2023-04-20T16:13:00Z">
        <w:r>
          <w:rPr>
            <w:rFonts w:ascii="宋体;SimSun" w:hAnsi="宋体;SimSun" w:cs="宋体;SimSun" w:eastAsia="宋体;SimSun"/>
            <w:lang w:val="en-US" w:eastAsia="en-US" w:bidi="en-US"/>
          </w:rPr>
          <w:t>：</w:t>
        </w:r>
      </w:ins>
      <w:del w:id="68" w:author="Liyeshi0312@163.com" w:date="2023-04-20T16:13:00Z">
        <w:r>
          <w:rPr>
            <w:rFonts w:ascii="宋体;SimSun" w:hAnsi="宋体;SimSun" w:cs="宋体;SimSun" w:eastAsia="宋体;SimSun"/>
            <w:lang w:val="en-US" w:eastAsia="en-US" w:bidi="en-US"/>
          </w:rPr>
          <w:delText>（</w:delText>
        </w:r>
      </w:del>
      <w:del w:id="69" w:author="Liyeshi0312@163.com" w:date="2023-04-20T16:13:00Z">
        <w:r>
          <w:rPr>
            <w:rFonts w:eastAsia="宋体;SimSun" w:cs="宋体;SimSun" w:ascii="宋体;SimSun" w:hAnsi="宋体;SimSun"/>
            <w:lang w:val="en-US" w:eastAsia="en-US" w:bidi="en-US"/>
          </w:rPr>
          <w:delText>00</w:delText>
        </w:r>
      </w:del>
      <w:del w:id="70" w:author="Liyeshi0312@163.com" w:date="2023-04-20T16:13:00Z">
        <w:r>
          <w:rPr>
            <w:rFonts w:ascii="宋体;SimSun" w:hAnsi="宋体;SimSun" w:cs="宋体;SimSun" w:eastAsia="宋体;SimSun"/>
            <w:lang w:val="en-US" w:eastAsia="en-US" w:bidi="en-US"/>
          </w:rPr>
          <w:delText>：</w:delText>
        </w:r>
      </w:del>
      <w:del w:id="71" w:author="Liyeshi0312@163.com" w:date="2023-04-20T16:13:00Z">
        <w:r>
          <w:rPr>
            <w:rFonts w:eastAsia="宋体;SimSun" w:cs="宋体;SimSun" w:ascii="宋体;SimSun" w:hAnsi="宋体;SimSun"/>
            <w:lang w:val="en-US" w:eastAsia="en-US" w:bidi="en-US"/>
          </w:rPr>
          <w:delText>24</w:delText>
        </w:r>
      </w:del>
      <w:del w:id="72" w:author="Liyeshi0312@163.com" w:date="2023-04-20T16:13:00Z">
        <w:r>
          <w:rPr>
            <w:rFonts w:ascii="宋体;SimSun" w:hAnsi="宋体;SimSun" w:cs="宋体;SimSun" w:eastAsia="宋体;SimSun"/>
            <w:lang w:val="en-US" w:eastAsia="en-US" w:bidi="en-US"/>
          </w:rPr>
          <w:delText>：</w:delText>
        </w:r>
      </w:del>
      <w:del w:id="73" w:author="Liyeshi0312@163.com" w:date="2023-04-20T16:13:00Z">
        <w:r>
          <w:rPr>
            <w:rFonts w:eastAsia="宋体;SimSun" w:cs="宋体;SimSun" w:ascii="宋体;SimSun" w:hAnsi="宋体;SimSun"/>
            <w:lang w:val="en-US" w:eastAsia="en-US" w:bidi="en-US"/>
          </w:rPr>
          <w:delText>01</w:delText>
        </w:r>
      </w:del>
      <w:del w:id="74" w:author="Liyeshi0312@163.com" w:date="2023-04-20T16:13:00Z">
        <w:r>
          <w:rPr>
            <w:rFonts w:ascii="宋体;SimSun" w:hAnsi="宋体;SimSun" w:cs="宋体;SimSun" w:eastAsia="宋体;SimSun"/>
            <w:lang w:val="en-US" w:eastAsia="en-US" w:bidi="en-US"/>
          </w:rPr>
          <w:delText>听不清）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这些地方以前是怎样的？提示一下</w:t>
      </w:r>
      <w:ins w:id="75" w:author="Liyeshi0312@163.com" w:date="2023-04-20T16:13:00Z">
        <w:r>
          <w:rPr>
            <w:rFonts w:ascii="宋体;SimSun" w:hAnsi="宋体;SimSun" w:cs="宋体;SimSun" w:eastAsia="宋体;SimSun"/>
            <w:lang w:val="en-US" w:eastAsia="en-US" w:bidi="en-US"/>
          </w:rPr>
          <w:t>。</w:t>
        </w:r>
      </w:ins>
      <w:del w:id="76" w:author="Liyeshi0312@163.com" w:date="2023-04-20T16:13:00Z">
        <w:r>
          <w:rPr>
            <w:rFonts w:ascii="宋体;SimSun" w:hAnsi="宋体;SimSun" w:cs="宋体;SimSun" w:eastAsia="宋体;SimSun"/>
            <w:lang w:val="en-US" w:eastAsia="en-US" w:bidi="en-US"/>
          </w:rPr>
          <w:delText>（</w:delText>
        </w:r>
      </w:del>
      <w:del w:id="77" w:author="Liyeshi0312@163.com" w:date="2023-04-20T16:12:00Z">
        <w:r>
          <w:rPr>
            <w:rFonts w:eastAsia="宋体;SimSun" w:cs="宋体;SimSun" w:ascii="宋体;SimSun" w:hAnsi="宋体;SimSun"/>
            <w:lang w:val="en-US" w:eastAsia="en-US" w:bidi="en-US"/>
          </w:rPr>
          <w:delText>00</w:delText>
        </w:r>
      </w:del>
      <w:del w:id="78" w:author="Liyeshi0312@163.com" w:date="2023-04-20T16:12:00Z">
        <w:r>
          <w:rPr>
            <w:rFonts w:ascii="宋体;SimSun" w:hAnsi="宋体;SimSun" w:cs="宋体;SimSun" w:eastAsia="宋体;SimSun"/>
            <w:lang w:val="en-US" w:eastAsia="en-US" w:bidi="en-US"/>
          </w:rPr>
          <w:delText>：</w:delText>
        </w:r>
      </w:del>
      <w:del w:id="79" w:author="Liyeshi0312@163.com" w:date="2023-04-20T16:12:00Z">
        <w:r>
          <w:rPr>
            <w:rFonts w:eastAsia="宋体;SimSun" w:cs="宋体;SimSun" w:ascii="宋体;SimSun" w:hAnsi="宋体;SimSun"/>
            <w:lang w:val="en-US" w:eastAsia="en-US" w:bidi="en-US"/>
          </w:rPr>
          <w:delText>24</w:delText>
        </w:r>
      </w:del>
      <w:del w:id="80" w:author="Liyeshi0312@163.com" w:date="2023-04-20T16:12:00Z">
        <w:r>
          <w:rPr>
            <w:rFonts w:ascii="宋体;SimSun" w:hAnsi="宋体;SimSun" w:cs="宋体;SimSun" w:eastAsia="宋体;SimSun"/>
            <w:lang w:val="en-US" w:eastAsia="en-US" w:bidi="en-US"/>
          </w:rPr>
          <w:delText>：</w:delText>
        </w:r>
      </w:del>
      <w:del w:id="81" w:author="Liyeshi0312@163.com" w:date="2023-04-20T16:12:00Z">
        <w:r>
          <w:rPr>
            <w:rFonts w:eastAsia="宋体;SimSun" w:cs="宋体;SimSun" w:ascii="宋体;SimSun" w:hAnsi="宋体;SimSun"/>
            <w:lang w:val="en-US" w:eastAsia="en-US" w:bidi="en-US"/>
          </w:rPr>
          <w:delText>01</w:delText>
        </w:r>
      </w:del>
      <w:del w:id="82" w:author="Liyeshi0312@163.com" w:date="2023-04-20T16:12:00Z">
        <w:r>
          <w:rPr>
            <w:rFonts w:ascii="宋体;SimSun" w:hAnsi="宋体;SimSun" w:cs="宋体;SimSun" w:eastAsia="宋体;SimSun"/>
            <w:lang w:val="en-US" w:eastAsia="en-US" w:bidi="en-US"/>
          </w:rPr>
          <w:delText>听不清）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他这里有，他说是什么样的人，在什么样的景观中，做着什么样的事？在这个提示，</w:t>
      </w:r>
    </w:p>
    <w:p>
      <w:pPr>
        <w:pStyle w:val="Normal"/>
        <w:spacing w:lineRule="auto" w:line="360"/>
        <w:rPr/>
      </w:pPr>
      <w:del w:id="84" w:author="Liyeshi0312@163.com" w:date="2023-04-20T16:13:00Z">
        <w:r>
          <w:rPr>
            <w:rFonts w:ascii="宋体;SimSun" w:hAnsi="宋体;SimSun" w:cs="宋体;SimSun" w:eastAsia="宋体;SimSun"/>
            <w:lang w:val="en-US" w:eastAsia="en-US" w:bidi="en-US"/>
          </w:rPr>
          <w:delText>（</w:delText>
        </w:r>
      </w:del>
      <w:del w:id="85" w:author="Liyeshi0312@163.com" w:date="2023-04-20T16:13:00Z">
        <w:r>
          <w:rPr>
            <w:rFonts w:eastAsia="宋体;SimSun" w:cs="宋体;SimSun" w:ascii="宋体;SimSun" w:hAnsi="宋体;SimSun"/>
            <w:lang w:val="en-US" w:eastAsia="en-US" w:bidi="en-US"/>
          </w:rPr>
          <w:delText>00</w:delText>
        </w:r>
      </w:del>
      <w:del w:id="86" w:author="Liyeshi0312@163.com" w:date="2023-04-20T16:13:00Z">
        <w:r>
          <w:rPr>
            <w:rFonts w:ascii="宋体;SimSun" w:hAnsi="宋体;SimSun" w:cs="宋体;SimSun" w:eastAsia="宋体;SimSun"/>
            <w:lang w:val="en-US" w:eastAsia="en-US" w:bidi="en-US"/>
          </w:rPr>
          <w:delText>：</w:delText>
        </w:r>
      </w:del>
      <w:del w:id="87" w:author="Liyeshi0312@163.com" w:date="2023-04-20T16:13:00Z">
        <w:r>
          <w:rPr>
            <w:rFonts w:eastAsia="宋体;SimSun" w:cs="宋体;SimSun" w:ascii="宋体;SimSun" w:hAnsi="宋体;SimSun"/>
            <w:lang w:val="en-US" w:eastAsia="en-US" w:bidi="en-US"/>
          </w:rPr>
          <w:delText>25</w:delText>
        </w:r>
      </w:del>
      <w:del w:id="88" w:author="Liyeshi0312@163.com" w:date="2023-04-20T16:13:00Z">
        <w:r>
          <w:rPr>
            <w:rFonts w:ascii="宋体;SimSun" w:hAnsi="宋体;SimSun" w:cs="宋体;SimSun" w:eastAsia="宋体;SimSun"/>
            <w:lang w:val="en-US" w:eastAsia="en-US" w:bidi="en-US"/>
          </w:rPr>
          <w:delText>：</w:delText>
        </w:r>
      </w:del>
      <w:del w:id="89" w:author="Liyeshi0312@163.com" w:date="2023-04-20T16:13:00Z">
        <w:r>
          <w:rPr>
            <w:rFonts w:eastAsia="宋体;SimSun" w:cs="宋体;SimSun" w:ascii="宋体;SimSun" w:hAnsi="宋体;SimSun"/>
            <w:lang w:val="en-US" w:eastAsia="en-US" w:bidi="en-US"/>
          </w:rPr>
          <w:delText>02</w:delText>
        </w:r>
      </w:del>
      <w:del w:id="90" w:author="Liyeshi0312@163.com" w:date="2023-04-20T16:13:00Z">
        <w:r>
          <w:rPr>
            <w:rFonts w:ascii="宋体;SimSun" w:hAnsi="宋体;SimSun" w:cs="宋体;SimSun" w:eastAsia="宋体;SimSun"/>
            <w:lang w:val="en-US" w:eastAsia="en-US" w:bidi="en-US"/>
          </w:rPr>
          <w:delText>听不清）</w:delText>
        </w:r>
      </w:del>
      <w:del w:id="91" w:author="Liyeshi0312@163.com" w:date="2023-04-20T16:13:00Z">
        <w:r>
          <w:rPr>
            <w:rFonts w:eastAsia="宋体;SimSun" w:cs="宋体;SimSun" w:ascii="宋体;SimSun" w:hAnsi="宋体;SimSun"/>
            <w:lang w:val="en-US" w:eastAsia="en-US" w:bidi="en-US"/>
          </w:rPr>
          <w:br/>
        </w:r>
      </w:del>
      <w:del w:id="92" w:author="Liyeshi0312@163.com" w:date="2023-04-20T16:14:00Z">
        <w:r>
          <w:rPr>
            <w:rFonts w:eastAsia="宋体;SimSun" w:cs="宋体;SimSun" w:ascii="宋体;SimSun" w:hAnsi="宋体;SimSun"/>
            <w:lang w:val="en-US" w:eastAsia="en-US" w:bidi="en-US"/>
          </w:rPr>
          <w:delText>00</w:delText>
        </w:r>
      </w:del>
      <w:del w:id="93" w:author="Liyeshi0312@163.com" w:date="2023-04-20T16:14:00Z">
        <w:r>
          <w:rPr>
            <w:rFonts w:ascii="宋体;SimSun" w:hAnsi="宋体;SimSun" w:cs="宋体;SimSun" w:eastAsia="宋体;SimSun"/>
            <w:lang w:val="en-US" w:eastAsia="en-US" w:bidi="en-US"/>
          </w:rPr>
          <w:delText>：</w:delText>
        </w:r>
      </w:del>
      <w:del w:id="94" w:author="Liyeshi0312@163.com" w:date="2023-04-20T16:14:00Z">
        <w:r>
          <w:rPr>
            <w:rFonts w:eastAsia="宋体;SimSun" w:cs="宋体;SimSun" w:ascii="宋体;SimSun" w:hAnsi="宋体;SimSun"/>
            <w:lang w:val="en-US" w:eastAsia="en-US" w:bidi="en-US"/>
          </w:rPr>
          <w:delText>25</w:delText>
        </w:r>
      </w:del>
      <w:del w:id="95" w:author="Liyeshi0312@163.com" w:date="2023-04-20T16:14:00Z">
        <w:r>
          <w:rPr>
            <w:rFonts w:ascii="宋体;SimSun" w:hAnsi="宋体;SimSun" w:cs="宋体;SimSun" w:eastAsia="宋体;SimSun"/>
            <w:lang w:val="en-US" w:eastAsia="en-US" w:bidi="en-US"/>
          </w:rPr>
          <w:delText>：</w:delText>
        </w:r>
      </w:del>
      <w:del w:id="96" w:author="Liyeshi0312@163.com" w:date="2023-04-20T16:14:00Z">
        <w:r>
          <w:rPr>
            <w:rFonts w:eastAsia="宋体;SimSun" w:cs="宋体;SimSun" w:ascii="宋体;SimSun" w:hAnsi="宋体;SimSun"/>
            <w:lang w:val="en-US" w:eastAsia="en-US" w:bidi="en-US"/>
          </w:rPr>
          <w:delText>24</w:delText>
          <w:br/>
        </w:r>
      </w:del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：想一想，看现在有没有，想到一个好的这个案例。</w:t>
      </w:r>
      <w:del w:id="97" w:author="Liyeshi0312@163.com" w:date="2023-04-20T16:14:00Z">
        <w:r>
          <w:rPr>
            <w:rFonts w:ascii="宋体;SimSun" w:hAnsi="宋体;SimSun" w:cs="宋体;SimSun" w:eastAsia="宋体;SimSun"/>
            <w:lang w:val="en-US" w:eastAsia="en-US" w:bidi="en-US"/>
          </w:rPr>
          <w:delText>（</w:delText>
        </w:r>
      </w:del>
      <w:del w:id="98" w:author="Liyeshi0312@163.com" w:date="2023-04-20T16:14:00Z">
        <w:r>
          <w:rPr>
            <w:rFonts w:eastAsia="宋体;SimSun" w:cs="宋体;SimSun" w:ascii="宋体;SimSun" w:hAnsi="宋体;SimSun"/>
            <w:lang w:val="en-US" w:eastAsia="en-US" w:bidi="en-US"/>
          </w:rPr>
          <w:delText>00</w:delText>
        </w:r>
      </w:del>
      <w:del w:id="99" w:author="Liyeshi0312@163.com" w:date="2023-04-20T16:14:00Z">
        <w:r>
          <w:rPr>
            <w:rFonts w:ascii="宋体;SimSun" w:hAnsi="宋体;SimSun" w:cs="宋体;SimSun" w:eastAsia="宋体;SimSun"/>
            <w:lang w:val="en-US" w:eastAsia="en-US" w:bidi="en-US"/>
          </w:rPr>
          <w:delText>：</w:delText>
        </w:r>
      </w:del>
      <w:del w:id="100" w:author="Liyeshi0312@163.com" w:date="2023-04-20T16:14:00Z">
        <w:r>
          <w:rPr>
            <w:rFonts w:eastAsia="宋体;SimSun" w:cs="宋体;SimSun" w:ascii="宋体;SimSun" w:hAnsi="宋体;SimSun"/>
            <w:lang w:val="en-US" w:eastAsia="en-US" w:bidi="en-US"/>
          </w:rPr>
          <w:delText>25</w:delText>
        </w:r>
      </w:del>
      <w:del w:id="101" w:author="Liyeshi0312@163.com" w:date="2023-04-20T16:14:00Z">
        <w:r>
          <w:rPr>
            <w:rFonts w:ascii="宋体;SimSun" w:hAnsi="宋体;SimSun" w:cs="宋体;SimSun" w:eastAsia="宋体;SimSun"/>
            <w:lang w:val="en-US" w:eastAsia="en-US" w:bidi="en-US"/>
          </w:rPr>
          <w:delText>：</w:delText>
        </w:r>
      </w:del>
      <w:del w:id="102" w:author="Liyeshi0312@163.com" w:date="2023-04-20T16:14:00Z">
        <w:r>
          <w:rPr>
            <w:rFonts w:eastAsia="宋体;SimSun" w:cs="宋体;SimSun" w:ascii="宋体;SimSun" w:hAnsi="宋体;SimSun"/>
            <w:lang w:val="en-US" w:eastAsia="en-US" w:bidi="en-US"/>
          </w:rPr>
          <w:delText>27</w:delText>
        </w:r>
      </w:del>
      <w:del w:id="103" w:author="Liyeshi0312@163.com" w:date="2023-04-20T16:14:00Z">
        <w:r>
          <w:rPr>
            <w:rFonts w:ascii="宋体;SimSun" w:hAnsi="宋体;SimSun" w:cs="宋体;SimSun" w:eastAsia="宋体;SimSun"/>
            <w:lang w:val="en-US" w:eastAsia="en-US" w:bidi="en-US"/>
          </w:rPr>
          <w:delText>听不清）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举一些简单的例子吧，就比如我们刚刚说到的，第一个关内和关外，就算是一个案例。第二个例子，以前来看，我们以前比如说，这些西乡以及这个宝安的，外围的一些发展的地方，其实这些地方，比如跟中心区的这种交流，相对来说会比较少，但是因为这些地铁开通之后，他跟金融中心的交流就会越来越多，比如说西乡、沙井、松岗这些地方，相对来说他就会好很多，他的经济，或者是他的这种其他的一些方面，总的来说要好很多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：他会有负面的方面吗？因为主要都是</w:t>
      </w:r>
      <w:del w:id="104" w:author="Liyeshi0312@163.com" w:date="2023-04-20T16:15:00Z">
        <w:r>
          <w:rPr>
            <w:rFonts w:ascii="宋体;SimSun" w:hAnsi="宋体;SimSun" w:cs="宋体;SimSun" w:eastAsia="宋体;SimSun"/>
            <w:lang w:val="en-US" w:eastAsia="en-US" w:bidi="en-US"/>
          </w:rPr>
          <w:delText>听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好的方面。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负面的那肯定有，比如说他这种挖地铁的时候，对于景观的这种破坏，比如说我们说龙华这条线，因为龙华这条线，其实很多都是属于高架的，他是在上面走，就是它不是完全所谓的地铁，其实这种高架对于城市的景观，对于城市的这些规划来说，其实是有一定的这种破坏作用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：对城市景观有一定的破坏的作用。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：对，它其实对于城市景观，从这个城市的空间的规划来说，其实它是有不好的一面。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：它会有噪音吗？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：噪音有，当然也会有一些，这个不一样的一个噪音，它会设置挡板，因为很多居民他会去投诉，如果是说这个噪音，确实影响到居民的生活的情况之下，他会有很多的这个投诉，他必须要做出回应。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：那梅林觉得有什么变化吗？因为我感觉梅林是你最熟悉的地方。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：比如说我以前来读书的时候，梅林这些地方，全部都是荔枝林，就很多的荔枝林，大片大片的这种荔枝，但是就是说随着后期的这种发展之后，整个的这个荔枝林基本上都被砍光了。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：被砍光了。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井下基本都被砍掉了，然后全部建了高楼大厦，建成这样房子，当然这个东西，也不完全是因为地铁所导致的，这是因为城市发展所带来的。当然这个对梅林的这个发展来说，梅林片区那肯定它有很多利好嘛，因为本来以前梅林片区是一个很拥堵的地方，那以前很多人很怕走梅林，就是因为梅林的人多，红绿灯就很多，车就非常的堵，有地铁之后，大家的出行啊，相对来说就变了很多。</w:t>
      </w:r>
      <w:r>
        <w:rPr>
          <w:rFonts w:eastAsia="宋体;SimSun" w:cs="宋体;SimSun" w:ascii="宋体;SimSun" w:hAnsi="宋体;SimSun"/>
          <w:lang w:val="en-US" w:eastAsia="en-US" w:bidi="en-US"/>
        </w:rPr>
        <w:br/>
        <w:t>00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30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05</w:t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：好的，那我们就过了这个问题了。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：好，他们想到的我们再补充。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：嗯，然后就是第三个部分，您第一次乘坐深圳地铁是什么时候？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 xml:space="preserve">： </w:t>
      </w:r>
      <w:r>
        <w:rPr>
          <w:rFonts w:eastAsia="宋体;SimSun" w:cs="宋体;SimSun" w:ascii="宋体;SimSun" w:hAnsi="宋体;SimSun"/>
          <w:lang w:val="en-US" w:eastAsia="en-US" w:bidi="en-US"/>
        </w:rPr>
        <w:t>2005</w:t>
      </w:r>
      <w:r>
        <w:rPr>
          <w:rFonts w:ascii="宋体;SimSun" w:hAnsi="宋体;SimSun" w:cs="宋体;SimSun" w:eastAsia="宋体;SimSun"/>
          <w:lang w:val="en-US" w:eastAsia="en-US" w:bidi="en-US"/>
        </w:rPr>
        <w:t>年，大概</w:t>
      </w:r>
      <w:r>
        <w:rPr>
          <w:rFonts w:eastAsia="宋体;SimSun" w:cs="宋体;SimSun" w:ascii="宋体;SimSun" w:hAnsi="宋体;SimSun"/>
          <w:lang w:val="en-US" w:eastAsia="en-US" w:bidi="en-US"/>
        </w:rPr>
        <w:t>7</w:t>
      </w:r>
      <w:r>
        <w:rPr>
          <w:rFonts w:ascii="宋体;SimSun" w:hAnsi="宋体;SimSun" w:cs="宋体;SimSun" w:eastAsia="宋体;SimSun"/>
          <w:lang w:val="en-US" w:eastAsia="en-US" w:bidi="en-US"/>
        </w:rPr>
        <w:t>月份的时候，所以我们深圳的地铁是</w:t>
      </w:r>
      <w:r>
        <w:rPr>
          <w:rFonts w:eastAsia="宋体;SimSun" w:cs="宋体;SimSun" w:ascii="宋体;SimSun" w:hAnsi="宋体;SimSun"/>
          <w:lang w:val="en-US" w:eastAsia="en-US" w:bidi="en-US"/>
        </w:rPr>
        <w:t>2004</w:t>
      </w:r>
      <w:r>
        <w:rPr>
          <w:rFonts w:ascii="宋体;SimSun" w:hAnsi="宋体;SimSun" w:cs="宋体;SimSun" w:eastAsia="宋体;SimSun"/>
          <w:lang w:val="en-US" w:eastAsia="en-US" w:bidi="en-US"/>
        </w:rPr>
        <w:t>年</w:t>
      </w:r>
      <w:r>
        <w:rPr>
          <w:rFonts w:eastAsia="宋体;SimSun" w:cs="宋体;SimSun" w:ascii="宋体;SimSun" w:hAnsi="宋体;SimSun"/>
          <w:lang w:val="en-US" w:eastAsia="en-US" w:bidi="en-US"/>
        </w:rPr>
        <w:t>12</w:t>
      </w:r>
      <w:r>
        <w:rPr>
          <w:rFonts w:ascii="宋体;SimSun" w:hAnsi="宋体;SimSun" w:cs="宋体;SimSun" w:eastAsia="宋体;SimSun"/>
          <w:lang w:val="en-US" w:eastAsia="en-US" w:bidi="en-US"/>
        </w:rPr>
        <w:t>月</w:t>
      </w:r>
      <w:r>
        <w:rPr>
          <w:rFonts w:eastAsia="宋体;SimSun" w:cs="宋体;SimSun" w:ascii="宋体;SimSun" w:hAnsi="宋体;SimSun"/>
          <w:lang w:val="en-US" w:eastAsia="en-US" w:bidi="en-US"/>
        </w:rPr>
        <w:t>28</w:t>
      </w:r>
      <w:r>
        <w:rPr>
          <w:rFonts w:ascii="宋体;SimSun" w:hAnsi="宋体;SimSun" w:cs="宋体;SimSun" w:eastAsia="宋体;SimSun"/>
          <w:lang w:val="en-US" w:eastAsia="en-US" w:bidi="en-US"/>
        </w:rPr>
        <w:t>日开通的。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：噢，您当时是。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：当时是从梅林坐车，就是先坐到外面去玩，后面我们坐在一个亲戚家里面，后来我们又坐车去到了火车站。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：然后再从火车站</w:t>
      </w:r>
      <w:r>
        <w:rPr>
          <w:rFonts w:eastAsia="宋体;SimSun" w:cs="宋体;SimSun" w:ascii="宋体;SimSun" w:hAnsi="宋体;SimSun"/>
          <w:lang w:val="en-US" w:eastAsia="en-US" w:bidi="en-US"/>
        </w:rPr>
        <w:t>.</w:t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：然后去外面。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：那有坐地铁吗，中间？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：有啊，中间有，就是我们说先去到一个亲戚家，然后在这个亲戚家，坐地铁一号线。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：有什么比较激动的情形？有记忆深刻吗？第一次坐上去的时候。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：当时的感受就是觉得，这个地铁非常的平稳。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：就是坐车会比较陡嘛？公交和哪些？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：那倒没有说抖得那种感觉，因为本来地铁，相对来说就是很平稳，然后就是感觉比较快，而且就是比较准时。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：噢，准时。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，这一点是跟以前不一样的体验，因为以前比如说你要去火车站，那你要提前两个小时多或者三个小时，因为你很怕路上被堵，但是你坐地铁之后，因为它这个时间点，基本上一个站跟一个站之间，它的间隔大概就一分钟，或者是除非你遇到意外的情况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：当时是还记得是坐着还是站着的吗？当时人多吗？那个地铁？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：当时不是上班高峰期，其实没有太多人。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：没有太多人。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：对，不是上班高峰期的情况之下，本来我们这些线路人不是很多，那当时肯定很好奇嘛。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：是第一次坐地铁吗？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：对啊。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：噢，我以为是有在外面。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：以前的地方，那个时候建地铁的城市，好像相对来说也很少的，比如说我以前，在我们读书的那个地方，肯定是没有地铁的。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：厦门，南京应该？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：那是后面才有的。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：后也是后面才有的，所以第一次坐。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：对，也就是在深圳坐地铁，就那时候感觉，有跟坐火车一样的感觉。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：坐火车一样的感觉，就是和家人一起吗？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：也是去亲戚家和家人一起玩，你家人有什么感受吗，当时？还记得吗？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：不记得了，已经过去快</w:t>
      </w:r>
      <w:r>
        <w:rPr>
          <w:rFonts w:eastAsia="宋体;SimSun" w:cs="宋体;SimSun" w:ascii="宋体;SimSun" w:hAnsi="宋体;SimSun"/>
          <w:lang w:val="en-US" w:eastAsia="en-US" w:bidi="en-US"/>
        </w:rPr>
        <w:t>20</w:t>
      </w:r>
      <w:r>
        <w:rPr>
          <w:rFonts w:ascii="宋体;SimSun" w:hAnsi="宋体;SimSun" w:cs="宋体;SimSun" w:eastAsia="宋体;SimSun"/>
          <w:lang w:val="en-US" w:eastAsia="en-US" w:bidi="en-US"/>
        </w:rPr>
        <w:t>年了。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：好，就是主要就是觉得他很准时，然后很平稳。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：是。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：好，第二个，在当下地铁开通之后，您日常出行的典型路线与目的，就是工作日早上，如果早上有课就是坐地铁来，还是开车会多一点？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：我现在比较少坐地铁，一般都是开车，上下班是开车，但如果是我去外面玩，一般是坐地铁。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：噢，就是去外面玩，比较近的地方。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：无论是近还是远，一般都是坐地铁。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：都坐地铁。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：为什么呢？因为深圳停车不太方便。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：好。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：除开车上下班，因为上班我也不赶时间的情况之下，基本上都是开车。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：好，他说可否在地图上示意一下，您日常，我看一下我怎么把这个图导进来，</w:t>
      </w:r>
      <w:del w:id="105" w:author="Liyeshi0312@163.com" w:date="2023-04-20T16:39:00Z">
        <w:r>
          <w:rPr>
            <w:rFonts w:ascii="宋体;SimSun" w:hAnsi="宋体;SimSun" w:cs="宋体;SimSun" w:eastAsia="宋体;SimSun"/>
            <w:lang w:val="en-US" w:eastAsia="en-US" w:bidi="en-US"/>
          </w:rPr>
          <w:delText>（</w:delText>
        </w:r>
      </w:del>
      <w:del w:id="106" w:author="Liyeshi0312@163.com" w:date="2023-04-20T16:39:00Z">
        <w:r>
          <w:rPr>
            <w:rFonts w:eastAsia="宋体;SimSun" w:cs="宋体;SimSun" w:ascii="宋体;SimSun" w:hAnsi="宋体;SimSun"/>
            <w:lang w:val="en-US" w:eastAsia="en-US" w:bidi="en-US"/>
          </w:rPr>
          <w:delText>00</w:delText>
        </w:r>
      </w:del>
      <w:del w:id="107" w:author="Liyeshi0312@163.com" w:date="2023-04-20T16:39:00Z">
        <w:r>
          <w:rPr>
            <w:rFonts w:ascii="宋体;SimSun" w:hAnsi="宋体;SimSun" w:cs="宋体;SimSun" w:eastAsia="宋体;SimSun"/>
            <w:lang w:val="en-US" w:eastAsia="en-US" w:bidi="en-US"/>
          </w:rPr>
          <w:delText>：</w:delText>
        </w:r>
      </w:del>
      <w:del w:id="108" w:author="Liyeshi0312@163.com" w:date="2023-04-20T16:39:00Z">
        <w:r>
          <w:rPr>
            <w:rFonts w:eastAsia="宋体;SimSun" w:cs="宋体;SimSun" w:ascii="宋体;SimSun" w:hAnsi="宋体;SimSun"/>
            <w:lang w:val="en-US" w:eastAsia="en-US" w:bidi="en-US"/>
          </w:rPr>
          <w:delText>33</w:delText>
        </w:r>
      </w:del>
      <w:del w:id="109" w:author="Liyeshi0312@163.com" w:date="2023-04-20T16:39:00Z">
        <w:r>
          <w:rPr>
            <w:rFonts w:ascii="宋体;SimSun" w:hAnsi="宋体;SimSun" w:cs="宋体;SimSun" w:eastAsia="宋体;SimSun"/>
            <w:lang w:val="en-US" w:eastAsia="en-US" w:bidi="en-US"/>
          </w:rPr>
          <w:delText>：</w:delText>
        </w:r>
      </w:del>
      <w:del w:id="110" w:author="Liyeshi0312@163.com" w:date="2023-04-20T16:39:00Z">
        <w:r>
          <w:rPr>
            <w:rFonts w:eastAsia="宋体;SimSun" w:cs="宋体;SimSun" w:ascii="宋体;SimSun" w:hAnsi="宋体;SimSun"/>
            <w:lang w:val="en-US" w:eastAsia="en-US" w:bidi="en-US"/>
          </w:rPr>
          <w:delText>56</w:delText>
        </w:r>
      </w:del>
      <w:del w:id="111" w:author="Liyeshi0312@163.com" w:date="2023-04-20T16:39:00Z">
        <w:r>
          <w:rPr>
            <w:rFonts w:ascii="宋体;SimSun" w:hAnsi="宋体;SimSun" w:cs="宋体;SimSun" w:eastAsia="宋体;SimSun"/>
            <w:lang w:val="en-US" w:eastAsia="en-US" w:bidi="en-US"/>
          </w:rPr>
          <w:delText>听不清）</w:delText>
        </w:r>
      </w:del>
      <w:ins w:id="112" w:author="Liyeshi0312@163.com" w:date="2023-04-20T16:39:00Z">
        <w:r>
          <w:rPr>
            <w:rFonts w:ascii="宋体;SimSun" w:hAnsi="宋体;SimSun" w:cs="宋体;SimSun" w:eastAsia="宋体;SimSun"/>
            <w:lang w:val="en-US" w:eastAsia="en-US" w:bidi="en-US"/>
          </w:rPr>
          <w:t>我找一下那个图，</w:t>
        </w:r>
      </w:ins>
      <w:r>
        <w:rPr>
          <w:rFonts w:ascii="宋体;SimSun" w:hAnsi="宋体;SimSun" w:cs="宋体;SimSun" w:eastAsia="宋体;SimSun"/>
          <w:lang w:val="en-US" w:eastAsia="en-US" w:bidi="en-US"/>
        </w:rPr>
        <w:t>就是您住在哪？然后你上班，你画一下那个开车的路线，把它圈起来就好了，然后把它连起来。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：这个是怎么画的？（</w:t>
      </w:r>
      <w:r>
        <w:rPr>
          <w:rFonts w:eastAsia="宋体;SimSun" w:cs="宋体;SimSun" w:ascii="宋体;SimSun" w:hAnsi="宋体;SimSun"/>
          <w:lang w:val="en-US" w:eastAsia="en-US" w:bidi="en-US"/>
        </w:rPr>
        <w:t>00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34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34</w:t>
      </w:r>
      <w:r>
        <w:rPr>
          <w:rFonts w:ascii="宋体;SimSun" w:hAnsi="宋体;SimSun" w:cs="宋体;SimSun" w:eastAsia="宋体;SimSun"/>
          <w:lang w:val="en-US" w:eastAsia="en-US" w:bidi="en-US"/>
        </w:rPr>
        <w:t>听不清）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：就是您住在哪，然后您开车过来，这个好像是最新的深圳地图，现在的</w:t>
      </w:r>
      <w:r>
        <w:rPr>
          <w:rFonts w:eastAsia="宋体;SimSun" w:cs="宋体;SimSun" w:ascii="宋体;SimSun" w:hAnsi="宋体;SimSun"/>
          <w:lang w:val="en-US" w:eastAsia="en-US" w:bidi="en-US"/>
        </w:rPr>
        <w:t>2008</w:t>
      </w:r>
      <w:r>
        <w:rPr>
          <w:rFonts w:ascii="宋体;SimSun" w:hAnsi="宋体;SimSun" w:cs="宋体;SimSun" w:eastAsia="宋体;SimSun"/>
          <w:lang w:val="en-US" w:eastAsia="en-US" w:bidi="en-US"/>
        </w:rPr>
        <w:t>年是正式的。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：太小了，这个字太小了。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：可以放大呀。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：可以放大吗？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：我不知道，不能再放大问题，圈一个大概的地方就好。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：找不到龙华在哪里，还是说他这个地图上面，就是把龙华划到宝安里？</w:t>
      </w:r>
      <w:del w:id="113" w:author="Liyeshi0312@163.com" w:date="2023-04-20T16:39:00Z">
        <w:r>
          <w:rPr>
            <w:rFonts w:eastAsia="宋体;SimSun" w:cs="宋体;SimSun" w:ascii="宋体;SimSun" w:hAnsi="宋体;SimSun"/>
            <w:lang w:val="en-US" w:eastAsia="en-US" w:bidi="en-US"/>
          </w:rPr>
          <w:br/>
        </w:r>
      </w:del>
      <w:ins w:id="114" w:author="Liyeshi0312@163.com" w:date="2023-04-20T16:39:00Z">
        <w:r>
          <w:rPr>
            <w:rFonts w:ascii="宋体;SimSun" w:hAnsi="宋体;SimSun" w:cs="宋体;SimSun" w:eastAsia="宋体;SimSun"/>
            <w:lang w:val="en-US" w:eastAsia="en-US" w:bidi="en-US"/>
          </w:rPr>
          <w:t>在这里</w:t>
        </w:r>
      </w:ins>
      <w:ins w:id="115" w:author="Liyeshi0312@163.com" w:date="2023-04-20T16:40:00Z">
        <w:r>
          <w:rPr>
            <w:rFonts w:ascii="宋体;SimSun" w:hAnsi="宋体;SimSun" w:cs="宋体;SimSun" w:eastAsia="宋体;SimSun"/>
            <w:lang w:val="en-US" w:eastAsia="en-US" w:bidi="en-US"/>
          </w:rPr>
          <w:t>，我看到了</w:t>
        </w:r>
      </w:ins>
      <w:del w:id="116" w:author="Liyeshi0312@163.com" w:date="2023-04-20T16:39:00Z">
        <w:r>
          <w:rPr>
            <w:rFonts w:eastAsia="宋体;SimSun" w:cs="宋体;SimSun" w:ascii="宋体;SimSun" w:hAnsi="宋体;SimSun"/>
            <w:lang w:val="en-US" w:eastAsia="en-US" w:bidi="en-US"/>
          </w:rPr>
          <w:delText>00</w:delText>
        </w:r>
      </w:del>
      <w:del w:id="117" w:author="Liyeshi0312@163.com" w:date="2023-04-20T16:39:00Z">
        <w:r>
          <w:rPr>
            <w:rFonts w:ascii="宋体;SimSun" w:hAnsi="宋体;SimSun" w:cs="宋体;SimSun" w:eastAsia="宋体;SimSun"/>
            <w:lang w:val="en-US" w:eastAsia="en-US" w:bidi="en-US"/>
          </w:rPr>
          <w:delText>：</w:delText>
        </w:r>
      </w:del>
      <w:del w:id="118" w:author="Liyeshi0312@163.com" w:date="2023-04-20T16:39:00Z">
        <w:r>
          <w:rPr>
            <w:rFonts w:eastAsia="宋体;SimSun" w:cs="宋体;SimSun" w:ascii="宋体;SimSun" w:hAnsi="宋体;SimSun"/>
            <w:lang w:val="en-US" w:eastAsia="en-US" w:bidi="en-US"/>
          </w:rPr>
          <w:delText>35</w:delText>
        </w:r>
      </w:del>
      <w:del w:id="119" w:author="Liyeshi0312@163.com" w:date="2023-04-20T16:39:00Z">
        <w:r>
          <w:rPr>
            <w:rFonts w:ascii="宋体;SimSun" w:hAnsi="宋体;SimSun" w:cs="宋体;SimSun" w:eastAsia="宋体;SimSun"/>
            <w:lang w:val="en-US" w:eastAsia="en-US" w:bidi="en-US"/>
          </w:rPr>
          <w:delText>：</w:delText>
        </w:r>
      </w:del>
      <w:del w:id="120" w:author="Liyeshi0312@163.com" w:date="2023-04-20T16:39:00Z">
        <w:r>
          <w:rPr>
            <w:rFonts w:eastAsia="宋体;SimSun" w:cs="宋体;SimSun" w:ascii="宋体;SimSun" w:hAnsi="宋体;SimSun"/>
            <w:lang w:val="en-US" w:eastAsia="en-US" w:bidi="en-US"/>
          </w:rPr>
          <w:delText>26</w:delText>
        </w:r>
      </w:del>
      <w:ins w:id="121" w:author="Liyeshi0312@163.com" w:date="2023-04-20T16:40:00Z">
        <w:r>
          <w:rPr>
            <w:rFonts w:ascii="宋体;SimSun" w:hAnsi="宋体;SimSun" w:cs="宋体;SimSun" w:eastAsia="宋体;SimSun"/>
            <w:lang w:val="en-US" w:eastAsia="en-US" w:bidi="en-US"/>
          </w:rPr>
          <w:t>。</w:t>
        </w:r>
      </w:ins>
      <w:del w:id="122" w:author="Liyeshi0312@163.com" w:date="2023-04-20T16:39:00Z">
        <w:r>
          <w:rPr>
            <w:rFonts w:eastAsia="宋体;SimSun" w:cs="宋体;SimSun" w:ascii="宋体;SimSun" w:hAnsi="宋体;SimSun"/>
            <w:lang w:val="en-US" w:eastAsia="en-US" w:bidi="en-US"/>
          </w:rPr>
          <w:br/>
        </w:r>
      </w:del>
      <w:del w:id="123" w:author="Liyeshi0312@163.com" w:date="2023-04-20T16:40:00Z">
        <w:r>
          <w:rPr>
            <w:rFonts w:ascii="宋体;SimSun" w:hAnsi="宋体;SimSun" w:cs="宋体;SimSun" w:eastAsia="宋体;SimSun"/>
            <w:lang w:val="en-US" w:eastAsia="en-US" w:bidi="en-US"/>
          </w:rPr>
          <w:delText>（</w:delText>
        </w:r>
      </w:del>
      <w:del w:id="124" w:author="Liyeshi0312@163.com" w:date="2023-04-20T16:40:00Z">
        <w:r>
          <w:rPr>
            <w:rFonts w:eastAsia="宋体;SimSun" w:cs="宋体;SimSun" w:ascii="宋体;SimSun" w:hAnsi="宋体;SimSun"/>
            <w:lang w:val="en-US" w:eastAsia="en-US" w:bidi="en-US"/>
          </w:rPr>
          <w:delText>00</w:delText>
        </w:r>
      </w:del>
      <w:del w:id="125" w:author="Liyeshi0312@163.com" w:date="2023-04-20T16:40:00Z">
        <w:r>
          <w:rPr>
            <w:rFonts w:ascii="宋体;SimSun" w:hAnsi="宋体;SimSun" w:cs="宋体;SimSun" w:eastAsia="宋体;SimSun"/>
            <w:lang w:val="en-US" w:eastAsia="en-US" w:bidi="en-US"/>
          </w:rPr>
          <w:delText>：</w:delText>
        </w:r>
      </w:del>
      <w:del w:id="126" w:author="Liyeshi0312@163.com" w:date="2023-04-20T16:40:00Z">
        <w:r>
          <w:rPr>
            <w:rFonts w:eastAsia="宋体;SimSun" w:cs="宋体;SimSun" w:ascii="宋体;SimSun" w:hAnsi="宋体;SimSun"/>
            <w:lang w:val="en-US" w:eastAsia="en-US" w:bidi="en-US"/>
          </w:rPr>
          <w:delText>35</w:delText>
        </w:r>
      </w:del>
      <w:del w:id="127" w:author="Liyeshi0312@163.com" w:date="2023-04-20T16:40:00Z">
        <w:r>
          <w:rPr>
            <w:rFonts w:ascii="宋体;SimSun" w:hAnsi="宋体;SimSun" w:cs="宋体;SimSun" w:eastAsia="宋体;SimSun"/>
            <w:lang w:val="en-US" w:eastAsia="en-US" w:bidi="en-US"/>
          </w:rPr>
          <w:delText>：</w:delText>
        </w:r>
      </w:del>
      <w:del w:id="128" w:author="Liyeshi0312@163.com" w:date="2023-04-20T16:40:00Z">
        <w:r>
          <w:rPr>
            <w:rFonts w:eastAsia="宋体;SimSun" w:cs="宋体;SimSun" w:ascii="宋体;SimSun" w:hAnsi="宋体;SimSun"/>
            <w:lang w:val="en-US" w:eastAsia="en-US" w:bidi="en-US"/>
          </w:rPr>
          <w:delText>26</w:delText>
        </w:r>
      </w:del>
      <w:del w:id="129" w:author="Liyeshi0312@163.com" w:date="2023-04-20T16:40:00Z">
        <w:r>
          <w:rPr>
            <w:rFonts w:ascii="宋体;SimSun" w:hAnsi="宋体;SimSun" w:cs="宋体;SimSun" w:eastAsia="宋体;SimSun"/>
            <w:lang w:val="en-US" w:eastAsia="en-US" w:bidi="en-US"/>
          </w:rPr>
          <w:delText>听不清）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画的是直线距离。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：噢，没关系。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：因为你也不知道</w:t>
      </w:r>
      <w:ins w:id="130" w:author="Liyeshi0312@163.com" w:date="2023-04-20T16:40:00Z">
        <w:r>
          <w:rPr>
            <w:rFonts w:ascii="宋体;SimSun" w:hAnsi="宋体;SimSun" w:cs="宋体;SimSun" w:eastAsia="宋体;SimSun"/>
            <w:lang w:val="en-US" w:eastAsia="en-US" w:bidi="en-US"/>
          </w:rPr>
          <w:t>具体</w:t>
        </w:r>
      </w:ins>
      <w:del w:id="131" w:author="Liyeshi0312@163.com" w:date="2023-04-20T16:40:00Z">
        <w:r>
          <w:rPr>
            <w:rFonts w:ascii="宋体;SimSun" w:hAnsi="宋体;SimSun" w:cs="宋体;SimSun" w:eastAsia="宋体;SimSun"/>
            <w:lang w:val="en-US" w:eastAsia="en-US" w:bidi="en-US"/>
          </w:rPr>
          <w:delText>（</w:delText>
        </w:r>
      </w:del>
      <w:del w:id="132" w:author="Liyeshi0312@163.com" w:date="2023-04-20T16:40:00Z">
        <w:r>
          <w:rPr>
            <w:rFonts w:eastAsia="宋体;SimSun" w:cs="宋体;SimSun" w:ascii="宋体;SimSun" w:hAnsi="宋体;SimSun"/>
            <w:lang w:val="en-US" w:eastAsia="en-US" w:bidi="en-US"/>
          </w:rPr>
          <w:delText>00</w:delText>
        </w:r>
      </w:del>
      <w:del w:id="133" w:author="Liyeshi0312@163.com" w:date="2023-04-20T16:40:00Z">
        <w:r>
          <w:rPr>
            <w:rFonts w:ascii="宋体;SimSun" w:hAnsi="宋体;SimSun" w:cs="宋体;SimSun" w:eastAsia="宋体;SimSun"/>
            <w:lang w:val="en-US" w:eastAsia="en-US" w:bidi="en-US"/>
          </w:rPr>
          <w:delText>：</w:delText>
        </w:r>
      </w:del>
      <w:del w:id="134" w:author="Liyeshi0312@163.com" w:date="2023-04-20T16:40:00Z">
        <w:r>
          <w:rPr>
            <w:rFonts w:eastAsia="宋体;SimSun" w:cs="宋体;SimSun" w:ascii="宋体;SimSun" w:hAnsi="宋体;SimSun"/>
            <w:lang w:val="en-US" w:eastAsia="en-US" w:bidi="en-US"/>
          </w:rPr>
          <w:delText>36</w:delText>
        </w:r>
      </w:del>
      <w:del w:id="135" w:author="Liyeshi0312@163.com" w:date="2023-04-20T16:40:00Z">
        <w:r>
          <w:rPr>
            <w:rFonts w:ascii="宋体;SimSun" w:hAnsi="宋体;SimSun" w:cs="宋体;SimSun" w:eastAsia="宋体;SimSun"/>
            <w:lang w:val="en-US" w:eastAsia="en-US" w:bidi="en-US"/>
          </w:rPr>
          <w:delText>：</w:delText>
        </w:r>
      </w:del>
      <w:del w:id="136" w:author="Liyeshi0312@163.com" w:date="2023-04-20T16:40:00Z">
        <w:r>
          <w:rPr>
            <w:rFonts w:eastAsia="宋体;SimSun" w:cs="宋体;SimSun" w:ascii="宋体;SimSun" w:hAnsi="宋体;SimSun"/>
            <w:lang w:val="en-US" w:eastAsia="en-US" w:bidi="en-US"/>
          </w:rPr>
          <w:delText>33</w:delText>
        </w:r>
      </w:del>
      <w:del w:id="137" w:author="Liyeshi0312@163.com" w:date="2023-04-20T16:40:00Z">
        <w:r>
          <w:rPr>
            <w:rFonts w:ascii="宋体;SimSun" w:hAnsi="宋体;SimSun" w:cs="宋体;SimSun" w:eastAsia="宋体;SimSun"/>
            <w:lang w:val="en-US" w:eastAsia="en-US" w:bidi="en-US"/>
          </w:rPr>
          <w:delText>听不清）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在哪条线。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：大概要多久，如果这样开车。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：不堵车的情况下，半个小时。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：半个小时，那还挺快的我感觉，坐地铁应该也差不多，这个时间。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：嗯，坐地铁的是</w:t>
      </w:r>
      <w:r>
        <w:rPr>
          <w:rFonts w:eastAsia="宋体;SimSun" w:cs="宋体;SimSun" w:ascii="宋体;SimSun" w:hAnsi="宋体;SimSun"/>
          <w:lang w:val="en-US" w:eastAsia="en-US" w:bidi="en-US"/>
        </w:rPr>
        <w:t>4</w:t>
      </w:r>
      <w:r>
        <w:rPr>
          <w:rFonts w:ascii="宋体;SimSun" w:hAnsi="宋体;SimSun" w:cs="宋体;SimSun" w:eastAsia="宋体;SimSun"/>
          <w:lang w:val="en-US" w:eastAsia="en-US" w:bidi="en-US"/>
        </w:rPr>
        <w:t>号转</w:t>
      </w:r>
      <w:r>
        <w:rPr>
          <w:rFonts w:eastAsia="宋体;SimSun" w:cs="宋体;SimSun" w:ascii="宋体;SimSun" w:hAnsi="宋体;SimSun"/>
          <w:lang w:val="en-US" w:eastAsia="en-US" w:bidi="en-US"/>
        </w:rPr>
        <w:t>5</w:t>
      </w:r>
      <w:r>
        <w:rPr>
          <w:rFonts w:ascii="宋体;SimSun" w:hAnsi="宋体;SimSun" w:cs="宋体;SimSun" w:eastAsia="宋体;SimSun"/>
          <w:lang w:val="en-US" w:eastAsia="en-US" w:bidi="en-US"/>
        </w:rPr>
        <w:t>号，大概</w:t>
      </w:r>
      <w:r>
        <w:rPr>
          <w:rFonts w:eastAsia="宋体;SimSun" w:cs="宋体;SimSun" w:ascii="宋体;SimSun" w:hAnsi="宋体;SimSun"/>
          <w:lang w:val="en-US" w:eastAsia="en-US" w:bidi="en-US"/>
        </w:rPr>
        <w:t>40</w:t>
      </w:r>
      <w:r>
        <w:rPr>
          <w:rFonts w:ascii="宋体;SimSun" w:hAnsi="宋体;SimSun" w:cs="宋体;SimSun" w:eastAsia="宋体;SimSun"/>
          <w:lang w:val="en-US" w:eastAsia="en-US" w:bidi="en-US"/>
        </w:rPr>
        <w:t>分钟。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 xml:space="preserve">： </w:t>
      </w:r>
      <w:r>
        <w:rPr>
          <w:rFonts w:eastAsia="宋体;SimSun" w:cs="宋体;SimSun" w:ascii="宋体;SimSun" w:hAnsi="宋体;SimSun"/>
          <w:lang w:val="en-US" w:eastAsia="en-US" w:bidi="en-US"/>
        </w:rPr>
        <w:t>4</w:t>
      </w:r>
      <w:r>
        <w:rPr>
          <w:rFonts w:ascii="宋体;SimSun" w:hAnsi="宋体;SimSun" w:cs="宋体;SimSun" w:eastAsia="宋体;SimSun"/>
          <w:lang w:val="en-US" w:eastAsia="en-US" w:bidi="en-US"/>
        </w:rPr>
        <w:t>号坐到深圳北。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：对，然后</w:t>
      </w:r>
      <w:r>
        <w:rPr>
          <w:rFonts w:eastAsia="宋体;SimSun" w:cs="宋体;SimSun" w:ascii="宋体;SimSun" w:hAnsi="宋体;SimSun"/>
          <w:lang w:val="en-US" w:eastAsia="en-US" w:bidi="en-US"/>
        </w:rPr>
        <w:t>4</w:t>
      </w:r>
      <w:r>
        <w:rPr>
          <w:rFonts w:ascii="宋体;SimSun" w:hAnsi="宋体;SimSun" w:cs="宋体;SimSun" w:eastAsia="宋体;SimSun"/>
          <w:lang w:val="en-US" w:eastAsia="en-US" w:bidi="en-US"/>
        </w:rPr>
        <w:t>号转</w:t>
      </w:r>
      <w:r>
        <w:rPr>
          <w:rFonts w:eastAsia="宋体;SimSun" w:cs="宋体;SimSun" w:ascii="宋体;SimSun" w:hAnsi="宋体;SimSun"/>
          <w:lang w:val="en-US" w:eastAsia="en-US" w:bidi="en-US"/>
        </w:rPr>
        <w:t>5</w:t>
      </w:r>
      <w:r>
        <w:rPr>
          <w:rFonts w:ascii="宋体;SimSun" w:hAnsi="宋体;SimSun" w:cs="宋体;SimSun" w:eastAsia="宋体;SimSun"/>
          <w:lang w:val="en-US" w:eastAsia="en-US" w:bidi="en-US"/>
        </w:rPr>
        <w:t>号到这个</w:t>
      </w:r>
      <w:del w:id="138" w:author="Liyeshi0312@163.com" w:date="2023-04-20T16:40:00Z">
        <w:r>
          <w:rPr>
            <w:rFonts w:ascii="宋体;SimSun" w:hAnsi="宋体;SimSun" w:cs="宋体;SimSun" w:eastAsia="宋体;SimSun"/>
            <w:lang w:val="en-US" w:eastAsia="en-US" w:bidi="en-US"/>
          </w:rPr>
          <w:delText>（</w:delText>
        </w:r>
      </w:del>
      <w:del w:id="139" w:author="Liyeshi0312@163.com" w:date="2023-04-20T16:40:00Z">
        <w:r>
          <w:rPr>
            <w:rFonts w:eastAsia="宋体;SimSun" w:cs="宋体;SimSun" w:ascii="宋体;SimSun" w:hAnsi="宋体;SimSun"/>
            <w:lang w:val="en-US" w:eastAsia="en-US" w:bidi="en-US"/>
          </w:rPr>
          <w:delText>00</w:delText>
        </w:r>
      </w:del>
      <w:del w:id="140" w:author="Liyeshi0312@163.com" w:date="2023-04-20T16:40:00Z">
        <w:r>
          <w:rPr>
            <w:rFonts w:ascii="宋体;SimSun" w:hAnsi="宋体;SimSun" w:cs="宋体;SimSun" w:eastAsia="宋体;SimSun"/>
            <w:lang w:val="en-US" w:eastAsia="en-US" w:bidi="en-US"/>
          </w:rPr>
          <w:delText>：</w:delText>
        </w:r>
      </w:del>
      <w:del w:id="141" w:author="Liyeshi0312@163.com" w:date="2023-04-20T16:40:00Z">
        <w:r>
          <w:rPr>
            <w:rFonts w:eastAsia="宋体;SimSun" w:cs="宋体;SimSun" w:ascii="宋体;SimSun" w:hAnsi="宋体;SimSun"/>
            <w:lang w:val="en-US" w:eastAsia="en-US" w:bidi="en-US"/>
          </w:rPr>
          <w:delText>36</w:delText>
        </w:r>
      </w:del>
      <w:del w:id="142" w:author="Liyeshi0312@163.com" w:date="2023-04-20T16:40:00Z">
        <w:r>
          <w:rPr>
            <w:rFonts w:ascii="宋体;SimSun" w:hAnsi="宋体;SimSun" w:cs="宋体;SimSun" w:eastAsia="宋体;SimSun"/>
            <w:lang w:val="en-US" w:eastAsia="en-US" w:bidi="en-US"/>
          </w:rPr>
          <w:delText>：</w:delText>
        </w:r>
      </w:del>
      <w:del w:id="143" w:author="Liyeshi0312@163.com" w:date="2023-04-20T16:40:00Z">
        <w:r>
          <w:rPr>
            <w:rFonts w:eastAsia="宋体;SimSun" w:cs="宋体;SimSun" w:ascii="宋体;SimSun" w:hAnsi="宋体;SimSun"/>
            <w:lang w:val="en-US" w:eastAsia="en-US" w:bidi="en-US"/>
          </w:rPr>
          <w:delText>56</w:delText>
        </w:r>
      </w:del>
      <w:del w:id="144" w:author="Liyeshi0312@163.com" w:date="2023-04-20T16:40:00Z">
        <w:r>
          <w:rPr>
            <w:rFonts w:ascii="宋体;SimSun" w:hAnsi="宋体;SimSun" w:cs="宋体;SimSun" w:eastAsia="宋体;SimSun"/>
            <w:lang w:val="en-US" w:eastAsia="en-US" w:bidi="en-US"/>
          </w:rPr>
          <w:delText>听不清</w:delText>
        </w:r>
      </w:del>
      <w:ins w:id="145" w:author="Liyeshi0312@163.com" w:date="2023-04-20T16:40:00Z">
        <w:r>
          <w:rPr>
            <w:rFonts w:ascii="宋体;SimSun" w:hAnsi="宋体;SimSun" w:cs="宋体;SimSun" w:eastAsia="宋体;SimSun"/>
            <w:lang w:val="en-US" w:eastAsia="en-US" w:bidi="en-US"/>
          </w:rPr>
          <w:t>塘朗</w:t>
        </w:r>
      </w:ins>
      <w:del w:id="146" w:author="Liyeshi0312@163.com" w:date="2023-04-20T16:40:00Z">
        <w:r>
          <w:rPr>
            <w:rFonts w:ascii="宋体;SimSun" w:hAnsi="宋体;SimSun" w:cs="宋体;SimSun" w:eastAsia="宋体;SimSun"/>
            <w:lang w:val="en-US" w:eastAsia="en-US" w:bidi="en-US"/>
          </w:rPr>
          <w:delText>）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站。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：嗯。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：去那里学校，走一段很长的距离。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：挺近的吧。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：可能骑</w:t>
      </w:r>
      <w:ins w:id="147" w:author="Liyeshi0312@163.com" w:date="2023-04-20T16:40:00Z">
        <w:r>
          <w:rPr>
            <w:rFonts w:ascii="宋体;SimSun" w:hAnsi="宋体;SimSun" w:cs="宋体;SimSun" w:eastAsia="宋体;SimSun"/>
            <w:lang w:val="en-US" w:eastAsia="en-US" w:bidi="en-US"/>
          </w:rPr>
          <w:t>摩拜</w:t>
        </w:r>
      </w:ins>
      <w:del w:id="148" w:author="Liyeshi0312@163.com" w:date="2023-04-20T16:40:00Z">
        <w:r>
          <w:rPr>
            <w:rFonts w:ascii="宋体;SimSun" w:hAnsi="宋体;SimSun" w:cs="宋体;SimSun" w:eastAsia="宋体;SimSun"/>
            <w:lang w:val="en-US" w:eastAsia="en-US" w:bidi="en-US"/>
          </w:rPr>
          <w:delText>摩拜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好一点，但是你要走到我们这儿。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：守正楼。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：对啊，很远。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：骑个单车，我感觉也就</w:t>
      </w:r>
      <w:r>
        <w:rPr>
          <w:rFonts w:eastAsia="宋体;SimSun" w:cs="宋体;SimSun" w:ascii="宋体;SimSun" w:hAnsi="宋体;SimSun"/>
          <w:lang w:val="en-US" w:eastAsia="en-US" w:bidi="en-US"/>
        </w:rPr>
        <w:t>10</w:t>
      </w:r>
      <w:r>
        <w:rPr>
          <w:rFonts w:ascii="宋体;SimSun" w:hAnsi="宋体;SimSun" w:cs="宋体;SimSun" w:eastAsia="宋体;SimSun"/>
          <w:lang w:val="en-US" w:eastAsia="en-US" w:bidi="en-US"/>
        </w:rPr>
        <w:t>分钟，我们上次不是骑过一次吗？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：但是如果你纯走的话，除非你就是</w:t>
      </w:r>
      <w:ins w:id="149" w:author="Liyeshi0312@163.com" w:date="2023-04-20T16:41:00Z">
        <w:r>
          <w:rPr>
            <w:rFonts w:ascii="宋体;SimSun" w:hAnsi="宋体;SimSun" w:cs="宋体;SimSun" w:eastAsia="宋体;SimSun"/>
            <w:lang w:val="en-US" w:eastAsia="en-US" w:bidi="en-US"/>
          </w:rPr>
          <w:t>等巴士</w:t>
        </w:r>
      </w:ins>
      <w:del w:id="150" w:author="Liyeshi0312@163.com" w:date="2023-04-20T16:41:00Z">
        <w:r>
          <w:rPr>
            <w:rFonts w:ascii="宋体;SimSun" w:hAnsi="宋体;SimSun" w:cs="宋体;SimSun" w:eastAsia="宋体;SimSun"/>
            <w:lang w:val="en-US" w:eastAsia="en-US" w:bidi="en-US"/>
          </w:rPr>
          <w:delText>（</w:delText>
        </w:r>
      </w:del>
      <w:del w:id="151" w:author="Liyeshi0312@163.com" w:date="2023-04-20T16:41:00Z">
        <w:r>
          <w:rPr>
            <w:rFonts w:eastAsia="宋体;SimSun" w:cs="宋体;SimSun" w:ascii="宋体;SimSun" w:hAnsi="宋体;SimSun"/>
            <w:lang w:val="en-US" w:eastAsia="en-US" w:bidi="en-US"/>
          </w:rPr>
          <w:delText>00</w:delText>
        </w:r>
      </w:del>
      <w:del w:id="152" w:author="Liyeshi0312@163.com" w:date="2023-04-20T16:41:00Z">
        <w:r>
          <w:rPr>
            <w:rFonts w:ascii="宋体;SimSun" w:hAnsi="宋体;SimSun" w:cs="宋体;SimSun" w:eastAsia="宋体;SimSun"/>
            <w:lang w:val="en-US" w:eastAsia="en-US" w:bidi="en-US"/>
          </w:rPr>
          <w:delText>：</w:delText>
        </w:r>
      </w:del>
      <w:del w:id="153" w:author="Liyeshi0312@163.com" w:date="2023-04-20T16:41:00Z">
        <w:r>
          <w:rPr>
            <w:rFonts w:eastAsia="宋体;SimSun" w:cs="宋体;SimSun" w:ascii="宋体;SimSun" w:hAnsi="宋体;SimSun"/>
            <w:lang w:val="en-US" w:eastAsia="en-US" w:bidi="en-US"/>
          </w:rPr>
          <w:delText>37</w:delText>
        </w:r>
      </w:del>
      <w:del w:id="154" w:author="Liyeshi0312@163.com" w:date="2023-04-20T16:41:00Z">
        <w:r>
          <w:rPr>
            <w:rFonts w:ascii="宋体;SimSun" w:hAnsi="宋体;SimSun" w:cs="宋体;SimSun" w:eastAsia="宋体;SimSun"/>
            <w:lang w:val="en-US" w:eastAsia="en-US" w:bidi="en-US"/>
          </w:rPr>
          <w:delText>：</w:delText>
        </w:r>
      </w:del>
      <w:del w:id="155" w:author="Liyeshi0312@163.com" w:date="2023-04-20T16:41:00Z">
        <w:r>
          <w:rPr>
            <w:rFonts w:eastAsia="宋体;SimSun" w:cs="宋体;SimSun" w:ascii="宋体;SimSun" w:hAnsi="宋体;SimSun"/>
            <w:lang w:val="en-US" w:eastAsia="en-US" w:bidi="en-US"/>
          </w:rPr>
          <w:delText>24</w:delText>
        </w:r>
      </w:del>
      <w:del w:id="156" w:author="Liyeshi0312@163.com" w:date="2023-04-20T16:41:00Z">
        <w:r>
          <w:rPr>
            <w:rFonts w:ascii="宋体;SimSun" w:hAnsi="宋体;SimSun" w:cs="宋体;SimSun" w:eastAsia="宋体;SimSun"/>
            <w:lang w:val="en-US" w:eastAsia="en-US" w:bidi="en-US"/>
          </w:rPr>
          <w:delText>听不清）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：嗯，对，然后典型路线，就是一般出去购物休闲都是坐地铁，然后就只有上下班才开车。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：对，主要的都是尽量。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：他说如果是地铁，起点，终点，换乘站和地铁线上是。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：起点龙华站。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：终点应该没有什么，固定的终点，这个换乘站有没有什么比较常见的。比如说深圳北就很常见一个换乘站。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：深圳北</w:t>
      </w:r>
      <w:ins w:id="157" w:author="Liyeshi0312@163.com" w:date="2023-04-20T16:41:00Z">
        <w:r>
          <w:rPr>
            <w:rFonts w:ascii="宋体;SimSun" w:hAnsi="宋体;SimSun" w:cs="宋体;SimSun" w:eastAsia="宋体;SimSun"/>
            <w:lang w:val="en-US" w:eastAsia="en-US" w:bidi="en-US"/>
          </w:rPr>
          <w:t>、</w:t>
        </w:r>
      </w:ins>
      <w:r>
        <w:rPr>
          <w:rFonts w:ascii="宋体;SimSun" w:hAnsi="宋体;SimSun" w:cs="宋体;SimSun" w:eastAsia="宋体;SimSun"/>
          <w:lang w:val="en-US" w:eastAsia="en-US" w:bidi="en-US"/>
        </w:rPr>
        <w:t>上梅林、车公庙、会展中心，有的时候在</w:t>
      </w:r>
      <w:del w:id="158" w:author="Liyeshi0312@163.com" w:date="2023-04-20T16:41:00Z">
        <w:r>
          <w:rPr>
            <w:rFonts w:ascii="宋体;SimSun" w:hAnsi="宋体;SimSun" w:cs="宋体;SimSun" w:eastAsia="宋体;SimSun"/>
            <w:lang w:val="en-US" w:eastAsia="en-US" w:bidi="en-US"/>
          </w:rPr>
          <w:delText>洪</w:delText>
        </w:r>
      </w:del>
      <w:ins w:id="159" w:author="Liyeshi0312@163.com" w:date="2023-04-20T16:41:00Z">
        <w:r>
          <w:rPr>
            <w:rFonts w:ascii="宋体;SimSun" w:hAnsi="宋体;SimSun" w:cs="宋体;SimSun" w:eastAsia="宋体;SimSun"/>
            <w:lang w:val="en-US" w:eastAsia="en-US" w:bidi="en-US"/>
          </w:rPr>
          <w:t>红</w:t>
        </w:r>
      </w:ins>
      <w:r>
        <w:rPr>
          <w:rFonts w:ascii="宋体;SimSun" w:hAnsi="宋体;SimSun" w:cs="宋体;SimSun" w:eastAsia="宋体;SimSun"/>
          <w:lang w:val="en-US" w:eastAsia="en-US" w:bidi="en-US"/>
        </w:rPr>
        <w:t>山。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：嗯，主要就是</w:t>
      </w:r>
      <w:r>
        <w:rPr>
          <w:rFonts w:eastAsia="宋体;SimSun" w:cs="宋体;SimSun" w:ascii="宋体;SimSun" w:hAnsi="宋体;SimSun"/>
          <w:lang w:val="en-US" w:eastAsia="en-US" w:bidi="en-US"/>
        </w:rPr>
        <w:t>4</w:t>
      </w:r>
      <w:r>
        <w:rPr>
          <w:rFonts w:ascii="宋体;SimSun" w:hAnsi="宋体;SimSun" w:cs="宋体;SimSun" w:eastAsia="宋体;SimSun"/>
          <w:lang w:val="en-US" w:eastAsia="en-US" w:bidi="en-US"/>
        </w:rPr>
        <w:t>号线和</w:t>
      </w:r>
      <w:r>
        <w:rPr>
          <w:rFonts w:eastAsia="宋体;SimSun" w:cs="宋体;SimSun" w:ascii="宋体;SimSun" w:hAnsi="宋体;SimSun"/>
          <w:lang w:val="en-US" w:eastAsia="en-US" w:bidi="en-US"/>
        </w:rPr>
        <w:t>5</w:t>
      </w:r>
      <w:r>
        <w:rPr>
          <w:rFonts w:ascii="宋体;SimSun" w:hAnsi="宋体;SimSun" w:cs="宋体;SimSun" w:eastAsia="宋体;SimSun"/>
          <w:lang w:val="en-US" w:eastAsia="en-US" w:bidi="en-US"/>
        </w:rPr>
        <w:t>号线多一点。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 对，</w:t>
      </w:r>
      <w:r>
        <w:rPr>
          <w:rFonts w:eastAsia="宋体;SimSun" w:cs="宋体;SimSun" w:ascii="宋体;SimSun" w:hAnsi="宋体;SimSun"/>
          <w:lang w:val="en-US" w:eastAsia="en-US" w:bidi="en-US"/>
        </w:rPr>
        <w:t>4</w:t>
      </w:r>
      <w:r>
        <w:rPr>
          <w:rFonts w:ascii="宋体;SimSun" w:hAnsi="宋体;SimSun" w:cs="宋体;SimSun" w:eastAsia="宋体;SimSun"/>
          <w:lang w:val="en-US" w:eastAsia="en-US" w:bidi="en-US"/>
        </w:rPr>
        <w:t>号线、</w:t>
      </w:r>
      <w:r>
        <w:rPr>
          <w:rFonts w:eastAsia="宋体;SimSun" w:cs="宋体;SimSun" w:ascii="宋体;SimSun" w:hAnsi="宋体;SimSun"/>
          <w:lang w:val="en-US" w:eastAsia="en-US" w:bidi="en-US"/>
        </w:rPr>
        <w:t>5</w:t>
      </w:r>
      <w:r>
        <w:rPr>
          <w:rFonts w:ascii="宋体;SimSun" w:hAnsi="宋体;SimSun" w:cs="宋体;SimSun" w:eastAsia="宋体;SimSun"/>
          <w:lang w:val="en-US" w:eastAsia="en-US" w:bidi="en-US"/>
        </w:rPr>
        <w:t>号线、</w:t>
      </w:r>
      <w:r>
        <w:rPr>
          <w:rFonts w:eastAsia="宋体;SimSun" w:cs="宋体;SimSun" w:ascii="宋体;SimSun" w:hAnsi="宋体;SimSun"/>
          <w:lang w:val="en-US" w:eastAsia="en-US" w:bidi="en-US"/>
        </w:rPr>
        <w:t>9</w:t>
      </w:r>
      <w:r>
        <w:rPr>
          <w:rFonts w:ascii="宋体;SimSun" w:hAnsi="宋体;SimSun" w:cs="宋体;SimSun" w:eastAsia="宋体;SimSun"/>
          <w:lang w:val="en-US" w:eastAsia="en-US" w:bidi="en-US"/>
        </w:rPr>
        <w:t>号线，然后号线。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：在当下您非日常出行的典型路线与目的，就是比如说出去玩，也是坐地铁。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：坐地铁多，基本上都是坐地铁。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：返乡，比如说回老家，不是开车吗？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：很少开车的，你想我们这次回家过年，开车回家开得很接近</w:t>
      </w:r>
      <w:r>
        <w:rPr>
          <w:rFonts w:eastAsia="宋体;SimSun" w:cs="宋体;SimSun" w:ascii="宋体;SimSun" w:hAnsi="宋体;SimSun"/>
          <w:lang w:val="en-US" w:eastAsia="en-US" w:bidi="en-US"/>
        </w:rPr>
        <w:t>20</w:t>
      </w:r>
      <w:r>
        <w:rPr>
          <w:rFonts w:ascii="宋体;SimSun" w:hAnsi="宋体;SimSun" w:cs="宋体;SimSun" w:eastAsia="宋体;SimSun"/>
          <w:lang w:val="en-US" w:eastAsia="en-US" w:bidi="en-US"/>
        </w:rPr>
        <w:t>个小时，好累啊，那我知道我就懒得驾车回去。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：但是如果这样子，不会回去就是不太方便，因为我们家一般也开车，就是说回去，如果有自己的车。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：有车是带东西比较方便，然后不怎么带东西的情况之下，我一般都不愿意开车，主要是我们现在回家过年非常非常少，在深圳过了三个年，今年是第四个年了，然后今年是因为疫情刚放开，所以就回去了。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：噢。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：按理来说，今年</w:t>
      </w:r>
      <w:del w:id="160" w:author="Liyeshi0312@163.com" w:date="2023-04-20T16:42:00Z">
        <w:r>
          <w:rPr>
            <w:rFonts w:ascii="宋体;SimSun" w:hAnsi="宋体;SimSun" w:cs="宋体;SimSun" w:eastAsia="宋体;SimSun"/>
            <w:lang w:val="en-US" w:eastAsia="en-US" w:bidi="en-US"/>
          </w:rPr>
          <w:delText>又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是不会回家的。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：好，第四个问题就是，您在地铁上一般会做什么事情？就看手机，还是看书，还是观察人类。</w:t>
      </w:r>
      <w:r>
        <w:rPr>
          <w:rFonts w:eastAsia="宋体;SimSun" w:cs="宋体;SimSun" w:ascii="宋体;SimSun" w:hAnsi="宋体;SimSun"/>
          <w:lang w:val="en-US" w:eastAsia="en-US" w:bidi="en-US"/>
        </w:rPr>
        <w:br/>
        <w:t>00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39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51</w:t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这个我刚开始工作的时候我会看书，就因为坐车时间比较长，就比如说我刚开始的时候，等梅林通了地铁之后，那我去到学校里面，我大概也要一个多小时，所以我就一般会带一本书，然后在上面看一下。现在因为你现在日常，坐地铁比较少，仅仅都是下来玩，那出来玩的情况下，一般包里不会带书，就带个手机，就玩手机比较多一点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：嗯，那你有看到，就是其他乘客一般在做什么事吗？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：这个一般都是看手机的，我也觉得没有太多其他的，偶尔会看到有一两个人看书的，但是很多人几乎都会被别人作为异类。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：好，第五个就是您在乘坐地铁时，遇到过什么令人印象深刻的事？有吗？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：印象深刻的是，第一件事情就是有一个人的水倒了，就是他</w:t>
      </w:r>
      <w:ins w:id="161" w:author="Liyeshi0312@163.com" w:date="2023-04-20T16:46:00Z">
        <w:r>
          <w:rPr>
            <w:rFonts w:ascii="宋体;SimSun" w:hAnsi="宋体;SimSun" w:cs="宋体;SimSun" w:eastAsia="宋体;SimSun"/>
            <w:lang w:val="en-US" w:eastAsia="en-US" w:bidi="en-US"/>
          </w:rPr>
          <w:t>洒</w:t>
        </w:r>
      </w:ins>
      <w:del w:id="162" w:author="Liyeshi0312@163.com" w:date="2023-04-20T16:46:00Z">
        <w:r>
          <w:rPr>
            <w:rFonts w:ascii="宋体;SimSun" w:hAnsi="宋体;SimSun" w:cs="宋体;SimSun" w:eastAsia="宋体;SimSun"/>
            <w:lang w:val="en-US" w:eastAsia="en-US" w:bidi="en-US"/>
          </w:rPr>
          <w:delText>傻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了，但是他还会就是说拿自己的这种纸巾赶紧去擦。第二个就是说遇到一些这个农民工去做的时候，大家很多人并没有排斥，并不是说觉得他们脏之类的，他们去坐了就</w:t>
      </w:r>
      <w:ins w:id="163" w:author="Liyeshi0312@163.com" w:date="2023-04-20T16:46:00Z">
        <w:r>
          <w:rPr>
            <w:rFonts w:ascii="宋体;SimSun" w:hAnsi="宋体;SimSun" w:cs="宋体;SimSun" w:eastAsia="宋体;SimSun"/>
            <w:lang w:val="en-US" w:eastAsia="en-US" w:bidi="en-US"/>
          </w:rPr>
          <w:t>坐</w:t>
        </w:r>
      </w:ins>
      <w:del w:id="164" w:author="Liyeshi0312@163.com" w:date="2023-04-20T16:46:00Z">
        <w:r>
          <w:rPr>
            <w:rFonts w:ascii="宋体;SimSun" w:hAnsi="宋体;SimSun" w:cs="宋体;SimSun" w:eastAsia="宋体;SimSun"/>
            <w:lang w:val="en-US" w:eastAsia="en-US" w:bidi="en-US"/>
          </w:rPr>
          <w:delText>座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了，不会有那种异样的意识，就觉得很包容。第三件事，就是在深圳相对来说，一般就是都会给这个有需要人让座，一般都会很少有那种，比如说我要做的这种情形，这是我们说的这个印象非常深的事情。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：就是都是最近嘛？我感觉时间应该不会太久。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：对，因为本身坐地铁的就在深圳，到梅林</w:t>
      </w:r>
      <w:del w:id="165" w:author="Liyeshi0312@163.com" w:date="2023-04-20T16:46:00Z">
        <w:r>
          <w:rPr>
            <w:rFonts w:ascii="宋体;SimSun" w:hAnsi="宋体;SimSun" w:cs="宋体;SimSun" w:eastAsia="宋体;SimSun"/>
            <w:lang w:val="en-US" w:eastAsia="en-US" w:bidi="en-US"/>
          </w:rPr>
          <w:delText>看</w:delText>
        </w:r>
      </w:del>
      <w:del w:id="166" w:author="Liyeshi0312@163.com" w:date="2023-04-20T16:46:00Z">
        <w:r>
          <w:rPr>
            <w:rFonts w:ascii="宋体;SimSun" w:hAnsi="宋体;SimSun" w:cs="宋体;SimSun" w:eastAsia="宋体;SimSun"/>
            <w:lang w:val="en-US" w:eastAsia="en-US" w:bidi="en-US"/>
          </w:rPr>
          <w:delText>工地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的时候不会太长。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就是这些都是比较正面的，有什么负面的吗？负面一点，就比如说我前几天坐地铁，就是有一个男的一直在看，长得比较不太那个，就一直在看周围的女生，看别人的手机，就是让人觉的不太好，负面的有印象吗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：负面的这方面，我还遇到的相对少。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：就是主要都是正面的，然后记得比较深一点。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：对，这是记得比较深的，负面的比较少遇到的。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：我想问一下，就是第一个，</w:t>
      </w:r>
      <w:ins w:id="167" w:author="Liyeshi0312@163.com" w:date="2023-04-20T16:47:00Z">
        <w:r>
          <w:rPr>
            <w:rFonts w:ascii="宋体;SimSun" w:hAnsi="宋体;SimSun" w:cs="宋体;SimSun" w:eastAsia="宋体;SimSun"/>
            <w:lang w:val="en-US" w:eastAsia="en-US" w:bidi="en-US"/>
          </w:rPr>
          <w:t>他</w:t>
        </w:r>
      </w:ins>
      <w:del w:id="168" w:author="Liyeshi0312@163.com" w:date="2023-04-20T16:47:00Z">
        <w:r>
          <w:rPr>
            <w:rFonts w:ascii="宋体;SimSun" w:hAnsi="宋体;SimSun" w:cs="宋体;SimSun" w:eastAsia="宋体;SimSun"/>
            <w:lang w:val="en-US" w:eastAsia="en-US" w:bidi="en-US"/>
          </w:rPr>
          <w:delText>它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水到了拿自己纸巾擦的，</w:t>
      </w:r>
      <w:ins w:id="169" w:author="Liyeshi0312@163.com" w:date="2023-04-20T16:47:00Z">
        <w:r>
          <w:rPr>
            <w:rFonts w:ascii="宋体;SimSun" w:hAnsi="宋体;SimSun" w:cs="宋体;SimSun" w:eastAsia="宋体;SimSun"/>
            <w:lang w:val="en-US" w:eastAsia="en-US" w:bidi="en-US"/>
          </w:rPr>
          <w:t>他</w:t>
        </w:r>
      </w:ins>
      <w:del w:id="170" w:author="Liyeshi0312@163.com" w:date="2023-04-20T16:47:00Z">
        <w:r>
          <w:rPr>
            <w:rFonts w:ascii="宋体;SimSun" w:hAnsi="宋体;SimSun" w:cs="宋体;SimSun" w:eastAsia="宋体;SimSun"/>
            <w:lang w:val="en-US" w:eastAsia="en-US" w:bidi="en-US"/>
          </w:rPr>
          <w:delText>它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是男性还是女性？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：女性。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：就是大概是中年吗？还是年轻一点的？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：年轻一点的</w:t>
      </w:r>
      <w:r>
        <w:rPr>
          <w:rFonts w:eastAsia="宋体;SimSun" w:cs="宋体;SimSun" w:ascii="宋体;SimSun" w:hAnsi="宋体;SimSun"/>
          <w:lang w:val="en-US" w:eastAsia="en-US" w:bidi="en-US"/>
        </w:rPr>
        <w:t>.</w:t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：嗯，然后周围的人就是让开，看他擦之类的。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：周围的人也有人自己拿纸出来，帮我们一起擦，因为这个东西，是个水很容易让人摔跤，</w:t>
      </w:r>
      <w:ins w:id="171" w:author="Liyeshi0312@163.com" w:date="2023-04-20T16:47:00Z">
        <w:r>
          <w:rPr>
            <w:rFonts w:ascii="宋体;SimSun" w:hAnsi="宋体;SimSun" w:cs="宋体;SimSun" w:eastAsia="宋体;SimSun"/>
            <w:lang w:val="en-US" w:eastAsia="en-US" w:bidi="en-US"/>
          </w:rPr>
          <w:t>在</w:t>
        </w:r>
      </w:ins>
      <w:del w:id="172" w:author="Liyeshi0312@163.com" w:date="2023-04-20T16:47:00Z">
        <w:r>
          <w:rPr>
            <w:rFonts w:ascii="宋体;SimSun" w:hAnsi="宋体;SimSun" w:cs="宋体;SimSun" w:eastAsia="宋体;SimSun"/>
            <w:lang w:val="en-US" w:eastAsia="en-US" w:bidi="en-US"/>
          </w:rPr>
          <w:delText>再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这种情况之下，其实也是不好的。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：嗯，其实农民工情景，我感觉最近深圳好像特别多农民工，还是一直都有。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：一直都有，但是就是说总的来说，</w:t>
      </w:r>
      <w:ins w:id="173" w:author="Liyeshi0312@163.com" w:date="2023-04-20T16:47:00Z">
        <w:r>
          <w:rPr>
            <w:rFonts w:ascii="宋体;SimSun" w:hAnsi="宋体;SimSun" w:cs="宋体;SimSun" w:eastAsia="宋体;SimSun"/>
            <w:lang w:val="en-US" w:eastAsia="en-US" w:bidi="en-US"/>
          </w:rPr>
          <w:t>农民工</w:t>
        </w:r>
      </w:ins>
      <w:del w:id="174" w:author="Liyeshi0312@163.com" w:date="2023-04-20T16:47:00Z">
        <w:r>
          <w:rPr>
            <w:rFonts w:ascii="宋体;SimSun" w:hAnsi="宋体;SimSun" w:cs="宋体;SimSun" w:eastAsia="宋体;SimSun"/>
            <w:lang w:val="en-US" w:eastAsia="en-US" w:bidi="en-US"/>
          </w:rPr>
          <w:delText>没工作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地铁的事。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：老是遇到，最近我那天还拍了个照，就是坐那个电梯的时候，电梯上面都是他们的脚印，还特别拍了个照当时。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但是我就说这个大家也没有多少歧视，因为本身就是他们的，这种工作情形就是这样子的，没有办法，所以大家这种，没有特别异样的眼神，没有说比较难做，像比如说每天在新闻里面，经常看到说有人觉得，弄很脏，说你不配之类的，</w:t>
      </w:r>
      <w:ins w:id="175" w:author="Liyeshi0312@163.com" w:date="2023-04-20T16:48:00Z">
        <w:r>
          <w:rPr>
            <w:rFonts w:ascii="宋体;SimSun" w:hAnsi="宋体;SimSun" w:cs="宋体;SimSun" w:eastAsia="宋体;SimSun"/>
            <w:lang w:val="en-US" w:eastAsia="en-US" w:bidi="en-US"/>
          </w:rPr>
          <w:t>在深圳</w:t>
        </w:r>
      </w:ins>
      <w:del w:id="176" w:author="Liyeshi0312@163.com" w:date="2023-04-20T16:48:00Z">
        <w:r>
          <w:rPr>
            <w:rFonts w:ascii="宋体;SimSun" w:hAnsi="宋体;SimSun" w:cs="宋体;SimSun" w:eastAsia="宋体;SimSun"/>
            <w:lang w:val="en-US" w:eastAsia="en-US" w:bidi="en-US"/>
          </w:rPr>
          <w:delText>他身上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是没有这样的</w:t>
      </w:r>
      <w:ins w:id="177" w:author="Liyeshi0312@163.com" w:date="2023-04-20T16:48:00Z">
        <w:r>
          <w:rPr>
            <w:rFonts w:ascii="宋体;SimSun" w:hAnsi="宋体;SimSun" w:cs="宋体;SimSun" w:eastAsia="宋体;SimSun"/>
            <w:lang w:val="en-US" w:eastAsia="en-US" w:bidi="en-US"/>
          </w:rPr>
          <w:t>情形</w:t>
        </w:r>
      </w:ins>
      <w:del w:id="178" w:author="Liyeshi0312@163.com" w:date="2023-04-20T16:48:00Z">
        <w:r>
          <w:rPr>
            <w:rFonts w:ascii="宋体;SimSun" w:hAnsi="宋体;SimSun" w:cs="宋体;SimSun" w:eastAsia="宋体;SimSun"/>
            <w:lang w:val="en-US" w:eastAsia="en-US" w:bidi="en-US"/>
          </w:rPr>
          <w:delText>信息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：好，下一个，与其他出行方式相比，您觉得地铁出行的特点是，优点和缺点？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：这个肯定准时。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：最大特点就是准时。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：他不会说有这种晚点的情况，当然也有晚点了，但是那个晚点，都是非常特殊很少。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：嗯，缺点呢。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：就是人太多了，高峰期的时候就挤爆了，我有一次直接被挤到了脸贴的那个上面。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：真的吗？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：因为你们没坐过</w:t>
      </w:r>
      <w:ins w:id="179" w:author="Liyeshi0312@163.com" w:date="2023-04-20T16:49:00Z">
        <w:r>
          <w:rPr>
            <w:rFonts w:eastAsia="宋体;SimSun" w:cs="宋体;SimSun" w:ascii="宋体;SimSun" w:hAnsi="宋体;SimSun"/>
            <w:lang w:val="en-US" w:eastAsia="en-US" w:bidi="en-US"/>
          </w:rPr>
          <w:t>4</w:t>
        </w:r>
      </w:ins>
      <w:ins w:id="180" w:author="Liyeshi0312@163.com" w:date="2023-04-20T16:49:00Z">
        <w:r>
          <w:rPr>
            <w:rFonts w:ascii="宋体;SimSun" w:hAnsi="宋体;SimSun" w:cs="宋体;SimSun" w:eastAsia="宋体;SimSun"/>
            <w:lang w:val="en-US" w:eastAsia="en-US" w:bidi="en-US"/>
          </w:rPr>
          <w:t>号</w:t>
        </w:r>
      </w:ins>
      <w:del w:id="181" w:author="Liyeshi0312@163.com" w:date="2023-04-20T16:49:00Z">
        <w:r>
          <w:rPr>
            <w:rFonts w:ascii="宋体;SimSun" w:hAnsi="宋体;SimSun" w:cs="宋体;SimSun" w:eastAsia="宋体;SimSun"/>
            <w:lang w:val="en-US" w:eastAsia="en-US" w:bidi="en-US"/>
          </w:rPr>
          <w:delText>上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线嘛，</w:t>
      </w:r>
      <w:ins w:id="182" w:author="Liyeshi0312@163.com" w:date="2023-04-20T16:49:00Z">
        <w:r>
          <w:rPr>
            <w:rFonts w:eastAsia="宋体;SimSun" w:cs="宋体;SimSun" w:ascii="宋体;SimSun" w:hAnsi="宋体;SimSun"/>
            <w:lang w:val="en-US" w:eastAsia="en-US" w:bidi="en-US"/>
          </w:rPr>
          <w:t>4</w:t>
        </w:r>
      </w:ins>
      <w:ins w:id="183" w:author="Liyeshi0312@163.com" w:date="2023-04-20T16:49:00Z">
        <w:r>
          <w:rPr>
            <w:rFonts w:ascii="宋体;SimSun" w:hAnsi="宋体;SimSun" w:cs="宋体;SimSun" w:eastAsia="宋体;SimSun"/>
            <w:lang w:val="en-US" w:eastAsia="en-US" w:bidi="en-US"/>
          </w:rPr>
          <w:t>号</w:t>
        </w:r>
      </w:ins>
      <w:del w:id="184" w:author="Liyeshi0312@163.com" w:date="2023-04-20T16:49:00Z">
        <w:r>
          <w:rPr>
            <w:rFonts w:ascii="宋体;SimSun" w:hAnsi="宋体;SimSun" w:cs="宋体;SimSun" w:eastAsia="宋体;SimSun"/>
            <w:lang w:val="en-US" w:eastAsia="en-US" w:bidi="en-US"/>
          </w:rPr>
          <w:delText>上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线那真的是，因为</w:t>
      </w:r>
      <w:ins w:id="185" w:author="Liyeshi0312@163.com" w:date="2023-04-20T16:49:00Z">
        <w:r>
          <w:rPr>
            <w:rFonts w:eastAsia="宋体;SimSun" w:cs="宋体;SimSun" w:ascii="宋体;SimSun" w:hAnsi="宋体;SimSun"/>
            <w:lang w:val="en-US" w:eastAsia="en-US" w:bidi="en-US"/>
          </w:rPr>
          <w:t>4</w:t>
        </w:r>
      </w:ins>
      <w:ins w:id="186" w:author="Liyeshi0312@163.com" w:date="2023-04-20T16:49:00Z">
        <w:r>
          <w:rPr>
            <w:rFonts w:ascii="宋体;SimSun" w:hAnsi="宋体;SimSun" w:cs="宋体;SimSun" w:eastAsia="宋体;SimSun"/>
            <w:lang w:val="en-US" w:eastAsia="en-US" w:bidi="en-US"/>
          </w:rPr>
          <w:t>号</w:t>
        </w:r>
      </w:ins>
      <w:del w:id="187" w:author="Liyeshi0312@163.com" w:date="2023-04-20T16:49:00Z">
        <w:r>
          <w:rPr>
            <w:rFonts w:ascii="宋体;SimSun" w:hAnsi="宋体;SimSun" w:cs="宋体;SimSun" w:eastAsia="宋体;SimSun"/>
            <w:lang w:val="en-US" w:eastAsia="en-US" w:bidi="en-US"/>
          </w:rPr>
          <w:delText>上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线它只有一条线，它就龙华通南山、福田的这个唯一的一条上班的线，一般你到了</w:t>
      </w:r>
      <w:r>
        <w:rPr>
          <w:rFonts w:eastAsia="宋体;SimSun" w:cs="宋体;SimSun" w:ascii="宋体;SimSun" w:hAnsi="宋体;SimSun"/>
          <w:lang w:val="en-US" w:eastAsia="en-US" w:bidi="en-US"/>
        </w:rPr>
        <w:t>7:30</w:t>
      </w:r>
      <w:r>
        <w:rPr>
          <w:rFonts w:ascii="宋体;SimSun" w:hAnsi="宋体;SimSun" w:cs="宋体;SimSun" w:eastAsia="宋体;SimSun"/>
          <w:lang w:val="en-US" w:eastAsia="en-US" w:bidi="en-US"/>
        </w:rPr>
        <w:t>以后，就特别</w:t>
      </w:r>
      <w:ins w:id="188" w:author="Liyeshi0312@163.com" w:date="2023-04-20T16:49:00Z">
        <w:r>
          <w:rPr>
            <w:rFonts w:ascii="宋体;SimSun" w:hAnsi="宋体;SimSun" w:cs="宋体;SimSun" w:eastAsia="宋体;SimSun"/>
            <w:lang w:val="en-US" w:eastAsia="en-US" w:bidi="en-US"/>
          </w:rPr>
          <w:t>特别挤</w:t>
        </w:r>
      </w:ins>
      <w:del w:id="189" w:author="Liyeshi0312@163.com" w:date="2023-04-20T16:49:00Z">
        <w:r>
          <w:rPr>
            <w:rFonts w:ascii="宋体;SimSun" w:hAnsi="宋体;SimSun" w:cs="宋体;SimSun" w:eastAsia="宋体;SimSun"/>
            <w:lang w:val="en-US" w:eastAsia="en-US" w:bidi="en-US"/>
          </w:rPr>
          <w:delText>的意思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。</w:t>
      </w:r>
      <w:r>
        <w:rPr>
          <w:rFonts w:eastAsia="宋体;SimSun" w:cs="宋体;SimSun" w:ascii="宋体;SimSun" w:hAnsi="宋体;SimSun"/>
          <w:lang w:val="en-US" w:eastAsia="en-US" w:bidi="en-US"/>
        </w:rPr>
        <w:br/>
        <w:t>00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45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05</w:t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好，您觉得通过乘坐地铁体验到的城市，与通过其他方式体验到的城市有什么不同？就是比如说您开私家车的时候，可能会看一下外面的风景，但是地铁它是在一个隧道里行进的，就是有什么特别的感受吗？坐地铁的时候，体验到的城市有什么不同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：坐地铁给我这种感觉是，身边人永远都是匆匆忙忙。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：匆匆忙忙</w:t>
      </w:r>
      <w:del w:id="190" w:author="Liyeshi0312@163.com" w:date="2023-04-20T17:03:00Z">
        <w:r>
          <w:rPr>
            <w:rFonts w:ascii="宋体;SimSun" w:hAnsi="宋体;SimSun" w:cs="宋体;SimSun" w:eastAsia="宋体;SimSun"/>
            <w:lang w:val="en-US" w:eastAsia="en-US" w:bidi="en-US"/>
          </w:rPr>
          <w:delText>匆匆忙忙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就感觉到这个城市真的是很快，因为你在地铁里面，绝对不会看到有人那种悠闲的进出，反正都是就你下去，就赶紧往前冲往前跑的，那个尤其是你到会展，你到车公庙，发现基本没有人，这个稍微慢一点，基本上都是那种小跑的速度，其实你就体验到，深圳的这个快节奏，这个是你</w:t>
      </w:r>
      <w:ins w:id="191" w:author="Liyeshi0312@163.com" w:date="2023-04-20T17:03:00Z">
        <w:r>
          <w:rPr>
            <w:rFonts w:ascii="宋体;SimSun" w:hAnsi="宋体;SimSun" w:cs="宋体;SimSun" w:eastAsia="宋体;SimSun"/>
            <w:lang w:val="en-US" w:eastAsia="en-US" w:bidi="en-US"/>
          </w:rPr>
          <w:t>坐</w:t>
        </w:r>
      </w:ins>
      <w:del w:id="192" w:author="Liyeshi0312@163.com" w:date="2023-04-20T17:03:00Z">
        <w:r>
          <w:rPr>
            <w:rFonts w:ascii="宋体;SimSun" w:hAnsi="宋体;SimSun" w:cs="宋体;SimSun" w:eastAsia="宋体;SimSun"/>
            <w:lang w:val="en-US" w:eastAsia="en-US" w:bidi="en-US"/>
          </w:rPr>
          <w:delText>做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其他的，这种交通不一样的，比如说你坐这个公交车，肯定总会有各种时间的延误之类的，那其实我们说坐地铁，很多人就是为了节省一段时间，就是说觉得时间非常宝贵。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：所以一般在大城市，地铁它主要就是时间上面</w:t>
      </w:r>
      <w:del w:id="193" w:author="Liyeshi0312@163.com" w:date="2023-04-20T17:03:00Z">
        <w:r>
          <w:rPr>
            <w:rFonts w:ascii="宋体;SimSun" w:hAnsi="宋体;SimSun" w:cs="宋体;SimSun" w:eastAsia="宋体;SimSun"/>
            <w:lang w:val="en-US" w:eastAsia="en-US" w:bidi="en-US"/>
          </w:rPr>
          <w:delText>，这个方面会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：对，这个方面相对来说会比较多一点，就是会好一点。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：好，第七个问题就是，您身边的人会乘坐地铁吗？家人或者朋友？亲戚同事都会乘坐地铁。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：会，就我老婆他们上班他就需要坐地铁的。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：哦，他不是自己开车去的，他是坐地铁。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：他一般早上坐巴士，就是跨区域的巴士，比如说从文华到南山到福田这种巴士，然后晚上回来就是坐地铁。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：好，他们乘坐地铁的方式跟你有什么不同？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：他们坐地铁主要是上班，我坐地铁那可能现在上班的少，主要是以休闲为主。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：好，请说明这些人的大致、年龄、性别、职业，就比如说你妻子的大致的年龄，职业以及日常乘坐的方式，然后也是通勤嘛？就是坐地铁。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：好，然后除此之外，您觉得在深圳，哪些人最常使用地铁，哪些人不常使用地铁？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：最常使用地铁的是跨区通行的，跨区域通行。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：就是在两个区，不同地方上班会。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：这是最常使用的，不常使用的，那就是我们说有车一族，或者是我们说这个短距离的，但是如果说这个短距离的，再有地铁能够到达的情况下，很多人都会优先选择地铁，因为像他来说时间可控。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好，看一下大概，还有后面的一般性评价，感觉第一个问题已经差不多有回答过来，就是您觉得地铁给您的生活带来怎样的变化？我感觉前面应该，第二个问题，简短总结一下，您觉得地铁给深圳的空间格局，和城市气质带来了怎样的变化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地铁第一个方面，其实是延伸了整个的深圳的大的发展空间，以前大家可能认为这个不会去的地方，现在有地铁去了，其实大家都去了，比如说我们说说的那种说偏一点的，以前觉得龙华、观澜这些地方很远，现在地铁都去了，其实你整个的这种发展都过去了。比如说我们说的以前的沙井，松岗以前我们说的这些大棚，现在大</w:t>
      </w:r>
      <w:ins w:id="194" w:author="Liyeshi0312@163.com" w:date="2023-04-21T23:15:00Z">
        <w:r>
          <w:rPr>
            <w:rFonts w:ascii="宋体;SimSun" w:hAnsi="宋体;SimSun" w:cs="宋体;SimSun" w:eastAsia="宋体;SimSun"/>
            <w:lang w:val="en-US" w:eastAsia="en-US" w:bidi="en-US"/>
          </w:rPr>
          <w:t>鹏</w:t>
        </w:r>
      </w:ins>
      <w:del w:id="195" w:author="Liyeshi0312@163.com" w:date="2023-04-21T23:15:00Z">
        <w:r>
          <w:rPr>
            <w:rFonts w:ascii="宋体;SimSun" w:hAnsi="宋体;SimSun" w:cs="宋体;SimSun" w:eastAsia="宋体;SimSun"/>
            <w:lang w:val="en-US" w:eastAsia="en-US" w:bidi="en-US"/>
          </w:rPr>
          <w:delText>棚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马上要坐地铁了，它的旅游的发展，旅游空间，其实这些都是有一定的这个拓展和延伸的。现在光明的这个地铁通了之后，其实整个来说它这种联通，它的这种发展空间就感觉变得很大了。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：好，那城市气质呢，你觉得有什么变化？就让整个城市变得更快了，还是那种。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：这是第一个是更快了，确实我们说从地铁来看，就是说带来的流量嘛。</w:t>
      </w:r>
      <w:r>
        <w:rPr>
          <w:rFonts w:eastAsia="宋体;SimSun" w:cs="宋体;SimSun" w:ascii="宋体;SimSun" w:hAnsi="宋体;SimSun"/>
          <w:lang w:val="en-US" w:eastAsia="en-US" w:bidi="en-US"/>
        </w:rPr>
        <w:br/>
        <w:t>00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50</w:t>
      </w:r>
      <w:r>
        <w:rPr>
          <w:rFonts w:ascii="宋体;SimSun" w:hAnsi="宋体;SimSun" w:cs="宋体;SimSun" w:eastAsia="宋体;SimSun"/>
          <w:lang w:val="en-US" w:eastAsia="en-US" w:bidi="en-US"/>
        </w:rPr>
        <w:t>：</w:t>
      </w:r>
      <w:r>
        <w:rPr>
          <w:rFonts w:eastAsia="宋体;SimSun" w:cs="宋体;SimSun" w:ascii="宋体;SimSun" w:hAnsi="宋体;SimSun"/>
          <w:lang w:val="en-US" w:eastAsia="en-US" w:bidi="en-US"/>
        </w:rPr>
        <w:t>07</w:t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：嗯，流量。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这个城市让流量之间更快，对不对？这个城市之间的这种流动，会越来越快，满足人们的这种需求，这是我们说的第一个方面。第二个当然我们说不光是，完全是地铁本身，其实地铁的运营，也给这个城市带来的这个气质，比如城市的地铁，对于</w:t>
      </w:r>
      <w:r>
        <w:rPr>
          <w:rFonts w:eastAsia="宋体;SimSun" w:cs="宋体;SimSun" w:ascii="宋体;SimSun" w:hAnsi="宋体;SimSun"/>
          <w:lang w:val="en-US" w:eastAsia="en-US" w:bidi="en-US"/>
        </w:rPr>
        <w:t>60</w:t>
      </w:r>
      <w:r>
        <w:rPr>
          <w:rFonts w:ascii="宋体;SimSun" w:hAnsi="宋体;SimSun" w:cs="宋体;SimSun" w:eastAsia="宋体;SimSun"/>
          <w:lang w:val="en-US" w:eastAsia="en-US" w:bidi="en-US"/>
        </w:rPr>
        <w:t>岁老人他是免费的，这个老人也就是说，你只要持有这个银联卡，或者是你只要持有</w:t>
      </w:r>
      <w:r>
        <w:rPr>
          <w:rFonts w:eastAsia="宋体;SimSun" w:cs="宋体;SimSun" w:ascii="宋体;SimSun" w:hAnsi="宋体;SimSun"/>
          <w:lang w:val="en-US" w:eastAsia="en-US" w:bidi="en-US"/>
        </w:rPr>
        <w:t>60</w:t>
      </w:r>
      <w:r>
        <w:rPr>
          <w:rFonts w:ascii="宋体;SimSun" w:hAnsi="宋体;SimSun" w:cs="宋体;SimSun" w:eastAsia="宋体;SimSun"/>
          <w:lang w:val="en-US" w:eastAsia="en-US" w:bidi="en-US"/>
        </w:rPr>
        <w:t>岁的这种身份证，其实这些都是免费的，这体现了深圳的开放、包容的这种气质。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：好，第三个问题，你认为哪些地铁站，是深圳地铁网络的核心节点？为什么？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：车公庙。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：好，就只有这一个吗？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：会展呐还有</w:t>
      </w:r>
      <w:ins w:id="196" w:author="Liyeshi0312@163.com" w:date="2023-04-20T17:06:00Z">
        <w:r>
          <w:rPr>
            <w:rFonts w:ascii="宋体;SimSun" w:hAnsi="宋体;SimSun" w:cs="宋体;SimSun" w:eastAsia="宋体;SimSun"/>
            <w:lang w:val="en-US" w:eastAsia="en-US" w:bidi="en-US"/>
          </w:rPr>
          <w:t>宝</w:t>
        </w:r>
      </w:ins>
      <w:del w:id="197" w:author="Liyeshi0312@163.com" w:date="2023-04-20T17:06:00Z">
        <w:r>
          <w:rPr>
            <w:rFonts w:ascii="宋体;SimSun" w:hAnsi="宋体;SimSun" w:cs="宋体;SimSun" w:eastAsia="宋体;SimSun"/>
            <w:lang w:val="en-US" w:eastAsia="en-US" w:bidi="en-US"/>
          </w:rPr>
          <w:delText>保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中啊，就这些都是非常重要的核心节点。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：为什么？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：因为这些都是几条线的这种交汇处，还有深圳北其实也是的，我们说多条线的这种交汇处，其实这种就是多条线、多个区域都在这里进行交汇和结合。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：第三个问题，就是除了这些之外，还有哪些地铁站令您印象深刻？有嘛？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：我的印象深刻的就是比较大很难走，就是车公庙走好久好久，就很累。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：就是车公庙是吧？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对，就觉得走得好好累，虽然我没有去过华为站，但是说看过这个网上的这种报道，比如说华为站可能印象比较深刻一点，因为它体现了，它那里面企业的一些特色，因为它对那个地铁站的一些设计，体现了他一些企业的特色，这是体现了深圳的一张名片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：第四个问题，您坐过其他城市的地铁吗？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：南京啊、广州啊、北京啊。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：您觉得那里地铁有什么特色？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地铁本身没什么特色，但是地铁站的建设会很有特色，你比如说南京的地铁，它会结合当地的这种南京的旅游，就有很多这种旅游景点，就把这种旅游景点的这种雕刻，或者是放在那个地铁站里面显示出来，就凸显这个南京的这种名片、特质，这种悠久的历史文化，把这些东西显现出来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：它是在哪里显现的一般？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：在地铁站里面，地铁站里面不是有很多墙，都是贴那种训练，不像简单的，就是一个大白墙之类的，可以有很多图，有很多这样子的这种，其他可以体现特色的一些东西。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：好的。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：深圳在这个方面相对来说就没有太多的，就比如说你很多的这种站，你体现不出，感觉不到深圳的这种特色，你比如说深圳的特色是创新、</w:t>
      </w:r>
      <w:ins w:id="198" w:author="Liyeshi0312@163.com" w:date="2023-04-20T17:07:00Z">
        <w:r>
          <w:rPr>
            <w:rFonts w:ascii="宋体;SimSun" w:hAnsi="宋体;SimSun" w:cs="宋体;SimSun" w:eastAsia="宋体;SimSun"/>
            <w:lang w:val="en-US" w:eastAsia="en-US" w:bidi="en-US"/>
          </w:rPr>
          <w:t>放荒</w:t>
        </w:r>
      </w:ins>
      <w:del w:id="199" w:author="Liyeshi0312@163.com" w:date="2023-04-20T17:07:00Z">
        <w:r>
          <w:rPr>
            <w:rFonts w:ascii="宋体;SimSun" w:hAnsi="宋体;SimSun" w:cs="宋体;SimSun" w:eastAsia="宋体;SimSun"/>
            <w:lang w:val="en-US" w:eastAsia="en-US" w:bidi="en-US"/>
          </w:rPr>
          <w:delText>放黄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牛，其实你在某些站点上面，你都可以加入相应的，这个景观的这种设计，这种景观设计是展示深圳的名片和特色。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：我感觉深圳就是广告挺多的。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嗯，就是商业气息非常浓厚，就是你走到哪里，都是这种感觉，但是这个怎么说，你跟城市的气质其实是不匹配的，因为本来这个地铁，它其实也是一个人文空间，在这个人文空间里面，其实有很多可以体现这个城市的文化气息、人文气息。其实是深圳是一个创新的城市，那比如说你在很多地铁里面，那你可以把一些创新的人物，创新一些产品，创新一些东西，那你说不想通过这种古老的手段，你可以通过电子化的手段嘛，比如说设计一些电子屏，设计一些什么样的这种电子广告之类的，这些都是可以去展现整个城市的特质的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：那广州和北京有没有给您留下特别大的影响？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：广州没有太大的印象，北京就是觉得好远。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：什么北京的换乘好远。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：北京的换乘很远，我就是觉得北京要走好久，可能北京比较大，这个可能就是这样子。北京、广州地铁都挖得比较深，感觉走很久。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就是他那个站与站之间的规划，感觉是不是广州它是更密集一点。就是深圳目前我感觉开发地，还没有广州那么多，就是广州你想到一个地方你直接坐地铁去都行，但是深圳就有一些地方，你坐了地铁你还得再行走，会有这种感觉吗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：我在广州做的不多，因为我在广州反正就是去培训或者是稍微玩一下，但总体的感觉就是，我们所说的就是觉得走好远，就换乘要走很深，就感觉你走了很久，你还没有不能承受。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：好，最后您觉得还有什么其他信息想要补充？就是刚刚那个问题你们还有你说还有想到吗？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：我觉得深圳的地铁是走高端路线的，就是他优先开发的地方，其实都是有钱的地方。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：深圳地铁不是</w:t>
      </w:r>
      <w:r>
        <w:rPr>
          <w:rFonts w:eastAsia="宋体;SimSun" w:cs="宋体;SimSun" w:ascii="宋体;SimSun" w:hAnsi="宋体;SimSun"/>
          <w:lang w:val="en-US" w:eastAsia="en-US" w:bidi="en-US"/>
        </w:rPr>
        <w:t>11</w:t>
      </w:r>
      <w:r>
        <w:rPr>
          <w:rFonts w:ascii="宋体;SimSun" w:hAnsi="宋体;SimSun" w:cs="宋体;SimSun" w:eastAsia="宋体;SimSun"/>
          <w:lang w:val="en-US" w:eastAsia="en-US" w:bidi="en-US"/>
        </w:rPr>
        <w:t>号线，有那个商务车厢。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：这个我倒没有太多体验，这个商务车厢，绝对不会说完全说是纯商务的人去做的，你比如说女性</w:t>
      </w:r>
      <w:del w:id="200" w:author="Liyeshi0312@163.com" w:date="2023-04-20T17:07:00Z">
        <w:r>
          <w:rPr>
            <w:rFonts w:ascii="宋体;SimSun" w:hAnsi="宋体;SimSun" w:cs="宋体;SimSun" w:eastAsia="宋体;SimSun"/>
            <w:lang w:val="en-US" w:eastAsia="en-US" w:bidi="en-US"/>
          </w:rPr>
          <w:delText>是</w:delText>
        </w:r>
      </w:del>
      <w:r>
        <w:rPr>
          <w:rFonts w:ascii="宋体;SimSun" w:hAnsi="宋体;SimSun" w:cs="宋体;SimSun" w:eastAsia="宋体;SimSun"/>
          <w:lang w:val="en-US" w:eastAsia="en-US" w:bidi="en-US"/>
        </w:rPr>
        <w:t>车厢。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：对，女性优先。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它只是说挂在这里而已，给了这样的一个空间，但这个空间真的能够发挥作用，那是另外一回事。那总的来说，从地铁的这些开发，哪些建设比较早，它穿过了哪些空间，在哪些地方设占比？其实我觉得跟这个经济有关，它首先穿过的其实都是有钱的地方，但是没钱的地方，就是相对来说都是比较晚的，都是政府觉得不得不发展，不得不到那个地方去，我们说的去重新，去准备土地，然后进行一整块的发展，情况看还是会发展。所以比如你像龙华这些地方，为什么一直搞不来地铁？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：嗯。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：因为龙华本来相对比较落后，然后即使就是龙华已经有一条</w:t>
      </w:r>
      <w:r>
        <w:rPr>
          <w:rFonts w:eastAsia="宋体;SimSun" w:cs="宋体;SimSun" w:ascii="宋体;SimSun" w:hAnsi="宋体;SimSun"/>
          <w:lang w:val="en-US" w:eastAsia="en-US" w:bidi="en-US"/>
        </w:rPr>
        <w:t>4</w:t>
      </w:r>
      <w:r>
        <w:rPr>
          <w:rFonts w:ascii="宋体;SimSun" w:hAnsi="宋体;SimSun" w:cs="宋体;SimSun" w:eastAsia="宋体;SimSun"/>
          <w:lang w:val="en-US" w:eastAsia="en-US" w:bidi="en-US"/>
        </w:rPr>
        <w:t>号线，但是它穿过的地方都相对来说都是有钱人，以及你们现在看，其实现在所有的一些站点，其实相对那些比较早，有落站点的基本上都是有钱的地方，当然这是一个两个的，因为第一个方面是因为他有钱，他可以去争取。第二个方面，这个地铁来了之后，可以带动周边的这种经济的这种发展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：嗯，好。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：所以地铁在这个方面，其实会有这样子的，他在规划的时候，就我觉得不完全是有体现公平。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A</w:t>
      </w:r>
      <w:r>
        <w:rPr>
          <w:rFonts w:ascii="宋体;SimSun" w:hAnsi="宋体;SimSun" w:cs="宋体;SimSun" w:eastAsia="宋体;SimSun"/>
          <w:lang w:val="en-US" w:eastAsia="en-US" w:bidi="en-US"/>
        </w:rPr>
        <w:t>：嗯，不完全体现公平，好，那我们今天的访谈就在这里结束吧。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  <w:r>
        <w:rPr>
          <w:rFonts w:ascii="宋体;SimSun" w:hAnsi="宋体;SimSun" w:cs="宋体;SimSun" w:eastAsia="宋体;SimSun"/>
          <w:lang w:val="en-US" w:eastAsia="en-US" w:bidi="en-US"/>
        </w:rPr>
        <w:t>角色</w:t>
      </w:r>
      <w:r>
        <w:rPr>
          <w:rFonts w:eastAsia="宋体;SimSun" w:cs="宋体;SimSun" w:ascii="宋体;SimSun" w:hAnsi="宋体;SimSun"/>
          <w:lang w:val="en-US" w:eastAsia="en-US" w:bidi="en-US"/>
        </w:rPr>
        <w:t>B</w:t>
      </w:r>
      <w:r>
        <w:rPr>
          <w:rFonts w:ascii="宋体;SimSun" w:hAnsi="宋体;SimSun" w:cs="宋体;SimSun" w:eastAsia="宋体;SimSun"/>
          <w:lang w:val="en-US" w:eastAsia="en-US" w:bidi="en-US"/>
        </w:rPr>
        <w:t>：好，你看你们还没有什么问题。</w:t>
      </w:r>
      <w:r>
        <w:rPr>
          <w:rFonts w:eastAsia="宋体;SimSun" w:cs="宋体;SimSun" w:ascii="宋体;SimSun" w:hAnsi="宋体;SimSun"/>
          <w:lang w:val="en-US" w:eastAsia="en-US" w:bidi="en-US"/>
        </w:rPr>
        <w:b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8"/>
  <w:trackRevisions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ngXian;等线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Times New Roman" w:hAnsi="Times New Roman" w:eastAsia="Times New Roman" w:cs="Times New Roman"/>
      <w:b/>
      <w:bCs/>
      <w:i w:val="false"/>
      <w:kern w:val="2"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Times New Roman" w:hAnsi="Times New Roman" w:eastAsia="Times New Roman" w:cs="Times New Roman"/>
      <w:b/>
      <w:bCs/>
      <w:i w:val="false"/>
      <w:iCs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Times New Roman" w:hAnsi="Times New Roman" w:eastAsia="Times New Roman" w:cs="Times New Roman"/>
      <w:b/>
      <w:bCs/>
      <w:i w:val="false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eastAsia="Times New Roman" w:cs="Times New Roman"/>
      <w:b/>
      <w:bCs/>
      <w:i w:val="false"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Times New Roman" w:hAnsi="Times New Roman" w:eastAsia="Times New Roman" w:cs="Times New Roman"/>
      <w:b/>
      <w:bCs/>
      <w:i w:val="false"/>
      <w:iCs/>
      <w:sz w:val="20"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eastAsia="Times New Roman" w:cs="Times New Roman"/>
      <w:b/>
      <w:bCs/>
      <w:i w:val="false"/>
      <w:sz w:val="16"/>
      <w:szCs w:val="16"/>
    </w:rPr>
  </w:style>
  <w:style w:type="character" w:styleId="Style8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</w:rPr>
  </w:style>
  <w:style w:type="paragraph" w:styleId="Style9">
    <w:name w:val="修订"/>
    <w:qFormat/>
    <w:pPr>
      <w:widowControl/>
    </w:pPr>
    <w:rPr>
      <w:rFonts w:ascii="Times New Roman" w:hAnsi="Times New Roman" w:eastAsia="DengXian;等线" w:cs="Times New Roman"/>
      <w:color w:val="auto"/>
      <w:sz w:val="24"/>
      <w:szCs w:val="24"/>
      <w:lang w:val="en-US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LibreOffice/5.4.7.2$Linux_X86_64 LibreOffice_project/c838ef25c16710f8838b1faec480ebba495259d0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2023-04-19T07:51:00Z</dcterms:created>
  <dc:creator/>
  <dc:description/>
  <dc:language>en-US</dc:language>
  <cp:lastModifiedBy>Liyeshi0312@163.com</cp:lastModifiedBy>
  <dcterms:modified xsi:type="dcterms:W3CDTF">2023-04-21T08:18:00Z</dcterms:modified>
  <cp:revision>4</cp:revision>
  <dc:subject/>
  <dc:title/>
</cp:coreProperties>
</file>
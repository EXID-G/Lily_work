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6684" w:rsidRDefault="00000000">
      <w:pPr>
        <w:spacing w:line="360" w:lineRule="auto"/>
        <w:rPr>
          <w:ins w:id="0" w:author="Dai Yueer" w:date="2023-05-08T16:49:00Z"/>
          <w:rFonts w:ascii="宋体" w:eastAsia="宋体" w:hAnsi="宋体" w:cs="宋体"/>
        </w:rPr>
      </w:pPr>
      <w:r>
        <w:rPr>
          <w:rFonts w:ascii="宋体" w:eastAsia="宋体" w:hAnsi="宋体" w:cs="宋体"/>
        </w:rPr>
        <w:t>00:00:00</w:t>
      </w:r>
      <w:r>
        <w:rPr>
          <w:rFonts w:ascii="宋体" w:eastAsia="宋体" w:hAnsi="宋体" w:cs="宋体"/>
        </w:rPr>
        <w:br/>
        <w:t>角色1：现在就开始录音了，你听得到吗？</w:t>
      </w:r>
      <w:r>
        <w:rPr>
          <w:rFonts w:ascii="宋体" w:eastAsia="宋体" w:hAnsi="宋体" w:cs="宋体"/>
        </w:rPr>
        <w:br/>
        <w:t>角色2：听得到。</w:t>
      </w:r>
      <w:r>
        <w:rPr>
          <w:rFonts w:ascii="宋体" w:eastAsia="宋体" w:hAnsi="宋体" w:cs="宋体"/>
        </w:rPr>
        <w:br/>
        <w:t>角色1：然后我需要先念一下须知，尊敬的深圳市民您好，我们是南方科技大学社会科学中心下属历史文化GIS实验室的学生调研员，我们正在进行一项有关深圳地铁的研究，本项目旨在以地铁为切入点，探索基础设施与城市景观和城市记忆之间的关系，以</w:t>
      </w:r>
      <w:del w:id="1" w:author="Dai Yueer" w:date="2023-05-08T15:50:00Z">
        <w:r w:rsidDel="00CE4B64">
          <w:rPr>
            <w:rFonts w:ascii="宋体" w:eastAsia="宋体" w:hAnsi="宋体" w:cs="宋体"/>
          </w:rPr>
          <w:delText>（00:00:32英文）</w:delText>
        </w:r>
      </w:del>
      <w:proofErr w:type="spellStart"/>
      <w:ins w:id="2" w:author="Dai Yueer" w:date="2023-05-08T15:50:00Z">
        <w:r w:rsidR="00CE4B64">
          <w:rPr>
            <w:rFonts w:ascii="宋体" w:eastAsia="宋体" w:hAnsi="宋体" w:cs="宋体" w:hint="eastAsia"/>
          </w:rPr>
          <w:t>W</w:t>
        </w:r>
        <w:r w:rsidR="00CE4B64">
          <w:rPr>
            <w:rFonts w:ascii="宋体" w:eastAsia="宋体" w:hAnsi="宋体" w:cs="宋体"/>
          </w:rPr>
          <w:t>ebGIS</w:t>
        </w:r>
      </w:ins>
      <w:proofErr w:type="spellEnd"/>
      <w:r>
        <w:rPr>
          <w:rFonts w:ascii="宋体" w:eastAsia="宋体" w:hAnsi="宋体" w:cs="宋体"/>
        </w:rPr>
        <w:t>的方式再现深圳城市景观与文化的变迁。您的分享对于我们的研究至关重要。</w:t>
      </w:r>
      <w:r>
        <w:rPr>
          <w:rFonts w:ascii="宋体" w:eastAsia="宋体" w:hAnsi="宋体" w:cs="宋体"/>
        </w:rPr>
        <w:br/>
        <w:t>在访谈过程中，我们会对谈话进行录音并收集相关信息，本项目组承诺所收集的信息仅使用于学术研究，不会向任何第三方提供或用作盈利目的。我们将严格保护您的个人信息与隐私，我们诚挚的感谢您对本项目的支持与帮助，如果您有任何问题或建议，可以通过邮箱与我们联系。</w:t>
      </w:r>
      <w:r>
        <w:rPr>
          <w:rFonts w:ascii="宋体" w:eastAsia="宋体" w:hAnsi="宋体" w:cs="宋体"/>
        </w:rPr>
        <w:br/>
        <w:t>角色2：Okay。</w:t>
      </w:r>
      <w:r>
        <w:rPr>
          <w:rFonts w:ascii="宋体" w:eastAsia="宋体" w:hAnsi="宋体" w:cs="宋体"/>
        </w:rPr>
        <w:br/>
        <w:t>角色1：然后我们这个访谈因为是</w:t>
      </w:r>
      <w:ins w:id="3" w:author="Dai Yueer" w:date="2023-05-08T15:51:00Z">
        <w:r w:rsidR="00CE4B64">
          <w:rPr>
            <w:rFonts w:ascii="宋体" w:eastAsia="宋体" w:hAnsi="宋体" w:cs="宋体" w:hint="eastAsia"/>
          </w:rPr>
          <w:t>线上</w:t>
        </w:r>
      </w:ins>
      <w:del w:id="4" w:author="Dai Yueer" w:date="2023-05-08T15:51:00Z">
        <w:r w:rsidDel="00CE4B64">
          <w:rPr>
            <w:rFonts w:ascii="宋体" w:eastAsia="宋体" w:hAnsi="宋体" w:cs="宋体"/>
          </w:rPr>
          <w:delText>网络</w:delText>
        </w:r>
      </w:del>
      <w:r>
        <w:rPr>
          <w:rFonts w:ascii="宋体" w:eastAsia="宋体" w:hAnsi="宋体" w:cs="宋体"/>
        </w:rPr>
        <w:t>的，所以我就在这里标一下。然后第一部分就是需要问一下你的一个基本信息。首先就是性别，当然</w:t>
      </w:r>
      <w:ins w:id="5" w:author="Dai Yueer" w:date="2023-05-08T15:51:00Z">
        <w:r w:rsidR="00CE4B64">
          <w:rPr>
            <w:rFonts w:ascii="宋体" w:eastAsia="宋体" w:hAnsi="宋体" w:cs="宋体" w:hint="eastAsia"/>
          </w:rPr>
          <w:t>，</w:t>
        </w:r>
      </w:ins>
      <w:r>
        <w:rPr>
          <w:rFonts w:ascii="宋体" w:eastAsia="宋体" w:hAnsi="宋体" w:cs="宋体"/>
        </w:rPr>
        <w:t>是女生这个不用问，然后出生年份？</w:t>
      </w:r>
      <w:r>
        <w:rPr>
          <w:rFonts w:ascii="宋体" w:eastAsia="宋体" w:hAnsi="宋体" w:cs="宋体"/>
        </w:rPr>
        <w:br/>
        <w:t>角色2： 1998年5月25。</w:t>
      </w:r>
      <w:r>
        <w:rPr>
          <w:rFonts w:ascii="宋体" w:eastAsia="宋体" w:hAnsi="宋体" w:cs="宋体"/>
        </w:rPr>
        <w:br/>
        <w:t>角色1：年份就可以了。然后是否出生在深圳？</w:t>
      </w:r>
      <w:r>
        <w:rPr>
          <w:rFonts w:ascii="宋体" w:eastAsia="宋体" w:hAnsi="宋体" w:cs="宋体"/>
        </w:rPr>
        <w:br/>
        <w:t>角色2：是的。</w:t>
      </w:r>
      <w:r>
        <w:rPr>
          <w:rFonts w:ascii="宋体" w:eastAsia="宋体" w:hAnsi="宋体" w:cs="宋体"/>
        </w:rPr>
        <w:br/>
        <w:t>角色1：</w:t>
      </w:r>
      <w:ins w:id="6" w:author="Dai Yueer" w:date="2023-05-08T15:51:00Z">
        <w:r w:rsidR="00CE4B64">
          <w:rPr>
            <w:rFonts w:ascii="宋体" w:eastAsia="宋体" w:hAnsi="宋体" w:cs="宋体" w:hint="eastAsia"/>
          </w:rPr>
          <w:t>抵深</w:t>
        </w:r>
      </w:ins>
      <w:del w:id="7" w:author="Dai Yueer" w:date="2023-05-08T15:51:00Z">
        <w:r w:rsidDel="00CE4B64">
          <w:rPr>
            <w:rFonts w:ascii="宋体" w:eastAsia="宋体" w:hAnsi="宋体" w:cs="宋体"/>
          </w:rPr>
          <w:delText>底生（音）</w:delText>
        </w:r>
      </w:del>
      <w:r>
        <w:rPr>
          <w:rFonts w:ascii="宋体" w:eastAsia="宋体" w:hAnsi="宋体" w:cs="宋体"/>
        </w:rPr>
        <w:t>年份就也是出生年份。</w:t>
      </w:r>
      <w:del w:id="8" w:author="Dai Yueer" w:date="2023-05-08T15:53:00Z">
        <w:r w:rsidDel="00CE4B64">
          <w:rPr>
            <w:rFonts w:ascii="宋体" w:eastAsia="宋体" w:hAnsi="宋体" w:cs="宋体"/>
          </w:rPr>
          <w:br/>
          <w:delText>角色2：出生在年份。</w:delText>
        </w:r>
      </w:del>
      <w:r>
        <w:rPr>
          <w:rFonts w:ascii="宋体" w:eastAsia="宋体" w:hAnsi="宋体" w:cs="宋体"/>
        </w:rPr>
        <w:br/>
        <w:t>角色1：学历。</w:t>
      </w:r>
      <w:r>
        <w:rPr>
          <w:rFonts w:ascii="宋体" w:eastAsia="宋体" w:hAnsi="宋体" w:cs="宋体"/>
        </w:rPr>
        <w:br/>
        <w:t>角色2：研究生。</w:t>
      </w:r>
      <w:r>
        <w:rPr>
          <w:rFonts w:ascii="宋体" w:eastAsia="宋体" w:hAnsi="宋体" w:cs="宋体"/>
        </w:rPr>
        <w:br/>
        <w:t>角色1：所处的职业或者行业。</w:t>
      </w:r>
      <w:r>
        <w:rPr>
          <w:rFonts w:ascii="宋体" w:eastAsia="宋体" w:hAnsi="宋体" w:cs="宋体"/>
        </w:rPr>
        <w:br/>
        <w:t>角色2：教育行业。</w:t>
      </w:r>
      <w:r>
        <w:rPr>
          <w:rFonts w:ascii="宋体" w:eastAsia="宋体" w:hAnsi="宋体" w:cs="宋体"/>
        </w:rPr>
        <w:br/>
        <w:t>角色1：主要的生活区域，在深圳的主要生活区域。</w:t>
      </w:r>
      <w:r>
        <w:rPr>
          <w:rFonts w:ascii="宋体" w:eastAsia="宋体" w:hAnsi="宋体" w:cs="宋体"/>
        </w:rPr>
        <w:br/>
        <w:t>角色2：福田和南山。</w:t>
      </w:r>
      <w:r>
        <w:rPr>
          <w:rFonts w:ascii="宋体" w:eastAsia="宋体" w:hAnsi="宋体" w:cs="宋体"/>
        </w:rPr>
        <w:br/>
        <w:t>角色1：然后我们第二部分进入到问题阶段，首先第二个部分是一个历史回溯，主要是想要探究一下轨道交通和大时空尺度上的人生变迁和城市变迁。第一个问题，</w:t>
      </w:r>
      <w:r>
        <w:rPr>
          <w:rFonts w:ascii="宋体" w:eastAsia="宋体" w:hAnsi="宋体" w:cs="宋体"/>
        </w:rPr>
        <w:lastRenderedPageBreak/>
        <w:t>您在深圳的生活经历可以粗略的分为几个阶段，就是带时间节点的那种阶段。</w:t>
      </w:r>
      <w:r>
        <w:rPr>
          <w:rFonts w:ascii="宋体" w:eastAsia="宋体" w:hAnsi="宋体" w:cs="宋体"/>
        </w:rPr>
        <w:br/>
        <w:t>角色2：上学每个不同的时段。</w:t>
      </w:r>
      <w:r>
        <w:rPr>
          <w:rFonts w:ascii="宋体" w:eastAsia="宋体" w:hAnsi="宋体" w:cs="宋体"/>
        </w:rPr>
        <w:br/>
        <w:t>角色1：如果说有搬过家的话，可以以搬家为节点，或者也可以以上学为节点。</w:t>
      </w:r>
      <w:r>
        <w:rPr>
          <w:rFonts w:ascii="宋体" w:eastAsia="宋体" w:hAnsi="宋体" w:cs="宋体"/>
        </w:rPr>
        <w:br/>
        <w:t>角色2：上学为节点，我想一想，幼儿园、小学、初中其实都算一个节点。是算一起的</w:t>
      </w:r>
      <w:ins w:id="9" w:author="Dai Yueer" w:date="2023-05-08T16:04:00Z">
        <w:r w:rsidR="000343A7">
          <w:rPr>
            <w:rFonts w:ascii="宋体" w:eastAsia="宋体" w:hAnsi="宋体" w:cs="宋体" w:hint="eastAsia"/>
          </w:rPr>
          <w:t>。</w:t>
        </w:r>
      </w:ins>
      <w:del w:id="10" w:author="Dai Yueer" w:date="2023-05-08T16:04:00Z">
        <w:r w:rsidDel="000343A7">
          <w:rPr>
            <w:rFonts w:ascii="宋体" w:eastAsia="宋体" w:hAnsi="宋体" w:cs="宋体"/>
          </w:rPr>
          <w:delText>，然后高中算一个，</w:delText>
        </w:r>
      </w:del>
      <w:r>
        <w:rPr>
          <w:rFonts w:ascii="宋体" w:eastAsia="宋体" w:hAnsi="宋体" w:cs="宋体"/>
        </w:rPr>
        <w:t>因为这三个地方都离我家很近，</w:t>
      </w:r>
      <w:ins w:id="11" w:author="Dai Yueer" w:date="2023-05-08T16:04:00Z">
        <w:r w:rsidR="000343A7">
          <w:rPr>
            <w:rFonts w:ascii="宋体" w:eastAsia="宋体" w:hAnsi="宋体" w:cs="宋体"/>
          </w:rPr>
          <w:t>然后高中算一个，</w:t>
        </w:r>
      </w:ins>
      <w:r>
        <w:rPr>
          <w:rFonts w:ascii="宋体" w:eastAsia="宋体" w:hAnsi="宋体" w:cs="宋体"/>
        </w:rPr>
        <w:t>然后</w:t>
      </w:r>
      <w:del w:id="12" w:author="Dai Yueer" w:date="2023-05-08T16:04:00Z">
        <w:r w:rsidDel="000343A7">
          <w:rPr>
            <w:rFonts w:ascii="宋体" w:eastAsia="宋体" w:hAnsi="宋体" w:cs="宋体"/>
          </w:rPr>
          <w:delText>然后高中算一个节点，</w:delText>
        </w:r>
      </w:del>
      <w:r>
        <w:rPr>
          <w:rFonts w:ascii="宋体" w:eastAsia="宋体" w:hAnsi="宋体" w:cs="宋体"/>
        </w:rPr>
        <w:t>大学算一个节点。</w:t>
      </w:r>
      <w:r>
        <w:rPr>
          <w:rFonts w:ascii="宋体" w:eastAsia="宋体" w:hAnsi="宋体" w:cs="宋体"/>
        </w:rPr>
        <w:br/>
        <w:t>角色1：就是三个节点。</w:t>
      </w:r>
      <w:r>
        <w:rPr>
          <w:rFonts w:ascii="宋体" w:eastAsia="宋体" w:hAnsi="宋体" w:cs="宋体"/>
        </w:rPr>
        <w:br/>
        <w:t>角色2：是的。</w:t>
      </w:r>
      <w:r>
        <w:rPr>
          <w:rFonts w:ascii="宋体" w:eastAsia="宋体" w:hAnsi="宋体" w:cs="宋体"/>
        </w:rPr>
        <w:br/>
        <w:t>角色1：你在每个阶段的主要生活区域</w:t>
      </w:r>
      <w:ins w:id="13" w:author="Dai Yueer" w:date="2023-05-08T16:04:00Z">
        <w:r w:rsidR="000343A7">
          <w:rPr>
            <w:rFonts w:ascii="宋体" w:eastAsia="宋体" w:hAnsi="宋体" w:cs="宋体" w:hint="eastAsia"/>
          </w:rPr>
          <w:t>呢</w:t>
        </w:r>
      </w:ins>
      <w:del w:id="14" w:author="Dai Yueer" w:date="2023-05-08T16:04:00Z">
        <w:r w:rsidDel="000343A7">
          <w:rPr>
            <w:rFonts w:ascii="宋体" w:eastAsia="宋体" w:hAnsi="宋体" w:cs="宋体"/>
          </w:rPr>
          <w:delText>。</w:delText>
        </w:r>
      </w:del>
      <w:ins w:id="15" w:author="Dai Yueer" w:date="2023-05-08T16:04:00Z">
        <w:r w:rsidR="000343A7">
          <w:rPr>
            <w:rFonts w:ascii="宋体" w:eastAsia="宋体" w:hAnsi="宋体" w:cs="宋体"/>
          </w:rPr>
          <w:t>?</w:t>
        </w:r>
      </w:ins>
      <w:r>
        <w:rPr>
          <w:rFonts w:ascii="宋体" w:eastAsia="宋体" w:hAnsi="宋体" w:cs="宋体"/>
        </w:rPr>
        <w:br/>
        <w:t>角色2：主要生活区域，第一个时段是就在福田区的益田石厦。</w:t>
      </w:r>
      <w:r>
        <w:rPr>
          <w:rFonts w:ascii="宋体" w:eastAsia="宋体" w:hAnsi="宋体" w:cs="宋体"/>
        </w:rPr>
        <w:br/>
        <w:t>角色1：福田区益田附近。</w:t>
      </w:r>
      <w:r>
        <w:rPr>
          <w:rFonts w:ascii="宋体" w:eastAsia="宋体" w:hAnsi="宋体" w:cs="宋体"/>
        </w:rPr>
        <w:br/>
        <w:t>角色2：对。然后高中的话在南山区的西丽，然后大学就在南山区的粤海街道。</w:t>
      </w:r>
      <w:r>
        <w:rPr>
          <w:rFonts w:ascii="宋体" w:eastAsia="宋体" w:hAnsi="宋体" w:cs="宋体"/>
        </w:rPr>
        <w:br/>
        <w:t>角色1：也在南山。</w:t>
      </w:r>
      <w:r>
        <w:rPr>
          <w:rFonts w:ascii="宋体" w:eastAsia="宋体" w:hAnsi="宋体" w:cs="宋体"/>
        </w:rPr>
        <w:br/>
        <w:t>角色2：对。</w:t>
      </w:r>
      <w:r>
        <w:rPr>
          <w:rFonts w:ascii="宋体" w:eastAsia="宋体" w:hAnsi="宋体" w:cs="宋体"/>
        </w:rPr>
        <w:br/>
        <w:t>角色1：这几个不同的阶段，就是可不可以在地图上示意一下，包括在这几个阶段生活的时候，周边的一个时空轨迹，经常活动的范围，我给你找张地图。你看这是一个地图，应该这几个区域都包含。</w:t>
      </w:r>
      <w:r>
        <w:rPr>
          <w:rFonts w:ascii="宋体" w:eastAsia="宋体" w:hAnsi="宋体" w:cs="宋体"/>
        </w:rPr>
        <w:br/>
        <w:t>00:05:00</w:t>
      </w:r>
      <w:r>
        <w:rPr>
          <w:rFonts w:ascii="宋体" w:eastAsia="宋体" w:hAnsi="宋体" w:cs="宋体"/>
        </w:rPr>
        <w:br/>
        <w:t>角色2：第一个阶段就在福田区的下半部分那里，就是你指的这个区。然后第二个阶段。</w:t>
      </w:r>
      <w:r>
        <w:rPr>
          <w:rFonts w:ascii="宋体" w:eastAsia="宋体" w:hAnsi="宋体" w:cs="宋体"/>
        </w:rPr>
        <w:br/>
        <w:t>角色1：你在第一阶段主要住在这里，那活动范围呢？</w:t>
      </w:r>
      <w:r>
        <w:rPr>
          <w:rFonts w:ascii="宋体" w:eastAsia="宋体" w:hAnsi="宋体" w:cs="宋体"/>
        </w:rPr>
        <w:br/>
        <w:t>角色2：活动范围，活动不了太远。就福田区内，就算是周末，周末的话就可能去一下中心书城</w:t>
      </w:r>
      <w:del w:id="16" w:author="Dai Yueer" w:date="2023-05-08T16:04:00Z">
        <w:r w:rsidDel="000343A7">
          <w:rPr>
            <w:rFonts w:ascii="宋体" w:eastAsia="宋体" w:hAnsi="宋体" w:cs="宋体"/>
          </w:rPr>
          <w:delText>（音）</w:delText>
        </w:r>
      </w:del>
      <w:r>
        <w:rPr>
          <w:rFonts w:ascii="宋体" w:eastAsia="宋体" w:hAnsi="宋体" w:cs="宋体"/>
        </w:rPr>
        <w:t>，也在福田区，或者上补习班也在福田区，也在益田石厦附近。</w:t>
      </w:r>
      <w:r>
        <w:rPr>
          <w:rFonts w:ascii="宋体" w:eastAsia="宋体" w:hAnsi="宋体" w:cs="宋体"/>
        </w:rPr>
        <w:br/>
        <w:t>角色1：这个时候的出行方式主要是什么？</w:t>
      </w:r>
      <w:r>
        <w:rPr>
          <w:rFonts w:ascii="宋体" w:eastAsia="宋体" w:hAnsi="宋体" w:cs="宋体"/>
        </w:rPr>
        <w:br/>
        <w:t>角色2：我爸送我，接送。</w:t>
      </w:r>
      <w:r>
        <w:rPr>
          <w:rFonts w:ascii="宋体" w:eastAsia="宋体" w:hAnsi="宋体" w:cs="宋体"/>
        </w:rPr>
        <w:br/>
        <w:t>角色1：就是私家车接送。</w:t>
      </w:r>
      <w:r>
        <w:rPr>
          <w:rFonts w:ascii="宋体" w:eastAsia="宋体" w:hAnsi="宋体" w:cs="宋体"/>
        </w:rPr>
        <w:br/>
        <w:t>角色2：是的。</w:t>
      </w:r>
      <w:r>
        <w:rPr>
          <w:rFonts w:ascii="宋体" w:eastAsia="宋体" w:hAnsi="宋体" w:cs="宋体"/>
        </w:rPr>
        <w:br/>
        <w:t>角色1：不考虑公共交通。</w:t>
      </w:r>
      <w:r>
        <w:rPr>
          <w:rFonts w:ascii="宋体" w:eastAsia="宋体" w:hAnsi="宋体" w:cs="宋体"/>
        </w:rPr>
        <w:br/>
        <w:t>角色2：不考虑。而且那个时候是不是地铁还没有建好？建好了，我记得初中是建</w:t>
      </w:r>
      <w:r>
        <w:rPr>
          <w:rFonts w:ascii="宋体" w:eastAsia="宋体" w:hAnsi="宋体" w:cs="宋体"/>
        </w:rPr>
        <w:lastRenderedPageBreak/>
        <w:t>好了。初中有时候会坐地铁，初中就是从石厦做回益田周五（音），然后周五回家休息的时候，中午会坐地铁。</w:t>
      </w:r>
      <w:r>
        <w:rPr>
          <w:rFonts w:ascii="宋体" w:eastAsia="宋体" w:hAnsi="宋体" w:cs="宋体"/>
        </w:rPr>
        <w:br/>
        <w:t>角色1：这个阶段出去玩多吗？</w:t>
      </w:r>
      <w:r>
        <w:rPr>
          <w:rFonts w:ascii="宋体" w:eastAsia="宋体" w:hAnsi="宋体" w:cs="宋体"/>
        </w:rPr>
        <w:br/>
        <w:t>角色2：阶段出去玩好像都是都是我爸送的。</w:t>
      </w:r>
      <w:r>
        <w:rPr>
          <w:rFonts w:ascii="宋体" w:eastAsia="宋体" w:hAnsi="宋体" w:cs="宋体"/>
        </w:rPr>
        <w:br/>
        <w:t>角色1：可能地铁还没有很方便。第二个阶段，高中的时候。</w:t>
      </w:r>
      <w:r>
        <w:rPr>
          <w:rFonts w:ascii="宋体" w:eastAsia="宋体" w:hAnsi="宋体" w:cs="宋体"/>
        </w:rPr>
        <w:br/>
        <w:t>角色2：第二阶段高中我记得也是我爸送，出去玩的话，这个时候，有时候也会坐地铁，但我们又有校车。</w:t>
      </w:r>
      <w:r>
        <w:rPr>
          <w:rFonts w:ascii="宋体" w:eastAsia="宋体" w:hAnsi="宋体" w:cs="宋体"/>
        </w:rPr>
        <w:br/>
        <w:t>角色1：上下学可能就是坐校车或者接送，也不怎么坐地铁。</w:t>
      </w:r>
      <w:r>
        <w:rPr>
          <w:rFonts w:ascii="宋体" w:eastAsia="宋体" w:hAnsi="宋体" w:cs="宋体"/>
        </w:rPr>
        <w:br/>
        <w:t>角色2：是的。</w:t>
      </w:r>
      <w:r>
        <w:rPr>
          <w:rFonts w:ascii="宋体" w:eastAsia="宋体" w:hAnsi="宋体" w:cs="宋体"/>
        </w:rPr>
        <w:br/>
        <w:t>角色1：高中就是跟朋友出去玩的。也不会坐地铁吗？</w:t>
      </w:r>
      <w:r>
        <w:rPr>
          <w:rFonts w:ascii="宋体" w:eastAsia="宋体" w:hAnsi="宋体" w:cs="宋体"/>
        </w:rPr>
        <w:br/>
        <w:t>角色2：高中会。高中跟朋友出去玩会坐地铁。我记得我们之前有去过什么东门什么。</w:t>
      </w:r>
      <w:r>
        <w:rPr>
          <w:rFonts w:ascii="宋体" w:eastAsia="宋体" w:hAnsi="宋体" w:cs="宋体"/>
        </w:rPr>
        <w:br/>
        <w:t>角色1：那就是跟朋友出去玩的时候，选择交通工具，公共交通工具选择什么比较多？</w:t>
      </w:r>
      <w:r>
        <w:rPr>
          <w:rFonts w:ascii="宋体" w:eastAsia="宋体" w:hAnsi="宋体" w:cs="宋体"/>
        </w:rPr>
        <w:br/>
        <w:t>角色2：应该就是地铁。</w:t>
      </w:r>
      <w:r>
        <w:rPr>
          <w:rFonts w:ascii="宋体" w:eastAsia="宋体" w:hAnsi="宋体" w:cs="宋体"/>
        </w:rPr>
        <w:br/>
        <w:t>角色1：Okay。主要是从哪做到哪。</w:t>
      </w:r>
      <w:r>
        <w:rPr>
          <w:rFonts w:ascii="宋体" w:eastAsia="宋体" w:hAnsi="宋体" w:cs="宋体"/>
        </w:rPr>
        <w:br/>
        <w:t>角色2：要看去哪个地方玩了。一般深圳地铁还蛮方便的，基本上去哪里都能坐。</w:t>
      </w:r>
      <w:r>
        <w:rPr>
          <w:rFonts w:ascii="宋体" w:eastAsia="宋体" w:hAnsi="宋体" w:cs="宋体"/>
        </w:rPr>
        <w:br/>
        <w:t>角色1：第三个阶段到大学了。</w:t>
      </w:r>
      <w:r>
        <w:rPr>
          <w:rFonts w:ascii="宋体" w:eastAsia="宋体" w:hAnsi="宋体" w:cs="宋体"/>
        </w:rPr>
        <w:br/>
        <w:t>角色2：大学的话是有坐地铁去学校回来的，大学的时候我爸他就不送我了，他就只有开学的时候送一下，期末的时候接一下，然后剩下的时候我有时候会打车，然后有时候就坐地铁。</w:t>
      </w:r>
      <w:del w:id="17" w:author="Dai Yueer" w:date="2023-05-08T16:05:00Z">
        <w:r w:rsidDel="000343A7">
          <w:rPr>
            <w:rFonts w:ascii="宋体" w:eastAsia="宋体" w:hAnsi="宋体" w:cs="宋体"/>
          </w:rPr>
          <w:delText>自从</w:delText>
        </w:r>
      </w:del>
      <w:r>
        <w:rPr>
          <w:rFonts w:ascii="宋体" w:eastAsia="宋体" w:hAnsi="宋体" w:cs="宋体"/>
        </w:rPr>
        <w:t>我记得我大三还是大几的时候，我有点忘了，就有一个9号线，建好了。当时是新建了一条线，然后就有一个站，离我寝室还挺近的，那个站叫粤海门。</w:t>
      </w:r>
      <w:r>
        <w:rPr>
          <w:rFonts w:ascii="宋体" w:eastAsia="宋体" w:hAnsi="宋体" w:cs="宋体"/>
        </w:rPr>
        <w:br/>
        <w:t>角色1：然后之后是因为有一个比较近的站，所以可能坐地铁多了起来。</w:t>
      </w:r>
      <w:r>
        <w:rPr>
          <w:rFonts w:ascii="宋体" w:eastAsia="宋体" w:hAnsi="宋体" w:cs="宋体"/>
        </w:rPr>
        <w:br/>
        <w:t>角色2：因为如果9号线没有建好的话，我好像就得转两次，然后当时有时候懒得转就会打车。</w:t>
      </w:r>
      <w:r>
        <w:rPr>
          <w:rFonts w:ascii="宋体" w:eastAsia="宋体" w:hAnsi="宋体" w:cs="宋体"/>
        </w:rPr>
        <w:br/>
        <w:t>角色1：这个阶段的活动范围大概是怎么样？这是第三个阶段。</w:t>
      </w:r>
      <w:r>
        <w:rPr>
          <w:rFonts w:ascii="宋体" w:eastAsia="宋体" w:hAnsi="宋体" w:cs="宋体"/>
        </w:rPr>
        <w:br/>
        <w:t>角色2：第三个阶段，范围还蛮多的。第三个阶段的话，就打车变多了，如果地铁</w:t>
      </w:r>
      <w:r>
        <w:rPr>
          <w:rFonts w:ascii="宋体" w:eastAsia="宋体" w:hAnsi="宋体" w:cs="宋体"/>
        </w:rPr>
        <w:lastRenderedPageBreak/>
        <w:t>不用转的话，我一般我可能也会坐地铁，就不用转太多次或者是,。</w:t>
      </w:r>
      <w:r>
        <w:rPr>
          <w:rFonts w:ascii="宋体" w:eastAsia="宋体" w:hAnsi="宋体" w:cs="宋体"/>
        </w:rPr>
        <w:br/>
        <w:t>角色1：但主要还是打车。</w:t>
      </w:r>
      <w:r>
        <w:rPr>
          <w:rFonts w:ascii="宋体" w:eastAsia="宋体" w:hAnsi="宋体" w:cs="宋体"/>
        </w:rPr>
        <w:br/>
        <w:t>角色2：打车、地铁。都有吧？</w:t>
      </w:r>
      <w:r>
        <w:rPr>
          <w:rFonts w:ascii="宋体" w:eastAsia="宋体" w:hAnsi="宋体" w:cs="宋体"/>
        </w:rPr>
        <w:br/>
        <w:t>角色1：活动范围其实比较广，是不是不太好说？</w:t>
      </w:r>
      <w:r>
        <w:rPr>
          <w:rFonts w:ascii="宋体" w:eastAsia="宋体" w:hAnsi="宋体" w:cs="宋体"/>
        </w:rPr>
        <w:br/>
        <w:t>角色2：是的。</w:t>
      </w:r>
      <w:r>
        <w:rPr>
          <w:rFonts w:ascii="宋体" w:eastAsia="宋体" w:hAnsi="宋体" w:cs="宋体"/>
        </w:rPr>
        <w:br/>
        <w:t>角色1：然后第二个问题，在地铁出现之前，你的日常出行的典型线路与目的是工作日和周末这种规律性出行。</w:t>
      </w:r>
      <w:r>
        <w:rPr>
          <w:rFonts w:ascii="宋体" w:eastAsia="宋体" w:hAnsi="宋体" w:cs="宋体"/>
        </w:rPr>
        <w:br/>
        <w:t>角色2：地铁出现之前，你是说您地铁还没有修好的时候吗？</w:t>
      </w:r>
      <w:r>
        <w:rPr>
          <w:rFonts w:ascii="宋体" w:eastAsia="宋体" w:hAnsi="宋体" w:cs="宋体"/>
        </w:rPr>
        <w:br/>
        <w:t>00:10:00</w:t>
      </w:r>
      <w:r>
        <w:rPr>
          <w:rFonts w:ascii="宋体" w:eastAsia="宋体" w:hAnsi="宋体" w:cs="宋体"/>
        </w:rPr>
        <w:br/>
        <w:t>角色1：就是你的生活中，你觉得可能就是你生活的部分，地铁还普及不到的时候。</w:t>
      </w:r>
      <w:r>
        <w:rPr>
          <w:rFonts w:ascii="宋体" w:eastAsia="宋体" w:hAnsi="宋体" w:cs="宋体"/>
        </w:rPr>
        <w:br/>
        <w:t>角色2：我日常出行、上学，然后周末上补习班，兴趣班。</w:t>
      </w:r>
      <w:r>
        <w:rPr>
          <w:rFonts w:ascii="宋体" w:eastAsia="宋体" w:hAnsi="宋体" w:cs="宋体"/>
        </w:rPr>
        <w:br/>
        <w:t>角色1：这个路线大概是.</w:t>
      </w:r>
      <w:r>
        <w:rPr>
          <w:rFonts w:ascii="宋体" w:eastAsia="宋体" w:hAnsi="宋体" w:cs="宋体"/>
        </w:rPr>
        <w:br/>
        <w:t>角色2：还有走路，走路可能就在走几百米，益田那里，上小学走几百米，然后上初中的话，一两千米。</w:t>
      </w:r>
      <w:r>
        <w:rPr>
          <w:rFonts w:ascii="宋体" w:eastAsia="宋体" w:hAnsi="宋体" w:cs="宋体"/>
        </w:rPr>
        <w:br/>
        <w:t>角色1：上初中也是走路？</w:t>
      </w:r>
      <w:r>
        <w:rPr>
          <w:rFonts w:ascii="宋体" w:eastAsia="宋体" w:hAnsi="宋体" w:cs="宋体"/>
        </w:rPr>
        <w:br/>
        <w:t>角色2：可以走，但也可以坐地铁，也可以私家车。</w:t>
      </w:r>
      <w:r>
        <w:rPr>
          <w:rFonts w:ascii="宋体" w:eastAsia="宋体" w:hAnsi="宋体" w:cs="宋体"/>
        </w:rPr>
        <w:br/>
        <w:t>角色1：这个时候可能坐地铁还不是很多是吗？</w:t>
      </w:r>
      <w:r>
        <w:rPr>
          <w:rFonts w:ascii="宋体" w:eastAsia="宋体" w:hAnsi="宋体" w:cs="宋体"/>
        </w:rPr>
        <w:br/>
        <w:t>角色2：有坐了。这个时候都办卡了。然后后来就不用卡了。后来就直接刷手机就可以。</w:t>
      </w:r>
      <w:r>
        <w:rPr>
          <w:rFonts w:ascii="宋体" w:eastAsia="宋体" w:hAnsi="宋体" w:cs="宋体"/>
        </w:rPr>
        <w:br/>
        <w:t>角色1：补习班也是走路吗？</w:t>
      </w:r>
      <w:r>
        <w:rPr>
          <w:rFonts w:ascii="宋体" w:eastAsia="宋体" w:hAnsi="宋体" w:cs="宋体"/>
        </w:rPr>
        <w:br/>
        <w:t>角色2：不是</w:t>
      </w:r>
      <w:ins w:id="18" w:author="Dai Yueer" w:date="2023-05-08T16:05:00Z">
        <w:r w:rsidR="000C7294">
          <w:rPr>
            <w:rFonts w:ascii="宋体" w:eastAsia="宋体" w:hAnsi="宋体" w:cs="宋体" w:hint="eastAsia"/>
          </w:rPr>
          <w:t>，</w:t>
        </w:r>
      </w:ins>
      <w:r>
        <w:rPr>
          <w:rFonts w:ascii="宋体" w:eastAsia="宋体" w:hAnsi="宋体" w:cs="宋体"/>
        </w:rPr>
        <w:t>补习班都是接送。</w:t>
      </w:r>
      <w:r>
        <w:rPr>
          <w:rFonts w:ascii="宋体" w:eastAsia="宋体" w:hAnsi="宋体" w:cs="宋体"/>
        </w:rPr>
        <w:br/>
        <w:t>角色1：补习班就是私家车接送。</w:t>
      </w:r>
      <w:r>
        <w:rPr>
          <w:rFonts w:ascii="宋体" w:eastAsia="宋体" w:hAnsi="宋体" w:cs="宋体"/>
        </w:rPr>
        <w:br/>
        <w:t>角色2：是的。然后这些路线基本上就是在家附近还是会远一点？</w:t>
      </w:r>
      <w:r>
        <w:rPr>
          <w:rFonts w:ascii="宋体" w:eastAsia="宋体" w:hAnsi="宋体" w:cs="宋体"/>
        </w:rPr>
        <w:br/>
        <w:t>角色2：基本上都在家附近。但我记得我好像在学而思，有一个学而思，还有点远，好像是在四川大厦还是什么。</w:t>
      </w:r>
      <w:r>
        <w:rPr>
          <w:rFonts w:ascii="宋体" w:eastAsia="宋体" w:hAnsi="宋体" w:cs="宋体"/>
        </w:rPr>
        <w:br/>
        <w:t>角色1：然后一般怎么去？</w:t>
      </w:r>
      <w:r>
        <w:rPr>
          <w:rFonts w:ascii="宋体" w:eastAsia="宋体" w:hAnsi="宋体" w:cs="宋体"/>
        </w:rPr>
        <w:br/>
        <w:t>角色2：这个接送。</w:t>
      </w:r>
      <w:r>
        <w:rPr>
          <w:rFonts w:ascii="宋体" w:eastAsia="宋体" w:hAnsi="宋体" w:cs="宋体"/>
        </w:rPr>
        <w:br/>
        <w:t>角色1： Ok。这个里面这些出行方式里面都没有考虑过公交车吗？</w:t>
      </w:r>
      <w:r>
        <w:rPr>
          <w:rFonts w:ascii="宋体" w:eastAsia="宋体" w:hAnsi="宋体" w:cs="宋体"/>
        </w:rPr>
        <w:br/>
      </w:r>
      <w:r>
        <w:rPr>
          <w:rFonts w:ascii="宋体" w:eastAsia="宋体" w:hAnsi="宋体" w:cs="宋体"/>
        </w:rPr>
        <w:lastRenderedPageBreak/>
        <w:t>角色2：对，我坐公交很少。非常少。</w:t>
      </w:r>
      <w:r>
        <w:rPr>
          <w:rFonts w:ascii="宋体" w:eastAsia="宋体" w:hAnsi="宋体" w:cs="宋体"/>
        </w:rPr>
        <w:br/>
        <w:t>角色1：为什么？</w:t>
      </w:r>
      <w:r>
        <w:rPr>
          <w:rFonts w:ascii="宋体" w:eastAsia="宋体" w:hAnsi="宋体" w:cs="宋体"/>
        </w:rPr>
        <w:br/>
        <w:t>角色2：我也不知道。可能我有地铁我就不会选择公交，因为感觉地铁比公交更方便，然后更一清二楚，然后公交有时候不知道从哪坐哪。</w:t>
      </w:r>
      <w:r>
        <w:rPr>
          <w:rFonts w:ascii="宋体" w:eastAsia="宋体" w:hAnsi="宋体" w:cs="宋体"/>
        </w:rPr>
        <w:br/>
        <w:t>角色1：不怎么选择公交。</w:t>
      </w:r>
      <w:r>
        <w:rPr>
          <w:rFonts w:ascii="宋体" w:eastAsia="宋体" w:hAnsi="宋体" w:cs="宋体"/>
        </w:rPr>
        <w:br/>
        <w:t>角色2：是的。</w:t>
      </w:r>
      <w:r>
        <w:rPr>
          <w:rFonts w:ascii="宋体" w:eastAsia="宋体" w:hAnsi="宋体" w:cs="宋体"/>
        </w:rPr>
        <w:br/>
        <w:t>角色1：因为地铁比清晰。</w:t>
      </w:r>
      <w:r>
        <w:rPr>
          <w:rFonts w:ascii="宋体" w:eastAsia="宋体" w:hAnsi="宋体" w:cs="宋体"/>
        </w:rPr>
        <w:br/>
        <w:t>角色2：是的。地铁又新，然后还有空调。</w:t>
      </w:r>
      <w:r>
        <w:rPr>
          <w:rFonts w:ascii="宋体" w:eastAsia="宋体" w:hAnsi="宋体" w:cs="宋体"/>
        </w:rPr>
        <w:br/>
        <w:t>角色1：就是地铁出现之前，普及到你那里之前，只能坐公交的时候，你一般也不坐公交。</w:t>
      </w:r>
      <w:r>
        <w:rPr>
          <w:rFonts w:ascii="宋体" w:eastAsia="宋体" w:hAnsi="宋体" w:cs="宋体"/>
        </w:rPr>
        <w:br/>
        <w:t>角色2：地铁好像是在小学初中那个时候就普及了。我在小学初中之前已经不记得有没有坐过公交了，反正就感觉坐公交特别少。可能是有的。</w:t>
      </w:r>
      <w:r>
        <w:rPr>
          <w:rFonts w:ascii="宋体" w:eastAsia="宋体" w:hAnsi="宋体" w:cs="宋体"/>
        </w:rPr>
        <w:br/>
        <w:t>角色1：Okay。</w:t>
      </w:r>
      <w:r>
        <w:rPr>
          <w:rFonts w:ascii="宋体" w:eastAsia="宋体" w:hAnsi="宋体" w:cs="宋体"/>
        </w:rPr>
        <w:br/>
        <w:t>角色2：肯定是有人带着的。</w:t>
      </w:r>
      <w:r>
        <w:rPr>
          <w:rFonts w:ascii="宋体" w:eastAsia="宋体" w:hAnsi="宋体" w:cs="宋体"/>
        </w:rPr>
        <w:br/>
        <w:t>角色1：然后刚刚说的日常出行的时空轨迹，可不可以也在地图上示意一下？</w:t>
      </w:r>
      <w:r>
        <w:rPr>
          <w:rFonts w:ascii="宋体" w:eastAsia="宋体" w:hAnsi="宋体" w:cs="宋体"/>
        </w:rPr>
        <w:br/>
        <w:t>角色2：好，就在福田区里面。</w:t>
      </w:r>
      <w:r>
        <w:rPr>
          <w:rFonts w:ascii="宋体" w:eastAsia="宋体" w:hAnsi="宋体" w:cs="宋体"/>
        </w:rPr>
        <w:br/>
        <w:t>角色1：这是益田石厦周围？</w:t>
      </w:r>
      <w:r>
        <w:rPr>
          <w:rFonts w:ascii="宋体" w:eastAsia="宋体" w:hAnsi="宋体" w:cs="宋体"/>
        </w:rPr>
        <w:br/>
        <w:t>角色2：是的。</w:t>
      </w:r>
      <w:r>
        <w:rPr>
          <w:rFonts w:ascii="宋体" w:eastAsia="宋体" w:hAnsi="宋体" w:cs="宋体"/>
        </w:rPr>
        <w:br/>
        <w:t>角色1：然后远的话就到四川大厦。</w:t>
      </w:r>
      <w:r>
        <w:rPr>
          <w:rFonts w:ascii="宋体" w:eastAsia="宋体" w:hAnsi="宋体" w:cs="宋体"/>
        </w:rPr>
        <w:br/>
        <w:t>角色2：对，我忘了四川大厦在哪个区。</w:t>
      </w:r>
      <w:r>
        <w:rPr>
          <w:rFonts w:ascii="宋体" w:eastAsia="宋体" w:hAnsi="宋体" w:cs="宋体"/>
        </w:rPr>
        <w:br/>
        <w:t>角色1：好像在罗湖，百花那里。</w:t>
      </w:r>
      <w:r>
        <w:rPr>
          <w:rFonts w:ascii="宋体" w:eastAsia="宋体" w:hAnsi="宋体" w:cs="宋体"/>
        </w:rPr>
        <w:br/>
        <w:t>角色2：反正补习班儿和家里。</w:t>
      </w:r>
      <w:r>
        <w:rPr>
          <w:rFonts w:ascii="宋体" w:eastAsia="宋体" w:hAnsi="宋体" w:cs="宋体"/>
        </w:rPr>
        <w:br/>
        <w:t>角色1：第一个阶段就是幼儿园小学初中的时候基本上活动路线就是这样。</w:t>
      </w:r>
      <w:r>
        <w:rPr>
          <w:rFonts w:ascii="宋体" w:eastAsia="宋体" w:hAnsi="宋体" w:cs="宋体"/>
        </w:rPr>
        <w:br/>
        <w:t>角色2：是的。</w:t>
      </w:r>
      <w:r>
        <w:rPr>
          <w:rFonts w:ascii="宋体" w:eastAsia="宋体" w:hAnsi="宋体" w:cs="宋体"/>
        </w:rPr>
        <w:br/>
        <w:t>角色1：高中的时候有什么典型的路线吗？</w:t>
      </w:r>
      <w:r>
        <w:rPr>
          <w:rFonts w:ascii="宋体" w:eastAsia="宋体" w:hAnsi="宋体" w:cs="宋体"/>
        </w:rPr>
        <w:br/>
        <w:t>角色2：高中的典型就是从益田到西丽，在然后西丽回益田。</w:t>
      </w:r>
      <w:r>
        <w:rPr>
          <w:rFonts w:ascii="宋体" w:eastAsia="宋体" w:hAnsi="宋体" w:cs="宋体"/>
        </w:rPr>
        <w:br/>
        <w:t>角色1：然后主要是接送。</w:t>
      </w:r>
      <w:r>
        <w:rPr>
          <w:rFonts w:ascii="宋体" w:eastAsia="宋体" w:hAnsi="宋体" w:cs="宋体"/>
        </w:rPr>
        <w:br/>
        <w:t>角色2：接送。高中有时候周末会去画室。</w:t>
      </w:r>
      <w:r>
        <w:rPr>
          <w:rFonts w:ascii="宋体" w:eastAsia="宋体" w:hAnsi="宋体" w:cs="宋体"/>
        </w:rPr>
        <w:br/>
      </w:r>
      <w:r>
        <w:rPr>
          <w:rFonts w:ascii="宋体" w:eastAsia="宋体" w:hAnsi="宋体" w:cs="宋体"/>
        </w:rPr>
        <w:lastRenderedPageBreak/>
        <w:t>角色1：怎么去？</w:t>
      </w:r>
      <w:r>
        <w:rPr>
          <w:rFonts w:ascii="宋体" w:eastAsia="宋体" w:hAnsi="宋体" w:cs="宋体"/>
        </w:rPr>
        <w:br/>
        <w:t>角色2：也是接送，都是接送。</w:t>
      </w:r>
      <w:r>
        <w:rPr>
          <w:rFonts w:ascii="宋体" w:eastAsia="宋体" w:hAnsi="宋体" w:cs="宋体"/>
        </w:rPr>
        <w:br/>
        <w:t>角色1：第三个阶段。</w:t>
      </w:r>
      <w:r>
        <w:rPr>
          <w:rFonts w:ascii="宋体" w:eastAsia="宋体" w:hAnsi="宋体" w:cs="宋体"/>
        </w:rPr>
        <w:br/>
        <w:t>角色2：第三阶段大学，大学看我有没有什么工作或者是怎么的，然后因为工作不是固定的，就有可能会在不同的地点，所以会看远近方不方便，要不要转，以及我当时累不累，选择地铁或者是打车。</w:t>
      </w:r>
      <w:r>
        <w:rPr>
          <w:rFonts w:ascii="宋体" w:eastAsia="宋体" w:hAnsi="宋体" w:cs="宋体"/>
        </w:rPr>
        <w:br/>
        <w:t>角色1：这个时候可能就是路线比较的不规律。</w:t>
      </w:r>
      <w:r>
        <w:rPr>
          <w:rFonts w:ascii="宋体" w:eastAsia="宋体" w:hAnsi="宋体" w:cs="宋体"/>
        </w:rPr>
        <w:br/>
        <w:t>00:15:01</w:t>
      </w:r>
      <w:r>
        <w:rPr>
          <w:rFonts w:ascii="宋体" w:eastAsia="宋体" w:hAnsi="宋体" w:cs="宋体"/>
        </w:rPr>
        <w:br/>
        <w:t>角色2：是的。</w:t>
      </w:r>
      <w:r>
        <w:rPr>
          <w:rFonts w:ascii="宋体" w:eastAsia="宋体" w:hAnsi="宋体" w:cs="宋体"/>
        </w:rPr>
        <w:br/>
        <w:t>角色1：基本上会涉及到哪几个区，主要是在哪几个区进行。</w:t>
      </w:r>
      <w:r>
        <w:rPr>
          <w:rFonts w:ascii="宋体" w:eastAsia="宋体" w:hAnsi="宋体" w:cs="宋体"/>
        </w:rPr>
        <w:br/>
        <w:t>角色2：我当然是比较喜欢近一点的工作。我在第三个时间阶段的话，主要要么就是住在南山，要么就是住在福田，然后我就会比较喜欢这两个区的工作，但我也有接过比较远的，比如说宝安或者是大浪。大浪是在龙华还是龙岗？</w:t>
      </w:r>
      <w:r>
        <w:rPr>
          <w:rFonts w:ascii="宋体" w:eastAsia="宋体" w:hAnsi="宋体" w:cs="宋体"/>
        </w:rPr>
        <w:br/>
        <w:t>角色1：龙华。</w:t>
      </w:r>
      <w:r>
        <w:rPr>
          <w:rFonts w:ascii="宋体" w:eastAsia="宋体" w:hAnsi="宋体" w:cs="宋体"/>
        </w:rPr>
        <w:br/>
        <w:t>角色2：是的。然后龙岗也有去过，罗湖也有。基本上深圳各个区除了偏远的那几个都有吧，除了盐田，坪山都去过。</w:t>
      </w:r>
      <w:r>
        <w:rPr>
          <w:rFonts w:ascii="宋体" w:eastAsia="宋体" w:hAnsi="宋体" w:cs="宋体"/>
        </w:rPr>
        <w:br/>
        <w:t>角色1：Ok你去这些地方的时候，有没有在出行方式选择上面有没有一些侧重？</w:t>
      </w:r>
      <w:r>
        <w:rPr>
          <w:rFonts w:ascii="宋体" w:eastAsia="宋体" w:hAnsi="宋体" w:cs="宋体"/>
        </w:rPr>
        <w:br/>
        <w:t>角色2：就要看我这些临时工作包不包车了，如果包车的话，肯定打车，如果不包车的话，我会视情况选地铁还是打车。</w:t>
      </w:r>
      <w:r>
        <w:rPr>
          <w:rFonts w:ascii="宋体" w:eastAsia="宋体" w:hAnsi="宋体" w:cs="宋体"/>
        </w:rPr>
        <w:br/>
        <w:t>角色1：总的来说，你觉得当时去这些地方的时候，地铁方便吗？</w:t>
      </w:r>
      <w:r>
        <w:rPr>
          <w:rFonts w:ascii="宋体" w:eastAsia="宋体" w:hAnsi="宋体" w:cs="宋体"/>
        </w:rPr>
        <w:br/>
        <w:t>角色2：其实是方便的。比如说南山的那个叫什么？卖衣服的那个地方。</w:t>
      </w:r>
      <w:r>
        <w:rPr>
          <w:rFonts w:ascii="宋体" w:eastAsia="宋体" w:hAnsi="宋体" w:cs="宋体"/>
        </w:rPr>
        <w:br/>
        <w:t>角色1：</w:t>
      </w:r>
      <w:ins w:id="19" w:author="Dai Yueer" w:date="2023-05-08T16:15:00Z">
        <w:r w:rsidR="004F6A05">
          <w:rPr>
            <w:rFonts w:ascii="宋体" w:eastAsia="宋体" w:hAnsi="宋体" w:cs="宋体" w:hint="eastAsia"/>
          </w:rPr>
          <w:t>海岸</w:t>
        </w:r>
      </w:ins>
      <w:del w:id="20" w:author="Dai Yueer" w:date="2023-05-08T16:15:00Z">
        <w:r w:rsidDel="004F6A05">
          <w:rPr>
            <w:rFonts w:ascii="宋体" w:eastAsia="宋体" w:hAnsi="宋体" w:cs="宋体"/>
          </w:rPr>
          <w:delText>安</w:delText>
        </w:r>
      </w:del>
      <w:r>
        <w:rPr>
          <w:rFonts w:ascii="宋体" w:eastAsia="宋体" w:hAnsi="宋体" w:cs="宋体"/>
        </w:rPr>
        <w:t>城</w:t>
      </w:r>
      <w:del w:id="21" w:author="Dai Yueer" w:date="2023-05-08T16:15:00Z">
        <w:r w:rsidDel="004F6A05">
          <w:rPr>
            <w:rFonts w:ascii="宋体" w:eastAsia="宋体" w:hAnsi="宋体" w:cs="宋体"/>
          </w:rPr>
          <w:delText>（音）</w:delText>
        </w:r>
      </w:del>
      <w:r>
        <w:rPr>
          <w:rFonts w:ascii="宋体" w:eastAsia="宋体" w:hAnsi="宋体" w:cs="宋体"/>
        </w:rPr>
        <w:br/>
        <w:t>角色2：不是</w:t>
      </w:r>
      <w:ins w:id="22" w:author="Dai Yueer" w:date="2023-05-08T16:15:00Z">
        <w:r w:rsidR="004F6A05">
          <w:rPr>
            <w:rFonts w:ascii="宋体" w:eastAsia="宋体" w:hAnsi="宋体" w:cs="宋体" w:hint="eastAsia"/>
          </w:rPr>
          <w:t>海岸</w:t>
        </w:r>
      </w:ins>
      <w:del w:id="23" w:author="Dai Yueer" w:date="2023-05-08T16:15:00Z">
        <w:r w:rsidDel="004F6A05">
          <w:rPr>
            <w:rFonts w:ascii="宋体" w:eastAsia="宋体" w:hAnsi="宋体" w:cs="宋体"/>
          </w:rPr>
          <w:delText>安</w:delText>
        </w:r>
      </w:del>
      <w:r>
        <w:rPr>
          <w:rFonts w:ascii="宋体" w:eastAsia="宋体" w:hAnsi="宋体" w:cs="宋体"/>
        </w:rPr>
        <w:t>城，离我们学校蛮近的。</w:t>
      </w:r>
      <w:r>
        <w:rPr>
          <w:rFonts w:ascii="宋体" w:eastAsia="宋体" w:hAnsi="宋体" w:cs="宋体"/>
        </w:rPr>
        <w:br/>
        <w:t>角色1：海港城。</w:t>
      </w:r>
      <w:r>
        <w:rPr>
          <w:rFonts w:ascii="宋体" w:eastAsia="宋体" w:hAnsi="宋体" w:cs="宋体"/>
        </w:rPr>
        <w:br/>
        <w:t>角色2：它不是商场。</w:t>
      </w:r>
      <w:r>
        <w:rPr>
          <w:rFonts w:ascii="宋体" w:eastAsia="宋体" w:hAnsi="宋体" w:cs="宋体"/>
        </w:rPr>
        <w:br/>
        <w:t>角色1：南油。</w:t>
      </w:r>
      <w:r>
        <w:rPr>
          <w:rFonts w:ascii="宋体" w:eastAsia="宋体" w:hAnsi="宋体" w:cs="宋体"/>
        </w:rPr>
        <w:br/>
        <w:t>角色2：对，南油的话，但是我如果去南油的话，其实是会打车的。因为比较近，然后有时候会有点懒得坐地铁。</w:t>
      </w:r>
      <w:r>
        <w:rPr>
          <w:rFonts w:ascii="宋体" w:eastAsia="宋体" w:hAnsi="宋体" w:cs="宋体"/>
        </w:rPr>
        <w:br/>
      </w:r>
      <w:r>
        <w:rPr>
          <w:rFonts w:ascii="宋体" w:eastAsia="宋体" w:hAnsi="宋体" w:cs="宋体"/>
        </w:rPr>
        <w:lastRenderedPageBreak/>
        <w:t>角色1：懒得坐地铁，那公交呢。</w:t>
      </w:r>
      <w:r>
        <w:rPr>
          <w:rFonts w:ascii="宋体" w:eastAsia="宋体" w:hAnsi="宋体" w:cs="宋体"/>
        </w:rPr>
        <w:br/>
        <w:t>角色2：公交更不做了。</w:t>
      </w:r>
      <w:r>
        <w:rPr>
          <w:rFonts w:ascii="宋体" w:eastAsia="宋体" w:hAnsi="宋体" w:cs="宋体"/>
        </w:rPr>
        <w:br/>
        <w:t>角色1：基本上公交就没有在考虑范围之内</w:t>
      </w:r>
      <w:ins w:id="24" w:author="Dai Yueer" w:date="2023-05-08T16:16:00Z">
        <w:r w:rsidR="004F6A05">
          <w:rPr>
            <w:rFonts w:ascii="宋体" w:eastAsia="宋体" w:hAnsi="宋体" w:cs="宋体" w:hint="eastAsia"/>
          </w:rPr>
          <w:t>？</w:t>
        </w:r>
      </w:ins>
      <w:del w:id="25" w:author="Dai Yueer" w:date="2023-05-08T16:16:00Z">
        <w:r w:rsidDel="004F6A05">
          <w:rPr>
            <w:rFonts w:ascii="宋体" w:eastAsia="宋体" w:hAnsi="宋体" w:cs="宋体"/>
          </w:rPr>
          <w:delText>。</w:delText>
        </w:r>
      </w:del>
      <w:r>
        <w:rPr>
          <w:rFonts w:ascii="宋体" w:eastAsia="宋体" w:hAnsi="宋体" w:cs="宋体"/>
        </w:rPr>
        <w:br/>
        <w:t>角色2：是的。我考虑公交只会有一个范围。我记事起我对公交只有一个，以前在我的9号线地铁没有建好的时候，就是粤海门那一站没有建好的时候，我如果要从家里到学校的话，我就得先坐地铁再坐公交，然后公交叫b728，是深大的环校的那种公交。</w:t>
      </w:r>
      <w:r>
        <w:rPr>
          <w:rFonts w:ascii="宋体" w:eastAsia="宋体" w:hAnsi="宋体" w:cs="宋体"/>
        </w:rPr>
        <w:br/>
        <w:t>角色1：先坐地铁再坐 b728。</w:t>
      </w:r>
      <w:r>
        <w:rPr>
          <w:rFonts w:ascii="宋体" w:eastAsia="宋体" w:hAnsi="宋体" w:cs="宋体"/>
        </w:rPr>
        <w:br/>
        <w:t>角色2：对b728公交，728不是872。公交然后它时间又比较长，然后有时候就比较难等，然后导致我经常懒得先坐地铁再坐公交，然后经常打车，但是粤海门建好了之后，我坐地铁的频率就就变多了，除非我很累或者是我背了包，带箱子的时候我就会打车，其他的时候如果我不累的话，我就会坐地铁的。</w:t>
      </w:r>
      <w:r>
        <w:rPr>
          <w:rFonts w:ascii="宋体" w:eastAsia="宋体" w:hAnsi="宋体" w:cs="宋体"/>
        </w:rPr>
        <w:br/>
        <w:t>角色1：Okay。然后第三个问题，就是在地铁出现之前，你的非日常出行就是节假日或者周末不是那种规律性的比较偶尔的出行，有没有什么典型的路线和目的？可能出去玩或者去找朋友这种。</w:t>
      </w:r>
      <w:r>
        <w:rPr>
          <w:rFonts w:ascii="宋体" w:eastAsia="宋体" w:hAnsi="宋体" w:cs="宋体"/>
        </w:rPr>
        <w:br/>
        <w:t>角色2：非日常出行，有时候我经常会去我弟弟家，他家也在西丽也就离我高中挺近的。但去他家的话，如果我爸妈没有，就是他们又先去的话，我就会坐地铁过去。因为坐地铁也挺方便的。他们家就在西丽站。</w:t>
      </w:r>
      <w:r>
        <w:rPr>
          <w:rFonts w:ascii="宋体" w:eastAsia="宋体" w:hAnsi="宋体" w:cs="宋体"/>
        </w:rPr>
        <w:br/>
        <w:t>角色1：有地铁直达，你家地铁到他家的地铁是比较方便出来的。</w:t>
      </w:r>
      <w:r>
        <w:rPr>
          <w:rFonts w:ascii="宋体" w:eastAsia="宋体" w:hAnsi="宋体" w:cs="宋体"/>
        </w:rPr>
        <w:br/>
        <w:t>角色2：基本上挺方便的转一次。</w:t>
      </w:r>
      <w:r>
        <w:rPr>
          <w:rFonts w:ascii="宋体" w:eastAsia="宋体" w:hAnsi="宋体" w:cs="宋体"/>
        </w:rPr>
        <w:br/>
        <w:t>角色1：Ok还有什么其他的吗？比如说出去找朋友玩。</w:t>
      </w:r>
      <w:r>
        <w:rPr>
          <w:rFonts w:ascii="宋体" w:eastAsia="宋体" w:hAnsi="宋体" w:cs="宋体"/>
        </w:rPr>
        <w:br/>
        <w:t>角色2：出去找朋友玩的话，地铁出现之前，出去找朋友。</w:t>
      </w:r>
      <w:r>
        <w:rPr>
          <w:rFonts w:ascii="宋体" w:eastAsia="宋体" w:hAnsi="宋体" w:cs="宋体"/>
        </w:rPr>
        <w:br/>
        <w:t>00:20:06</w:t>
      </w:r>
      <w:r>
        <w:rPr>
          <w:rFonts w:ascii="宋体" w:eastAsia="宋体" w:hAnsi="宋体" w:cs="宋体"/>
        </w:rPr>
        <w:br/>
        <w:t>角色1：不对，刚刚去弟弟家，你说坐地铁，但是我们这个问题是说的地铁出现之前。</w:t>
      </w:r>
      <w:r>
        <w:rPr>
          <w:rFonts w:ascii="宋体" w:eastAsia="宋体" w:hAnsi="宋体" w:cs="宋体"/>
        </w:rPr>
        <w:br/>
        <w:t>角色2：好，那就删掉。然后你上一题，粤海门没建好，建字打错了。</w:t>
      </w:r>
      <w:r>
        <w:rPr>
          <w:rFonts w:ascii="宋体" w:eastAsia="宋体" w:hAnsi="宋体" w:cs="宋体"/>
        </w:rPr>
        <w:br/>
        <w:t>角色1：没关系，就是个粗略的记。第三个问题是在地铁出现之前，出现之前你是怎么一般去弟弟家是怎么去呢？没有地铁。</w:t>
      </w:r>
      <w:r>
        <w:rPr>
          <w:rFonts w:ascii="宋体" w:eastAsia="宋体" w:hAnsi="宋体" w:cs="宋体"/>
        </w:rPr>
        <w:br/>
      </w:r>
      <w:r>
        <w:rPr>
          <w:rFonts w:ascii="宋体" w:eastAsia="宋体" w:hAnsi="宋体" w:cs="宋体"/>
        </w:rPr>
        <w:lastRenderedPageBreak/>
        <w:t>角色2：坐车私家车。</w:t>
      </w:r>
      <w:r>
        <w:rPr>
          <w:rFonts w:ascii="宋体" w:eastAsia="宋体" w:hAnsi="宋体" w:cs="宋体"/>
        </w:rPr>
        <w:br/>
        <w:t>角色1：然后跟朋友出去玩。</w:t>
      </w:r>
      <w:r>
        <w:rPr>
          <w:rFonts w:ascii="宋体" w:eastAsia="宋体" w:hAnsi="宋体" w:cs="宋体"/>
        </w:rPr>
        <w:br/>
        <w:t>角色2：跟朋友去玩接送。</w:t>
      </w:r>
      <w:r>
        <w:rPr>
          <w:rFonts w:ascii="宋体" w:eastAsia="宋体" w:hAnsi="宋体" w:cs="宋体"/>
        </w:rPr>
        <w:br/>
        <w:t>角色1：每次跟朋友都出去玩，都接送的话不是很容易就是被限制。</w:t>
      </w:r>
      <w:r>
        <w:rPr>
          <w:rFonts w:ascii="宋体" w:eastAsia="宋体" w:hAnsi="宋体" w:cs="宋体"/>
        </w:rPr>
        <w:br/>
        <w:t>角色2：是的，我好像童年不怎么出去玩儿。我记得我小时候好像都不怎么玩，小时候管太严。</w:t>
      </w:r>
      <w:r>
        <w:rPr>
          <w:rFonts w:ascii="宋体" w:eastAsia="宋体" w:hAnsi="宋体" w:cs="宋体"/>
        </w:rPr>
        <w:br/>
        <w:t>角色1：自己主动的活动轨迹在地铁出现之前，也就是可能比较小的阶段，就没有什么主动的出行范围，是不是？</w:t>
      </w:r>
      <w:r>
        <w:rPr>
          <w:rFonts w:ascii="宋体" w:eastAsia="宋体" w:hAnsi="宋体" w:cs="宋体"/>
        </w:rPr>
        <w:br/>
        <w:t>角色2：地铁出钱之前的话一般年纪都挺小的，可能到哪都是我爸爸妈妈。</w:t>
      </w:r>
      <w:r>
        <w:rPr>
          <w:rFonts w:ascii="宋体" w:eastAsia="宋体" w:hAnsi="宋体" w:cs="宋体"/>
        </w:rPr>
        <w:br/>
        <w:t>角色1：也有道理</w:t>
      </w:r>
      <w:del w:id="26" w:author="Dai Yueer" w:date="2023-05-08T16:16:00Z">
        <w:r w:rsidDel="004F6A05">
          <w:rPr>
            <w:rFonts w:ascii="宋体" w:eastAsia="宋体" w:hAnsi="宋体" w:cs="宋体"/>
          </w:rPr>
          <w:delText>。</w:delText>
        </w:r>
      </w:del>
      <w:ins w:id="27" w:author="Dai Yueer" w:date="2023-05-08T16:16:00Z">
        <w:r w:rsidR="004F6A05">
          <w:rPr>
            <w:rFonts w:ascii="宋体" w:eastAsia="宋体" w:hAnsi="宋体" w:cs="宋体" w:hint="eastAsia"/>
          </w:rPr>
          <w:t>。那</w:t>
        </w:r>
      </w:ins>
      <w:del w:id="28" w:author="Dai Yueer" w:date="2023-05-08T16:16:00Z">
        <w:r w:rsidDel="004F6A05">
          <w:rPr>
            <w:rFonts w:ascii="宋体" w:eastAsia="宋体" w:hAnsi="宋体" w:cs="宋体"/>
          </w:rPr>
          <w:delText>，</w:delText>
        </w:r>
      </w:del>
      <w:r>
        <w:rPr>
          <w:rFonts w:ascii="宋体" w:eastAsia="宋体" w:hAnsi="宋体" w:cs="宋体"/>
        </w:rPr>
        <w:t>他们如果要出去的话</w:t>
      </w:r>
      <w:ins w:id="29" w:author="Dai Yueer" w:date="2023-05-08T16:16:00Z">
        <w:r w:rsidR="004F6A05">
          <w:rPr>
            <w:rFonts w:ascii="宋体" w:eastAsia="宋体" w:hAnsi="宋体" w:cs="宋体" w:hint="eastAsia"/>
          </w:rPr>
          <w:t>？</w:t>
        </w:r>
      </w:ins>
      <w:del w:id="30" w:author="Dai Yueer" w:date="2023-05-08T16:16:00Z">
        <w:r w:rsidDel="004F6A05">
          <w:rPr>
            <w:rFonts w:ascii="宋体" w:eastAsia="宋体" w:hAnsi="宋体" w:cs="宋体"/>
          </w:rPr>
          <w:delText>。</w:delText>
        </w:r>
      </w:del>
      <w:r>
        <w:rPr>
          <w:rFonts w:ascii="宋体" w:eastAsia="宋体" w:hAnsi="宋体" w:cs="宋体"/>
        </w:rPr>
        <w:br/>
        <w:t>角色2：他们要出去的时候，我不知道，他们地铁出现之前的话一般就是开车了。</w:t>
      </w:r>
      <w:r>
        <w:rPr>
          <w:rFonts w:ascii="宋体" w:eastAsia="宋体" w:hAnsi="宋体" w:cs="宋体"/>
        </w:rPr>
        <w:br/>
        <w:t>角色1：好吧，那就进行到第四个问题，深圳的空间格局演化，以你就是自己的认识来说，你觉得改革开放后，1978年之后，深圳的发展可以划分为几个阶段？时间节点从哪一年到哪一年，你会认为是一个阶段。</w:t>
      </w:r>
      <w:r>
        <w:rPr>
          <w:rFonts w:ascii="宋体" w:eastAsia="宋体" w:hAnsi="宋体" w:cs="宋体"/>
        </w:rPr>
        <w:br/>
        <w:t>角色2：改革开放后深圳的发展可以划分为几个阶段，1978年改革开放。</w:t>
      </w:r>
      <w:r>
        <w:rPr>
          <w:rFonts w:ascii="宋体" w:eastAsia="宋体" w:hAnsi="宋体" w:cs="宋体"/>
        </w:rPr>
        <w:br/>
        <w:t>角色1：对。</w:t>
      </w:r>
      <w:r>
        <w:rPr>
          <w:rFonts w:ascii="宋体" w:eastAsia="宋体" w:hAnsi="宋体" w:cs="宋体"/>
        </w:rPr>
        <w:br/>
        <w:t>角色2：我用2000年做一个节点，1978~2000，然后2000到2010。</w:t>
      </w:r>
      <w:r>
        <w:rPr>
          <w:rFonts w:ascii="宋体" w:eastAsia="宋体" w:hAnsi="宋体" w:cs="宋体"/>
        </w:rPr>
        <w:br/>
        <w:t>角色1：为什么这么分？</w:t>
      </w:r>
      <w:r>
        <w:rPr>
          <w:rFonts w:ascii="宋体" w:eastAsia="宋体" w:hAnsi="宋体" w:cs="宋体"/>
        </w:rPr>
        <w:br/>
        <w:t>角色2：就是凑了个整而已。</w:t>
      </w:r>
      <w:r>
        <w:rPr>
          <w:rFonts w:ascii="宋体" w:eastAsia="宋体" w:hAnsi="宋体" w:cs="宋体"/>
        </w:rPr>
        <w:br/>
        <w:t>角色1：因为就是因为它的引申问题是你觉得在不同阶段，深圳的空间格局大概是怎么样的？</w:t>
      </w:r>
      <w:ins w:id="31" w:author="Dai Yueer" w:date="2023-05-08T16:17:00Z">
        <w:r w:rsidR="00AA6112" w:rsidDel="00AA6112">
          <w:rPr>
            <w:rFonts w:ascii="宋体" w:eastAsia="宋体" w:hAnsi="宋体" w:cs="宋体"/>
          </w:rPr>
          <w:t xml:space="preserve"> </w:t>
        </w:r>
      </w:ins>
      <w:del w:id="32" w:author="Dai Yueer" w:date="2023-05-08T16:17:00Z">
        <w:r w:rsidDel="00AA6112">
          <w:rPr>
            <w:rFonts w:ascii="宋体" w:eastAsia="宋体" w:hAnsi="宋体" w:cs="宋体"/>
          </w:rPr>
          <w:delText>可能涉及到它的中心有变或者不同的功能（音）去有变化这种。</w:delText>
        </w:r>
      </w:del>
      <w:r>
        <w:rPr>
          <w:rFonts w:ascii="宋体" w:eastAsia="宋体" w:hAnsi="宋体" w:cs="宋体"/>
        </w:rPr>
        <w:br/>
        <w:t>角色2：</w:t>
      </w:r>
      <w:del w:id="33" w:author="Dai Yueer" w:date="2023-05-08T16:17:00Z">
        <w:r w:rsidDel="00AA6112">
          <w:rPr>
            <w:rFonts w:ascii="宋体" w:eastAsia="宋体" w:hAnsi="宋体" w:cs="宋体"/>
          </w:rPr>
          <w:delText>还有</w:delText>
        </w:r>
      </w:del>
      <w:r>
        <w:rPr>
          <w:rFonts w:ascii="宋体" w:eastAsia="宋体" w:hAnsi="宋体" w:cs="宋体"/>
        </w:rPr>
        <w:t>可能经济重心往左边移了吧？</w:t>
      </w:r>
      <w:del w:id="34" w:author="Dai Yueer" w:date="2023-05-08T16:17:00Z">
        <w:r w:rsidDel="00AA6112">
          <w:rPr>
            <w:rFonts w:ascii="宋体" w:eastAsia="宋体" w:hAnsi="宋体" w:cs="宋体"/>
          </w:rPr>
          <w:delText>从</w:delText>
        </w:r>
      </w:del>
      <w:r>
        <w:rPr>
          <w:rFonts w:ascii="宋体" w:eastAsia="宋体" w:hAnsi="宋体" w:cs="宋体"/>
        </w:rPr>
        <w:t>罗湖那个时候是</w:t>
      </w:r>
      <w:proofErr w:type="gramStart"/>
      <w:r>
        <w:rPr>
          <w:rFonts w:ascii="宋体" w:eastAsia="宋体" w:hAnsi="宋体" w:cs="宋体"/>
        </w:rPr>
        <w:t>最</w:t>
      </w:r>
      <w:proofErr w:type="gramEnd"/>
      <w:r>
        <w:rPr>
          <w:rFonts w:ascii="宋体" w:eastAsia="宋体" w:hAnsi="宋体" w:cs="宋体"/>
        </w:rPr>
        <w:t>中心的，在1978年左右。</w:t>
      </w:r>
      <w:r>
        <w:rPr>
          <w:rFonts w:ascii="宋体" w:eastAsia="宋体" w:hAnsi="宋体" w:cs="宋体"/>
        </w:rPr>
        <w:br/>
        <w:t>角色1：1978年的时候，对，确实1978年的时候。</w:t>
      </w:r>
      <w:r>
        <w:rPr>
          <w:rFonts w:ascii="宋体" w:eastAsia="宋体" w:hAnsi="宋体" w:cs="宋体"/>
        </w:rPr>
        <w:br/>
        <w:t>角色2：然后可能慢慢到了2000年左右，一直到2010年左右，然后福田比较中心，后来都是南山最中心了。</w:t>
      </w:r>
      <w:r>
        <w:rPr>
          <w:rFonts w:ascii="宋体" w:eastAsia="宋体" w:hAnsi="宋体" w:cs="宋体"/>
        </w:rPr>
        <w:br/>
        <w:t>角色1：1978~2000还是1978~2010。</w:t>
      </w:r>
      <w:r>
        <w:rPr>
          <w:rFonts w:ascii="宋体" w:eastAsia="宋体" w:hAnsi="宋体" w:cs="宋体"/>
        </w:rPr>
        <w:br/>
        <w:t>角色2：我觉得1978~2000年的时候是罗湖。</w:t>
      </w:r>
      <w:r>
        <w:rPr>
          <w:rFonts w:ascii="宋体" w:eastAsia="宋体" w:hAnsi="宋体" w:cs="宋体"/>
        </w:rPr>
        <w:br/>
        <w:t>角色1：然后2000到2010？</w:t>
      </w:r>
      <w:r>
        <w:rPr>
          <w:rFonts w:ascii="宋体" w:eastAsia="宋体" w:hAnsi="宋体" w:cs="宋体"/>
        </w:rPr>
        <w:br/>
      </w:r>
      <w:r>
        <w:rPr>
          <w:rFonts w:ascii="宋体" w:eastAsia="宋体" w:hAnsi="宋体" w:cs="宋体"/>
        </w:rPr>
        <w:lastRenderedPageBreak/>
        <w:t>角色2：可能吧，因为这个时间我不太确定。</w:t>
      </w:r>
      <w:r>
        <w:rPr>
          <w:rFonts w:ascii="宋体" w:eastAsia="宋体" w:hAnsi="宋体" w:cs="宋体"/>
        </w:rPr>
        <w:br/>
        <w:t>角色1：你觉得这个时间就变转移成福田了。然后？</w:t>
      </w:r>
      <w:r>
        <w:rPr>
          <w:rFonts w:ascii="宋体" w:eastAsia="宋体" w:hAnsi="宋体" w:cs="宋体"/>
        </w:rPr>
        <w:br/>
        <w:t>角色2：20到现在。</w:t>
      </w:r>
      <w:r>
        <w:rPr>
          <w:rFonts w:ascii="宋体" w:eastAsia="宋体" w:hAnsi="宋体" w:cs="宋体"/>
        </w:rPr>
        <w:br/>
        <w:t>角色1：就是这几个阶段中，就是除了中心的转移以外，你觉得它的可能它的边缘区域有发生变化，或者说他的比如说工业区，商业区，购物休闲区，这种有没有变？</w:t>
      </w:r>
      <w:r>
        <w:rPr>
          <w:rFonts w:ascii="宋体" w:eastAsia="宋体" w:hAnsi="宋体" w:cs="宋体"/>
        </w:rPr>
        <w:br/>
        <w:t>00:25:04</w:t>
      </w:r>
      <w:r>
        <w:rPr>
          <w:rFonts w:ascii="宋体" w:eastAsia="宋体" w:hAnsi="宋体" w:cs="宋体"/>
        </w:rPr>
        <w:br/>
        <w:t>角色2：有，商业区，也随着经济重心转移就转移了。商业区的话，像就万象天地什么的，大家都喜欢去了现在。</w:t>
      </w:r>
      <w:ins w:id="35" w:author="Dai Yueer" w:date="2023-05-08T16:19:00Z">
        <w:r w:rsidR="00AA6112">
          <w:rPr>
            <w:rFonts w:ascii="宋体" w:eastAsia="宋体" w:hAnsi="宋体" w:cs="宋体" w:hint="eastAsia"/>
          </w:rPr>
          <w:t>比起</w:t>
        </w:r>
      </w:ins>
      <w:r>
        <w:rPr>
          <w:rFonts w:ascii="宋体" w:eastAsia="宋体" w:hAnsi="宋体" w:cs="宋体"/>
        </w:rPr>
        <w:t>本来</w:t>
      </w:r>
      <w:del w:id="36" w:author="Dai Yueer" w:date="2023-05-08T16:19:00Z">
        <w:r w:rsidDel="00AA6112">
          <w:rPr>
            <w:rFonts w:ascii="宋体" w:eastAsia="宋体" w:hAnsi="宋体" w:cs="宋体"/>
          </w:rPr>
          <w:delText>罗湖，那些</w:delText>
        </w:r>
      </w:del>
      <w:r>
        <w:rPr>
          <w:rFonts w:ascii="宋体" w:eastAsia="宋体" w:hAnsi="宋体" w:cs="宋体"/>
        </w:rPr>
        <w:t>罗湖那种比较老的商场，但是也还是会有人去的。</w:t>
      </w:r>
      <w:r>
        <w:rPr>
          <w:rFonts w:ascii="宋体" w:eastAsia="宋体" w:hAnsi="宋体" w:cs="宋体"/>
        </w:rPr>
        <w:br/>
        <w:t>角色1：它在不同的阶段它有没有什么变化，比如说原来可能只有万象城，然后后来它如果迁移了之后可能会有一些变化。</w:t>
      </w:r>
      <w:r>
        <w:rPr>
          <w:rFonts w:ascii="宋体" w:eastAsia="宋体" w:hAnsi="宋体" w:cs="宋体"/>
        </w:rPr>
        <w:br/>
        <w:t>角色2：大家的选择变多了，然后我感觉10年左右是地铁建好的时候，差不多是10年左右，地铁建好了。</w:t>
      </w:r>
      <w:r>
        <w:rPr>
          <w:rFonts w:ascii="宋体" w:eastAsia="宋体" w:hAnsi="宋体" w:cs="宋体"/>
        </w:rPr>
        <w:br/>
        <w:t>角色1：这有带来什么改变吗？你觉得是起到一个怎么样的影响？</w:t>
      </w:r>
      <w:r>
        <w:rPr>
          <w:rFonts w:ascii="宋体" w:eastAsia="宋体" w:hAnsi="宋体" w:cs="宋体"/>
        </w:rPr>
        <w:br/>
        <w:t>角色2：当时地铁可能是以福田为中心的，然后因为福田的地理位置比较中心，所以感觉去哪里还都挺方便的。</w:t>
      </w:r>
      <w:r>
        <w:rPr>
          <w:rFonts w:ascii="宋体" w:eastAsia="宋体" w:hAnsi="宋体" w:cs="宋体"/>
        </w:rPr>
        <w:br/>
        <w:t>角色1：可能第二个阶段它，你说。</w:t>
      </w:r>
      <w:r>
        <w:rPr>
          <w:rFonts w:ascii="宋体" w:eastAsia="宋体" w:hAnsi="宋体" w:cs="宋体"/>
        </w:rPr>
        <w:br/>
        <w:t>角色2：不是，第二个阶段，第二阶段空间格局大概是怎样的？有几个中心，外围最边缘区域，工业区、购物休闲、商务办公、公共服务居住区的分别在哪里？应该说是工业区的话，都不在这几个区里。</w:t>
      </w:r>
      <w:r>
        <w:rPr>
          <w:rFonts w:ascii="宋体" w:eastAsia="宋体" w:hAnsi="宋体" w:cs="宋体"/>
        </w:rPr>
        <w:br/>
        <w:t>角色1：不在中心区？</w:t>
      </w:r>
      <w:r>
        <w:rPr>
          <w:rFonts w:ascii="宋体" w:eastAsia="宋体" w:hAnsi="宋体" w:cs="宋体"/>
        </w:rPr>
        <w:br/>
        <w:t>角色2：对。然后商务办公区的话都会有。商务可能也是慢慢的左移，但是还是，商务区可能从随着时间从罗湖到福田到南山，然后公共休闲场所的话，商务区，也是，你可以在商务区后面加上购物休闲场所。</w:t>
      </w:r>
      <w:r>
        <w:rPr>
          <w:rFonts w:ascii="宋体" w:eastAsia="宋体" w:hAnsi="宋体" w:cs="宋体"/>
        </w:rPr>
        <w:br/>
        <w:t>角色1：就是在这个，你说你说。</w:t>
      </w:r>
      <w:r>
        <w:rPr>
          <w:rFonts w:ascii="宋体" w:eastAsia="宋体" w:hAnsi="宋体" w:cs="宋体"/>
        </w:rPr>
        <w:br/>
        <w:t>角色2：公共服务场所是什么意思？</w:t>
      </w:r>
      <w:del w:id="37" w:author="Dai Yueer" w:date="2023-05-08T16:30:00Z">
        <w:r w:rsidDel="007A365C">
          <w:rPr>
            <w:rFonts w:ascii="宋体" w:eastAsia="宋体" w:hAnsi="宋体" w:cs="宋体" w:hint="eastAsia"/>
          </w:rPr>
          <w:delText>水疗</w:delText>
        </w:r>
      </w:del>
      <w:ins w:id="38" w:author="Dai Yueer" w:date="2023-05-08T16:30:00Z">
        <w:r w:rsidR="007A365C">
          <w:rPr>
            <w:rFonts w:ascii="宋体" w:eastAsia="宋体" w:hAnsi="宋体" w:cs="宋体" w:hint="eastAsia"/>
          </w:rPr>
          <w:t>医疗</w:t>
        </w:r>
      </w:ins>
      <w:r>
        <w:rPr>
          <w:rFonts w:ascii="宋体" w:eastAsia="宋体" w:hAnsi="宋体" w:cs="宋体"/>
        </w:rPr>
        <w:t>吗？</w:t>
      </w:r>
      <w:r>
        <w:rPr>
          <w:rFonts w:ascii="宋体" w:eastAsia="宋体" w:hAnsi="宋体" w:cs="宋体"/>
        </w:rPr>
        <w:br/>
        <w:t>角色1：对，我理解，比如说医院学校这种我觉得。</w:t>
      </w:r>
      <w:r>
        <w:rPr>
          <w:rFonts w:ascii="宋体" w:eastAsia="宋体" w:hAnsi="宋体" w:cs="宋体"/>
        </w:rPr>
        <w:br/>
        <w:t>角色2：医院和学校的话，我没有太</w:t>
      </w:r>
      <w:ins w:id="39" w:author="Dai Yueer" w:date="2023-05-08T16:30:00Z">
        <w:r w:rsidR="007A365C">
          <w:rPr>
            <w:rFonts w:ascii="宋体" w:eastAsia="宋体" w:hAnsi="宋体" w:cs="宋体" w:hint="eastAsia"/>
          </w:rPr>
          <w:t>了解</w:t>
        </w:r>
      </w:ins>
      <w:r>
        <w:rPr>
          <w:rFonts w:ascii="宋体" w:eastAsia="宋体" w:hAnsi="宋体" w:cs="宋体"/>
        </w:rPr>
        <w:t>。</w:t>
      </w:r>
      <w:r>
        <w:rPr>
          <w:rFonts w:ascii="宋体" w:eastAsia="宋体" w:hAnsi="宋体" w:cs="宋体"/>
        </w:rPr>
        <w:br/>
      </w:r>
      <w:r>
        <w:rPr>
          <w:rFonts w:ascii="宋体" w:eastAsia="宋体" w:hAnsi="宋体" w:cs="宋体"/>
        </w:rPr>
        <w:lastRenderedPageBreak/>
        <w:t>角色1：体育馆</w:t>
      </w:r>
      <w:ins w:id="40" w:author="Dai Yueer" w:date="2023-05-08T16:30:00Z">
        <w:r w:rsidR="007A365C">
          <w:rPr>
            <w:rFonts w:ascii="宋体" w:eastAsia="宋体" w:hAnsi="宋体" w:cs="宋体" w:hint="eastAsia"/>
          </w:rPr>
          <w:t>？</w:t>
        </w:r>
      </w:ins>
      <w:r>
        <w:rPr>
          <w:rFonts w:ascii="宋体" w:eastAsia="宋体" w:hAnsi="宋体" w:cs="宋体"/>
        </w:rPr>
        <w:t>。</w:t>
      </w:r>
      <w:r>
        <w:rPr>
          <w:rFonts w:ascii="宋体" w:eastAsia="宋体" w:hAnsi="宋体" w:cs="宋体"/>
        </w:rPr>
        <w:br/>
        <w:t>角色2：体育馆，体育馆应该还是各个地方都有吧？这个可能不太有，我不知道有没有，应该也稍微有点变动，其实。除了工业区，其他这4个应该都是左移。</w:t>
      </w:r>
      <w:r>
        <w:rPr>
          <w:rFonts w:ascii="宋体" w:eastAsia="宋体" w:hAnsi="宋体" w:cs="宋体"/>
        </w:rPr>
        <w:br/>
        <w:t>角色1：然后第五个问题就是我们地铁引发了什么样的地方转变？在你的印象中，深圳有没有哪些地方因为地铁的开通而发生了一个比较大的转变？可不可以举几个例子？</w:t>
      </w:r>
      <w:r>
        <w:rPr>
          <w:rFonts w:ascii="宋体" w:eastAsia="宋体" w:hAnsi="宋体" w:cs="宋体"/>
        </w:rPr>
        <w:br/>
        <w:t>角色2：我想一想，我就记得上小学的时候，我那时候是早上是我爸送我上小学，然后但是下午就我自己走回家。但实际上学校离我们家很近，然后走回家的时候。</w:t>
      </w:r>
      <w:r>
        <w:rPr>
          <w:rFonts w:ascii="宋体" w:eastAsia="宋体" w:hAnsi="宋体" w:cs="宋体"/>
        </w:rPr>
        <w:br/>
        <w:t>00:30:00</w:t>
      </w:r>
      <w:r>
        <w:rPr>
          <w:rFonts w:ascii="宋体" w:eastAsia="宋体" w:hAnsi="宋体" w:cs="宋体"/>
        </w:rPr>
        <w:br/>
        <w:t>角色1：你当时是几年级？</w:t>
      </w:r>
      <w:r>
        <w:rPr>
          <w:rFonts w:ascii="宋体" w:eastAsia="宋体" w:hAnsi="宋体" w:cs="宋体"/>
        </w:rPr>
        <w:br/>
        <w:t>角色2：反正有几年的时候是因为地铁正在修，导致我们需要穿过两边都是施工的一个地方，就一条小路，穿过施工的地方，并且施工的那个地方就尘土很大，然后我就看到那些修地铁的工人在修路。然后就导致可能交通不太方便，因为车包括下雨的时候比较难走，因为它那个路就变窄了,因为修地铁。</w:t>
      </w:r>
      <w:r>
        <w:rPr>
          <w:rFonts w:ascii="宋体" w:eastAsia="宋体" w:hAnsi="宋体" w:cs="宋体"/>
        </w:rPr>
        <w:br/>
        <w:t>角色1：那后来修好之后呢？</w:t>
      </w:r>
      <w:r>
        <w:rPr>
          <w:rFonts w:ascii="宋体" w:eastAsia="宋体" w:hAnsi="宋体" w:cs="宋体"/>
        </w:rPr>
        <w:br/>
        <w:t>角色2：修好之后，其实也依然村子也蛮挤的，修好之后比那时候可能会好一点。</w:t>
      </w:r>
      <w:r>
        <w:rPr>
          <w:rFonts w:ascii="宋体" w:eastAsia="宋体" w:hAnsi="宋体" w:cs="宋体"/>
        </w:rPr>
        <w:br/>
        <w:t>角色1：有没有带来一些就是改变或者说改善，是好的还是坏的？</w:t>
      </w:r>
      <w:r>
        <w:rPr>
          <w:rFonts w:ascii="宋体" w:eastAsia="宋体" w:hAnsi="宋体" w:cs="宋体"/>
        </w:rPr>
        <w:br/>
        <w:t>角色2：随着地铁的修，好像也修了一个地下停车场，那个时候，是有的。</w:t>
      </w:r>
      <w:r>
        <w:rPr>
          <w:rFonts w:ascii="宋体" w:eastAsia="宋体" w:hAnsi="宋体" w:cs="宋体"/>
        </w:rPr>
        <w:br/>
        <w:t>角色1：有增加了地下停车场。</w:t>
      </w:r>
      <w:r>
        <w:rPr>
          <w:rFonts w:ascii="宋体" w:eastAsia="宋体" w:hAnsi="宋体" w:cs="宋体"/>
        </w:rPr>
        <w:br/>
        <w:t>角色2：是的，也增加了小商场。</w:t>
      </w:r>
      <w:r>
        <w:rPr>
          <w:rFonts w:ascii="宋体" w:eastAsia="宋体" w:hAnsi="宋体" w:cs="宋体"/>
        </w:rPr>
        <w:br/>
        <w:t>角色1：就是它可能配套的一些。</w:t>
      </w:r>
      <w:r>
        <w:rPr>
          <w:rFonts w:ascii="宋体" w:eastAsia="宋体" w:hAnsi="宋体" w:cs="宋体"/>
        </w:rPr>
        <w:br/>
        <w:t>角色2：是的。</w:t>
      </w:r>
      <w:r>
        <w:rPr>
          <w:rFonts w:ascii="宋体" w:eastAsia="宋体" w:hAnsi="宋体" w:cs="宋体"/>
        </w:rPr>
        <w:br/>
        <w:t>角色1：地铁的周边物业。</w:t>
      </w:r>
      <w:r>
        <w:rPr>
          <w:rFonts w:ascii="宋体" w:eastAsia="宋体" w:hAnsi="宋体" w:cs="宋体"/>
        </w:rPr>
        <w:br/>
        <w:t>角色2：是的。肯定是有改善的。</w:t>
      </w:r>
      <w:r>
        <w:rPr>
          <w:rFonts w:ascii="宋体" w:eastAsia="宋体" w:hAnsi="宋体" w:cs="宋体"/>
        </w:rPr>
        <w:br/>
        <w:t>角色1：你觉得它改善主要是在什么方面？</w:t>
      </w:r>
      <w:r>
        <w:rPr>
          <w:rFonts w:ascii="宋体" w:eastAsia="宋体" w:hAnsi="宋体" w:cs="宋体"/>
        </w:rPr>
        <w:br/>
        <w:t>角色2：现在的话一些开小吃店的老板，在店里卖小吃。</w:t>
      </w:r>
      <w:r>
        <w:rPr>
          <w:rFonts w:ascii="宋体" w:eastAsia="宋体" w:hAnsi="宋体" w:cs="宋体"/>
        </w:rPr>
        <w:br/>
        <w:t>角色1：有很多小吃店，可能人流量大了，是不是？</w:t>
      </w:r>
      <w:r>
        <w:rPr>
          <w:rFonts w:ascii="宋体" w:eastAsia="宋体" w:hAnsi="宋体" w:cs="宋体"/>
        </w:rPr>
        <w:br/>
        <w:t>角色2：对，有一些什么？袁记云饺，还有卖鸡爪的，卖奶茶的，或者卖牛肉粉这</w:t>
      </w:r>
      <w:r>
        <w:rPr>
          <w:rFonts w:ascii="宋体" w:eastAsia="宋体" w:hAnsi="宋体" w:cs="宋体"/>
        </w:rPr>
        <w:lastRenderedPageBreak/>
        <w:t>种东西的。</w:t>
      </w:r>
      <w:r>
        <w:rPr>
          <w:rFonts w:ascii="宋体" w:eastAsia="宋体" w:hAnsi="宋体" w:cs="宋体"/>
        </w:rPr>
        <w:br/>
        <w:t>角色1：Ok还有没有什么案例？</w:t>
      </w:r>
      <w:r>
        <w:rPr>
          <w:rFonts w:ascii="宋体" w:eastAsia="宋体" w:hAnsi="宋体" w:cs="宋体"/>
        </w:rPr>
        <w:br/>
        <w:t>角色2：开通而发生了较大转变，粤海门，对我。</w:t>
      </w:r>
      <w:r>
        <w:rPr>
          <w:rFonts w:ascii="宋体" w:eastAsia="宋体" w:hAnsi="宋体" w:cs="宋体"/>
        </w:rPr>
        <w:br/>
        <w:t>角色1：影响很大。</w:t>
      </w:r>
      <w:r>
        <w:rPr>
          <w:rFonts w:ascii="宋体" w:eastAsia="宋体" w:hAnsi="宋体" w:cs="宋体"/>
        </w:rPr>
        <w:br/>
        <w:t>角色2：是的。在粤海门，我记得，我不知道它修好前长什么样，它修好后其实这个站人流量还是算少的。</w:t>
      </w:r>
      <w:r>
        <w:rPr>
          <w:rFonts w:ascii="宋体" w:eastAsia="宋体" w:hAnsi="宋体" w:cs="宋体"/>
        </w:rPr>
        <w:br/>
        <w:t>角色1：为什么？</w:t>
      </w:r>
      <w:r>
        <w:rPr>
          <w:rFonts w:ascii="宋体" w:eastAsia="宋体" w:hAnsi="宋体" w:cs="宋体"/>
        </w:rPr>
        <w:br/>
        <w:t>角色2：我也不知道我每一次坐的时候，我都感觉还蛮少人的，这个站是比较清冷的那种站，但他就可能，对对对，可能对我就比较方便。出来的话，就会那条路也比较空旷，然后那条路上面新种了一些树，那些树都是可能就是因为站刚建好没多久，那些树刚移植过来，还挂着那些营养液的包什么的。那一条街的树都挂着营养液的包。</w:t>
      </w:r>
      <w:r>
        <w:rPr>
          <w:rFonts w:ascii="宋体" w:eastAsia="宋体" w:hAnsi="宋体" w:cs="宋体"/>
        </w:rPr>
        <w:br/>
        <w:t>角色1：修建之后它其实环境也改善了，是不是？</w:t>
      </w:r>
      <w:r>
        <w:rPr>
          <w:rFonts w:ascii="宋体" w:eastAsia="宋体" w:hAnsi="宋体" w:cs="宋体"/>
        </w:rPr>
        <w:br/>
        <w:t>角色2：是的，就移了很多树过来。</w:t>
      </w:r>
      <w:r>
        <w:rPr>
          <w:rFonts w:ascii="宋体" w:eastAsia="宋体" w:hAnsi="宋体" w:cs="宋体"/>
        </w:rPr>
        <w:br/>
        <w:t>角色1：它其实主要是服务于我们学校的学生，主要利好他们。</w:t>
      </w:r>
      <w:r>
        <w:rPr>
          <w:rFonts w:ascii="宋体" w:eastAsia="宋体" w:hAnsi="宋体" w:cs="宋体"/>
        </w:rPr>
        <w:br/>
        <w:t>角色2：我觉得也会有周围上班的人。</w:t>
      </w:r>
      <w:r>
        <w:rPr>
          <w:rFonts w:ascii="宋体" w:eastAsia="宋体" w:hAnsi="宋体" w:cs="宋体"/>
        </w:rPr>
        <w:br/>
        <w:t>角色1：有没有什么负面影响？</w:t>
      </w:r>
      <w:r>
        <w:rPr>
          <w:rFonts w:ascii="宋体" w:eastAsia="宋体" w:hAnsi="宋体" w:cs="宋体"/>
        </w:rPr>
        <w:br/>
        <w:t>角色2：负面影响，我不知道修地铁会不会对环境不太好。是不是我给他挖空了？比较。</w:t>
      </w:r>
      <w:r>
        <w:rPr>
          <w:rFonts w:ascii="宋体" w:eastAsia="宋体" w:hAnsi="宋体" w:cs="宋体"/>
        </w:rPr>
        <w:br/>
        <w:t>角色1：我也不知道。</w:t>
      </w:r>
      <w:r>
        <w:rPr>
          <w:rFonts w:ascii="宋体" w:eastAsia="宋体" w:hAnsi="宋体" w:cs="宋体"/>
        </w:rPr>
        <w:br/>
        <w:t>角色2：影响环境，万一地震了，这个地铁是是不是容易塌。</w:t>
      </w:r>
      <w:r>
        <w:rPr>
          <w:rFonts w:ascii="宋体" w:eastAsia="宋体" w:hAnsi="宋体" w:cs="宋体"/>
        </w:rPr>
        <w:br/>
        <w:t>00:34:58</w:t>
      </w:r>
      <w:r>
        <w:rPr>
          <w:rFonts w:ascii="宋体" w:eastAsia="宋体" w:hAnsi="宋体" w:cs="宋体"/>
        </w:rPr>
        <w:br/>
        <w:t>角色1：关于9号线粤海既然它影响对你影响这么大，你有没有它的相关历史照片？</w:t>
      </w:r>
      <w:r>
        <w:rPr>
          <w:rFonts w:ascii="宋体" w:eastAsia="宋体" w:hAnsi="宋体" w:cs="宋体"/>
        </w:rPr>
        <w:br/>
        <w:t>角色2：No。现在就连新照片也都没有。</w:t>
      </w:r>
      <w:r>
        <w:rPr>
          <w:rFonts w:ascii="宋体" w:eastAsia="宋体" w:hAnsi="宋体" w:cs="宋体"/>
        </w:rPr>
        <w:br/>
        <w:t>角色1：第三个部分就是现代生活轨道交通与小时空尺度的日常生活与体验。第一个问题是你第一次乘坐深圳地铁是什么时候？</w:t>
      </w:r>
      <w:r>
        <w:rPr>
          <w:rFonts w:ascii="宋体" w:eastAsia="宋体" w:hAnsi="宋体" w:cs="宋体"/>
        </w:rPr>
        <w:br/>
        <w:t>角色2：我第一次应该是小学或初中。</w:t>
      </w:r>
      <w:r>
        <w:rPr>
          <w:rFonts w:ascii="宋体" w:eastAsia="宋体" w:hAnsi="宋体" w:cs="宋体"/>
        </w:rPr>
        <w:br/>
        <w:t>角色1：大概就是几几年？</w:t>
      </w:r>
      <w:r>
        <w:rPr>
          <w:rFonts w:ascii="宋体" w:eastAsia="宋体" w:hAnsi="宋体" w:cs="宋体"/>
        </w:rPr>
        <w:br/>
      </w:r>
      <w:r>
        <w:rPr>
          <w:rFonts w:ascii="宋体" w:eastAsia="宋体" w:hAnsi="宋体" w:cs="宋体"/>
        </w:rPr>
        <w:lastRenderedPageBreak/>
        <w:t>角色2： 10年左右，当时感觉地铁里面很凉快，环境舒适，然后因为是我们刚修好的，所以各种设施都比较新，灯也开得比较亮，就比公交体验感要好很多。</w:t>
      </w:r>
      <w:r>
        <w:rPr>
          <w:rFonts w:ascii="宋体" w:eastAsia="宋体" w:hAnsi="宋体" w:cs="宋体"/>
        </w:rPr>
        <w:br/>
        <w:t>角色1：大概是什么地点和谁坐的？</w:t>
      </w:r>
      <w:r>
        <w:rPr>
          <w:rFonts w:ascii="宋体" w:eastAsia="宋体" w:hAnsi="宋体" w:cs="宋体"/>
        </w:rPr>
        <w:br/>
        <w:t>角色2：应该就是和爸妈。</w:t>
      </w:r>
      <w:r>
        <w:rPr>
          <w:rFonts w:ascii="宋体" w:eastAsia="宋体" w:hAnsi="宋体" w:cs="宋体"/>
        </w:rPr>
        <w:br/>
        <w:t>角色1：当时是为什么想到要坐地铁？</w:t>
      </w:r>
      <w:r>
        <w:rPr>
          <w:rFonts w:ascii="宋体" w:eastAsia="宋体" w:hAnsi="宋体" w:cs="宋体"/>
        </w:rPr>
        <w:br/>
        <w:t>角色2：忘记了。</w:t>
      </w:r>
      <w:r>
        <w:rPr>
          <w:rFonts w:ascii="宋体" w:eastAsia="宋体" w:hAnsi="宋体" w:cs="宋体"/>
        </w:rPr>
        <w:br/>
        <w:t>角色1：然后第二个问题就是现在有地铁了，你在这日常出行工作日和周末的这种规律性出行的典型路线与目的是什么？</w:t>
      </w:r>
      <w:r>
        <w:rPr>
          <w:rFonts w:ascii="宋体" w:eastAsia="宋体" w:hAnsi="宋体" w:cs="宋体"/>
        </w:rPr>
        <w:br/>
        <w:t>角色2：上下班的话，上班下班的话是会坐地铁的。之前有在罗湖上班。从益田坐哪来着？就从福田坐罗湖，然后再从罗湖坐回来。</w:t>
      </w:r>
      <w:r>
        <w:rPr>
          <w:rFonts w:ascii="宋体" w:eastAsia="宋体" w:hAnsi="宋体" w:cs="宋体"/>
        </w:rPr>
        <w:br/>
        <w:t>角色1：这其中要转？</w:t>
      </w:r>
      <w:r>
        <w:rPr>
          <w:rFonts w:ascii="宋体" w:eastAsia="宋体" w:hAnsi="宋体" w:cs="宋体"/>
        </w:rPr>
        <w:br/>
        <w:t>角色2：要转，转一次，我记得我是坐到老街。</w:t>
      </w:r>
      <w:r>
        <w:rPr>
          <w:rFonts w:ascii="宋体" w:eastAsia="宋体" w:hAnsi="宋体" w:cs="宋体"/>
        </w:rPr>
        <w:br/>
        <w:t>角色1：也转了一下。</w:t>
      </w:r>
      <w:r>
        <w:rPr>
          <w:rFonts w:ascii="宋体" w:eastAsia="宋体" w:hAnsi="宋体" w:cs="宋体"/>
        </w:rPr>
        <w:br/>
        <w:t>角色2：不用在老街转，老街是终点站。不是，老街是出站的地方。</w:t>
      </w:r>
      <w:r>
        <w:rPr>
          <w:rFonts w:ascii="宋体" w:eastAsia="宋体" w:hAnsi="宋体" w:cs="宋体"/>
        </w:rPr>
        <w:br/>
        <w:t>角色1：那你说要转一次。</w:t>
      </w:r>
      <w:r>
        <w:rPr>
          <w:rFonts w:ascii="宋体" w:eastAsia="宋体" w:hAnsi="宋体" w:cs="宋体"/>
        </w:rPr>
        <w:br/>
        <w:t>角色2：是，中间转一次，中间我们忘记是在哪里转，可能是在福田转。</w:t>
      </w:r>
      <w:r>
        <w:rPr>
          <w:rFonts w:ascii="宋体" w:eastAsia="宋体" w:hAnsi="宋体" w:cs="宋体"/>
        </w:rPr>
        <w:br/>
        <w:t>角色1：还有什么典型路线吗？这个我们也是在地图上示意一下。好，行。你说。</w:t>
      </w:r>
      <w:r>
        <w:rPr>
          <w:rFonts w:ascii="宋体" w:eastAsia="宋体" w:hAnsi="宋体" w:cs="宋体"/>
        </w:rPr>
        <w:br/>
        <w:t>角色2：就是在福田区的下面，然后坐到老街那个位置，老街在哪？你看。</w:t>
      </w:r>
      <w:r>
        <w:rPr>
          <w:rFonts w:ascii="宋体" w:eastAsia="宋体" w:hAnsi="宋体" w:cs="宋体"/>
        </w:rPr>
        <w:br/>
        <w:t>角色1：大概可能在这。</w:t>
      </w:r>
      <w:r>
        <w:rPr>
          <w:rFonts w:ascii="宋体" w:eastAsia="宋体" w:hAnsi="宋体" w:cs="宋体"/>
        </w:rPr>
        <w:br/>
        <w:t>角色2：对。那就先从益田坐到福田，先从福田区的下面坐到福田区的中间一点，然后再从福田中间一点到老街那个地方。</w:t>
      </w:r>
      <w:r>
        <w:rPr>
          <w:rFonts w:ascii="宋体" w:eastAsia="宋体" w:hAnsi="宋体" w:cs="宋体"/>
        </w:rPr>
        <w:br/>
        <w:t>角色1：还有什么典型线路吗？</w:t>
      </w:r>
      <w:r>
        <w:rPr>
          <w:rFonts w:ascii="宋体" w:eastAsia="宋体" w:hAnsi="宋体" w:cs="宋体"/>
        </w:rPr>
        <w:br/>
        <w:t>角色2：典型线路。周末的话其实就不坐地铁了，周末基本上就坐车了。</w:t>
      </w:r>
      <w:r>
        <w:rPr>
          <w:rFonts w:ascii="宋体" w:eastAsia="宋体" w:hAnsi="宋体" w:cs="宋体"/>
        </w:rPr>
        <w:br/>
        <w:t>角色1：自己开吗还是？</w:t>
      </w:r>
      <w:r>
        <w:rPr>
          <w:rFonts w:ascii="宋体" w:eastAsia="宋体" w:hAnsi="宋体" w:cs="宋体"/>
        </w:rPr>
        <w:br/>
        <w:t>角色2：不是。可能朋友开或者是爸妈开。</w:t>
      </w:r>
      <w:r>
        <w:rPr>
          <w:rFonts w:ascii="宋体" w:eastAsia="宋体" w:hAnsi="宋体" w:cs="宋体"/>
        </w:rPr>
        <w:br/>
        <w:t>角色1：基本上只有上下班坐地铁。</w:t>
      </w:r>
      <w:r>
        <w:rPr>
          <w:rFonts w:ascii="宋体" w:eastAsia="宋体" w:hAnsi="宋体" w:cs="宋体"/>
        </w:rPr>
        <w:br/>
        <w:t>角色2：是的，上下班每一天都要坐。</w:t>
      </w:r>
      <w:r>
        <w:rPr>
          <w:rFonts w:ascii="宋体" w:eastAsia="宋体" w:hAnsi="宋体" w:cs="宋体"/>
        </w:rPr>
        <w:br/>
        <w:t>角色1：然后周末就是可能出去玩的，基本上坐车了。</w:t>
      </w:r>
      <w:r>
        <w:rPr>
          <w:rFonts w:ascii="宋体" w:eastAsia="宋体" w:hAnsi="宋体" w:cs="宋体"/>
        </w:rPr>
        <w:br/>
      </w:r>
      <w:r>
        <w:rPr>
          <w:rFonts w:ascii="宋体" w:eastAsia="宋体" w:hAnsi="宋体" w:cs="宋体"/>
        </w:rPr>
        <w:lastRenderedPageBreak/>
        <w:t>角色2：是的。</w:t>
      </w:r>
      <w:r>
        <w:rPr>
          <w:rFonts w:ascii="宋体" w:eastAsia="宋体" w:hAnsi="宋体" w:cs="宋体"/>
        </w:rPr>
        <w:br/>
        <w:t>角色1：有没有什么去办事或者购物这种？</w:t>
      </w:r>
      <w:r>
        <w:rPr>
          <w:rFonts w:ascii="宋体" w:eastAsia="宋体" w:hAnsi="宋体" w:cs="宋体"/>
        </w:rPr>
        <w:br/>
        <w:t>角色2：购物不多，办事的话，基本上可能打车。</w:t>
      </w:r>
      <w:r>
        <w:rPr>
          <w:rFonts w:ascii="宋体" w:eastAsia="宋体" w:hAnsi="宋体" w:cs="宋体"/>
        </w:rPr>
        <w:br/>
        <w:t>角色1：办事基本都打车，为什么？</w:t>
      </w:r>
      <w:r>
        <w:rPr>
          <w:rFonts w:ascii="宋体" w:eastAsia="宋体" w:hAnsi="宋体" w:cs="宋体"/>
        </w:rPr>
        <w:br/>
        <w:t>00:39:58</w:t>
      </w:r>
      <w:r>
        <w:rPr>
          <w:rFonts w:ascii="宋体" w:eastAsia="宋体" w:hAnsi="宋体" w:cs="宋体"/>
        </w:rPr>
        <w:br/>
        <w:t>角色2：除非那个地方就是地铁非常方便，不用走。</w:t>
      </w:r>
      <w:r>
        <w:rPr>
          <w:rFonts w:ascii="宋体" w:eastAsia="宋体" w:hAnsi="宋体" w:cs="宋体"/>
        </w:rPr>
        <w:br/>
        <w:t>角色1：你觉得可能有一部分地方？</w:t>
      </w:r>
      <w:r>
        <w:rPr>
          <w:rFonts w:ascii="宋体" w:eastAsia="宋体" w:hAnsi="宋体" w:cs="宋体"/>
        </w:rPr>
        <w:br/>
        <w:t>角色2：或者还有，还有一个如果是导航发现地铁还比打车快的话，那也可能坐地铁。因为有时候可能那个路段堵车，或者是怎么样的，有些时候深圳节假日会车暴多，就是路上暴多人，那个时候也是有可能地球会比反而会比开车快的。</w:t>
      </w:r>
      <w:r>
        <w:rPr>
          <w:rFonts w:ascii="宋体" w:eastAsia="宋体" w:hAnsi="宋体" w:cs="宋体"/>
        </w:rPr>
        <w:br/>
        <w:t>角色1：然后第三个问题就是在现在你的非日常出行比较偶尔的那种，有没有什么典型的路线和目的？就比如城市内的出游，或者就是。</w:t>
      </w:r>
      <w:r>
        <w:rPr>
          <w:rFonts w:ascii="宋体" w:eastAsia="宋体" w:hAnsi="宋体" w:cs="宋体"/>
        </w:rPr>
        <w:br/>
        <w:t>角色2：那就是从我家到西丽了。</w:t>
      </w:r>
      <w:r>
        <w:rPr>
          <w:rFonts w:ascii="宋体" w:eastAsia="宋体" w:hAnsi="宋体" w:cs="宋体"/>
        </w:rPr>
        <w:br/>
        <w:t>角色1：这个是出行的目的是什么？然后主要是什么样的交通方式？</w:t>
      </w:r>
      <w:r>
        <w:rPr>
          <w:rFonts w:ascii="宋体" w:eastAsia="宋体" w:hAnsi="宋体" w:cs="宋体"/>
        </w:rPr>
        <w:br/>
        <w:t>角色2：私家车和地铁。起点益田。</w:t>
      </w:r>
      <w:r>
        <w:rPr>
          <w:rFonts w:ascii="宋体" w:eastAsia="宋体" w:hAnsi="宋体" w:cs="宋体"/>
        </w:rPr>
        <w:br/>
        <w:t>角色1：哪种会比较多一点？</w:t>
      </w:r>
      <w:r>
        <w:rPr>
          <w:rFonts w:ascii="宋体" w:eastAsia="宋体" w:hAnsi="宋体" w:cs="宋体"/>
        </w:rPr>
        <w:br/>
        <w:t>角色2：私家车多。起点是益田，换乘站石厦，终点是我们线路好像就是7号线蓝色那条，终点是西丽的。</w:t>
      </w:r>
      <w:r>
        <w:rPr>
          <w:rFonts w:ascii="宋体" w:eastAsia="宋体" w:hAnsi="宋体" w:cs="宋体"/>
        </w:rPr>
        <w:br/>
        <w:t>角色1：我也经常去，然后第四个问题，你在地铁一般会做什么事情？</w:t>
      </w:r>
      <w:r>
        <w:rPr>
          <w:rFonts w:ascii="宋体" w:eastAsia="宋体" w:hAnsi="宋体" w:cs="宋体"/>
        </w:rPr>
        <w:br/>
        <w:t>角色2：在我耳机没有丢的时候，我会听歌，或者其他的。</w:t>
      </w:r>
      <w:r>
        <w:rPr>
          <w:rFonts w:ascii="宋体" w:eastAsia="宋体" w:hAnsi="宋体" w:cs="宋体"/>
        </w:rPr>
        <w:br/>
        <w:t>角色1：其他乘客呢？你说。</w:t>
      </w:r>
      <w:r>
        <w:rPr>
          <w:rFonts w:ascii="宋体" w:eastAsia="宋体" w:hAnsi="宋体" w:cs="宋体"/>
        </w:rPr>
        <w:br/>
        <w:t>角色2：当时在可能当时在背单词，有一段时间好像基本上地铁路上都在拿着墨墨，然后其他乘客的话，基本上所有人都在看手机。</w:t>
      </w:r>
      <w:r>
        <w:rPr>
          <w:rFonts w:ascii="宋体" w:eastAsia="宋体" w:hAnsi="宋体" w:cs="宋体"/>
        </w:rPr>
        <w:br/>
        <w:t>角色1：第五个问题，你在乘坐地铁的时候有没有遇到过什么令人印象深刻的事情？</w:t>
      </w:r>
      <w:r>
        <w:rPr>
          <w:rFonts w:ascii="宋体" w:eastAsia="宋体" w:hAnsi="宋体" w:cs="宋体"/>
        </w:rPr>
        <w:br/>
        <w:t>角色2：印象深刻，有遇到过奇怪的人，比如说有一对情侣一直盯着我。</w:t>
      </w:r>
      <w:r>
        <w:rPr>
          <w:rFonts w:ascii="宋体" w:eastAsia="宋体" w:hAnsi="宋体" w:cs="宋体"/>
        </w:rPr>
        <w:br/>
        <w:t>111为什么？</w:t>
      </w:r>
      <w:r>
        <w:rPr>
          <w:rFonts w:ascii="宋体" w:eastAsia="宋体" w:hAnsi="宋体" w:cs="宋体"/>
        </w:rPr>
        <w:br/>
        <w:t>角色2：也不知道为什么。然后并且他们可能那个眼神可能是不太友善。然后甚至可以说瞪着我了。然后当时我就玩手机，没有理他们。</w:t>
      </w:r>
      <w:r>
        <w:rPr>
          <w:rFonts w:ascii="宋体" w:eastAsia="宋体" w:hAnsi="宋体" w:cs="宋体"/>
        </w:rPr>
        <w:br/>
      </w:r>
      <w:r>
        <w:rPr>
          <w:rFonts w:ascii="宋体" w:eastAsia="宋体" w:hAnsi="宋体" w:cs="宋体"/>
        </w:rPr>
        <w:lastRenderedPageBreak/>
        <w:t>角色1：这种情况。还有吗？</w:t>
      </w:r>
      <w:r>
        <w:rPr>
          <w:rFonts w:ascii="宋体" w:eastAsia="宋体" w:hAnsi="宋体" w:cs="宋体"/>
        </w:rPr>
        <w:br/>
        <w:t>角色2：就一次。也有可能是认错人了，就戴着口罩可能.然后还有就是在地铁上被要微信。</w:t>
      </w:r>
      <w:r>
        <w:rPr>
          <w:rFonts w:ascii="宋体" w:eastAsia="宋体" w:hAnsi="宋体" w:cs="宋体"/>
        </w:rPr>
        <w:br/>
        <w:t>角色1：然后？</w:t>
      </w:r>
      <w:r>
        <w:rPr>
          <w:rFonts w:ascii="宋体" w:eastAsia="宋体" w:hAnsi="宋体" w:cs="宋体"/>
        </w:rPr>
        <w:br/>
        <w:t>角色2：然后没有给。</w:t>
      </w:r>
      <w:r>
        <w:rPr>
          <w:rFonts w:ascii="宋体" w:eastAsia="宋体" w:hAnsi="宋体" w:cs="宋体"/>
        </w:rPr>
        <w:br/>
        <w:t>角色1：为什么？</w:t>
      </w:r>
      <w:r>
        <w:rPr>
          <w:rFonts w:ascii="宋体" w:eastAsia="宋体" w:hAnsi="宋体" w:cs="宋体"/>
        </w:rPr>
        <w:br/>
        <w:t>角色2：不想给。</w:t>
      </w:r>
      <w:r>
        <w:rPr>
          <w:rFonts w:ascii="宋体" w:eastAsia="宋体" w:hAnsi="宋体" w:cs="宋体"/>
        </w:rPr>
        <w:br/>
        <w:t>角色1：什么样的情况下被要微信下，地铁上人不多？</w:t>
      </w:r>
      <w:r>
        <w:rPr>
          <w:rFonts w:ascii="宋体" w:eastAsia="宋体" w:hAnsi="宋体" w:cs="宋体"/>
        </w:rPr>
        <w:br/>
        <w:t>角色2：不算太多，不挤有座位。</w:t>
      </w:r>
      <w:r>
        <w:rPr>
          <w:rFonts w:ascii="宋体" w:eastAsia="宋体" w:hAnsi="宋体" w:cs="宋体"/>
        </w:rPr>
        <w:br/>
        <w:t>角色1：还有什么吗？</w:t>
      </w:r>
      <w:r>
        <w:rPr>
          <w:rFonts w:ascii="宋体" w:eastAsia="宋体" w:hAnsi="宋体" w:cs="宋体"/>
        </w:rPr>
        <w:br/>
        <w:t>角色2：还有有遇到过那种在地铁上面宣传自己的什么东西，就拿着一些传单之类的。</w:t>
      </w:r>
      <w:r>
        <w:rPr>
          <w:rFonts w:ascii="宋体" w:eastAsia="宋体" w:hAnsi="宋体" w:cs="宋体"/>
        </w:rPr>
        <w:br/>
        <w:t>角色1：发传单，这种工作人员不管？</w:t>
      </w:r>
      <w:r>
        <w:rPr>
          <w:rFonts w:ascii="宋体" w:eastAsia="宋体" w:hAnsi="宋体" w:cs="宋体"/>
        </w:rPr>
        <w:br/>
        <w:t>角色2：会管的，所以也基本上不太会遇到。他也不敢做的太明显。因为我感觉深圳地铁管的还是挺严的，就一直都会有工作人员在巡逻。</w:t>
      </w:r>
      <w:r>
        <w:rPr>
          <w:rFonts w:ascii="宋体" w:eastAsia="宋体" w:hAnsi="宋体" w:cs="宋体"/>
        </w:rPr>
        <w:br/>
        <w:t>00:45:02</w:t>
      </w:r>
      <w:r>
        <w:rPr>
          <w:rFonts w:ascii="宋体" w:eastAsia="宋体" w:hAnsi="宋体" w:cs="宋体"/>
        </w:rPr>
        <w:br/>
        <w:t>角色1：第六个问题就是相比地铁来，比较地铁和其他交通方式来说，你觉得和就是公交私家车出租自行车相比,地铁有没有什么特点优缺点？</w:t>
      </w:r>
      <w:r>
        <w:rPr>
          <w:rFonts w:ascii="宋体" w:eastAsia="宋体" w:hAnsi="宋体" w:cs="宋体"/>
        </w:rPr>
        <w:br/>
        <w:t>角色2：有,利润价格上比打车便宜，然后地铁比较规律，时间上面会比较固定。不太会有就是堵车这种影响迟到的担忧，然后感觉环境比较安全，因为过地铁都需要安检，然后也一直会有巡逻的工作人员。</w:t>
      </w:r>
      <w:r>
        <w:rPr>
          <w:rFonts w:ascii="宋体" w:eastAsia="宋体" w:hAnsi="宋体" w:cs="宋体"/>
        </w:rPr>
        <w:br/>
        <w:t>角色1：坐地铁体验到的城市与通过其他方式出行体验到的城市有没有什么不同？</w:t>
      </w:r>
      <w:r>
        <w:rPr>
          <w:rFonts w:ascii="宋体" w:eastAsia="宋体" w:hAnsi="宋体" w:cs="宋体"/>
        </w:rPr>
        <w:br/>
        <w:t>角色2：坐地铁体验到了城市，有的，通过其他方式的话，地铁可以通过看地铁图，感受到它的密度其实每一个站之间的还挺大的。然后地铁也可以让我们让我更好的了解这些每个地点有什么建筑。</w:t>
      </w:r>
      <w:r>
        <w:rPr>
          <w:rFonts w:ascii="宋体" w:eastAsia="宋体" w:hAnsi="宋体" w:cs="宋体"/>
        </w:rPr>
        <w:br/>
        <w:t>角色1：然后第七个问题，你身边的家人、朋友、亲戚或者同事会不会乘坐地铁，他们乘坐地铁的方式跟你有没有什么不同，就可以举几个例子这样。</w:t>
      </w:r>
      <w:r>
        <w:rPr>
          <w:rFonts w:ascii="宋体" w:eastAsia="宋体" w:hAnsi="宋体" w:cs="宋体"/>
        </w:rPr>
        <w:br/>
        <w:t>角色2：肯定会乘坐地铁。问乘坐地铁的方式，什么叫乘坐地铁的方式？</w:t>
      </w:r>
      <w:r>
        <w:rPr>
          <w:rFonts w:ascii="宋体" w:eastAsia="宋体" w:hAnsi="宋体" w:cs="宋体"/>
        </w:rPr>
        <w:br/>
      </w:r>
      <w:r>
        <w:rPr>
          <w:rFonts w:ascii="宋体" w:eastAsia="宋体" w:hAnsi="宋体" w:cs="宋体"/>
        </w:rPr>
        <w:lastRenderedPageBreak/>
        <w:t>角色1：比如说目的或者出行路线，或者。</w:t>
      </w:r>
      <w:r>
        <w:rPr>
          <w:rFonts w:ascii="宋体" w:eastAsia="宋体" w:hAnsi="宋体" w:cs="宋体"/>
        </w:rPr>
        <w:br/>
        <w:t>角色2：目的，不同，我感觉大家的目的，可能，不知道，但他们肯定都会乘坐。</w:t>
      </w:r>
      <w:r>
        <w:rPr>
          <w:rFonts w:ascii="宋体" w:eastAsia="宋体" w:hAnsi="宋体" w:cs="宋体"/>
        </w:rPr>
        <w:br/>
        <w:t>角色1：就可以举几个例子，比如说你的某一个朋友，他是就是一般会坐地铁来干。</w:t>
      </w:r>
      <w:r>
        <w:rPr>
          <w:rFonts w:ascii="宋体" w:eastAsia="宋体" w:hAnsi="宋体" w:cs="宋体"/>
        </w:rPr>
        <w:br/>
        <w:t>角色2：比如说我的朋友他可能坐地铁去打剧本杀。</w:t>
      </w:r>
      <w:r>
        <w:rPr>
          <w:rFonts w:ascii="宋体" w:eastAsia="宋体" w:hAnsi="宋体" w:cs="宋体"/>
        </w:rPr>
        <w:br/>
        <w:t>角色1：是娱乐吗？坐地铁去参与娱乐活动。这可能大概是跟我们同龄的这种。</w:t>
      </w:r>
      <w:r>
        <w:rPr>
          <w:rFonts w:ascii="宋体" w:eastAsia="宋体" w:hAnsi="宋体" w:cs="宋体"/>
        </w:rPr>
        <w:br/>
        <w:t>角色2：或者有些人坐地铁去饭局，去聚餐。</w:t>
      </w:r>
      <w:r>
        <w:rPr>
          <w:rFonts w:ascii="宋体" w:eastAsia="宋体" w:hAnsi="宋体" w:cs="宋体"/>
        </w:rPr>
        <w:br/>
        <w:t>角色1：总的来说你觉得哪些人比较经常使用地铁，哪些人比较不常使用？</w:t>
      </w:r>
      <w:r>
        <w:rPr>
          <w:rFonts w:ascii="宋体" w:eastAsia="宋体" w:hAnsi="宋体" w:cs="宋体"/>
        </w:rPr>
        <w:br/>
        <w:t>角色2：我觉得有车并且喜欢开车的人就不会坐地铁。</w:t>
      </w:r>
      <w:r>
        <w:rPr>
          <w:rFonts w:ascii="宋体" w:eastAsia="宋体" w:hAnsi="宋体" w:cs="宋体"/>
        </w:rPr>
        <w:br/>
        <w:t>角色1：那就第四部分了，这部分可以简短总结一下。其实这个部分前面也说过了，地铁开通之前之后，地铁给你的生活带来怎么样的变化？</w:t>
      </w:r>
      <w:r>
        <w:rPr>
          <w:rFonts w:ascii="宋体" w:eastAsia="宋体" w:hAnsi="宋体" w:cs="宋体"/>
        </w:rPr>
        <w:br/>
        <w:t>角色2：肯定是很便利，愈发便利了。</w:t>
      </w:r>
      <w:r>
        <w:rPr>
          <w:rFonts w:ascii="宋体" w:eastAsia="宋体" w:hAnsi="宋体" w:cs="宋体"/>
        </w:rPr>
        <w:br/>
        <w:t>00:50:00</w:t>
      </w:r>
      <w:r>
        <w:rPr>
          <w:rFonts w:ascii="宋体" w:eastAsia="宋体" w:hAnsi="宋体" w:cs="宋体"/>
        </w:rPr>
        <w:br/>
        <w:t>角色1：其实这个之前有讲过，上面应该有回答，然后你觉得？</w:t>
      </w:r>
      <w:r>
        <w:rPr>
          <w:rFonts w:ascii="宋体" w:eastAsia="宋体" w:hAnsi="宋体" w:cs="宋体"/>
        </w:rPr>
        <w:br/>
        <w:t>角色2：地铁会带来经济发展对吧？就会有一些配套的配设施。</w:t>
      </w:r>
      <w:r>
        <w:rPr>
          <w:rFonts w:ascii="宋体" w:eastAsia="宋体" w:hAnsi="宋体" w:cs="宋体"/>
        </w:rPr>
        <w:br/>
        <w:t>角色1：经济发展和新发展和很多配套设施的升级。然后第三个问题，你认为哪些地铁站是深圳地铁网络的核心节点？</w:t>
      </w:r>
      <w:r>
        <w:rPr>
          <w:rFonts w:ascii="宋体" w:eastAsia="宋体" w:hAnsi="宋体" w:cs="宋体"/>
        </w:rPr>
        <w:br/>
        <w:t>角色2：车公庙。</w:t>
      </w:r>
      <w:r>
        <w:rPr>
          <w:rFonts w:ascii="宋体" w:eastAsia="宋体" w:hAnsi="宋体" w:cs="宋体"/>
        </w:rPr>
        <w:br/>
        <w:t>角色1：为什么？</w:t>
      </w:r>
      <w:r>
        <w:rPr>
          <w:rFonts w:ascii="宋体" w:eastAsia="宋体" w:hAnsi="宋体" w:cs="宋体"/>
        </w:rPr>
        <w:br/>
        <w:t>角色2：转站巨多，好像n条线都在那里转，然后车公庙非常的大，有时候需要走挺多一段路，而且人流量巨大的。</w:t>
      </w:r>
      <w:r>
        <w:rPr>
          <w:rFonts w:ascii="宋体" w:eastAsia="宋体" w:hAnsi="宋体" w:cs="宋体"/>
        </w:rPr>
        <w:br/>
        <w:t>角色1：还有吗？</w:t>
      </w:r>
      <w:r>
        <w:rPr>
          <w:rFonts w:ascii="宋体" w:eastAsia="宋体" w:hAnsi="宋体" w:cs="宋体"/>
        </w:rPr>
        <w:br/>
        <w:t>角色2：有。购物公园，同样的它也是一个人流量大，且转站需要走很长路程的一个地方。然后它的转站的路上还会有一些就是小吃店，什么别的，那种卖衣服的也会有。对。然后还有福田也是，福田的话，可能是因为它站比较中心区。</w:t>
      </w:r>
      <w:r>
        <w:rPr>
          <w:rFonts w:ascii="宋体" w:eastAsia="宋体" w:hAnsi="宋体" w:cs="宋体"/>
        </w:rPr>
        <w:br/>
        <w:t>角色1：站点位置比较中心。</w:t>
      </w:r>
      <w:r>
        <w:rPr>
          <w:rFonts w:ascii="宋体" w:eastAsia="宋体" w:hAnsi="宋体" w:cs="宋体"/>
        </w:rPr>
        <w:br/>
        <w:t>角色2：对，我有坐过其他城市的地铁。</w:t>
      </w:r>
      <w:r>
        <w:rPr>
          <w:rFonts w:ascii="宋体" w:eastAsia="宋体" w:hAnsi="宋体" w:cs="宋体"/>
        </w:rPr>
        <w:br/>
        <w:t>角色1：有没有坐过其他的？你觉得他们有什么特色相比深圳？</w:t>
      </w:r>
      <w:r>
        <w:rPr>
          <w:rFonts w:ascii="宋体" w:eastAsia="宋体" w:hAnsi="宋体" w:cs="宋体"/>
        </w:rPr>
        <w:br/>
        <w:t>角色2：我能说法国的吗？</w:t>
      </w:r>
      <w:r>
        <w:rPr>
          <w:rFonts w:ascii="宋体" w:eastAsia="宋体" w:hAnsi="宋体" w:cs="宋体"/>
        </w:rPr>
        <w:br/>
      </w:r>
      <w:r>
        <w:rPr>
          <w:rFonts w:ascii="宋体" w:eastAsia="宋体" w:hAnsi="宋体" w:cs="宋体"/>
        </w:rPr>
        <w:lastRenderedPageBreak/>
        <w:t>角色1：你说。</w:t>
      </w:r>
      <w:r>
        <w:rPr>
          <w:rFonts w:ascii="宋体" w:eastAsia="宋体" w:hAnsi="宋体" w:cs="宋体"/>
        </w:rPr>
        <w:br/>
        <w:t>角色2：法国地铁太可怕了。法国地铁里面什么东西都有，我不能只能见到卧轨自杀的人。</w:t>
      </w:r>
      <w:r>
        <w:rPr>
          <w:rFonts w:ascii="宋体" w:eastAsia="宋体" w:hAnsi="宋体" w:cs="宋体"/>
        </w:rPr>
        <w:br/>
        <w:t>角色1：你还能见到卧轨自杀的？</w:t>
      </w:r>
      <w:r>
        <w:rPr>
          <w:rFonts w:ascii="宋体" w:eastAsia="宋体" w:hAnsi="宋体" w:cs="宋体"/>
        </w:rPr>
        <w:br/>
        <w:t>角色2：没有。小红书上面</w:t>
      </w:r>
      <w:ins w:id="41" w:author="Dai Yueer" w:date="2023-05-08T16:49:00Z">
        <w:r w:rsidR="00FA6684">
          <w:rPr>
            <w:rFonts w:ascii="宋体" w:eastAsia="宋体" w:hAnsi="宋体" w:cs="宋体" w:hint="eastAsia"/>
          </w:rPr>
          <w:t>见</w:t>
        </w:r>
      </w:ins>
      <w:del w:id="42" w:author="Dai Yueer" w:date="2023-05-08T16:48:00Z">
        <w:r w:rsidDel="00FA6684">
          <w:rPr>
            <w:rFonts w:ascii="宋体" w:eastAsia="宋体" w:hAnsi="宋体" w:cs="宋体"/>
          </w:rPr>
          <w:delText>剪</w:delText>
        </w:r>
      </w:del>
      <w:r>
        <w:rPr>
          <w:rFonts w:ascii="宋体" w:eastAsia="宋体" w:hAnsi="宋体" w:cs="宋体"/>
        </w:rPr>
        <w:t>的。然后我亲眼见的也很离谱，我亲眼见到的可能是有神经病或者喝多了的人，当时是在追赶我们。</w:t>
      </w:r>
      <w:r>
        <w:rPr>
          <w:rFonts w:ascii="宋体" w:eastAsia="宋体" w:hAnsi="宋体" w:cs="宋体"/>
        </w:rPr>
        <w:br/>
        <w:t>角色1：追赶你们，然后</w:t>
      </w:r>
      <w:ins w:id="43" w:author="Dai Yueer" w:date="2023-05-08T16:49:00Z">
        <w:r w:rsidR="00FA6684">
          <w:rPr>
            <w:rFonts w:ascii="宋体" w:eastAsia="宋体" w:hAnsi="宋体" w:cs="宋体" w:hint="eastAsia"/>
          </w:rPr>
          <w:t>呢</w:t>
        </w:r>
      </w:ins>
      <w:del w:id="44" w:author="Dai Yueer" w:date="2023-05-08T16:49:00Z">
        <w:r w:rsidDel="00FA6684">
          <w:rPr>
            <w:rFonts w:ascii="宋体" w:eastAsia="宋体" w:hAnsi="宋体" w:cs="宋体"/>
          </w:rPr>
          <w:delText>你</w:delText>
        </w:r>
      </w:del>
      <w:r>
        <w:rPr>
          <w:rFonts w:ascii="宋体" w:eastAsia="宋体" w:hAnsi="宋体" w:cs="宋体"/>
        </w:rPr>
        <w:t>？</w:t>
      </w:r>
      <w:r>
        <w:rPr>
          <w:rFonts w:ascii="宋体" w:eastAsia="宋体" w:hAnsi="宋体" w:cs="宋体"/>
        </w:rPr>
        <w:br/>
        <w:t>角色2：就不知道他是不是种族歧视还是什么，就是朝我们扔瓶子。</w:t>
      </w:r>
      <w:r>
        <w:rPr>
          <w:rFonts w:ascii="宋体" w:eastAsia="宋体" w:hAnsi="宋体" w:cs="宋体"/>
        </w:rPr>
        <w:br/>
        <w:t>角色1：然后呢？</w:t>
      </w:r>
      <w:r>
        <w:rPr>
          <w:rFonts w:ascii="宋体" w:eastAsia="宋体" w:hAnsi="宋体" w:cs="宋体"/>
        </w:rPr>
        <w:br/>
        <w:t>角色2：我们被吓跑了，直接跑到别的站，等他过了一段时间，等那个人可能走了之后再回来。</w:t>
      </w:r>
      <w:r>
        <w:rPr>
          <w:rFonts w:ascii="宋体" w:eastAsia="宋体" w:hAnsi="宋体" w:cs="宋体"/>
        </w:rPr>
        <w:br/>
        <w:t>角色1：没有人管，没有工作人员管？</w:t>
      </w:r>
      <w:r>
        <w:rPr>
          <w:rFonts w:ascii="宋体" w:eastAsia="宋体" w:hAnsi="宋体" w:cs="宋体"/>
        </w:rPr>
        <w:br/>
        <w:t>角色2：毫无工作人员，见不到工作人员的影子，然后很多人逃票，逃票非常多人逃票，逃票现象非常常见，然后会有人在地铁上找我们要钱。</w:t>
      </w:r>
      <w:r>
        <w:rPr>
          <w:rFonts w:ascii="宋体" w:eastAsia="宋体" w:hAnsi="宋体" w:cs="宋体"/>
        </w:rPr>
        <w:br/>
        <w:t>角色1：好乱。</w:t>
      </w:r>
      <w:r>
        <w:rPr>
          <w:rFonts w:ascii="宋体" w:eastAsia="宋体" w:hAnsi="宋体" w:cs="宋体"/>
        </w:rPr>
        <w:br/>
        <w:t>角色2：然后地铁的设施，比较破旧，出站都需要手动按一下转一个小把手，才能那个门才会弹开，让我觉得也不是很安全。还有会有卖艺的，在地铁里面我见到有亚洲面孔，在那里拉二胡。</w:t>
      </w:r>
      <w:r>
        <w:rPr>
          <w:rFonts w:ascii="宋体" w:eastAsia="宋体" w:hAnsi="宋体" w:cs="宋体"/>
        </w:rPr>
        <w:br/>
        <w:t>角色1：挺丰富的。</w:t>
      </w:r>
    </w:p>
    <w:p w:rsidR="00A5353B" w:rsidRDefault="00000000">
      <w:pPr>
        <w:spacing w:line="360" w:lineRule="auto"/>
      </w:pPr>
      <w:r>
        <w:rPr>
          <w:rFonts w:ascii="宋体" w:eastAsia="宋体" w:hAnsi="宋体" w:cs="宋体"/>
        </w:rPr>
        <w:t>（00:54:14）。</w:t>
      </w:r>
      <w:r>
        <w:rPr>
          <w:rFonts w:ascii="宋体" w:eastAsia="宋体" w:hAnsi="宋体" w:cs="宋体"/>
        </w:rPr>
        <w:br/>
        <w:t>角色2：然后也会有摆摊的。我也见过有人拿地铁来运送棺材。</w:t>
      </w:r>
      <w:r>
        <w:rPr>
          <w:rFonts w:ascii="宋体" w:eastAsia="宋体" w:hAnsi="宋体" w:cs="宋体"/>
        </w:rPr>
        <w:br/>
        <w:t>角色1：这么恐怖？</w:t>
      </w:r>
      <w:r>
        <w:rPr>
          <w:rFonts w:ascii="宋体" w:eastAsia="宋体" w:hAnsi="宋体" w:cs="宋体"/>
        </w:rPr>
        <w:br/>
        <w:t>角色2：是的。只有想不到，没有见不到。</w:t>
      </w:r>
      <w:ins w:id="45" w:author="Dai Yueer" w:date="2023-05-08T16:49:00Z">
        <w:r w:rsidR="00FA6684">
          <w:rPr>
            <w:rFonts w:ascii="宋体" w:eastAsia="宋体" w:hAnsi="宋体" w:cs="宋体" w:hint="eastAsia"/>
          </w:rPr>
          <w:t>还有我觉得</w:t>
        </w:r>
      </w:ins>
      <w:del w:id="46" w:author="Dai Yueer" w:date="2023-05-08T16:49:00Z">
        <w:r w:rsidDel="00FA6684">
          <w:rPr>
            <w:rFonts w:ascii="宋体" w:eastAsia="宋体" w:hAnsi="宋体" w:cs="宋体"/>
          </w:rPr>
          <w:delText>像什么自行车，带那种宠物，</w:delText>
        </w:r>
      </w:del>
      <w:r>
        <w:rPr>
          <w:rFonts w:ascii="宋体" w:eastAsia="宋体" w:hAnsi="宋体" w:cs="宋体"/>
        </w:rPr>
        <w:t>宠物也是一个很重要的点。</w:t>
      </w:r>
      <w:del w:id="47" w:author="Dai Yueer" w:date="2023-05-08T16:49:00Z">
        <w:r w:rsidDel="00FA6684">
          <w:rPr>
            <w:rFonts w:ascii="宋体" w:eastAsia="宋体" w:hAnsi="宋体" w:cs="宋体"/>
          </w:rPr>
          <w:delText>就很多地铁都是可以，</w:delText>
        </w:r>
      </w:del>
      <w:r>
        <w:rPr>
          <w:rFonts w:ascii="宋体" w:eastAsia="宋体" w:hAnsi="宋体" w:cs="宋体"/>
        </w:rPr>
        <w:t>这边的公共交通</w:t>
      </w:r>
      <w:proofErr w:type="gramStart"/>
      <w:r>
        <w:rPr>
          <w:rFonts w:ascii="宋体" w:eastAsia="宋体" w:hAnsi="宋体" w:cs="宋体"/>
        </w:rPr>
        <w:t>都是会见</w:t>
      </w:r>
      <w:proofErr w:type="gramEnd"/>
      <w:r>
        <w:rPr>
          <w:rFonts w:ascii="宋体" w:eastAsia="宋体" w:hAnsi="宋体" w:cs="宋体"/>
        </w:rPr>
        <w:t>到宠物的，</w:t>
      </w:r>
      <w:ins w:id="48" w:author="Dai Yueer" w:date="2023-05-08T16:49:00Z">
        <w:r w:rsidR="00FA6684">
          <w:rPr>
            <w:rFonts w:ascii="宋体" w:eastAsia="宋体" w:hAnsi="宋体" w:cs="宋体"/>
          </w:rPr>
          <w:t>就很多地铁都是可以，</w:t>
        </w:r>
      </w:ins>
      <w:r>
        <w:rPr>
          <w:rFonts w:ascii="宋体" w:eastAsia="宋体" w:hAnsi="宋体" w:cs="宋体"/>
        </w:rPr>
        <w:t>但是</w:t>
      </w:r>
      <w:ins w:id="49" w:author="Dai Yueer" w:date="2023-05-08T16:49:00Z">
        <w:r w:rsidR="00FA6684">
          <w:rPr>
            <w:rFonts w:ascii="宋体" w:eastAsia="宋体" w:hAnsi="宋体" w:cs="宋体" w:hint="eastAsia"/>
          </w:rPr>
          <w:t>深圳地铁好像不行</w:t>
        </w:r>
      </w:ins>
      <w:del w:id="50" w:author="Dai Yueer" w:date="2023-05-08T16:49:00Z">
        <w:r w:rsidDel="00FA6684">
          <w:rPr>
            <w:rFonts w:ascii="宋体" w:eastAsia="宋体" w:hAnsi="宋体" w:cs="宋体"/>
          </w:rPr>
          <w:delText>我觉得</w:delText>
        </w:r>
      </w:del>
      <w:r>
        <w:rPr>
          <w:rFonts w:ascii="宋体" w:eastAsia="宋体" w:hAnsi="宋体" w:cs="宋体"/>
        </w:rPr>
        <w:t>。</w:t>
      </w:r>
      <w:r>
        <w:rPr>
          <w:rFonts w:ascii="宋体" w:eastAsia="宋体" w:hAnsi="宋体" w:cs="宋体"/>
        </w:rPr>
        <w:br/>
        <w:t>角色1：这可能是深圳地铁也可以改进的点。</w:t>
      </w:r>
      <w:r>
        <w:rPr>
          <w:rFonts w:ascii="宋体" w:eastAsia="宋体" w:hAnsi="宋体" w:cs="宋体"/>
        </w:rPr>
        <w:br/>
        <w:t>角色2：对，我觉得是可以设置宠物友好车厢之类的。而且我觉得深圳地铁有一个地方，女士优先车厢，其实并没有落实得很好。</w:t>
      </w:r>
      <w:r>
        <w:rPr>
          <w:rFonts w:ascii="宋体" w:eastAsia="宋体" w:hAnsi="宋体" w:cs="宋体"/>
        </w:rPr>
        <w:br/>
        <w:t>00:55:04</w:t>
      </w:r>
      <w:r>
        <w:rPr>
          <w:rFonts w:ascii="宋体" w:eastAsia="宋体" w:hAnsi="宋体" w:cs="宋体"/>
        </w:rPr>
        <w:br/>
      </w:r>
      <w:r>
        <w:rPr>
          <w:rFonts w:ascii="宋体" w:eastAsia="宋体" w:hAnsi="宋体" w:cs="宋体"/>
        </w:rPr>
        <w:lastRenderedPageBreak/>
        <w:t>因为有些时候女士优先车厢其实也大家很多男士也会去做，没有分的那么细，可能是因为意识还没有深入人心。</w:t>
      </w:r>
      <w:r>
        <w:rPr>
          <w:rFonts w:ascii="宋体" w:eastAsia="宋体" w:hAnsi="宋体" w:cs="宋体"/>
        </w:rPr>
        <w:br/>
        <w:t>角色1：确实不好直接强迫</w:t>
      </w:r>
      <w:ins w:id="51" w:author="Dai Yueer" w:date="2023-05-08T16:50:00Z">
        <w:r w:rsidR="00FA6684">
          <w:rPr>
            <w:rFonts w:ascii="宋体" w:eastAsia="宋体" w:hAnsi="宋体" w:cs="宋体" w:hint="eastAsia"/>
          </w:rPr>
          <w:t>，</w:t>
        </w:r>
      </w:ins>
      <w:r>
        <w:rPr>
          <w:rFonts w:ascii="宋体" w:eastAsia="宋体" w:hAnsi="宋体" w:cs="宋体"/>
        </w:rPr>
        <w:t>他可能只是起到一个倡导作用，但是他倡导不但没有落实，反而还起到了反作用。</w:t>
      </w:r>
      <w:r>
        <w:rPr>
          <w:rFonts w:ascii="宋体" w:eastAsia="宋体" w:hAnsi="宋体" w:cs="宋体"/>
        </w:rPr>
        <w:br/>
        <w:t>角色2：对，有这个。反正深圳的地铁我感觉已经是非常好的，它也比较干净。</w:t>
      </w:r>
      <w:r>
        <w:rPr>
          <w:rFonts w:ascii="宋体" w:eastAsia="宋体" w:hAnsi="宋体" w:cs="宋体"/>
        </w:rPr>
        <w:br/>
        <w:t>角色1：最后你还有没有什么其他的信息想要补充？比如说有没有什么关于地铁的老照片？</w:t>
      </w:r>
      <w:r>
        <w:rPr>
          <w:rFonts w:ascii="宋体" w:eastAsia="宋体" w:hAnsi="宋体" w:cs="宋体"/>
        </w:rPr>
        <w:br/>
        <w:t>角色2：没有。</w:t>
      </w:r>
      <w:r>
        <w:rPr>
          <w:rFonts w:ascii="宋体" w:eastAsia="宋体" w:hAnsi="宋体" w:cs="宋体"/>
        </w:rPr>
        <w:br/>
        <w:t>角色1：然后最后它有一个纪念衫，然后可以给你留个纪念，你想要什么码数？</w:t>
      </w:r>
      <w:r>
        <w:rPr>
          <w:rFonts w:ascii="宋体" w:eastAsia="宋体" w:hAnsi="宋体" w:cs="宋体"/>
        </w:rPr>
        <w:br/>
        <w:t>角色2：纪念？</w:t>
      </w:r>
      <w:r>
        <w:rPr>
          <w:rFonts w:ascii="宋体" w:eastAsia="宋体" w:hAnsi="宋体" w:cs="宋体"/>
        </w:rPr>
        <w:br/>
        <w:t>角色1：它会印着这个实验室项目的学校这种。</w:t>
      </w:r>
      <w:r>
        <w:rPr>
          <w:rFonts w:ascii="宋体" w:eastAsia="宋体" w:hAnsi="宋体" w:cs="宋体"/>
        </w:rPr>
        <w:br/>
        <w:t>角色2：码数？ m。</w:t>
      </w:r>
      <w:r>
        <w:rPr>
          <w:rFonts w:ascii="宋体" w:eastAsia="宋体" w:hAnsi="宋体" w:cs="宋体"/>
        </w:rPr>
        <w:br/>
        <w:t>角色1：正好我有一件。</w:t>
      </w:r>
      <w:r>
        <w:rPr>
          <w:rFonts w:ascii="宋体" w:eastAsia="宋体" w:hAnsi="宋体" w:cs="宋体"/>
        </w:rPr>
        <w:br/>
        <w:t>角色2：好的。</w:t>
      </w:r>
      <w:r>
        <w:rPr>
          <w:rFonts w:ascii="宋体" w:eastAsia="宋体" w:hAnsi="宋体" w:cs="宋体"/>
        </w:rPr>
        <w:br/>
        <w:t>角色1：那就结束了，那就谢谢你今天的访谈，我就停止录制了。</w:t>
      </w:r>
      <w:r>
        <w:rPr>
          <w:rFonts w:ascii="宋体" w:eastAsia="宋体" w:hAnsi="宋体" w:cs="宋体"/>
        </w:rPr>
        <w:br/>
        <w:t>角色2：好的，ok。</w:t>
      </w:r>
      <w:r>
        <w:rPr>
          <w:rFonts w:ascii="宋体" w:eastAsia="宋体" w:hAnsi="宋体" w:cs="宋体"/>
        </w:rPr>
        <w:br/>
        <w:t>00:56:43</w:t>
      </w:r>
      <w:r>
        <w:rPr>
          <w:rFonts w:ascii="宋体" w:eastAsia="宋体" w:hAnsi="宋体" w:cs="宋体"/>
        </w:rPr>
        <w:br/>
      </w:r>
    </w:p>
    <w:sectPr w:rsidR="00A5353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0BAD" w:rsidRDefault="00D80BAD" w:rsidP="00CE4B64">
      <w:r>
        <w:separator/>
      </w:r>
    </w:p>
  </w:endnote>
  <w:endnote w:type="continuationSeparator" w:id="0">
    <w:p w:rsidR="00D80BAD" w:rsidRDefault="00D80BAD" w:rsidP="00CE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0BAD" w:rsidRDefault="00D80BAD" w:rsidP="00CE4B64">
      <w:r>
        <w:separator/>
      </w:r>
    </w:p>
  </w:footnote>
  <w:footnote w:type="continuationSeparator" w:id="0">
    <w:p w:rsidR="00D80BAD" w:rsidRDefault="00D80BAD" w:rsidP="00CE4B6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i Yueer">
    <w15:presenceInfo w15:providerId="Windows Live" w15:userId="6c8b97314225a0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5353B"/>
    <w:rsid w:val="000343A7"/>
    <w:rsid w:val="000C7294"/>
    <w:rsid w:val="004F6A05"/>
    <w:rsid w:val="007A365C"/>
    <w:rsid w:val="00A5353B"/>
    <w:rsid w:val="00AA6112"/>
    <w:rsid w:val="00AB2F8E"/>
    <w:rsid w:val="00B8354E"/>
    <w:rsid w:val="00CE4B64"/>
    <w:rsid w:val="00D80BAD"/>
    <w:rsid w:val="00FA668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E2E32"/>
  <w15:docId w15:val="{5C5C0218-E49C-466A-8B02-70F0E934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4B64"/>
    <w:pPr>
      <w:tabs>
        <w:tab w:val="center" w:pos="4153"/>
        <w:tab w:val="right" w:pos="8306"/>
      </w:tabs>
    </w:pPr>
  </w:style>
  <w:style w:type="character" w:customStyle="1" w:styleId="a4">
    <w:name w:val="页眉 字符"/>
    <w:basedOn w:val="a0"/>
    <w:link w:val="a3"/>
    <w:uiPriority w:val="99"/>
    <w:rsid w:val="00CE4B64"/>
    <w:rPr>
      <w:sz w:val="24"/>
      <w:szCs w:val="24"/>
    </w:rPr>
  </w:style>
  <w:style w:type="paragraph" w:styleId="a5">
    <w:name w:val="footer"/>
    <w:basedOn w:val="a"/>
    <w:link w:val="a6"/>
    <w:uiPriority w:val="99"/>
    <w:unhideWhenUsed/>
    <w:rsid w:val="00CE4B64"/>
    <w:pPr>
      <w:tabs>
        <w:tab w:val="center" w:pos="4153"/>
        <w:tab w:val="right" w:pos="8306"/>
      </w:tabs>
    </w:pPr>
  </w:style>
  <w:style w:type="character" w:customStyle="1" w:styleId="a6">
    <w:name w:val="页脚 字符"/>
    <w:basedOn w:val="a0"/>
    <w:link w:val="a5"/>
    <w:uiPriority w:val="99"/>
    <w:rsid w:val="00CE4B64"/>
    <w:rPr>
      <w:sz w:val="24"/>
      <w:szCs w:val="24"/>
    </w:rPr>
  </w:style>
  <w:style w:type="paragraph" w:styleId="a7">
    <w:name w:val="Revision"/>
    <w:hidden/>
    <w:uiPriority w:val="99"/>
    <w:semiHidden/>
    <w:rsid w:val="00CE4B6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1614</Words>
  <Characters>9201</Characters>
  <Application>Microsoft Office Word</Application>
  <DocSecurity>0</DocSecurity>
  <Lines>76</Lines>
  <Paragraphs>21</Paragraphs>
  <ScaleCrop>false</ScaleCrop>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Yueer Dai</dc:creator>
  <cp:lastModifiedBy>Dai Yueer</cp:lastModifiedBy>
  <cp:revision>2</cp:revision>
  <dcterms:created xsi:type="dcterms:W3CDTF">2023-05-08T08:50:00Z</dcterms:created>
  <dcterms:modified xsi:type="dcterms:W3CDTF">2023-05-08T08:50:00Z</dcterms:modified>
</cp:coreProperties>
</file>
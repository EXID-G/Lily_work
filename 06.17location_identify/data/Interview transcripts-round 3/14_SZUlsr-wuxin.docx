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rFonts w:eastAsia="宋体" w:cs="宋体" w:ascii="宋体" w:hAnsi="宋体"/>
          <w:lang w:val="en-US" w:eastAsia="en-US" w:bidi="en-US"/>
        </w:rPr>
        <w:t>00:00:00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我们今天他的访问是分三个部分，第一个是历史的回溯，然后第二个是现代生活，第三个呢就是一般性的评价，对于地铁的中，深圳地铁的发展。然后第一个问题是您在生活，深圳生活的经历可以粗略的分为哪几个阶段？然后要着重说明一下时间节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：嗯这个的话，嗯按照这个知识区域来说应该分两个阶段吧，我前面是在福田住过一段时间，后面就搬到南山，后面一直就在南山这边住了。对于出行来说的话，可能嗯就是这个区域。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：噢，就是两个区域。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：那就是第一个在福田的时候大概是什么？从哪一年开始？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：嗯福田是</w:t>
      </w:r>
      <w:r>
        <w:rPr>
          <w:rFonts w:eastAsia="宋体" w:cs="宋体" w:ascii="宋体" w:hAnsi="宋体"/>
          <w:lang w:val="en-US" w:eastAsia="en-US" w:bidi="en-US"/>
        </w:rPr>
        <w:t>2001</w:t>
      </w:r>
      <w:r>
        <w:rPr>
          <w:rFonts w:ascii="宋体" w:hAnsi="宋体" w:cs="宋体" w:eastAsia="宋体"/>
          <w:lang w:val="en-US" w:eastAsia="en-US" w:bidi="en-US"/>
        </w:rPr>
        <w:t>年到</w:t>
      </w:r>
      <w:r>
        <w:rPr>
          <w:rFonts w:eastAsia="宋体" w:cs="宋体" w:ascii="宋体" w:hAnsi="宋体"/>
          <w:lang w:val="en-US" w:eastAsia="en-US" w:bidi="en-US"/>
        </w:rPr>
        <w:t>2003</w:t>
      </w:r>
      <w:r>
        <w:rPr>
          <w:rFonts w:ascii="宋体" w:hAnsi="宋体" w:cs="宋体" w:eastAsia="宋体"/>
          <w:lang w:val="en-US" w:eastAsia="en-US" w:bidi="en-US"/>
        </w:rPr>
        <w:t>年吧。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，嗯然后之后就是一直在南山对吗？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2003</w:t>
      </w:r>
      <w:r>
        <w:rPr>
          <w:rFonts w:ascii="宋体" w:hAnsi="宋体" w:cs="宋体" w:eastAsia="宋体"/>
          <w:lang w:val="en-US" w:eastAsia="en-US" w:bidi="en-US"/>
        </w:rPr>
        <w:t>到呃到。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2023</w:t>
      </w:r>
      <w:r>
        <w:rPr>
          <w:rFonts w:ascii="宋体" w:hAnsi="宋体" w:cs="宋体" w:eastAsia="宋体"/>
          <w:lang w:val="en-US" w:eastAsia="en-US" w:bidi="en-US"/>
        </w:rPr>
        <w:t>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：哇，</w:t>
      </w:r>
      <w:r>
        <w:rPr>
          <w:rFonts w:eastAsia="宋体" w:cs="宋体" w:ascii="宋体" w:hAnsi="宋体"/>
          <w:lang w:val="en-US" w:eastAsia="en-US" w:bidi="en-US"/>
        </w:rPr>
        <w:t>20</w:t>
      </w:r>
      <w:r>
        <w:rPr>
          <w:rFonts w:ascii="宋体" w:hAnsi="宋体" w:cs="宋体" w:eastAsia="宋体"/>
          <w:lang w:val="en-US" w:eastAsia="en-US" w:bidi="en-US"/>
        </w:rPr>
        <w:t>年。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：那可以在就是这个地图上大概画一下，是哪，小片的。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：福田。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：福田在哪？罗湖唉应该在这边。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：对，我看一下。大概在下沙那边吧，现在主要是在前海在哪里？这一块是吧。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：应该是。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：这一块，然后福田。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：福田应该在这边。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：大概在这一片吧 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，好，那你们第一个问题就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了。那第二个问题，就是在地铁出现之前，您一般是工作的时候是怎么样出行呢？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：嗯一般就是公交或者是呃自驾。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：公交或者自驾，嗯那路线大概是怎么样？从哪到哪？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：嗯前段时间主要是从南山到罗湖。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：南山到罗湖、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：对，最主要的这一段就是南山到罗湖。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：嗯，大概是什么时候？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：就是嗯，从我看一下啊，</w:t>
      </w:r>
      <w:r>
        <w:rPr>
          <w:rFonts w:eastAsia="宋体" w:cs="宋体" w:ascii="宋体" w:hAnsi="宋体"/>
          <w:lang w:val="en-US" w:eastAsia="en-US" w:bidi="en-US"/>
        </w:rPr>
        <w:t>2011</w:t>
      </w:r>
      <w:r>
        <w:rPr>
          <w:rFonts w:ascii="宋体" w:hAnsi="宋体" w:cs="宋体" w:eastAsia="宋体"/>
          <w:lang w:val="en-US" w:eastAsia="en-US" w:bidi="en-US"/>
        </w:rPr>
        <w:t>年至</w:t>
      </w:r>
      <w:r>
        <w:rPr>
          <w:rFonts w:eastAsia="宋体" w:cs="宋体" w:ascii="宋体" w:hAnsi="宋体"/>
          <w:lang w:val="en-US" w:eastAsia="en-US" w:bidi="en-US"/>
        </w:rPr>
        <w:t>2020</w:t>
      </w:r>
      <w:r>
        <w:rPr>
          <w:rFonts w:ascii="宋体" w:hAnsi="宋体" w:cs="宋体" w:eastAsia="宋体"/>
          <w:lang w:val="en-US" w:eastAsia="en-US" w:bidi="en-US"/>
        </w:rPr>
        <w:t>年，就是整个</w:t>
      </w:r>
      <w:r>
        <w:rPr>
          <w:rFonts w:eastAsia="宋体" w:cs="宋体" w:ascii="宋体" w:hAnsi="宋体"/>
          <w:lang w:val="en-US" w:eastAsia="en-US" w:bidi="en-US"/>
        </w:rPr>
        <w:t>10</w:t>
      </w:r>
      <w:r>
        <w:rPr>
          <w:rFonts w:ascii="宋体" w:hAnsi="宋体" w:cs="宋体" w:eastAsia="宋体"/>
          <w:lang w:val="en-US" w:eastAsia="en-US" w:bidi="en-US"/>
        </w:rPr>
        <w:t>年间都是在这一段。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：那就是早上几点到晚上几点这样吗？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：嗯，对，早上一般就是</w:t>
      </w:r>
      <w:r>
        <w:rPr>
          <w:rFonts w:eastAsia="宋体" w:cs="宋体" w:ascii="宋体" w:hAnsi="宋体"/>
          <w:lang w:val="en-US" w:eastAsia="en-US" w:bidi="en-US"/>
        </w:rPr>
        <w:t>7:30</w:t>
      </w:r>
      <w:r>
        <w:rPr>
          <w:rFonts w:ascii="宋体" w:hAnsi="宋体" w:cs="宋体" w:eastAsia="宋体"/>
          <w:lang w:val="en-US" w:eastAsia="en-US" w:bidi="en-US"/>
        </w:rPr>
        <w:t>，</w:t>
      </w:r>
      <w:r>
        <w:rPr>
          <w:rFonts w:eastAsia="宋体" w:cs="宋体" w:ascii="宋体" w:hAnsi="宋体"/>
          <w:lang w:val="en-US" w:eastAsia="en-US" w:bidi="en-US"/>
        </w:rPr>
        <w:t>7:30</w:t>
      </w:r>
      <w:r>
        <w:rPr>
          <w:rFonts w:ascii="宋体" w:hAnsi="宋体" w:cs="宋体" w:eastAsia="宋体"/>
          <w:lang w:val="en-US" w:eastAsia="en-US" w:bidi="en-US"/>
        </w:rPr>
        <w:t>出发了，到那边大概</w:t>
      </w:r>
      <w:r>
        <w:rPr>
          <w:rFonts w:eastAsia="宋体" w:cs="宋体" w:ascii="宋体" w:hAnsi="宋体"/>
          <w:lang w:val="en-US" w:eastAsia="en-US" w:bidi="en-US"/>
        </w:rPr>
        <w:t xml:space="preserve">9:00 </w:t>
      </w:r>
      <w:r>
        <w:rPr>
          <w:rFonts w:ascii="宋体" w:hAnsi="宋体" w:cs="宋体" w:eastAsia="宋体"/>
          <w:lang w:val="en-US" w:eastAsia="en-US" w:bidi="en-US"/>
        </w:rPr>
        <w:t>，</w:t>
      </w:r>
      <w:r>
        <w:rPr>
          <w:rFonts w:eastAsia="宋体" w:cs="宋体" w:ascii="宋体" w:hAnsi="宋体"/>
          <w:lang w:val="en-US" w:eastAsia="en-US" w:bidi="en-US"/>
        </w:rPr>
        <w:t>9:00</w:t>
      </w:r>
      <w:r>
        <w:rPr>
          <w:rFonts w:ascii="宋体" w:hAnsi="宋体" w:cs="宋体" w:eastAsia="宋体"/>
          <w:lang w:val="en-US" w:eastAsia="en-US" w:bidi="en-US"/>
        </w:rPr>
        <w:t>左右。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：晚上也是。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：晚上一般</w:t>
      </w:r>
      <w:r>
        <w:rPr>
          <w:rFonts w:eastAsia="宋体" w:cs="宋体" w:ascii="宋体" w:hAnsi="宋体"/>
          <w:lang w:val="en-US" w:eastAsia="en-US" w:bidi="en-US"/>
        </w:rPr>
        <w:t>6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00</w:t>
      </w:r>
      <w:r>
        <w:rPr>
          <w:rFonts w:ascii="宋体" w:hAnsi="宋体" w:cs="宋体" w:eastAsia="宋体"/>
          <w:lang w:val="en-US" w:eastAsia="en-US" w:bidi="en-US"/>
        </w:rPr>
        <w:t>到</w:t>
      </w:r>
      <w:r>
        <w:rPr>
          <w:rFonts w:eastAsia="宋体" w:cs="宋体" w:ascii="宋体" w:hAnsi="宋体"/>
          <w:lang w:val="en-US" w:eastAsia="en-US" w:bidi="en-US"/>
        </w:rPr>
        <w:t>7:30</w:t>
      </w:r>
      <w:r>
        <w:rPr>
          <w:rFonts w:ascii="宋体" w:hAnsi="宋体" w:cs="宋体" w:eastAsia="宋体"/>
          <w:lang w:val="en-US" w:eastAsia="en-US" w:bidi="en-US"/>
        </w:rPr>
        <w:t>吧 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，嗯那路程还是蛮远的。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：呃，是。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：一个半小时开车坐车。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：因为这一段的话主要是在市区嘛，所以交通相对来说比较拥挤一点，特别是上下班高峰嘛。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：市区拥挤，那公交的话一般是坐哪一路车？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：嗯公交其实我做的很少，原来我们，我们这里有一个</w:t>
      </w:r>
      <w:r>
        <w:rPr>
          <w:rFonts w:eastAsia="宋体" w:cs="宋体" w:ascii="宋体" w:hAnsi="宋体"/>
          <w:lang w:val="en-US" w:eastAsia="en-US" w:bidi="en-US"/>
        </w:rPr>
        <w:t>229</w:t>
      </w:r>
      <w:r>
        <w:rPr>
          <w:rFonts w:ascii="宋体" w:hAnsi="宋体" w:cs="宋体" w:eastAsia="宋体"/>
          <w:lang w:val="en-US" w:eastAsia="en-US" w:bidi="en-US"/>
        </w:rPr>
        <w:t>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：噢，我知道。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229</w:t>
      </w:r>
      <w:r>
        <w:rPr>
          <w:rFonts w:ascii="宋体" w:hAnsi="宋体" w:cs="宋体" w:eastAsia="宋体"/>
          <w:lang w:val="en-US" w:eastAsia="en-US" w:bidi="en-US"/>
        </w:rPr>
        <w:t>到罗湖区委那边。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 ，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：其实这个的话一个是一个半小时，其实还到不了，估计得要两个，两个小时多一点，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：那么远，那上下班还挺麻烦。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：对，所以主要是自驾车，自驾车的话一般一个半小时。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：那为什么就是在罗湖上班要在南山住？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：家就在这边呀。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：就是先在这边。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：对，后来工作在那边。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：那还确实是挺麻烦的，你们家孩子好像就是在这边上学对吧？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：就不用那些什么是，接小孩去各种地方啊。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：那还挺好的，像我妹不是打球嘛，去各种地方，我妈天天就得陪着她去。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：嗯，是啊，补习班啊之类的啊，兴趣班呀就得接送。</w:t>
      </w:r>
      <w:r>
        <w:rPr>
          <w:rFonts w:eastAsia="宋体" w:cs="宋体" w:ascii="宋体" w:hAnsi="宋体"/>
          <w:lang w:val="en-US" w:eastAsia="en-US" w:bidi="en-US"/>
        </w:rPr>
        <w:br/>
        <w:t>00:05:35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：但也是在附近吧，就是之前，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：对，我们一般就是在这附近。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：那个什么学而思对吧？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：对，学校兴趣的比较多，然后其他的兴趣班也是在这周围，基本上步行能到了。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：其他的就是步行。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，那么第三个问题是在地铁出行，就是地铁出现之前，您的非日常出行就是节假日或者周末的偶尔出行一般会去做些什么，以及路线是怎么样的？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：嗯这个没有固定的路线，就是呃可能呃，出去逛街啊或者是逛公园啊或者是会有之类的，呃一般都是呃</w:t>
      </w:r>
      <w:del w:id="0" w:author="Rychol." w:date="2023-05-07T17:07:00Z">
        <w:r>
          <w:rPr>
            <w:rFonts w:ascii="宋体" w:hAnsi="宋体" w:cs="宋体" w:eastAsia="宋体"/>
            <w:lang w:val="en-US" w:eastAsia="en-US" w:bidi="en-US"/>
          </w:rPr>
          <w:delText>地</w:delText>
        </w:r>
      </w:del>
      <w:r>
        <w:rPr>
          <w:rFonts w:ascii="宋体" w:hAnsi="宋体" w:cs="宋体" w:eastAsia="宋体"/>
          <w:lang w:val="en-US" w:eastAsia="en-US" w:bidi="en-US"/>
        </w:rPr>
        <w:t>，没有地铁的时候，基本上就是要么就公交了，要么就是开车，或者打的。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：一般比较多的是什么呀？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：嗯看地方吧，如果说停车不太麻烦的话，可能就会自驾，噢呃远一点的地方可能打车的机会比较多，因为公交还是相对来说比较慢一些。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：嗯公交慢一些，打的话就是去比较远的地方。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：对，就比较方便一点嘛。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：然后就是去哪儿是不固定的，但是就是会有一些游玩的活动。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：一般是在哪些区域玩？这个有。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：呃一般南山、福田、嗯宝安、龙华、</w:t>
      </w:r>
      <w:del w:id="1" w:author="Rychol." w:date="2023-05-07T17:07:00Z">
        <w:r>
          <w:rPr>
            <w:rFonts w:ascii="宋体" w:hAnsi="宋体" w:cs="宋体" w:eastAsia="宋体"/>
            <w:lang w:val="en-US" w:eastAsia="en-US" w:bidi="en-US"/>
          </w:rPr>
          <w:delText>嗯</w:delText>
        </w:r>
      </w:del>
      <w:r>
        <w:rPr>
          <w:rFonts w:ascii="宋体" w:hAnsi="宋体" w:cs="宋体" w:eastAsia="宋体"/>
          <w:lang w:val="en-US" w:eastAsia="en-US" w:bidi="en-US"/>
        </w:rPr>
        <w:t>罗湖、盐田那边啊，主要这几个地方，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：嗯，那还蛮广的。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：嗯，海边啊。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：主要喜欢去海边玩。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：我也觉得，以前深圳没什么商场的时候就只能去海边，没有什么地方玩，现在就很多商场。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：对，现在挺多的。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：那还挺好，我们现在就是去商场玩，就很少去海边玩，因为海边。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：真的远。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一个是远，一个是周边的设施不那么便利嘛。那么就是第四个问题吧，嗯深圳的，深圳的空间格局的演化，就是您认为改革开放之后，深圳的发展可以划分为几个阶段，然后就是尽量说明具体是从哪一年到哪一年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ins w:id="2" w:author="Rychol." w:date="2023-05-07T17:07:00Z">
        <w:r>
          <w:rPr>
            <w:rFonts w:ascii="宋体" w:hAnsi="宋体" w:cs="宋体" w:eastAsia="宋体"/>
            <w:lang w:val="en-US" w:eastAsia="zh-CN" w:bidi="en-US"/>
          </w:rPr>
          <w:t>怎么</w:t>
        </w:r>
      </w:ins>
      <w:del w:id="3" w:author="Rychol." w:date="2023-05-07T17:07:00Z">
        <w:r>
          <w:rPr>
            <w:rFonts w:ascii="宋体" w:hAnsi="宋体" w:cs="宋体" w:eastAsia="宋体"/>
            <w:lang w:val="en-US" w:eastAsia="en-US" w:bidi="en-US"/>
          </w:rPr>
          <w:delText>这么</w:delText>
        </w:r>
      </w:del>
      <w:r>
        <w:rPr>
          <w:rFonts w:ascii="宋体" w:hAnsi="宋体" w:cs="宋体" w:eastAsia="宋体"/>
          <w:lang w:val="en-US" w:eastAsia="en-US" w:bidi="en-US"/>
        </w:rPr>
        <w:t>写啊。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：嗯，没关系，就是大概分下来，我觉得这个问题确实对一个普通视频来说，确实会对这个分的很细，会比较困难一点。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：就是大概印象里边可能也不需要多么的具体，就是随便说说就好。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：我觉得，我觉得吧，就是呃比如我们刚来的时候，啊可能在</w:t>
      </w:r>
      <w:r>
        <w:rPr>
          <w:rFonts w:eastAsia="宋体" w:cs="宋体" w:ascii="宋体" w:hAnsi="宋体"/>
          <w:lang w:val="en-US" w:eastAsia="en-US" w:bidi="en-US"/>
        </w:rPr>
        <w:t>2000</w:t>
      </w:r>
      <w:r>
        <w:rPr>
          <w:rFonts w:ascii="宋体" w:hAnsi="宋体" w:cs="宋体" w:eastAsia="宋体"/>
          <w:lang w:val="en-US" w:eastAsia="en-US" w:bidi="en-US"/>
        </w:rPr>
        <w:t>年前后，呃那个时候过来的话，呃其实已经到了深圳发展的相当于是第二个阶段吧，前面的话我觉得改革开放初期的话应该就是这边都还是小。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：小渔村。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：小渔村呀，小镇啊之类的呀，就是嗯农村的这种比较多嘛，</w:t>
      </w:r>
      <w:del w:id="4" w:author="Rychol." w:date="2023-05-07T17:08:00Z">
        <w:r>
          <w:rPr>
            <w:rFonts w:ascii="宋体" w:hAnsi="宋体" w:cs="宋体" w:eastAsia="宋体"/>
            <w:lang w:val="en-US" w:eastAsia="en-US" w:bidi="en-US"/>
          </w:rPr>
          <w:delText>啊嗯接</w:delText>
        </w:r>
      </w:del>
      <w:r>
        <w:rPr>
          <w:rFonts w:ascii="宋体" w:hAnsi="宋体" w:cs="宋体" w:eastAsia="宋体"/>
          <w:lang w:val="en-US" w:eastAsia="en-US" w:bidi="en-US"/>
        </w:rPr>
        <w:t>到我们来的时候已经发展得还可以了，嗯就是相当于一个</w:t>
      </w:r>
      <w:ins w:id="5" w:author="Rychol." w:date="2023-05-07T17:08:00Z">
        <w:r>
          <w:rPr>
            <w:rFonts w:ascii="宋体" w:hAnsi="宋体" w:cs="宋体" w:eastAsia="宋体"/>
            <w:lang w:val="en-US" w:eastAsia="zh-CN" w:bidi="en-US"/>
          </w:rPr>
          <w:t>，</w:t>
        </w:r>
      </w:ins>
      <w:r>
        <w:rPr>
          <w:rFonts w:ascii="宋体" w:hAnsi="宋体" w:cs="宋体" w:eastAsia="宋体"/>
          <w:lang w:val="en-US" w:eastAsia="en-US" w:bidi="en-US"/>
        </w:rPr>
        <w:t>嗯城乡结合吧</w:t>
      </w:r>
      <w:del w:id="6" w:author="Rychol." w:date="2023-05-07T17:08:00Z">
        <w:r>
          <w:rPr>
            <w:rFonts w:ascii="宋体" w:hAnsi="宋体" w:cs="宋体" w:eastAsia="宋体"/>
            <w:lang w:val="en-US" w:eastAsia="en-US" w:bidi="en-US"/>
          </w:rPr>
          <w:delText>，有点感觉嗯</w:delText>
        </w:r>
      </w:del>
      <w:r>
        <w:rPr>
          <w:rFonts w:ascii="宋体" w:hAnsi="宋体" w:cs="宋体" w:eastAsia="宋体"/>
          <w:lang w:val="en-US" w:eastAsia="en-US" w:bidi="en-US"/>
        </w:rPr>
        <w:t>。就是嗯城镇化有，但是不是那么成熟。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：嗯是不是就是比较乱？听说</w:t>
      </w:r>
      <w:r>
        <w:rPr>
          <w:rFonts w:eastAsia="宋体" w:cs="宋体" w:ascii="宋体" w:hAnsi="宋体"/>
          <w:lang w:val="en-US" w:eastAsia="en-US" w:bidi="en-US"/>
        </w:rPr>
        <w:t>2000</w:t>
      </w:r>
      <w:r>
        <w:rPr>
          <w:rFonts w:ascii="宋体" w:hAnsi="宋体" w:cs="宋体" w:eastAsia="宋体"/>
          <w:lang w:val="en-US" w:eastAsia="en-US" w:bidi="en-US"/>
        </w:rPr>
        <w:t>年的时候刚来说，我爸之前跟我说过，那时候就会有新疆那边的人过来，就是什么偷东西抢东西之类的，治安可能会，真的有遇到？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：过，我有遇到过，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：我天哪，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：对，我，那个时候呃，怀我们老大的时候，我从南山医院回来，就是在那个家乐福门口就有个新疆人，他就嗯就拿我包。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：啊，嗯就是在</w:t>
      </w:r>
      <w:r>
        <w:rPr>
          <w:rFonts w:eastAsia="宋体" w:cs="宋体" w:ascii="宋体" w:hAnsi="宋体"/>
          <w:lang w:val="en-US" w:eastAsia="en-US" w:bidi="en-US"/>
        </w:rPr>
        <w:t>2000</w:t>
      </w:r>
      <w:r>
        <w:rPr>
          <w:rFonts w:ascii="宋体" w:hAnsi="宋体" w:cs="宋体" w:eastAsia="宋体"/>
          <w:lang w:val="en-US" w:eastAsia="en-US" w:bidi="en-US"/>
        </w:rPr>
        <w:t>年的嘛。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2005</w:t>
      </w:r>
      <w:r>
        <w:rPr>
          <w:rFonts w:ascii="宋体" w:hAnsi="宋体" w:cs="宋体" w:eastAsia="宋体"/>
          <w:lang w:val="en-US" w:eastAsia="en-US" w:bidi="en-US"/>
        </w:rPr>
        <w:t>年吧，噢比我小一岁。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：对，比你小一岁。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：天哪，他今年不是高考了。</w:t>
      </w:r>
      <w:r>
        <w:rPr>
          <w:rFonts w:eastAsia="宋体" w:cs="宋体" w:ascii="宋体" w:hAnsi="宋体"/>
          <w:lang w:val="en-US" w:eastAsia="en-US" w:bidi="en-US"/>
        </w:rPr>
        <w:br/>
        <w:t>00:10:10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：对啊，今年高考啊。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：噢，考哪，想去哪？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：唉还不知道。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：唉肯定可以考好。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：看自己成绩吧。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：不要太紧张了，我觉得现在高考就是比较碰运气。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：是吧？你还是有实力的。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：没有我运气好，我运气好，他肯定比我更厉害，我记得他之前成绩挺好的，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：嗯，不行，他那高中，感觉他退步了。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：高中在哪读啊？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：学校是不错的，但是。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：我不说话。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：但是觉得他这段时间不是太努力，所以成绩下滑的比较严重，唉看他这两个月努力吧。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：对，其实两个月还蛮有机会。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：对的，希望能够赶上去一些。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：好吧，就是那时候治安不太好，那后面呢？它的变化大概是嗯。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：后面的话，就是嗯，这个嗯，嗯就是城市化的步骤也走得很快嘛，那发展到现在这个大都市大概也就</w:t>
      </w:r>
      <w:r>
        <w:rPr>
          <w:rFonts w:eastAsia="宋体" w:cs="宋体" w:ascii="宋体" w:hAnsi="宋体"/>
          <w:lang w:val="en-US" w:eastAsia="en-US" w:bidi="en-US"/>
        </w:rPr>
        <w:t>10</w:t>
      </w:r>
      <w:r>
        <w:rPr>
          <w:rFonts w:ascii="宋体" w:hAnsi="宋体" w:cs="宋体" w:eastAsia="宋体"/>
          <w:lang w:val="en-US" w:eastAsia="en-US" w:bidi="en-US"/>
        </w:rPr>
        <w:t>多年的时间，我觉得嗯这个深圳发展还是挺快的吧。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：大概是比较快的时间，就是从</w:t>
      </w:r>
      <w:r>
        <w:rPr>
          <w:rFonts w:eastAsia="宋体" w:cs="宋体" w:ascii="宋体" w:hAnsi="宋体"/>
          <w:lang w:val="en-US" w:eastAsia="en-US" w:bidi="en-US"/>
        </w:rPr>
        <w:t>2000</w:t>
      </w:r>
      <w:r>
        <w:rPr>
          <w:rFonts w:ascii="宋体" w:hAnsi="宋体" w:cs="宋体" w:eastAsia="宋体"/>
          <w:lang w:val="en-US" w:eastAsia="en-US" w:bidi="en-US"/>
        </w:rPr>
        <w:t>年到哪一年。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2000</w:t>
      </w:r>
      <w:r>
        <w:rPr>
          <w:rFonts w:ascii="宋体" w:hAnsi="宋体" w:cs="宋体" w:eastAsia="宋体"/>
          <w:lang w:val="en-US" w:eastAsia="en-US" w:bidi="en-US"/>
        </w:rPr>
        <w:t>年到</w:t>
      </w:r>
      <w:r>
        <w:rPr>
          <w:rFonts w:eastAsia="宋体" w:cs="宋体" w:ascii="宋体" w:hAnsi="宋体"/>
          <w:lang w:val="en-US" w:eastAsia="en-US" w:bidi="en-US"/>
        </w:rPr>
        <w:t>2010</w:t>
      </w:r>
      <w:r>
        <w:rPr>
          <w:rFonts w:ascii="宋体" w:hAnsi="宋体" w:cs="宋体" w:eastAsia="宋体"/>
          <w:lang w:val="en-US" w:eastAsia="en-US" w:bidi="en-US"/>
        </w:rPr>
        <w:t>年左右吧。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：啊，</w:t>
      </w:r>
      <w:r>
        <w:rPr>
          <w:rFonts w:eastAsia="宋体" w:cs="宋体" w:ascii="宋体" w:hAnsi="宋体"/>
          <w:lang w:val="en-US" w:eastAsia="en-US" w:bidi="en-US"/>
        </w:rPr>
        <w:t>10</w:t>
      </w:r>
      <w:r>
        <w:rPr>
          <w:rFonts w:ascii="宋体" w:hAnsi="宋体" w:cs="宋体" w:eastAsia="宋体"/>
          <w:lang w:val="en-US" w:eastAsia="en-US" w:bidi="en-US"/>
        </w:rPr>
        <w:t>年啊。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</w:t>
      </w:r>
      <w:r>
        <w:rPr>
          <w:rFonts w:eastAsia="宋体" w:cs="宋体" w:ascii="宋体" w:hAnsi="宋体"/>
          <w:lang w:val="en-US" w:eastAsia="en-US" w:bidi="en-US"/>
        </w:rPr>
        <w:t>10</w:t>
      </w:r>
      <w:r>
        <w:rPr>
          <w:rFonts w:ascii="宋体" w:hAnsi="宋体" w:cs="宋体" w:eastAsia="宋体"/>
          <w:lang w:val="en-US" w:eastAsia="en-US" w:bidi="en-US"/>
        </w:rPr>
        <w:t>年左右吧，我觉得后面这一段时间发展的就非常快了。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：第三阶段嗯就比较快。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：就是这种快是体现在什么地方的大概？你觉得就是什么事情让你突然发现唉深圳不一样了？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：嗯你比如说这个地铁也是一个方面呀，然后那个城市规划呀，啊包括一些嗯呃一些政府的一些政策啊，措施啊这方面，就是嗯市民的一些感受吧，就是我觉得，就是变化还是挺大的。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：嗯市民感受，就是说政府会更听从民意，或者是，就包括治安刚刚说的，他就会去管理的更加好一点，就是让市民感觉更安全，这种。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：一些福利啊之类的呀，也对这些啊企业的一些扶持啊，你的营销环境啊什么的，呃营销环境都会比较好一些。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：营销环境，那就是经济起来了。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突然这么一问问题，我感觉确实是有一些，自己的从业背景在里面，就是思考这些问题的，还是不一样的。那就是在不同的阶段，你觉得深圳的空间格局大概是怎么样的？就是说有几个中心，然后就是中心和外围嗯就是需要大概画个图，可以简略的画个图，比如说我记得之前会说分关内、关外这种说法，就是您大概的印象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：对，刚开始来的时候呢，可能就是嗯关内啊。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：嗯关内是哪些地方呀？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：关内就是像南山，那就是南头，就是一个关口嘛。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：噢南头关。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：唉，对，呃有好几个类似这样子的关口嘛，关内的话当时就是南山、福田、罗湖、嗯应该我印象中应该就是三个吧。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：我记得有个叫梅林关，梅林关是福田的。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：梅林关是从那个龙华那边进到福田。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：噢福田和龙华的。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：呃，对，那个叫梅林关，我们这边叫南头关。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：是不是之前就是关内、关外防得很严的那一种？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：对，要边防证，我们那个时候要边防证才能进来。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：噢，就是有个。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：这个你都没见过。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：啊，什么大概是长什么样的，好新奇，啊第一次听说。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好像是个小本本吧，应该是个小本本吧，然后发展到后来呢，就是像我们呃过来以后在市里面住嘛，在关内住嘛，他有一个居住证，那个时候的居住证的话还分关内关外，就是说你关内是关外可以就是自由行走，然后回来的时候呢看一下，也不用检查，不用怎么地。然后可能如果说你办的居住证是关外的，比如你是保安的，那么你到南山来的时候，他在南头关那里可能就会查，但是有没有需要一个什么嗯，需要签证之类的，我忘了，太多年了。</w:t>
      </w:r>
      <w:r>
        <w:rPr>
          <w:rFonts w:eastAsia="宋体" w:cs="宋体" w:ascii="宋体" w:hAnsi="宋体"/>
          <w:lang w:val="en-US" w:eastAsia="en-US" w:bidi="en-US"/>
        </w:rPr>
        <w:br/>
        <w:t>00:15:12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：嗯那大概关外，就是深圳当时就是分关内和关外地区，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：对，就关内关外。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：噢，那个时候大概就是工业区，商业商务办公区就是这些，还有购物啊，公共服务这些，他们一般都会分布在什么地方？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那个时候就是关内关外都有，嗯就是像关内的话，你比如呃福田那边都有很多的工业区，你像他们车公庙那边，噢他是车公庙工业区啊之类的，就是关内都有很多工业区。其实那个时候就不是特别明显，关内、关外都有工业区，但是后面就后来慢慢的因为这个产业调整，就把这些呃生产型的企业可能就是基本上移到关外去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：大概是哪一年？这种变化比较明显呢？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：这个具体，好像在，我看一下啊，应该也就在零几年的时候吧。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：变化大，那就算</w:t>
      </w:r>
      <w:r>
        <w:rPr>
          <w:rFonts w:eastAsia="宋体" w:cs="宋体" w:ascii="宋体" w:hAnsi="宋体"/>
          <w:lang w:val="en-US" w:eastAsia="en-US" w:bidi="en-US"/>
        </w:rPr>
        <w:t>2005</w:t>
      </w:r>
      <w:r>
        <w:rPr>
          <w:rFonts w:ascii="宋体" w:hAnsi="宋体" w:cs="宋体" w:eastAsia="宋体"/>
          <w:lang w:val="en-US" w:eastAsia="en-US" w:bidi="en-US"/>
        </w:rPr>
        <w:t>年左右吧。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差不多吧，就那时候基本上啊，一些生产型的企业就搬到关外去了，或者，甚至更远的就搬到什么东莞啊，惠州啊，中山这些地方去了。所以关内慢慢慢慢的这种生产企业就很少了，到现在的话，发展到现在基本上就是跟生产有关的可能就是一些研发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：噢，研发就是科技园了吧那边。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：对，比如科技园有了一些，就是总部在这边，然后带一些研发性的工作，然后生产的话基本上就都去了关外。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：哇。那比我想象中的早，唉</w:t>
      </w:r>
      <w:r>
        <w:rPr>
          <w:rFonts w:eastAsia="宋体" w:cs="宋体" w:ascii="宋体" w:hAnsi="宋体"/>
          <w:lang w:val="en-US" w:eastAsia="en-US" w:bidi="en-US"/>
        </w:rPr>
        <w:t>2005</w:t>
      </w:r>
      <w:r>
        <w:rPr>
          <w:rFonts w:ascii="宋体" w:hAnsi="宋体" w:cs="宋体" w:eastAsia="宋体"/>
          <w:lang w:val="en-US" w:eastAsia="en-US" w:bidi="en-US"/>
        </w:rPr>
        <w:t>年就开始搞产业结构的调整了。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：其实应该产业结构调整一直都在做，嗯但是在我印象中的话，也就是零几年那个时候就是，就是做的可能步子迈的比较大吧，可能迁的比较快。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：嗯我个人的感觉，我是觉得是一几年，可能因为我小嘛，那时候我就感觉一几年的时候。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：你那时候的，你懂事的时候，应该都没有什么工业在这边了。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：对，没有很少。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：主要就是写字楼啦。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：对啊，我自己感觉深圳就是我们生活周边变化特别大的时候，就是在</w:t>
      </w:r>
      <w:r>
        <w:rPr>
          <w:rFonts w:eastAsia="宋体" w:cs="宋体" w:ascii="宋体" w:hAnsi="宋体"/>
          <w:lang w:val="en-US" w:eastAsia="en-US" w:bidi="en-US"/>
        </w:rPr>
        <w:t>2012-2015</w:t>
      </w:r>
      <w:r>
        <w:rPr>
          <w:rFonts w:ascii="宋体" w:hAnsi="宋体" w:cs="宋体" w:eastAsia="宋体"/>
          <w:lang w:val="en-US" w:eastAsia="en-US" w:bidi="en-US"/>
        </w:rPr>
        <w:t>年这个样子，就感觉完全不一样，包括我不是去年在上高三嘛，</w:t>
      </w:r>
      <w:r>
        <w:rPr>
          <w:rFonts w:eastAsia="宋体" w:cs="宋体" w:ascii="宋体" w:hAnsi="宋体"/>
          <w:lang w:val="en-US" w:eastAsia="en-US" w:bidi="en-US"/>
        </w:rPr>
        <w:t>2022</w:t>
      </w:r>
      <w:r>
        <w:rPr>
          <w:rFonts w:ascii="宋体" w:hAnsi="宋体" w:cs="宋体" w:eastAsia="宋体"/>
          <w:lang w:val="en-US" w:eastAsia="en-US" w:bidi="en-US"/>
        </w:rPr>
        <w:t>年，就是等我上完高三，然后一段时间没有坐地铁，完了大学，因为中介有三个月假期，我突然就发现深圳地铁多了好多条线的。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：嗯，对，去年开通的。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：超快惊呆了，然后包括我们小区旁边那个不是也通了嘛，那个隧道，我印象很深刻，那个隧道是从我三年级开始挖的，挖到我大一了才通。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：是的，挖了好几年一直在挖。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：对，就这一条路一直在堵车。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ins w:id="7" w:author="Rychol." w:date="2023-05-07T17:09:00Z">
        <w:r>
          <w:rPr>
            <w:rFonts w:ascii="宋体" w:hAnsi="宋体" w:cs="宋体" w:eastAsia="宋体"/>
            <w:lang w:val="en-US" w:eastAsia="zh-CN" w:bidi="en-US"/>
          </w:rPr>
          <w:t>桂庙</w:t>
        </w:r>
      </w:ins>
      <w:del w:id="8" w:author="Rychol." w:date="2023-05-07T17:09:00Z">
        <w:r>
          <w:rPr>
            <w:rFonts w:ascii="宋体" w:hAnsi="宋体" w:cs="宋体" w:eastAsia="宋体"/>
            <w:lang w:val="en-US" w:eastAsia="en-US" w:bidi="en-US"/>
          </w:rPr>
          <w:delText>贵庙</w:delText>
        </w:r>
      </w:del>
      <w:r>
        <w:rPr>
          <w:rFonts w:ascii="宋体" w:hAnsi="宋体" w:cs="宋体" w:eastAsia="宋体"/>
          <w:lang w:val="en-US" w:eastAsia="en-US" w:bidi="en-US"/>
        </w:rPr>
        <w:t>路一直堵嘛。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：是</w:t>
      </w:r>
      <w:ins w:id="9" w:author="Rychol." w:date="2023-05-07T17:09:00Z">
        <w:r>
          <w:rPr>
            <w:rFonts w:ascii="宋体" w:hAnsi="宋体" w:cs="宋体" w:eastAsia="宋体"/>
            <w:lang w:val="en-US" w:eastAsia="zh-CN" w:bidi="en-US"/>
          </w:rPr>
          <w:t>桂庙</w:t>
        </w:r>
      </w:ins>
      <w:del w:id="10" w:author="Rychol." w:date="2023-05-07T17:09:00Z">
        <w:r>
          <w:rPr>
            <w:rFonts w:ascii="宋体" w:hAnsi="宋体" w:cs="宋体" w:eastAsia="宋体"/>
            <w:lang w:val="en-US" w:eastAsia="en-US" w:bidi="en-US"/>
          </w:rPr>
          <w:delText>贵庙</w:delText>
        </w:r>
      </w:del>
      <w:r>
        <w:rPr>
          <w:rFonts w:ascii="宋体" w:hAnsi="宋体" w:cs="宋体" w:eastAsia="宋体"/>
          <w:lang w:val="en-US" w:eastAsia="en-US" w:bidi="en-US"/>
        </w:rPr>
        <w:t>路，我不知道怎么就是往金</w:t>
      </w:r>
      <w:ins w:id="11" w:author="Rychol." w:date="2023-05-07T17:09:00Z">
        <w:r>
          <w:rPr>
            <w:rFonts w:ascii="宋体" w:hAnsi="宋体" w:cs="宋体" w:eastAsia="宋体"/>
            <w:lang w:val="en-US" w:eastAsia="zh-CN" w:bidi="en-US"/>
          </w:rPr>
          <w:t>雅</w:t>
        </w:r>
      </w:ins>
      <w:del w:id="12" w:author="Rychol." w:date="2023-05-07T17:09:00Z">
        <w:r>
          <w:rPr>
            <w:rFonts w:ascii="宋体" w:hAnsi="宋体" w:cs="宋体" w:eastAsia="宋体"/>
            <w:lang w:val="en-US" w:eastAsia="en-US" w:bidi="en-US"/>
          </w:rPr>
          <w:delText>亚</w:delText>
        </w:r>
      </w:del>
      <w:r>
        <w:rPr>
          <w:rFonts w:ascii="宋体" w:hAnsi="宋体" w:cs="宋体" w:eastAsia="宋体"/>
          <w:lang w:val="en-US" w:eastAsia="en-US" w:bidi="en-US"/>
        </w:rPr>
        <w:t>那个方向一直走。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：对啊，对啊。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：一直在堵车，现在好像都还在挖，还在挖吗？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：嗯，现在应该在修复了吧。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：应该是，反正我就是。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：现在已经车分流了很多了。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：对，那个隧道好快的，我也觉得很方便。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，那我觉得这个问题差不多问完，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，那我们再问下一个问题吧，那么下一个问题比较重要，就是说地铁引发的地方转变，就是您觉得深圳哪些地方因为地铁的开通而发生了比较大的变化？然后最好是举</w:t>
      </w:r>
      <w:r>
        <w:rPr>
          <w:rFonts w:eastAsia="宋体" w:cs="宋体" w:ascii="宋体" w:hAnsi="宋体"/>
          <w:lang w:val="en-US" w:eastAsia="en-US" w:bidi="en-US"/>
        </w:rPr>
        <w:t>2-4</w:t>
      </w:r>
      <w:r>
        <w:rPr>
          <w:rFonts w:ascii="宋体" w:hAnsi="宋体" w:cs="宋体" w:eastAsia="宋体"/>
          <w:lang w:val="en-US" w:eastAsia="en-US" w:bidi="en-US"/>
        </w:rPr>
        <w:t>个案例。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：像地铁，像你刚才说的啊，就是你对这个就是近两年的这个地铁，突然开通了很多条线路嘛，其实这个的话对特别是嗯关外，你像</w:t>
      </w:r>
      <w:ins w:id="13" w:author="Rychol." w:date="2023-05-07T20:05:00Z">
        <w:r>
          <w:rPr>
            <w:rFonts w:ascii="宋体" w:hAnsi="宋体" w:cs="宋体" w:eastAsia="宋体"/>
            <w:lang w:val="en-US" w:eastAsia="zh-CN" w:bidi="en-US"/>
          </w:rPr>
          <w:t>坪山</w:t>
        </w:r>
      </w:ins>
      <w:del w:id="14" w:author="Rychol." w:date="2023-05-07T20:05:00Z">
        <w:r>
          <w:rPr>
            <w:rFonts w:ascii="宋体" w:hAnsi="宋体" w:cs="宋体" w:eastAsia="宋体"/>
            <w:lang w:val="en-US" w:eastAsia="en-US" w:bidi="en-US"/>
          </w:rPr>
          <w:delText>平山</w:delText>
        </w:r>
      </w:del>
      <w:r>
        <w:rPr>
          <w:rFonts w:ascii="宋体" w:hAnsi="宋体" w:cs="宋体" w:eastAsia="宋体"/>
          <w:lang w:val="en-US" w:eastAsia="en-US" w:bidi="en-US"/>
        </w:rPr>
        <w:t>呀，嗯啊包括啊光明啊，宝安那边啊就是对他们的影响是特别大的。因为这样子的话呢，其实在这个地铁轨道交通一发达，起来呢，就是这个嗯居民的这个活动半径啊要大很多。特别是对于一些就是呃通勤比较远的人来说，嗯就是方便很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：那就是上班，上班方便了很多。</w:t>
      </w:r>
      <w:r>
        <w:rPr>
          <w:rFonts w:eastAsia="宋体" w:cs="宋体" w:ascii="宋体" w:hAnsi="宋体"/>
          <w:lang w:val="en-US" w:eastAsia="en-US" w:bidi="en-US"/>
        </w:rPr>
        <w:br/>
        <w:t>00:20:24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：对，上班就是嗯一个是从时间上啊，肯定要节约一些，然后就是上下班路途上的这个感受要轻松很多。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：嗯，那就是这些地方他们以前是不是就是说比较交通不便，啊就是您刚刚说</w:t>
      </w:r>
      <w:ins w:id="15" w:author="Rychol." w:date="2023-05-07T17:10:00Z">
        <w:r>
          <w:rPr>
            <w:rFonts w:ascii="宋体" w:hAnsi="宋体" w:cs="宋体" w:eastAsia="宋体"/>
            <w:lang w:val="en-US" w:eastAsia="zh-CN" w:bidi="en-US"/>
          </w:rPr>
          <w:t>坪山</w:t>
        </w:r>
      </w:ins>
      <w:del w:id="16" w:author="Rychol." w:date="2023-05-07T17:10:00Z">
        <w:r>
          <w:rPr>
            <w:rFonts w:ascii="宋体" w:hAnsi="宋体" w:cs="宋体" w:eastAsia="宋体"/>
            <w:lang w:val="en-US" w:eastAsia="en-US" w:bidi="en-US"/>
          </w:rPr>
          <w:delText>平山</w:delText>
        </w:r>
      </w:del>
      <w:r>
        <w:rPr>
          <w:rFonts w:ascii="宋体" w:hAnsi="宋体" w:cs="宋体" w:eastAsia="宋体"/>
          <w:lang w:val="en-US" w:eastAsia="en-US" w:bidi="en-US"/>
        </w:rPr>
        <w:t>光明</w:t>
      </w:r>
      <w:ins w:id="17" w:author="Rychol." w:date="2023-05-07T17:10:00Z">
        <w:r>
          <w:rPr>
            <w:rFonts w:ascii="宋体" w:hAnsi="宋体" w:cs="宋体" w:eastAsia="宋体"/>
            <w:lang w:val="en-US" w:eastAsia="zh-CN" w:bidi="en-US"/>
          </w:rPr>
          <w:t>宝</w:t>
        </w:r>
      </w:ins>
      <w:del w:id="18" w:author="Rychol." w:date="2023-05-07T17:10:00Z">
        <w:r>
          <w:rPr>
            <w:rFonts w:ascii="宋体" w:hAnsi="宋体" w:cs="宋体" w:eastAsia="宋体"/>
            <w:lang w:val="en-US" w:eastAsia="en-US" w:bidi="en-US"/>
          </w:rPr>
          <w:delText>保</w:delText>
        </w:r>
      </w:del>
      <w:r>
        <w:rPr>
          <w:rFonts w:ascii="宋体" w:hAnsi="宋体" w:cs="宋体" w:eastAsia="宋体"/>
          <w:lang w:val="en-US" w:eastAsia="en-US" w:bidi="en-US"/>
        </w:rPr>
        <w:t>安这些地方，交通会比较的</w:t>
      </w:r>
      <w:ins w:id="19" w:author="Rychol." w:date="2023-05-07T17:10:00Z">
        <w:r>
          <w:rPr>
            <w:rFonts w:ascii="宋体" w:hAnsi="宋体" w:cs="宋体" w:eastAsia="宋体"/>
            <w:lang w:val="en-US" w:eastAsia="zh-CN" w:bidi="en-US"/>
          </w:rPr>
          <w:t>不便</w:t>
        </w:r>
      </w:ins>
      <w:r>
        <w:rPr>
          <w:rFonts w:ascii="宋体" w:hAnsi="宋体" w:cs="宋体" w:eastAsia="宋体"/>
          <w:lang w:val="en-US" w:eastAsia="en-US" w:bidi="en-US"/>
        </w:rPr>
        <w:t>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：对，因为在地铁开通之前的话，你全靠公交的话肯定会就会比较慢一些。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：之前就是只有公交，公交，或那边是路也不太好走啊，如果自驾的话，嗯修路修的不太好。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：相对来说肯定是没有市里修的那么好。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：我不是在龙华上学嘛，我妈每次去接我，不说不去接，我就是要过那种城中村一样的路吧，就挖的</w:t>
      </w:r>
      <w:del w:id="20" w:author="Rychol." w:date="2023-05-07T17:10:00Z">
        <w:r>
          <w:rPr>
            <w:rFonts w:ascii="宋体" w:hAnsi="宋体" w:cs="宋体" w:eastAsia="宋体"/>
            <w:lang w:val="en-US" w:eastAsia="en-US" w:bidi="en-US"/>
          </w:rPr>
          <w:delText>嗯</w:delText>
        </w:r>
      </w:del>
      <w:r>
        <w:rPr>
          <w:rFonts w:ascii="宋体" w:hAnsi="宋体" w:cs="宋体" w:eastAsia="宋体"/>
          <w:lang w:val="en-US" w:eastAsia="en-US" w:bidi="en-US"/>
        </w:rPr>
        <w:t>大大灰尘就满天飞。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：然后比较拥挤。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：然后他路的规划又很有问题，就是两步一个红绿灯，然后路又是左一条右一条，左一叉右一叉，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：因为它那里。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：对，他那个城市规划不好。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：比较密嘛。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：对，他住住的又很密，然后关键是那些车，就是车和那个电动车、摩托车是一起走的。完全不分开走。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：他那个城市规划没有做上来嘛。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：对，他现在也是还是不太好，我觉得。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：道路狭窄，然后人车分流也不清晰，抢道。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：确实，那您印象里就是说这些比较偏远的区域，他们那边的人一般都从事着什么样的工作，或者是说他们一般在做些什么事情，您过去那边玩的时候。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这个比如，也有很多就是在市里面上班的，你比如说啊，以前大概这个呃关内上班的，他们可能因为那些地方，就是周边房价比较便宜，可能会住在那边，然后到呃比如南山啊，罗湖啊，福田啊这些地方来上班，主要，主要是这些人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：所以他们其实也不是在那个郊区工作，他们只是因为那边房子便宜，所以在那边买房而已。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：呃，对，当然你在那边住的也不一定全部在这边上班嘛，但是对于呃就是呃，这个上班路途比较远的来说，你轨道交通发达了，对他们来说肯定是一个非常便利的一个条件嘛。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：哦，我看一下，这个方便在上面标一下吗？就是您刚刚说那些区域，他有个要求是大概画一下就好了。其实如果是更具体的案例也可以，就比如说我感觉大兴我们这个地方就是因为开了一个地铁，我记得是</w:t>
      </w:r>
      <w:r>
        <w:rPr>
          <w:rFonts w:eastAsia="宋体" w:cs="宋体" w:ascii="宋体" w:hAnsi="宋体"/>
          <w:lang w:val="en-US" w:eastAsia="en-US" w:bidi="en-US"/>
        </w:rPr>
        <w:t>2011</w:t>
      </w:r>
      <w:r>
        <w:rPr>
          <w:rFonts w:ascii="宋体" w:hAnsi="宋体" w:cs="宋体" w:eastAsia="宋体"/>
          <w:lang w:val="en-US" w:eastAsia="en-US" w:bidi="en-US"/>
        </w:rPr>
        <w:t>年开的，是不是？角色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2011</w:t>
      </w:r>
      <w:r>
        <w:rPr>
          <w:rFonts w:ascii="宋体" w:hAnsi="宋体" w:cs="宋体" w:eastAsia="宋体"/>
          <w:lang w:val="en-US" w:eastAsia="en-US" w:bidi="en-US"/>
        </w:rPr>
        <w:t>年没有开，</w:t>
      </w:r>
      <w:r>
        <w:rPr>
          <w:rFonts w:eastAsia="宋体" w:cs="宋体" w:ascii="宋体" w:hAnsi="宋体"/>
          <w:lang w:val="en-US" w:eastAsia="en-US" w:bidi="en-US"/>
        </w:rPr>
        <w:t>2011</w:t>
      </w:r>
      <w:r>
        <w:rPr>
          <w:rFonts w:ascii="宋体" w:hAnsi="宋体" w:cs="宋体" w:eastAsia="宋体"/>
          <w:lang w:val="en-US" w:eastAsia="en-US" w:bidi="en-US"/>
        </w:rPr>
        <w:t>年肯定是没有开的。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：应该是</w:t>
      </w:r>
      <w:r>
        <w:rPr>
          <w:rFonts w:eastAsia="宋体" w:cs="宋体" w:ascii="宋体" w:hAnsi="宋体"/>
          <w:lang w:val="en-US" w:eastAsia="en-US" w:bidi="en-US"/>
        </w:rPr>
        <w:t>2012</w:t>
      </w:r>
      <w:r>
        <w:rPr>
          <w:rFonts w:ascii="宋体" w:hAnsi="宋体" w:cs="宋体" w:eastAsia="宋体"/>
          <w:lang w:val="en-US" w:eastAsia="en-US" w:bidi="en-US"/>
        </w:rPr>
        <w:t>年，我记得我妈怀我妹的时候。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2012</w:t>
      </w:r>
      <w:r>
        <w:rPr>
          <w:rFonts w:ascii="宋体" w:hAnsi="宋体" w:cs="宋体" w:eastAsia="宋体"/>
          <w:lang w:val="en-US" w:eastAsia="en-US" w:bidi="en-US"/>
        </w:rPr>
        <w:t>年，还，</w:t>
      </w:r>
      <w:r>
        <w:rPr>
          <w:rFonts w:eastAsia="宋体" w:cs="宋体" w:ascii="宋体" w:hAnsi="宋体"/>
          <w:lang w:val="en-US" w:eastAsia="en-US" w:bidi="en-US"/>
        </w:rPr>
        <w:t>2013</w:t>
      </w:r>
      <w:r>
        <w:rPr>
          <w:rFonts w:ascii="宋体" w:hAnsi="宋体" w:cs="宋体" w:eastAsia="宋体"/>
          <w:lang w:val="en-US" w:eastAsia="en-US" w:bidi="en-US"/>
        </w:rPr>
        <w:t>年开的，具体我不太记得清楚了，</w:t>
      </w:r>
      <w:r>
        <w:rPr>
          <w:rFonts w:eastAsia="宋体" w:cs="宋体" w:ascii="宋体" w:hAnsi="宋体"/>
          <w:lang w:val="en-US" w:eastAsia="en-US" w:bidi="en-US"/>
        </w:rPr>
        <w:t>2011</w:t>
      </w:r>
      <w:r>
        <w:rPr>
          <w:rFonts w:ascii="宋体" w:hAnsi="宋体" w:cs="宋体" w:eastAsia="宋体"/>
          <w:lang w:val="en-US" w:eastAsia="en-US" w:bidi="en-US"/>
        </w:rPr>
        <w:t>年肯定没有开，因为我</w:t>
      </w:r>
      <w:r>
        <w:rPr>
          <w:rFonts w:eastAsia="宋体" w:cs="宋体" w:ascii="宋体" w:hAnsi="宋体"/>
          <w:lang w:val="en-US" w:eastAsia="en-US" w:bidi="en-US"/>
        </w:rPr>
        <w:t>2011</w:t>
      </w:r>
      <w:r>
        <w:rPr>
          <w:rFonts w:ascii="宋体" w:hAnsi="宋体" w:cs="宋体" w:eastAsia="宋体"/>
          <w:lang w:val="en-US" w:eastAsia="en-US" w:bidi="en-US"/>
        </w:rPr>
        <w:t>年去罗湖那边上班，开始去那边上班嘛，那个时候地铁只通到世界之窗，所以这段就没有通，没有通的话，我如果说从这边坐公交坐到世界之窗再转车，转地铁，然后再去上班的话，可能时间就要得更长，所以我就一般就开车直接上滨海大道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，那这么一说，我觉得其实大兴这个站，因为我觉得住在我们这一块，其实人很杂，就是我妈说我们小区住的其实一般都是比较高新一些，高新科技一些的人。但是周边还有那些什么村民啊什么的，就是各种人可能都要通过这个地铁去各种不同的地方，所以我觉得可能对我们来说，大兴这个站它的建立就是对我们这个片区改变很大的一件事情。就是可以是，这种例子，然后在你印象里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：嗯，你比如说这个嗯几个大的火车站，像罗湖站，然后福田站，龙华，龙华那个叫什么？深圳北，其实这几个站的话是非常重要的。</w:t>
      </w:r>
      <w:r>
        <w:rPr>
          <w:rFonts w:eastAsia="宋体" w:cs="宋体" w:ascii="宋体" w:hAnsi="宋体"/>
          <w:lang w:val="en-US" w:eastAsia="en-US" w:bidi="en-US"/>
        </w:rPr>
        <w:br/>
        <w:t>00:25:05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：嗯，对，就是这其实我觉得这些公，这些公交站，不是火车站，他们有了地铁之后，就是让坐去赶，赶车会方便很多很多。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：对，因为这个的话就是说每个人都有机会用的到。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。而且就是，噢，不好意思。就是坐汽车、公交车、打的、开车去高铁站、火车站真的是太难太不方便了，一个停车问题，如果你要开自己的车的话，你要走的话你车停哪？还有一个就是真的很堵，很严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：还有一个，你就是有地铁确实方便了很多，我看一下啊，这个福田站是在哪个地方？福田在这一块。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：应该吧。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：对，其实每一个地铁站的开通，对它周边的影响都是非常大的，市民出行要方便很多。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我也那么觉得，而且就是我，我不是在龙华那边上学嘛，其实那边真的很便宜。一开始那个龙华县它也只通到清湖，就是只是一个，还算是龙华比较热闹的区域了，但是你再往远走，就比如说到我们学校那观澜那个小地方，就是真的是坐公交车</w:t>
      </w:r>
      <w:r>
        <w:rPr>
          <w:rFonts w:eastAsia="宋体" w:cs="宋体" w:ascii="宋体" w:hAnsi="宋体"/>
          <w:lang w:val="en-US" w:eastAsia="en-US" w:bidi="en-US"/>
        </w:rPr>
        <w:t>40</w:t>
      </w:r>
      <w:r>
        <w:rPr>
          <w:rFonts w:ascii="宋体" w:hAnsi="宋体" w:cs="宋体" w:eastAsia="宋体"/>
          <w:lang w:val="en-US" w:eastAsia="en-US" w:bidi="en-US"/>
        </w:rPr>
        <w:t>分钟，打车也要二三十分钟的那种，从清湖那个站，非常不方便。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：清湖现在也有地铁了啦。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有啊，不是它那个线延长了很多，延长到竹村，延长到观澜都有了，在此之前是没有的。但是我以前一直觉得反正那边是工业区，就是没有地铁也无所谓，但是后面我高考的时候我跟我妈去住酒店，因为高考住宿舍我怕那个，就是因为我们寝室有同学会打呼噜，怕吵着我睡不着，我就实在是非常紧张，我就是让我妈带我去住酒店去了，就再往学校后面一点，就真的是去到他们那边打工园区那种地方，才发现对原来有那么多人，那么多年轻人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：对啊，他们没有地铁，他们怎么出行啊。而且他们那边本身工资又低，你说他们打的、买车根本就不可能，那他们的出行真的是非常不便。我就突然觉得地铁真的还是蛮重要的。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：对，便利、便捷，还便宜。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：对，便宜，真的很便宜，而且很快，很方便。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：现在去哪里都是直通的，嗯就商场是直接连着地铁口的，就不用你出去再打个大太阳，走个</w:t>
      </w:r>
      <w:r>
        <w:rPr>
          <w:rFonts w:eastAsia="宋体" w:cs="宋体" w:ascii="宋体" w:hAnsi="宋体"/>
          <w:lang w:val="en-US" w:eastAsia="en-US" w:bidi="en-US"/>
        </w:rPr>
        <w:t>20</w:t>
      </w:r>
      <w:r>
        <w:rPr>
          <w:rFonts w:ascii="宋体" w:hAnsi="宋体" w:cs="宋体" w:eastAsia="宋体"/>
          <w:lang w:val="en-US" w:eastAsia="en-US" w:bidi="en-US"/>
        </w:rPr>
        <w:t>分钟那种。我现在都觉得这个周边应该再建个地铁站，我觉得从小区，小区走到大厅好远，我每次想到走这</w:t>
      </w:r>
      <w:r>
        <w:rPr>
          <w:rFonts w:eastAsia="宋体" w:cs="宋体" w:ascii="宋体" w:hAnsi="宋体"/>
          <w:lang w:val="en-US" w:eastAsia="en-US" w:bidi="en-US"/>
        </w:rPr>
        <w:t>15</w:t>
      </w:r>
      <w:r>
        <w:rPr>
          <w:rFonts w:ascii="宋体" w:hAnsi="宋体" w:cs="宋体" w:eastAsia="宋体"/>
          <w:lang w:val="en-US" w:eastAsia="en-US" w:bidi="en-US"/>
        </w:rPr>
        <w:t>分钟路我就很崩溃。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：是的，你们家走过去可能</w:t>
      </w:r>
      <w:r>
        <w:rPr>
          <w:rFonts w:eastAsia="宋体" w:cs="宋体" w:ascii="宋体" w:hAnsi="宋体"/>
          <w:lang w:val="en-US" w:eastAsia="en-US" w:bidi="en-US"/>
        </w:rPr>
        <w:t>15</w:t>
      </w:r>
      <w:r>
        <w:rPr>
          <w:rFonts w:ascii="宋体" w:hAnsi="宋体" w:cs="宋体" w:eastAsia="宋体"/>
          <w:lang w:val="en-US" w:eastAsia="en-US" w:bidi="en-US"/>
        </w:rPr>
        <w:t>分钟还不一定走得到。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：我们家太中间了，走哪个门都要走个</w:t>
      </w:r>
      <w:r>
        <w:rPr>
          <w:rFonts w:eastAsia="宋体" w:cs="宋体" w:ascii="宋体" w:hAnsi="宋体"/>
          <w:lang w:val="en-US" w:eastAsia="en-US" w:bidi="en-US"/>
        </w:rPr>
        <w:t>10</w:t>
      </w:r>
      <w:r>
        <w:rPr>
          <w:rFonts w:ascii="宋体" w:hAnsi="宋体" w:cs="宋体" w:eastAsia="宋体"/>
          <w:lang w:val="en-US" w:eastAsia="en-US" w:bidi="en-US"/>
        </w:rPr>
        <w:t>分钟、</w:t>
      </w:r>
      <w:r>
        <w:rPr>
          <w:rFonts w:eastAsia="宋体" w:cs="宋体" w:ascii="宋体" w:hAnsi="宋体"/>
          <w:lang w:val="en-US" w:eastAsia="en-US" w:bidi="en-US"/>
        </w:rPr>
        <w:t>20</w:t>
      </w:r>
      <w:r>
        <w:rPr>
          <w:rFonts w:ascii="宋体" w:hAnsi="宋体" w:cs="宋体" w:eastAsia="宋体"/>
          <w:lang w:val="en-US" w:eastAsia="en-US" w:bidi="en-US"/>
        </w:rPr>
        <w:t>分钟小区好大，嗯所以它整体而言是一个好的东西，对吧？那他会存在什么不好吗？比如说什么建设的时候很吵啦或者是什么？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呃，是的，这个方面肯定是有，你比如说有时候不光是吵，可能会对周边的一些建筑啊设施啊都会有一些破坏性的影响。嗯这个，这个的话呢就是说要在建设的过程当中，要尽量的去避免，在设计施工的过程当中要尽量避免一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：确实，就比较，就如果是住在地铁周边，我觉得比较惨，他确实真的很吵，每天一直在那开的话。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一个是一直在开，还有一个就是在建这个地铁轨道啊，建这个地铁，呃特别是地铁站的时候，嗯因为他挖的比较深嘛也比较宽，然后对旁边的一些地质啊会有一些影响。你比如说之前有一些地铁站啊，建的时候就把旁边的居民楼拉成震裂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：啊，这么吓人。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：天哪，那</w:t>
      </w:r>
      <w:del w:id="21" w:author="Rychol." w:date="2023-05-07T17:12:00Z">
        <w:r>
          <w:rPr>
            <w:rFonts w:ascii="宋体" w:hAnsi="宋体" w:cs="宋体" w:eastAsia="宋体"/>
            <w:lang w:val="en-US" w:eastAsia="en-US" w:bidi="en-US"/>
          </w:rPr>
          <w:delText>，</w:delText>
        </w:r>
      </w:del>
      <w:r>
        <w:rPr>
          <w:rFonts w:ascii="宋体" w:hAnsi="宋体" w:cs="宋体" w:eastAsia="宋体"/>
          <w:lang w:val="en-US" w:eastAsia="en-US" w:bidi="en-US"/>
        </w:rPr>
        <w:t>确实还是蛮吓人的，我们这边还好的一号线它都是地下线，那你像什么</w:t>
      </w:r>
      <w:r>
        <w:rPr>
          <w:rFonts w:eastAsia="宋体" w:cs="宋体" w:ascii="宋体" w:hAnsi="宋体"/>
          <w:lang w:val="en-US" w:eastAsia="en-US" w:bidi="en-US"/>
        </w:rPr>
        <w:t>4</w:t>
      </w:r>
      <w:r>
        <w:rPr>
          <w:rFonts w:ascii="宋体" w:hAnsi="宋体" w:cs="宋体" w:eastAsia="宋体"/>
          <w:lang w:val="en-US" w:eastAsia="en-US" w:bidi="en-US"/>
        </w:rPr>
        <w:t>号线干嘛的有地上线，那周边的人真的是就是比较，活得很痛苦。</w:t>
      </w:r>
      <w:r>
        <w:rPr>
          <w:rFonts w:eastAsia="宋体" w:cs="宋体" w:ascii="宋体" w:hAnsi="宋体"/>
          <w:lang w:val="en-US" w:eastAsia="en-US" w:bidi="en-US"/>
        </w:rPr>
        <w:br/>
        <w:t>00:30:21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，太好了，这个部分结束。还有下一个部分，下两个部分就比较轻松了，就是没有什么画图不画图的了。嗯就是那您还记得第一次乘坐地铁的时候是什么时候吗？在深圳？哪一年就好了？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这个比较早了，就好像是那个一号线，一号线一期刚开通的时候去罗湖嘛，我们是从世界之窗那边，从世界之窗坐过去的，嗯就觉得呃突然一下子好快呀，然后就是乘坐体验也比较好嘛，因为如果来说，我坐公交是比较容易晕车的嘛，不可能坐这么长的公交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：支持，支持，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：噢，对，所以说坐地铁好像感觉唉这轻轻松松一下子好像就到了啊。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：对，是的。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：然后那个时候嗯，可能就比公交贵那么一两块钱吧，就觉得唉这个体验确实不错。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：世界之窗到罗湖对吗？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：那还蛮新奇的，我也是，我妈当时不是在世界上工作嘛，之前是都</w:t>
      </w:r>
      <w:r>
        <w:rPr>
          <w:rFonts w:eastAsia="宋体" w:cs="宋体" w:ascii="宋体" w:hAnsi="宋体"/>
          <w:lang w:val="en-US" w:eastAsia="en-US" w:bidi="en-US"/>
        </w:rPr>
        <w:t>42</w:t>
      </w:r>
      <w:r>
        <w:rPr>
          <w:rFonts w:ascii="宋体" w:hAnsi="宋体" w:cs="宋体" w:eastAsia="宋体"/>
          <w:lang w:val="en-US" w:eastAsia="en-US" w:bidi="en-US"/>
        </w:rPr>
        <w:t>路，真的晃的人好难受啊。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：我以前跟你妈妈，我原来跟你妈在一个公司嘛，我有时候也在</w:t>
      </w:r>
      <w:r>
        <w:rPr>
          <w:rFonts w:eastAsia="宋体" w:cs="宋体" w:ascii="宋体" w:hAnsi="宋体"/>
          <w:lang w:val="en-US" w:eastAsia="en-US" w:bidi="en-US"/>
        </w:rPr>
        <w:t>10:00</w:t>
      </w:r>
      <w:r>
        <w:rPr>
          <w:rFonts w:ascii="宋体" w:hAnsi="宋体" w:cs="宋体" w:eastAsia="宋体"/>
          <w:lang w:val="en-US" w:eastAsia="en-US" w:bidi="en-US"/>
        </w:rPr>
        <w:t>到那边上班嘛，但是</w:t>
      </w:r>
      <w:r>
        <w:rPr>
          <w:rFonts w:eastAsia="宋体" w:cs="宋体" w:ascii="宋体" w:hAnsi="宋体"/>
          <w:lang w:val="en-US" w:eastAsia="en-US" w:bidi="en-US"/>
        </w:rPr>
        <w:t>42</w:t>
      </w:r>
      <w:r>
        <w:rPr>
          <w:rFonts w:ascii="宋体" w:hAnsi="宋体" w:cs="宋体" w:eastAsia="宋体"/>
          <w:lang w:val="en-US" w:eastAsia="en-US" w:bidi="en-US"/>
        </w:rPr>
        <w:t>楼我还真没怎么坐过，因为那辆车人很多，他到月亮湾，月亮湾花园里面去了，那辆车人很多，基本上是没有座位的，而且挤的就是，一边挤着一边摇晃嘛，我可能坐着两三个站我就不行。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：我也。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：所以我从来没有，没有，坐过。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：我每周天都要跟我妈一起去上班，因为要去弹钢琴，去的时候真的很想死，回的时候还好，回的时候他不是从那发车嘛。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：他从那发车就好，就可以抢座位，去的时候我记得有一次就是那个人直接多的把我夹在门后面了，然后还是别人把我拽出来的。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：好惨。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：真的很痛苦，唉就感觉很新奇嘛。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：噢，那还蛮好，是一个人</w:t>
      </w:r>
      <w:ins w:id="22" w:author="Rychol." w:date="2023-05-07T17:12:00Z">
        <w:r>
          <w:rPr>
            <w:rFonts w:ascii="宋体" w:hAnsi="宋体" w:cs="宋体" w:eastAsia="宋体"/>
            <w:lang w:val="en-US" w:eastAsia="zh-CN" w:bidi="en-US"/>
          </w:rPr>
          <w:t>坐</w:t>
        </w:r>
      </w:ins>
      <w:del w:id="23" w:author="Rychol." w:date="2023-05-07T17:12:00Z">
        <w:r>
          <w:rPr>
            <w:rFonts w:ascii="宋体" w:hAnsi="宋体" w:cs="宋体" w:eastAsia="宋体"/>
            <w:lang w:val="en-US" w:eastAsia="en-US" w:bidi="en-US"/>
          </w:rPr>
          <w:delText>做</w:delText>
        </w:r>
      </w:del>
      <w:r>
        <w:rPr>
          <w:rFonts w:ascii="宋体" w:hAnsi="宋体" w:cs="宋体" w:eastAsia="宋体"/>
          <w:lang w:val="en-US" w:eastAsia="en-US" w:bidi="en-US"/>
        </w:rPr>
        <w:t>吗？还是和朋友一起</w:t>
      </w:r>
      <w:ins w:id="24" w:author="Rychol." w:date="2023-05-07T17:12:00Z">
        <w:r>
          <w:rPr>
            <w:rFonts w:ascii="宋体" w:hAnsi="宋体" w:cs="宋体" w:eastAsia="宋体"/>
            <w:lang w:val="en-US" w:eastAsia="zh-CN" w:bidi="en-US"/>
          </w:rPr>
          <w:t>坐</w:t>
        </w:r>
      </w:ins>
      <w:del w:id="25" w:author="Rychol." w:date="2023-05-07T17:12:00Z">
        <w:r>
          <w:rPr>
            <w:rFonts w:ascii="宋体" w:hAnsi="宋体" w:cs="宋体" w:eastAsia="宋体"/>
            <w:lang w:val="en-US" w:eastAsia="en-US" w:bidi="en-US"/>
          </w:rPr>
          <w:delText>做</w:delText>
        </w:r>
      </w:del>
      <w:r>
        <w:rPr>
          <w:rFonts w:ascii="宋体" w:hAnsi="宋体" w:cs="宋体" w:eastAsia="宋体"/>
          <w:lang w:val="en-US" w:eastAsia="en-US" w:bidi="en-US"/>
        </w:rPr>
        <w:t>的？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：嗯几个人一起</w:t>
      </w:r>
      <w:del w:id="26" w:author="Rychol." w:date="2023-05-07T17:12:00Z">
        <w:r>
          <w:rPr>
            <w:rFonts w:ascii="宋体" w:hAnsi="宋体" w:cs="宋体" w:eastAsia="宋体"/>
            <w:lang w:val="en-US" w:eastAsia="en-US" w:bidi="en-US"/>
          </w:rPr>
          <w:delText>？</w:delText>
        </w:r>
      </w:del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del w:id="27" w:author="Rychol." w:date="2023-05-07T17:12:00Z">
        <w:r>
          <w:rPr>
            <w:rFonts w:ascii="宋体" w:hAnsi="宋体" w:cs="宋体" w:eastAsia="宋体"/>
            <w:lang w:val="en-US" w:eastAsia="en-US" w:bidi="en-US"/>
          </w:rPr>
          <w:delText>好，</w:delText>
        </w:r>
      </w:del>
      <w:ins w:id="28" w:author="Rychol." w:date="2023-05-07T17:12:00Z">
        <w:r>
          <w:rPr>
            <w:rFonts w:ascii="宋体" w:hAnsi="宋体" w:cs="宋体" w:eastAsia="宋体"/>
            <w:lang w:val="en-US" w:eastAsia="zh-CN" w:bidi="en-US"/>
          </w:rPr>
          <w:t>那</w:t>
        </w:r>
      </w:ins>
      <w:del w:id="29" w:author="Rychol." w:date="2023-05-07T17:12:00Z">
        <w:r>
          <w:rPr>
            <w:rFonts w:ascii="宋体" w:hAnsi="宋体" w:cs="宋体" w:eastAsia="宋体"/>
            <w:lang w:val="en-US" w:eastAsia="en-US" w:bidi="en-US"/>
          </w:rPr>
          <w:delText>唉</w:delText>
        </w:r>
      </w:del>
      <w:r>
        <w:rPr>
          <w:rFonts w:ascii="宋体" w:hAnsi="宋体" w:cs="宋体" w:eastAsia="宋体"/>
          <w:lang w:val="en-US" w:eastAsia="en-US" w:bidi="en-US"/>
        </w:rPr>
        <w:t>还挺好玩的。原来他是从世界之窗开始往那边坐的，然后再往这边坐。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：嗯他第一期，一期好像就是从世界之窗到罗湖站嘛，嗯然后嗯世界之窗到机场东是后面在开通的。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：噢，就是先往罗湖再往宝安坐的。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：对，后面才建的这一段。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：噢，我觉得一号线还是很重要的。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：一号线不在了，我就活不了，现在出行最多就是</w:t>
      </w:r>
      <w:r>
        <w:rPr>
          <w:rFonts w:eastAsia="宋体" w:cs="宋体" w:ascii="宋体" w:hAnsi="宋体"/>
          <w:lang w:val="en-US" w:eastAsia="en-US" w:bidi="en-US"/>
        </w:rPr>
        <w:t>1</w:t>
      </w:r>
      <w:r>
        <w:rPr>
          <w:rFonts w:ascii="宋体" w:hAnsi="宋体" w:cs="宋体" w:eastAsia="宋体"/>
          <w:lang w:val="en-US" w:eastAsia="en-US" w:bidi="en-US"/>
        </w:rPr>
        <w:t>号线和</w:t>
      </w:r>
      <w:r>
        <w:rPr>
          <w:rFonts w:eastAsia="宋体" w:cs="宋体" w:ascii="宋体" w:hAnsi="宋体"/>
          <w:lang w:val="en-US" w:eastAsia="en-US" w:bidi="en-US"/>
        </w:rPr>
        <w:t>5</w:t>
      </w:r>
      <w:r>
        <w:rPr>
          <w:rFonts w:ascii="宋体" w:hAnsi="宋体" w:cs="宋体" w:eastAsia="宋体"/>
          <w:lang w:val="en-US" w:eastAsia="en-US" w:bidi="en-US"/>
        </w:rPr>
        <w:t>号线。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：你啊。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：你学校那边是</w:t>
      </w:r>
      <w:r>
        <w:rPr>
          <w:rFonts w:eastAsia="宋体" w:cs="宋体" w:ascii="宋体" w:hAnsi="宋体"/>
          <w:lang w:val="en-US" w:eastAsia="en-US" w:bidi="en-US"/>
        </w:rPr>
        <w:t>5</w:t>
      </w:r>
      <w:r>
        <w:rPr>
          <w:rFonts w:ascii="宋体" w:hAnsi="宋体" w:cs="宋体" w:eastAsia="宋体"/>
          <w:lang w:val="en-US" w:eastAsia="en-US" w:bidi="en-US"/>
        </w:rPr>
        <w:t>号线。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：也要，也要转。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：要转，在</w:t>
      </w:r>
      <w:ins w:id="30" w:author="Rychol." w:date="2023-05-07T17:13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31" w:author="Rychol." w:date="2023-05-07T17:13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中心转。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ins w:id="32" w:author="Rychol." w:date="2023-05-07T17:13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33" w:author="Rychol." w:date="2023-05-07T17:13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中心。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：对，我觉得</w:t>
      </w:r>
      <w:ins w:id="34" w:author="Rychol." w:date="2023-05-07T17:13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35" w:author="Rychol." w:date="2023-05-07T17:13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中心对我来说是个很重要的站，非常重要，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：也是个中转站嘛。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：对，一个是我觉得一号线的中转站就是前海湾，前海湾很重要，</w:t>
      </w:r>
      <w:r>
        <w:rPr>
          <w:rFonts w:eastAsia="宋体" w:cs="宋体" w:ascii="宋体" w:hAnsi="宋体"/>
          <w:lang w:val="en-US" w:eastAsia="en-US" w:bidi="en-US"/>
        </w:rPr>
        <w:t>1</w:t>
      </w:r>
      <w:r>
        <w:rPr>
          <w:rFonts w:ascii="宋体" w:hAnsi="宋体" w:cs="宋体" w:eastAsia="宋体"/>
          <w:lang w:val="en-US" w:eastAsia="en-US" w:bidi="en-US"/>
        </w:rPr>
        <w:t>号、</w:t>
      </w:r>
      <w:r>
        <w:rPr>
          <w:rFonts w:eastAsia="宋体" w:cs="宋体" w:ascii="宋体" w:hAnsi="宋体"/>
          <w:lang w:val="en-US" w:eastAsia="en-US" w:bidi="en-US"/>
        </w:rPr>
        <w:t>5</w:t>
      </w:r>
      <w:r>
        <w:rPr>
          <w:rFonts w:ascii="宋体" w:hAnsi="宋体" w:cs="宋体" w:eastAsia="宋体"/>
          <w:lang w:val="en-US" w:eastAsia="en-US" w:bidi="en-US"/>
        </w:rPr>
        <w:t>号、角色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号，然后保安中心主要是，因为现在那里，我发现那里一个是离前海很近，然后就是经济又发展的比较好，我之前坐校车去学校，也是在保安中心一个点，然后现在回深大也是在保安中心转车，就是这个站它有点贯穿我之后目前这</w:t>
      </w:r>
      <w:r>
        <w:rPr>
          <w:rFonts w:eastAsia="宋体" w:cs="宋体" w:ascii="宋体" w:hAnsi="宋体"/>
          <w:lang w:val="en-US" w:eastAsia="en-US" w:bidi="en-US"/>
        </w:rPr>
        <w:t>7</w:t>
      </w:r>
      <w:r>
        <w:rPr>
          <w:rFonts w:ascii="宋体" w:hAnsi="宋体" w:cs="宋体" w:eastAsia="宋体"/>
          <w:lang w:val="en-US" w:eastAsia="en-US" w:bidi="en-US"/>
        </w:rPr>
        <w:t>年的人生，对啊，高中</w:t>
      </w:r>
      <w:r>
        <w:rPr>
          <w:rFonts w:eastAsia="宋体" w:cs="宋体" w:ascii="宋体" w:hAnsi="宋体"/>
          <w:lang w:val="en-US" w:eastAsia="en-US" w:bidi="en-US"/>
        </w:rPr>
        <w:t>3</w:t>
      </w:r>
      <w:r>
        <w:rPr>
          <w:rFonts w:ascii="宋体" w:hAnsi="宋体" w:cs="宋体" w:eastAsia="宋体"/>
          <w:lang w:val="en-US" w:eastAsia="en-US" w:bidi="en-US"/>
        </w:rPr>
        <w:t>年，大学</w:t>
      </w:r>
      <w:r>
        <w:rPr>
          <w:rFonts w:eastAsia="宋体" w:cs="宋体" w:ascii="宋体" w:hAnsi="宋体"/>
          <w:lang w:val="en-US" w:eastAsia="en-US" w:bidi="en-US"/>
        </w:rPr>
        <w:t>4</w:t>
      </w:r>
      <w:r>
        <w:rPr>
          <w:rFonts w:ascii="宋体" w:hAnsi="宋体" w:cs="宋体" w:eastAsia="宋体"/>
          <w:lang w:val="en-US" w:eastAsia="en-US" w:bidi="en-US"/>
        </w:rPr>
        <w:t>年都要在这个站兜兜转转。而且壹方城真的很好玩，噢那就更久了。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：壹方城大。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：壹方城它完整，而且它的消费比较亲民，就是它有贵的，有便宜的，而且还有玩的，还有买的，就什么都有，就不像说什么万象城，就望而却步的。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：万象城可能就是不太适合你们去消费。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：万象城就是没有一个店能走得进去的那一种。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：我觉得这个站，我觉得可能是因为这个站的出现，所以导致了它周边经济比较发达，他那边现在房价都很高了，我现在在那里做家教，听说那边房价十几二十万一平。</w:t>
      </w:r>
      <w:r>
        <w:rPr>
          <w:rFonts w:eastAsia="宋体" w:cs="宋体" w:ascii="宋体" w:hAnsi="宋体"/>
          <w:lang w:val="en-US" w:eastAsia="en-US" w:bidi="en-US"/>
        </w:rPr>
        <w:br/>
        <w:t>00:35:25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：他们也是这个前海概念嘛。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：嗯就很近啊，也相当于在前海，虽然他说是说在宝安。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：对，他那边其实规划的比较好，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：对，那边真的很棒我觉得，然后一个是，那就是在现在当下的时候，你的日常出行的路线和目的大概是怎么样的？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：噢，现在主要就是呃通勤出行比较多一点，就是基本上就是从大兴到世界之窗。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：噢，就是一天吗？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：对，就你妈原来上班的地方。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：噢，一个商场嗯上班。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：就觉得特别方便，都不用开车了，也不用去挤公交了。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：我觉得这段路，这段路开车还行，就是在是不是要经过那个叫什么深南大道的。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：对，这一段路开过去的话，嗯没有地铁快。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：没有，真没有。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：对，因为。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：节假日堵车更严重。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：要经过那个科技园，科技园那边是人、车都特别多。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：对啊，我想怎么会有这么多人，就是那个白石洲。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：对，就是那个白石洲还好，白石洲现在人少，主要是深大，主要是深大在。深大就连两边都是科技园嘛，嗯所以那里的人特别多。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：有印象那里很多，各种厂商，那大楼，</w:t>
      </w:r>
      <w:r>
        <w:rPr>
          <w:rFonts w:eastAsia="宋体" w:cs="宋体" w:ascii="宋体" w:hAnsi="宋体"/>
          <w:lang w:val="en-US" w:eastAsia="en-US" w:bidi="en-US"/>
        </w:rPr>
        <w:t>logo</w:t>
      </w:r>
      <w:r>
        <w:rPr>
          <w:rFonts w:ascii="宋体" w:hAnsi="宋体" w:cs="宋体" w:eastAsia="宋体"/>
          <w:lang w:val="en-US" w:eastAsia="en-US" w:bidi="en-US"/>
        </w:rPr>
        <w:t>在哪里？那现在这边日常出行就是上班就是没有别的什么了吗？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：噢，别的反正基本上能够地铁的首选肯定是地铁嘛。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：唉，还是，好，那在当下，就是现在的时候，您的非日常出行也是和之前一样吗？就是出去玩吗？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：嗯，现在。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：还是比较稳就不去了。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</w:t>
      </w:r>
      <w:r>
        <w:rPr>
          <w:rFonts w:ascii="宋体" w:hAnsi="宋体" w:cs="宋体" w:eastAsia="宋体"/>
          <w:lang w:val="en-US" w:eastAsia="en-US" w:bidi="en-US"/>
        </w:rPr>
        <w:t>偶尔也出去吧，嗯出去也主要是嗯购物啊，会友啊之类的呀。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：嗯那一般就是，也是选地铁嘛。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：嗯，首选地铁吧。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：那现在是不是范围就更广了，就不像刚刚说的那种，唉刚说是去哪玩。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：嗯，对，现在其实地铁开通了以后想去哪里都比较方便嘛。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：就是全市跑了。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：那还蛮有意思，我妈也是，我妈天天带我妹出去玩。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：噢，你妈一会在这，一会在那。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：对，我就想他好有精力啊，好有功夫。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：我这两年跑的少了，因为那个要高考了嘛，所以基本上周末我就在家。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：就是看着嘛。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：也不是看着，就是你就周末回来一下嘛，你总得要照顾一下嘛。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：噢，做点好吃的。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：做点好吃的呀，又不像你这样自己的事情自己做是吧？要帮他洗洗衣服，呀。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：我妈也是的。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：收拾收拾啊。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：对，是这样的。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：天啊，确实那高考好难，红</w:t>
      </w:r>
      <w:ins w:id="36" w:author="Rychol." w:date="2023-05-07T20:07:00Z">
        <w:r>
          <w:rPr>
            <w:rFonts w:ascii="宋体" w:hAnsi="宋体" w:cs="宋体" w:eastAsia="宋体"/>
            <w:lang w:val="en-US" w:eastAsia="zh-CN" w:bidi="en-US"/>
          </w:rPr>
          <w:t>岭</w:t>
        </w:r>
      </w:ins>
      <w:del w:id="37" w:author="Rychol." w:date="2023-05-07T20:07:00Z">
        <w:r>
          <w:rPr>
            <w:rFonts w:ascii="宋体" w:hAnsi="宋体" w:cs="宋体" w:eastAsia="宋体"/>
            <w:lang w:val="en-US" w:eastAsia="en-US" w:bidi="en-US"/>
          </w:rPr>
          <w:delText>领</w:delText>
        </w:r>
      </w:del>
      <w:r>
        <w:rPr>
          <w:rFonts w:ascii="宋体" w:hAnsi="宋体" w:cs="宋体" w:eastAsia="宋体"/>
          <w:lang w:val="en-US" w:eastAsia="en-US" w:bidi="en-US"/>
        </w:rPr>
        <w:t>在哪？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：安托山。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：噢，我记得那个，回家要路过的，他们是不是在一个山上，一座山。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：就是可能你有时候，你爸开车从那个北环回来的时候，可能从那里要绕一下。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：噢，我坐校车从二外回家就要路过那个安托山。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：对，差不多，你从梅林关那边进来嘛。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：没错，就是那。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：他们学校很大，毕竟在山上。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：嗯，是挺大的。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：听说红岭吃的很好吃啊。</w:t>
      </w:r>
      <w:r>
        <w:rPr>
          <w:rFonts w:eastAsia="宋体" w:cs="宋体" w:ascii="宋体" w:hAnsi="宋体"/>
          <w:lang w:val="en-US" w:eastAsia="en-US" w:bidi="en-US"/>
        </w:rPr>
        <w:br/>
        <w:t>232</w:t>
      </w:r>
      <w:r>
        <w:rPr>
          <w:rFonts w:ascii="宋体" w:hAnsi="宋体" w:cs="宋体" w:eastAsia="宋体"/>
          <w:lang w:val="en-US" w:eastAsia="en-US" w:bidi="en-US"/>
        </w:rPr>
        <w:t>出了名的是吧？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：对啊，一个红</w:t>
      </w:r>
      <w:ins w:id="38" w:author="Rychol." w:date="2023-05-07T20:07:00Z">
        <w:r>
          <w:rPr>
            <w:rFonts w:ascii="宋体" w:hAnsi="宋体" w:cs="宋体" w:eastAsia="宋体"/>
            <w:lang w:val="en-US" w:eastAsia="zh-CN" w:bidi="en-US"/>
          </w:rPr>
          <w:t>岭</w:t>
        </w:r>
      </w:ins>
      <w:del w:id="39" w:author="Rychol." w:date="2023-05-07T20:07:00Z">
        <w:r>
          <w:rPr>
            <w:rFonts w:ascii="宋体" w:hAnsi="宋体" w:cs="宋体" w:eastAsia="宋体"/>
            <w:lang w:val="en-US" w:eastAsia="en-US" w:bidi="en-US"/>
          </w:rPr>
          <w:delText>领</w:delText>
        </w:r>
      </w:del>
      <w:r>
        <w:rPr>
          <w:rFonts w:ascii="宋体" w:hAnsi="宋体" w:cs="宋体" w:eastAsia="宋体"/>
          <w:lang w:val="en-US" w:eastAsia="en-US" w:bidi="en-US"/>
        </w:rPr>
        <w:t>，一个人大附中啊。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：说是伙食，说红岭是高中里面伙食最好的，是不是还很便宜？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：嗯，便宜，看你吃什么，就是种类很多，嗯每个档口的就是都不一样。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：真好，考得好就是好。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：你那学校也不错啊。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：二外甭提。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：二外很小嘛。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：小。还偏，又小又偏，而且吃的又贵又一般。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：那你好过那个</w:t>
      </w:r>
      <w:ins w:id="40" w:author="Rychol." w:date="2023-05-07T17:14:00Z">
        <w:r>
          <w:rPr>
            <w:rFonts w:ascii="宋体" w:hAnsi="宋体" w:cs="宋体" w:eastAsia="宋体"/>
            <w:lang w:val="en-US" w:eastAsia="zh-CN" w:bidi="en-US"/>
          </w:rPr>
          <w:t>深</w:t>
        </w:r>
      </w:ins>
      <w:del w:id="41" w:author="Rychol." w:date="2023-05-07T17:14:00Z">
        <w:r>
          <w:rPr>
            <w:rFonts w:ascii="宋体" w:hAnsi="宋体" w:cs="宋体" w:eastAsia="宋体"/>
            <w:lang w:val="en-US" w:eastAsia="en-US" w:bidi="en-US"/>
          </w:rPr>
          <w:delText>圣</w:delText>
        </w:r>
      </w:del>
      <w:r>
        <w:rPr>
          <w:rFonts w:ascii="宋体" w:hAnsi="宋体" w:cs="宋体" w:eastAsia="宋体"/>
          <w:lang w:val="en-US" w:eastAsia="en-US" w:bidi="en-US"/>
        </w:rPr>
        <w:t>外，</w:t>
      </w:r>
      <w:ins w:id="42" w:author="Rychol." w:date="2023-05-07T17:14:00Z">
        <w:r>
          <w:rPr>
            <w:rFonts w:ascii="宋体" w:hAnsi="宋体" w:cs="宋体" w:eastAsia="宋体"/>
            <w:lang w:val="en-US" w:eastAsia="zh-CN" w:bidi="en-US"/>
          </w:rPr>
          <w:t>深</w:t>
        </w:r>
      </w:ins>
      <w:del w:id="43" w:author="Rychol." w:date="2023-05-07T17:14:00Z">
        <w:r>
          <w:rPr>
            <w:rFonts w:ascii="宋体" w:hAnsi="宋体" w:cs="宋体" w:eastAsia="宋体"/>
            <w:lang w:val="en-US" w:eastAsia="en-US" w:bidi="en-US"/>
          </w:rPr>
          <w:delText>圣</w:delText>
        </w:r>
      </w:del>
      <w:r>
        <w:rPr>
          <w:rFonts w:ascii="宋体" w:hAnsi="宋体" w:cs="宋体" w:eastAsia="宋体"/>
          <w:lang w:val="en-US" w:eastAsia="en-US" w:bidi="en-US"/>
        </w:rPr>
        <w:t>外龙华你知道吗？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：我听过，但不知道在哪。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：他们那里就是嗯基本上没有你选择的余地，就是嗯，可能就一每一顿就几个套餐吧，这几种套餐。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：只能选套餐，不能选一个一个菜。</w:t>
      </w:r>
      <w:r>
        <w:rPr>
          <w:rFonts w:eastAsia="宋体" w:cs="宋体" w:ascii="宋体" w:hAnsi="宋体"/>
          <w:lang w:val="en-US" w:eastAsia="en-US" w:bidi="en-US"/>
        </w:rPr>
        <w:br/>
        <w:t>00:40:19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：对，而且他的那个嗯，他的伙食费是怎么交的出来的。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：交一个学期的。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：我不知道是不是这样子的，反正选择很小，就基本上没有什么选择的，就那几种。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：那太惨了。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：对，比你们更惨，你们是幸福的。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：唉，还行吧，其实我觉得深圳学校公立的都不烂，就是只要你正常考个高中都不烂。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：只是看你自己，然后以及看学生自己的状态是怎么样，就是红领出来肯定好地方。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：再说吧，希望能考好一点。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：肯定啊最差</w:t>
      </w:r>
      <w:r>
        <w:rPr>
          <w:rFonts w:eastAsia="宋体" w:cs="宋体" w:ascii="宋体" w:hAnsi="宋体"/>
          <w:lang w:val="en-US" w:eastAsia="en-US" w:bidi="en-US"/>
        </w:rPr>
        <w:t>211</w:t>
      </w:r>
      <w:r>
        <w:rPr>
          <w:rFonts w:ascii="宋体" w:hAnsi="宋体" w:cs="宋体" w:eastAsia="宋体"/>
          <w:lang w:val="en-US" w:eastAsia="en-US" w:bidi="en-US"/>
        </w:rPr>
        <w:t>，冲个</w:t>
      </w:r>
      <w:r>
        <w:rPr>
          <w:rFonts w:eastAsia="宋体" w:cs="宋体" w:ascii="宋体" w:hAnsi="宋体"/>
          <w:lang w:val="en-US" w:eastAsia="en-US" w:bidi="en-US"/>
        </w:rPr>
        <w:t>985</w:t>
      </w:r>
      <w:r>
        <w:rPr>
          <w:rFonts w:ascii="宋体" w:hAnsi="宋体" w:cs="宋体" w:eastAsia="宋体"/>
          <w:lang w:val="en-US" w:eastAsia="en-US" w:bidi="en-US"/>
        </w:rPr>
        <w:t>。那肯定不会，会想往外跑吗？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：嗯，他倒没有说特别的呃出去或者是不出去，很多人可能就是觉得就首选深圳和广州啊，嗯他也首选，但是他也不排斥，不排斥那个呃内地的一些。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：武汉。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：那还挺好，当时就是考虑到不想离开广东，然后我这个排名就只能选深大，往上就是只能选一些不太好的专业，往下又是亏了嘛，所以只有深大比较好，也不知道这个没选</w:t>
      </w:r>
      <w:r>
        <w:rPr>
          <w:rFonts w:eastAsia="宋体" w:cs="宋体" w:ascii="宋体" w:hAnsi="宋体"/>
          <w:lang w:val="en-US" w:eastAsia="en-US" w:bidi="en-US"/>
        </w:rPr>
        <w:t>211</w:t>
      </w:r>
      <w:r>
        <w:rPr>
          <w:rFonts w:ascii="宋体" w:hAnsi="宋体" w:cs="宋体" w:eastAsia="宋体"/>
          <w:lang w:val="en-US" w:eastAsia="en-US" w:bidi="en-US"/>
        </w:rPr>
        <w:t>，选深大是不是个好选择？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：可以啦，深大已经很不错了。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：唉。现在重心都在南科大，现在南科大好有钱的。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：南科大。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：有钱真的很重要，对一个大学来说，有钱就能有成果，有成果就能有排名，有排名就认可度就高，真是这样。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：那肯定的。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：唉，那一般在地铁上你会做些什么事情，刷手机什么，看书什么。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：嗯，我一般听书比较多，听书有声书比较多，嗯就戴个耳机也不影响别人，然后，因为其实一号线人还挺多的嘛，这样子的话可能看书也不是不方便。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：那一般您看到别人在做什么呢？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：刷手机的最多。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：但是地铁里信号好差，我也刷手机，但是我就刷半天，我就他在那转转转我就很不爽。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：嗯刷手机的很多，但是还是多。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：嗯，是的。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：刷手机的最多，但也有不排除也有看书的呀啊，有学习的呀，有听歌的呀，也有可能，也有很多人跟我一样听书吧。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：嗯，那还是蛮多生态的。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但我觉得地铁就是个比较好的环境，就是其实你在上面背单词也行，我之前就是每次回学校的时候，我就偷偷在那背单词，背单词，背单词，因为它不晃，就不会晕，要是晕就麻烦了，公交我就背不了单词，我真的会晕车，晕车还蛮严重的。那就是有在乘地铁的时候遇到什么让你印象深刻的人或者事情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：比较特别的，什么好的，不好的都可以。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：嗯，也没有说特别好或者特别不好的，可能就是这个看概率吧，其实我也没有怎么遇到过日前些年的时候呢，可能在车上还有一些乞讨的，嗯嗯像这种的话其实真的挺影响的，但后面可能治理的也还可以。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：就是感觉很烦嘛或者说看得很不开心，或者。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：嗯，怎么说呢，就是他，就是来来回回的从你身边走来走去的，然后其实觉得这个嗯，可能对大家的影响都。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：影响心情。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：对，都不是那么太好。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：确实，我好像很少遇到，我好像在别的城市的，以前交通上遇到过。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：这几年没有看到了，可能也嗯管理的比较好吧，不让，不让上或者是怎么样。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：确实，我记得之前会有那种，他说他自己是聋哑人会给你递单子，他也不跟你说话，他就唉。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：对，以前这个很多啊。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：真的好头大，然后我就想</w:t>
      </w:r>
      <w:r>
        <w:rPr>
          <w:rFonts w:eastAsia="宋体" w:cs="宋体" w:ascii="宋体" w:hAnsi="宋体"/>
          <w:lang w:val="en-US" w:eastAsia="en-US" w:bidi="en-US"/>
        </w:rPr>
        <w:t>OK</w:t>
      </w:r>
      <w:r>
        <w:rPr>
          <w:rFonts w:ascii="宋体" w:hAnsi="宋体" w:cs="宋体" w:eastAsia="宋体"/>
          <w:lang w:val="en-US" w:eastAsia="en-US" w:bidi="en-US"/>
        </w:rPr>
        <w:t>你给我塞，那我给你写，我告诉你我没有钱，我手机没信号，就你要装，那我就把你当成是这样的人就好了。唉那就比起地铁不可以，比起其他交通方式，您觉得地铁它的优缺点是什么？</w:t>
      </w:r>
      <w:r>
        <w:rPr>
          <w:rFonts w:eastAsia="宋体" w:cs="宋体" w:ascii="宋体" w:hAnsi="宋体"/>
          <w:lang w:val="en-US" w:eastAsia="en-US" w:bidi="en-US"/>
        </w:rPr>
        <w:br/>
        <w:t>00:45:19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优点的话呢可能就比较，比较快捷吧，然后比起其他的交叉工具对我来说的就是比较舒适一点，不晕车。嗯缺点呢就是人还是太多了，还是挺多的。嗯然后特别是你像现在刷手机的人又多，声音外放的也很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：嗯，我也觉得呢。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：也是挺讨厌的。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：声音外放好影响别人，而且你又不好意思说，然后如果有时候警务来说一句，然后他就收敛一点，然后就还是那样了。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：对，本身地铁上面他那个机器声音也比较大嘛，他不放大他自己也听的不舒服，对，所以呢他就得放大，他放大了呢，旁边的人又不舒服。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：对，就是这样的。嗯但地铁声音真的很大，就是我发现戴了耳机其实有时候都很难听清，如果你</w:t>
      </w:r>
      <w:ins w:id="44" w:author="Rychol." w:date="2023-05-07T17:15:00Z">
        <w:r>
          <w:rPr>
            <w:rFonts w:ascii="宋体" w:hAnsi="宋体" w:cs="宋体" w:eastAsia="宋体"/>
            <w:lang w:val="en-US" w:eastAsia="zh-CN" w:bidi="en-US"/>
          </w:rPr>
          <w:t>耳机</w:t>
        </w:r>
      </w:ins>
      <w:del w:id="45" w:author="Rychol." w:date="2023-05-07T17:15:00Z">
        <w:r>
          <w:rPr>
            <w:rFonts w:ascii="宋体" w:hAnsi="宋体" w:cs="宋体" w:eastAsia="宋体"/>
            <w:lang w:val="en-US" w:eastAsia="en-US" w:bidi="en-US"/>
          </w:rPr>
          <w:delText>二级</w:delText>
        </w:r>
      </w:del>
      <w:r>
        <w:rPr>
          <w:rFonts w:ascii="宋体" w:hAnsi="宋体" w:cs="宋体" w:eastAsia="宋体"/>
          <w:lang w:val="en-US" w:eastAsia="en-US" w:bidi="en-US"/>
        </w:rPr>
        <w:t>不降噪的话。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：对，基本上要把声音放的比</w:t>
      </w:r>
      <w:ins w:id="46" w:author="Rychol." w:date="2023-05-07T17:15:00Z">
        <w:r>
          <w:rPr>
            <w:rFonts w:ascii="宋体" w:hAnsi="宋体" w:cs="宋体" w:eastAsia="宋体"/>
            <w:lang w:val="en-US" w:eastAsia="zh-CN" w:bidi="en-US"/>
          </w:rPr>
          <w:t>较</w:t>
        </w:r>
      </w:ins>
      <w:r>
        <w:rPr>
          <w:rFonts w:ascii="宋体" w:hAnsi="宋体" w:cs="宋体" w:eastAsia="宋体"/>
          <w:lang w:val="en-US" w:eastAsia="en-US" w:bidi="en-US"/>
        </w:rPr>
        <w:t>大的。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：那说明地铁声音很大，我就相比地铁它有没有一天有可能它声音就变小一点。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：哎呀，这个是，这个是高科技人才干的活。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：对，搞个什么磁悬浮什么的，好像高铁也会有这种情况，就是它一快你就会耳鸣那种感觉。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：嗯，对，它会有那种嗯机器的声音，</w:t>
      </w:r>
      <w:del w:id="47" w:author="Rychol." w:date="2023-05-07T17:15:00Z">
        <w:r>
          <w:rPr>
            <w:rFonts w:ascii="宋体" w:hAnsi="宋体" w:cs="宋体" w:eastAsia="宋体"/>
            <w:lang w:val="en-US" w:eastAsia="en-US" w:bidi="en-US"/>
          </w:rPr>
          <w:delText>啊</w:delText>
        </w:r>
      </w:del>
      <w:r>
        <w:rPr>
          <w:rFonts w:ascii="宋体" w:hAnsi="宋体" w:cs="宋体" w:eastAsia="宋体"/>
          <w:lang w:val="en-US" w:eastAsia="en-US" w:bidi="en-US"/>
        </w:rPr>
        <w:t>噪音啊会比较大一点，那速度，速度快。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：那您身边的人，就是家人朋友这些的，他们都会坐地铁吗？一般会选择坐地铁。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：会啊。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：身边的人都喜欢</w:t>
      </w:r>
      <w:ins w:id="48" w:author="Rychol." w:date="2023-05-07T17:15:00Z">
        <w:r>
          <w:rPr>
            <w:rFonts w:ascii="宋体" w:hAnsi="宋体" w:cs="宋体" w:eastAsia="宋体"/>
            <w:lang w:val="en-US" w:eastAsia="zh-CN" w:bidi="en-US"/>
          </w:rPr>
          <w:t>坐</w:t>
        </w:r>
      </w:ins>
      <w:del w:id="49" w:author="Rychol." w:date="2023-05-07T17:15:00Z">
        <w:r>
          <w:rPr>
            <w:rFonts w:ascii="宋体" w:hAnsi="宋体" w:cs="宋体" w:eastAsia="宋体"/>
            <w:lang w:val="en-US" w:eastAsia="en-US" w:bidi="en-US"/>
          </w:rPr>
          <w:delText>做</w:delText>
        </w:r>
      </w:del>
      <w:r>
        <w:rPr>
          <w:rFonts w:ascii="宋体" w:hAnsi="宋体" w:cs="宋体" w:eastAsia="宋体"/>
          <w:lang w:val="en-US" w:eastAsia="en-US" w:bidi="en-US"/>
        </w:rPr>
        <w:t>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：对啊，因为深圳这个地方说实在，你如果说呃自驾啊，干什么的话，停车也很不方便，能够地铁出行的话，肯定首选地铁对啊。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：深圳就是停车麻烦，我觉得尤其是我们小区，我真的。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：服了吧。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：真的服了。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：没有没点技术，你还不敢停。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：而且一个车位</w:t>
      </w:r>
      <w:r>
        <w:rPr>
          <w:rFonts w:eastAsia="宋体" w:cs="宋体" w:ascii="宋体" w:hAnsi="宋体"/>
          <w:lang w:val="en-US" w:eastAsia="en-US" w:bidi="en-US"/>
        </w:rPr>
        <w:t>50</w:t>
      </w:r>
      <w:r>
        <w:rPr>
          <w:rFonts w:ascii="宋体" w:hAnsi="宋体" w:cs="宋体" w:eastAsia="宋体"/>
          <w:lang w:val="en-US" w:eastAsia="en-US" w:bidi="en-US"/>
        </w:rPr>
        <w:t>万，我有这</w:t>
      </w:r>
      <w:r>
        <w:rPr>
          <w:rFonts w:eastAsia="宋体" w:cs="宋体" w:ascii="宋体" w:hAnsi="宋体"/>
          <w:lang w:val="en-US" w:eastAsia="en-US" w:bidi="en-US"/>
        </w:rPr>
        <w:t>50</w:t>
      </w:r>
      <w:r>
        <w:rPr>
          <w:rFonts w:ascii="宋体" w:hAnsi="宋体" w:cs="宋体" w:eastAsia="宋体"/>
          <w:lang w:val="en-US" w:eastAsia="en-US" w:bidi="en-US"/>
        </w:rPr>
        <w:t>万我干嘛不去买辆车呀，我买个车位，肯定不买啊，我家那车</w:t>
      </w:r>
      <w:r>
        <w:rPr>
          <w:rFonts w:eastAsia="宋体" w:cs="宋体" w:ascii="宋体" w:hAnsi="宋体"/>
          <w:lang w:val="en-US" w:eastAsia="en-US" w:bidi="en-US"/>
        </w:rPr>
        <w:t>30</w:t>
      </w:r>
      <w:r>
        <w:rPr>
          <w:rFonts w:ascii="宋体" w:hAnsi="宋体" w:cs="宋体" w:eastAsia="宋体"/>
          <w:lang w:val="en-US" w:eastAsia="en-US" w:bidi="en-US"/>
        </w:rPr>
        <w:t>万买的，现在都过了十几年了，有没有</w:t>
      </w:r>
      <w:r>
        <w:rPr>
          <w:rFonts w:eastAsia="宋体" w:cs="宋体" w:ascii="宋体" w:hAnsi="宋体"/>
          <w:lang w:val="en-US" w:eastAsia="en-US" w:bidi="en-US"/>
        </w:rPr>
        <w:t>3</w:t>
      </w:r>
      <w:r>
        <w:rPr>
          <w:rFonts w:ascii="宋体" w:hAnsi="宋体" w:cs="宋体" w:eastAsia="宋体"/>
          <w:lang w:val="en-US" w:eastAsia="en-US" w:bidi="en-US"/>
        </w:rPr>
        <w:t>万都不知道了，还给他买个</w:t>
      </w:r>
      <w:r>
        <w:rPr>
          <w:rFonts w:eastAsia="宋体" w:cs="宋体" w:ascii="宋体" w:hAnsi="宋体"/>
          <w:lang w:val="en-US" w:eastAsia="en-US" w:bidi="en-US"/>
        </w:rPr>
        <w:t>50</w:t>
      </w:r>
      <w:r>
        <w:rPr>
          <w:rFonts w:ascii="宋体" w:hAnsi="宋体" w:cs="宋体" w:eastAsia="宋体"/>
          <w:lang w:val="en-US" w:eastAsia="en-US" w:bidi="en-US"/>
        </w:rPr>
        <w:t>万的车位供着，哎呀真的服了。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：这个停车难呀，也那个让你们多选一些低碳出行的方式，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：对，某种程度上来说是，我们</w:t>
      </w:r>
      <w:r>
        <w:rPr>
          <w:rFonts w:eastAsia="宋体" w:cs="宋体" w:ascii="宋体" w:hAnsi="宋体"/>
          <w:lang w:val="en-US" w:eastAsia="en-US" w:bidi="en-US"/>
        </w:rPr>
        <w:t>6:00</w:t>
      </w:r>
      <w:r>
        <w:rPr>
          <w:rFonts w:ascii="宋体" w:hAnsi="宋体" w:cs="宋体" w:eastAsia="宋体"/>
          <w:lang w:val="en-US" w:eastAsia="en-US" w:bidi="en-US"/>
        </w:rPr>
        <w:t>之后是不开车的，因为回来绝对没车位。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：然后就要跟周边的那些停车位斗智斗勇，真的很难，很不开心。我觉得就是小区建的太早了，没有想到大家之后都会买那么多车。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：对，老小区都有这些问题。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：嗯，那所以其实停车难问题，某种程度上来说很大的促进了深圳地铁的使用。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：对，这个公共交通肯定停车难就会多选择公共交通嘛，公共交通的话肯定首选就是地铁嘛，因为它快嘛，也方便嘛。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：那会出于就是什么环保啊那些的考虑选地铁吗？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：嗯，也会有吧，反正这东西就是说综合起来就觉得呃又方便，啊又能，又能环保，又不影响我的出行，对吧？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：对，所以我觉得地铁可能唯一一点不好的就是它，真的我见过那个固戍那个站，就是一号线再往那边走一点那个固戍那个站。他真的他人多的时候他需要排队进站的，就是他不是</w:t>
      </w:r>
      <w:r>
        <w:rPr>
          <w:rFonts w:eastAsia="宋体" w:cs="宋体" w:ascii="宋体" w:hAnsi="宋体"/>
          <w:lang w:val="en-US" w:eastAsia="en-US" w:bidi="en-US"/>
        </w:rPr>
        <w:t>4</w:t>
      </w:r>
      <w:r>
        <w:rPr>
          <w:rFonts w:ascii="宋体" w:hAnsi="宋体" w:cs="宋体" w:eastAsia="宋体"/>
          <w:lang w:val="en-US" w:eastAsia="en-US" w:bidi="en-US"/>
        </w:rPr>
        <w:t>个口嘛，每个口都有保安就是在那里把守，然后你不是下了之后要去过安检嘛，他就在那个安检那里堵着你，然后就是嗯他不，他好像是知道下面地铁什么时候来的，然后你就嗯走的时候你就，就是来一趟他就放一堆放一点人，然后再卡住你，然后让这些人先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：分批放下去。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：对，其实这个方式我觉得挺好的，但是问题就出在，虽然他们这样管住了，但是实际上那些人他们还是会去挤，就是如果这个时候你刚好在这个站下地铁，你真的很容易被踩塌。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：那个站那么多人呢。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：真的那么多，看过《釜山行》吗？就是。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：乌央乌央的。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：就是那个人他贴在那个，那个窗车，窗上了很夸张，而且就是他不会等你下车的，这种时候很容易踩踏，我觉得这种事情很危险，有时候去</w:t>
      </w:r>
      <w:ins w:id="50" w:author="Rychol." w:date="2023-05-07T17:16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51" w:author="Rychol." w:date="2023-05-07T17:16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中心的时候，他们那边就是会猛，猛挤你就很难下车，因为不是要在那转了，那有几次就是给挤的就往后走啊，但是还是要挤出去。我觉得这个秩序这方面确实可能还需要市民，各个市民自己再注意一下，我的感受是这样。</w:t>
      </w:r>
      <w:r>
        <w:rPr>
          <w:rFonts w:eastAsia="宋体" w:cs="宋体" w:ascii="宋体" w:hAnsi="宋体"/>
          <w:lang w:val="en-US" w:eastAsia="en-US" w:bidi="en-US"/>
        </w:rPr>
        <w:br/>
        <w:t>00:50:35</w:t>
        <w:br/>
      </w:r>
      <w:r>
        <w:rPr>
          <w:rFonts w:ascii="宋体" w:hAnsi="宋体" w:cs="宋体" w:eastAsia="宋体"/>
          <w:lang w:val="en-US" w:eastAsia="en-US" w:bidi="en-US"/>
        </w:rPr>
        <w:t>那就问个比较重要的好了，后面好多问题，就是时间快要到了。就是先问一个重要的，就是您觉得哪些地铁站是深圳地铁网络的核心节点？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：呃，就刚才说的那几个，呃你像。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：火车站的那几个。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：对，火车站那几个，这几个都是比较核心的中转站。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：嗯，就是因为它比较线，线多嘛。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：线路比较多，然后四通八达的枢纽。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：嗯，那就是有哪些站就是您印象比较深刻的吗？比如说您经常要到这个地方，或者就像我刚刚说保安中心对我来说是个很重要的站一样，就是有一个站对于您来说是这样的存在吗？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：嗯，那我现在最多的就是，对我影响最大的就是大兴跟这个世界之窗了。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：噢，这两个站好像。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：怎么说呢，这两个站呢其实，世界之窗是一个转，转乘站，但是大兴就不是嘛，它就只有一条线。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：世界之窗是转哪个来着？我记得。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：转</w:t>
      </w:r>
      <w:r>
        <w:rPr>
          <w:rFonts w:eastAsia="宋体" w:cs="宋体" w:ascii="宋体" w:hAnsi="宋体"/>
          <w:lang w:val="en-US" w:eastAsia="en-US" w:bidi="en-US"/>
        </w:rPr>
        <w:t>2</w:t>
      </w:r>
      <w:r>
        <w:rPr>
          <w:rFonts w:ascii="宋体" w:hAnsi="宋体" w:cs="宋体" w:eastAsia="宋体"/>
          <w:lang w:val="en-US" w:eastAsia="en-US" w:bidi="en-US"/>
        </w:rPr>
        <w:t>号线。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2</w:t>
      </w:r>
      <w:r>
        <w:rPr>
          <w:rFonts w:ascii="宋体" w:hAnsi="宋体" w:cs="宋体" w:eastAsia="宋体"/>
          <w:lang w:val="en-US" w:eastAsia="en-US" w:bidi="en-US"/>
        </w:rPr>
        <w:t>号和</w:t>
      </w:r>
      <w:r>
        <w:rPr>
          <w:rFonts w:eastAsia="宋体" w:cs="宋体" w:ascii="宋体" w:hAnsi="宋体"/>
          <w:lang w:val="en-US" w:eastAsia="en-US" w:bidi="en-US"/>
        </w:rPr>
        <w:t>8</w:t>
      </w:r>
      <w:r>
        <w:rPr>
          <w:rFonts w:ascii="宋体" w:hAnsi="宋体" w:cs="宋体" w:eastAsia="宋体"/>
          <w:lang w:val="en-US" w:eastAsia="en-US" w:bidi="en-US"/>
        </w:rPr>
        <w:t>号是不是同一条线。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：为什么一个叫</w:t>
      </w:r>
      <w:r>
        <w:rPr>
          <w:rFonts w:eastAsia="宋体" w:cs="宋体" w:ascii="宋体" w:hAnsi="宋体"/>
          <w:lang w:val="en-US" w:eastAsia="en-US" w:bidi="en-US"/>
        </w:rPr>
        <w:t>2</w:t>
      </w:r>
      <w:r>
        <w:rPr>
          <w:rFonts w:ascii="宋体" w:hAnsi="宋体" w:cs="宋体" w:eastAsia="宋体"/>
          <w:lang w:val="en-US" w:eastAsia="en-US" w:bidi="en-US"/>
        </w:rPr>
        <w:t>号叫</w:t>
      </w:r>
      <w:r>
        <w:rPr>
          <w:rFonts w:eastAsia="宋体" w:cs="宋体" w:ascii="宋体" w:hAnsi="宋体"/>
          <w:lang w:val="en-US" w:eastAsia="en-US" w:bidi="en-US"/>
        </w:rPr>
        <w:t>8</w:t>
      </w:r>
      <w:r>
        <w:rPr>
          <w:rFonts w:ascii="宋体" w:hAnsi="宋体" w:cs="宋体" w:eastAsia="宋体"/>
          <w:lang w:val="en-US" w:eastAsia="en-US" w:bidi="en-US"/>
        </w:rPr>
        <w:t>号好怪？一个是往赤湾。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：一个赤湾，对，一个往盐田。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：噢，好远。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：是的。从赤湾到盐田，那好远，那会去经常往盐田那边坐吗？就是去玩什么的？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：嗯也比较少吧，因为在那边的话，嗯他这个只到好像，好像走到深处那个地方，他没有通到海边去，大门山那边还没有通。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：噢，都不知道深外在哪。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：应该还没有到。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：那么好的学校，没有了解过，我就知道人大附中在海边。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：也是在一个山上。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：对，在一山上，我们在个水坑里，我那个学校，我们学校在大水坑。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：是那个人大附中看过。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：你妈去过。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：对，我也去过。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：你也去过。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：去看过，那个学校应该环境挺好的。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：好，好的要死，考不上。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：以前我们一个同事的儿子，好像嗯比你早一届，还是跟你同一届啊，我忘了，好像跟你同一届的，他就在人大附中，然后蚊子特别多。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：海边会有蚊子吗？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：山上嘛，红岭蚊子也多。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：我们学校有蛇，不是现在学校不都建在那种比较一般的地方吗。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：有地呀。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：唉，那你会经常去红岭看看吗？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：去啊。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：去接他什么的。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：对啊，接他送他，有时候学校有什么活动呢，需要家长去的话，我们就会去。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：那是开车还是坐地铁？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看什么时候去，如果是周末的话呢，可能我们会选择开车去。呃如果还有一个就是如果搞活动，学校提供停车场的话，给个停车位的话，我们就开车去，嗯如果没有的话，我们就坐地铁，因为他那个就是离地铁站还挺远的，他只能坐在侨乡嘛，侨乡出来以后到他学校的话，你如果走路的话，真的上去得半个小时，因为他要爬山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：我就只看过他山底下有个牌子，红岭中学一个指示牌，然后就一条上山的路。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：很高嘛。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：对呀，要爬上去嘛，就走的会比较慢一些嘛，我也走过，我有时候从公司那边过去的话，我会坐地铁过去。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：噢，世界之窗过去。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：对，坐地铁过去或者从桥上出来，可能打个车，如果不赶时间的话，就走一走。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：那还挺好，唉不管怎么样就蛮好，我妈来一趟来太久了。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：对，你那边太远了一点。</w:t>
      </w:r>
      <w:r>
        <w:rPr>
          <w:rFonts w:eastAsia="宋体" w:cs="宋体" w:ascii="宋体" w:hAnsi="宋体"/>
          <w:lang w:val="en-US" w:eastAsia="en-US" w:bidi="en-US"/>
        </w:rPr>
        <w:br/>
        <w:t>00:55:08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开车好，开车一个小时真的能到，因为后面不是那个什么，一个什么高速通了嘛，很快的。就是我也不知道什么高速了，就是那个桥，那个跨海大桥是吗？我不知道。就是机场那边，就是一路走回来可以开到摩天轮，然后一下来就是那个，我们想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：沿江高速吗？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好像是的，就是在机场旁边那个地方，那个好快的，没有没有那条路之前就是走正常的高速啊，干嘛的，好绕。坐地铁更要命了，从家走到地铁站，然后各种换乘，然后到那边还在走，然后再，然后再要么坐公交，要么打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：没有直达的。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：走不了。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：走不了，很远。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：对，一趟三个小时。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：哇，那太远了，那就只能开车了。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：对，一般是开车，但是我妈也会坐地铁，有时候，就是因为实在是回去停不了车，因为家长会都下午开嘛，家长会下午开回去又停不了车就麻烦，就唉挺折磨的。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：那最后一个问题吧，就是有坐过其他城市的地铁吗？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：有啊。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：一般去就是旅游对吧？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：嗯，有旅游的，有出差的呀。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：嗯，那就是您觉得其他地铁，城市的地铁和就是有什么特色吗？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：嗯，怎么说呢，我去过的</w:t>
      </w:r>
      <w:del w:id="52" w:author="Rychol." w:date="2023-05-07T17:16:00Z">
        <w:r>
          <w:rPr>
            <w:rFonts w:ascii="宋体" w:hAnsi="宋体" w:cs="宋体" w:eastAsia="宋体"/>
            <w:lang w:val="en-US" w:eastAsia="en-US" w:bidi="en-US"/>
          </w:rPr>
          <w:delText>嗯就是啊</w:delText>
        </w:r>
      </w:del>
      <w:r>
        <w:rPr>
          <w:rFonts w:ascii="宋体" w:hAnsi="宋体" w:cs="宋体" w:eastAsia="宋体"/>
          <w:lang w:val="en-US" w:eastAsia="en-US" w:bidi="en-US"/>
        </w:rPr>
        <w:t>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：印象比较深刻。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：去过北京，北京的地铁，嗯其实轨道交通还是挺发达的，换乘啊什么的也很方便，嗯但是最大的特点就是人多，特别多。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：比深圳还多。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：比深圳还多，能够把你挤扁的那种。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好像广州也会这样，就是我广州同学来深圳，然后他们坐地铁，因为那个什么高德地图它不是会显示这个时段地铁人多不多，嘛，然后就有一个时段显示人很多，他一上地铁他，他说就是在一个人很多的嗯，显示人很多一个时段他上了地铁，然后他说啊这叫人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：广州人也多。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：广州地铁太大了，我去了广州之后，我才发现原来深圳还算小的。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：是的，深圳就是长。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：对，深圳是长。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：广州是大。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：我们当时从</w:t>
      </w:r>
      <w:del w:id="53" w:author="Rychol." w:date="2023-05-07T20:09:00Z">
        <w:r>
          <w:rPr>
            <w:rFonts w:ascii="宋体" w:hAnsi="宋体" w:cs="宋体" w:eastAsia="宋体"/>
            <w:lang w:val="en-US" w:eastAsia="en-US" w:bidi="en-US"/>
          </w:rPr>
          <w:delText>南，</w:delText>
        </w:r>
      </w:del>
      <w:r>
        <w:rPr>
          <w:rFonts w:ascii="宋体" w:hAnsi="宋体" w:cs="宋体" w:eastAsia="宋体"/>
          <w:lang w:val="en-US" w:eastAsia="en-US" w:bidi="en-US"/>
        </w:rPr>
        <w:t>广州南站番禺嘛，坐回市中心，然后干嘛的，倒一下那样，那样一两个小时就没了。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：是的，广州的地铁也是人多点。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：那它换乘方便是指什么呀？就是一个站有很多条线。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：对，也就是说你只要你上了地铁，然后你去哪他都有的换。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：那是不是深圳相对于这点来说还是没那么方便的。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深圳的城市规划跟北京不一样嘛，北京它是一环一环的嘛，一环一环的然后它会有会互相交叉嘛，所以他去哪的话，就是交通都办成非常方便。像深圳的话呢，它就是长特别长，然后可能轨道相交的地方呢，可能就没有那么多方便，没有那么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：我有种感觉，就是去一个地方要倒好几条线，就你可能还绕路了，只是为了去换到那个站所在的线上，就要绕好多好多路。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：其实你，你比如说，你从你学校，你现在从你学校回来，其实很近。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：真的吗？我觉得好远。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：不是，你查一下地图你就知道了。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</w:t>
      </w:r>
      <w:r>
        <w:rPr>
          <w:rFonts w:eastAsia="宋体" w:cs="宋体" w:ascii="宋体" w:hAnsi="宋体"/>
          <w:lang w:val="en-US" w:eastAsia="en-US" w:bidi="en-US"/>
        </w:rPr>
        <w:t>1</w:t>
      </w:r>
      <w:r>
        <w:rPr>
          <w:rFonts w:ascii="宋体" w:hAnsi="宋体" w:cs="宋体" w:eastAsia="宋体"/>
          <w:lang w:val="en-US" w:eastAsia="en-US" w:bidi="en-US"/>
        </w:rPr>
        <w:t>开车去只要</w:t>
      </w:r>
      <w:r>
        <w:rPr>
          <w:rFonts w:eastAsia="宋体" w:cs="宋体" w:ascii="宋体" w:hAnsi="宋体"/>
          <w:lang w:val="en-US" w:eastAsia="en-US" w:bidi="en-US"/>
        </w:rPr>
        <w:t>20</w:t>
      </w:r>
      <w:r>
        <w:rPr>
          <w:rFonts w:ascii="宋体" w:hAnsi="宋体" w:cs="宋体" w:eastAsia="宋体"/>
          <w:lang w:val="en-US" w:eastAsia="en-US" w:bidi="en-US"/>
        </w:rPr>
        <w:t>多分钟。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：对，你可能方便的时候，可能都，闲的时候都不用</w:t>
      </w:r>
      <w:r>
        <w:rPr>
          <w:rFonts w:eastAsia="宋体" w:cs="宋体" w:ascii="宋体" w:hAnsi="宋体"/>
          <w:lang w:val="en-US" w:eastAsia="en-US" w:bidi="en-US"/>
        </w:rPr>
        <w:t>20</w:t>
      </w:r>
      <w:r>
        <w:rPr>
          <w:rFonts w:ascii="宋体" w:hAnsi="宋体" w:cs="宋体" w:eastAsia="宋体"/>
          <w:lang w:val="en-US" w:eastAsia="en-US" w:bidi="en-US"/>
        </w:rPr>
        <w:t>分钟。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：也要，我印象里就是走月亮湾大道先走过去，然后走到那个什么麒麟山庄什么地方拐一下绕一下，然后就再到塘朗，然后再绕两圈就到了。但是我坐地铁的时候就要先</w:t>
      </w:r>
      <w:r>
        <w:rPr>
          <w:rFonts w:eastAsia="宋体" w:cs="宋体" w:ascii="宋体" w:hAnsi="宋体"/>
          <w:lang w:val="en-US" w:eastAsia="en-US" w:bidi="en-US"/>
        </w:rPr>
        <w:t>5</w:t>
      </w:r>
      <w:r>
        <w:rPr>
          <w:rFonts w:ascii="宋体" w:hAnsi="宋体" w:cs="宋体" w:eastAsia="宋体"/>
          <w:lang w:val="en-US" w:eastAsia="en-US" w:bidi="en-US"/>
        </w:rPr>
        <w:t>号线。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：对呀，你要拐到。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：先拐到</w:t>
      </w:r>
      <w:ins w:id="54" w:author="Rychol." w:date="2023-05-07T17:16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55" w:author="Rychol." w:date="2023-05-07T17:16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：其实你是南山的嘛，但是你要拐到</w:t>
      </w:r>
      <w:ins w:id="56" w:author="Rychol." w:date="2023-05-07T20:09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57" w:author="Rychol." w:date="2023-05-07T20:09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那边绕才能回来。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：对，就说很烦，而且这个线人也很多。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：对呀，叫什么丽湖校区是吧？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：对的。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：虽然你看从这里过去其实很近，才</w:t>
      </w:r>
      <w:r>
        <w:rPr>
          <w:rFonts w:eastAsia="宋体" w:cs="宋体" w:ascii="宋体" w:hAnsi="宋体"/>
          <w:lang w:val="en-US" w:eastAsia="en-US" w:bidi="en-US"/>
        </w:rPr>
        <w:t>11</w:t>
      </w:r>
      <w:r>
        <w:rPr>
          <w:rFonts w:ascii="宋体" w:hAnsi="宋体" w:cs="宋体" w:eastAsia="宋体"/>
          <w:lang w:val="en-US" w:eastAsia="en-US" w:bidi="en-US"/>
        </w:rPr>
        <w:t>公里啊，</w:t>
      </w:r>
      <w:r>
        <w:rPr>
          <w:rFonts w:eastAsia="宋体" w:cs="宋体" w:ascii="宋体" w:hAnsi="宋体"/>
          <w:lang w:val="en-US" w:eastAsia="en-US" w:bidi="en-US"/>
        </w:rPr>
        <w:t>17</w:t>
      </w:r>
      <w:r>
        <w:rPr>
          <w:rFonts w:ascii="宋体" w:hAnsi="宋体" w:cs="宋体" w:eastAsia="宋体"/>
          <w:lang w:val="en-US" w:eastAsia="en-US" w:bidi="en-US"/>
        </w:rPr>
        <w:t>公里。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：那也挺远了吧。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</w:t>
      </w:r>
      <w:r>
        <w:rPr>
          <w:rFonts w:eastAsia="宋体" w:cs="宋体" w:ascii="宋体" w:hAnsi="宋体"/>
          <w:lang w:val="en-US" w:eastAsia="en-US" w:bidi="en-US"/>
        </w:rPr>
        <w:t>17</w:t>
      </w:r>
      <w:r>
        <w:rPr>
          <w:rFonts w:ascii="宋体" w:hAnsi="宋体" w:cs="宋体" w:eastAsia="宋体"/>
          <w:lang w:val="en-US" w:eastAsia="en-US" w:bidi="en-US"/>
        </w:rPr>
        <w:t>公里对这个这么大一个城市来说，</w:t>
      </w:r>
      <w:r>
        <w:rPr>
          <w:rFonts w:eastAsia="宋体" w:cs="宋体" w:ascii="宋体" w:hAnsi="宋体"/>
          <w:lang w:val="en-US" w:eastAsia="en-US" w:bidi="en-US"/>
        </w:rPr>
        <w:t>17</w:t>
      </w:r>
      <w:r>
        <w:rPr>
          <w:rFonts w:ascii="宋体" w:hAnsi="宋体" w:cs="宋体" w:eastAsia="宋体"/>
          <w:lang w:val="en-US" w:eastAsia="en-US" w:bidi="en-US"/>
        </w:rPr>
        <w:t>公里其实也不算啥了，但是你要换成的话，你要坐地铁的话就很远了。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：对啊，坐地铁啊先绕到</w:t>
      </w:r>
      <w:ins w:id="58" w:author="Rychol." w:date="2023-05-07T17:17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59" w:author="Rychol." w:date="2023-05-07T17:17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去。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：绕到保安，再到</w:t>
      </w:r>
      <w:ins w:id="60" w:author="Rychol." w:date="2023-05-07T17:17:00Z">
        <w:r>
          <w:rPr>
            <w:rFonts w:ascii="宋体" w:hAnsi="宋体" w:cs="宋体" w:eastAsia="宋体"/>
            <w:lang w:val="en-US" w:eastAsia="zh-CN" w:bidi="en-US"/>
          </w:rPr>
          <w:t>宝安</w:t>
        </w:r>
      </w:ins>
      <w:del w:id="61" w:author="Rychol." w:date="2023-05-07T17:17:00Z">
        <w:r>
          <w:rPr>
            <w:rFonts w:ascii="宋体" w:hAnsi="宋体" w:cs="宋体" w:eastAsia="宋体"/>
            <w:lang w:val="en-US" w:eastAsia="en-US" w:bidi="en-US"/>
          </w:rPr>
          <w:delText>保安</w:delText>
        </w:r>
      </w:del>
      <w:r>
        <w:rPr>
          <w:rFonts w:ascii="宋体" w:hAnsi="宋体" w:cs="宋体" w:eastAsia="宋体"/>
          <w:lang w:val="en-US" w:eastAsia="en-US" w:bidi="en-US"/>
        </w:rPr>
        <w:t>再回来。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：他如果直接连下来一条就好了，就像深大那个站，不是通</w:t>
      </w:r>
      <w:r>
        <w:rPr>
          <w:rFonts w:eastAsia="宋体" w:cs="宋体" w:ascii="宋体" w:hAnsi="宋体"/>
          <w:lang w:val="en-US" w:eastAsia="en-US" w:bidi="en-US"/>
        </w:rPr>
        <w:t>12</w:t>
      </w:r>
      <w:r>
        <w:rPr>
          <w:rFonts w:ascii="宋体" w:hAnsi="宋体" w:cs="宋体" w:eastAsia="宋体"/>
          <w:lang w:val="en-US" w:eastAsia="en-US" w:bidi="en-US"/>
        </w:rPr>
        <w:t>号线了吗？</w:t>
      </w:r>
      <w:r>
        <w:rPr>
          <w:rFonts w:eastAsia="宋体" w:cs="宋体" w:ascii="宋体" w:hAnsi="宋体"/>
          <w:lang w:val="en-US" w:eastAsia="en-US" w:bidi="en-US"/>
        </w:rPr>
        <w:br/>
        <w:t>01:00:21</w:t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</w:t>
      </w:r>
      <w:r>
        <w:rPr>
          <w:rFonts w:eastAsia="宋体" w:cs="宋体" w:ascii="宋体" w:hAnsi="宋体"/>
          <w:lang w:val="en-US" w:eastAsia="en-US" w:bidi="en-US"/>
        </w:rPr>
        <w:t>12</w:t>
      </w:r>
      <w:r>
        <w:rPr>
          <w:rFonts w:ascii="宋体" w:hAnsi="宋体" w:cs="宋体" w:eastAsia="宋体"/>
          <w:lang w:val="en-US" w:eastAsia="en-US" w:bidi="en-US"/>
        </w:rPr>
        <w:t>号线。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：桃园好像也通了个。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：桃园通了也就</w:t>
      </w:r>
      <w:r>
        <w:rPr>
          <w:rFonts w:eastAsia="宋体" w:cs="宋体" w:ascii="宋体" w:hAnsi="宋体"/>
          <w:lang w:val="en-US" w:eastAsia="en-US" w:bidi="en-US"/>
        </w:rPr>
        <w:t>12</w:t>
      </w:r>
      <w:r>
        <w:rPr>
          <w:rFonts w:ascii="宋体" w:hAnsi="宋体" w:cs="宋体" w:eastAsia="宋体"/>
          <w:lang w:val="en-US" w:eastAsia="en-US" w:bidi="en-US"/>
        </w:rPr>
        <w:t>号线。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：噢那深大通几号，通</w:t>
      </w:r>
      <w:r>
        <w:rPr>
          <w:rFonts w:eastAsia="宋体" w:cs="宋体" w:ascii="宋体" w:hAnsi="宋体"/>
          <w:lang w:val="en-US" w:eastAsia="en-US" w:bidi="en-US"/>
        </w:rPr>
        <w:t>8</w:t>
      </w:r>
      <w:r>
        <w:rPr>
          <w:rFonts w:ascii="宋体" w:hAnsi="宋体" w:cs="宋体" w:eastAsia="宋体"/>
          <w:lang w:val="en-US" w:eastAsia="en-US" w:bidi="en-US"/>
        </w:rPr>
        <w:t>号？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：你如果说你从那边转的话，你</w:t>
      </w:r>
      <w:r>
        <w:rPr>
          <w:rFonts w:eastAsia="宋体" w:cs="宋体" w:ascii="宋体" w:hAnsi="宋体"/>
          <w:lang w:val="en-US" w:eastAsia="en-US" w:bidi="en-US"/>
        </w:rPr>
        <w:t>1</w:t>
      </w:r>
      <w:r>
        <w:rPr>
          <w:rFonts w:ascii="宋体" w:hAnsi="宋体" w:cs="宋体" w:eastAsia="宋体"/>
          <w:lang w:val="en-US" w:eastAsia="en-US" w:bidi="en-US"/>
        </w:rPr>
        <w:t>号线转</w:t>
      </w:r>
      <w:r>
        <w:rPr>
          <w:rFonts w:eastAsia="宋体" w:cs="宋体" w:ascii="宋体" w:hAnsi="宋体"/>
          <w:lang w:val="en-US" w:eastAsia="en-US" w:bidi="en-US"/>
        </w:rPr>
        <w:t>12</w:t>
      </w:r>
      <w:r>
        <w:rPr>
          <w:rFonts w:ascii="宋体" w:hAnsi="宋体" w:cs="宋体" w:eastAsia="宋体"/>
          <w:lang w:val="en-US" w:eastAsia="en-US" w:bidi="en-US"/>
        </w:rPr>
        <w:t>号，</w:t>
      </w:r>
      <w:r>
        <w:rPr>
          <w:rFonts w:eastAsia="宋体" w:cs="宋体" w:ascii="宋体" w:hAnsi="宋体"/>
          <w:lang w:val="en-US" w:eastAsia="en-US" w:bidi="en-US"/>
        </w:rPr>
        <w:t>12</w:t>
      </w:r>
      <w:r>
        <w:rPr>
          <w:rFonts w:ascii="宋体" w:hAnsi="宋体" w:cs="宋体" w:eastAsia="宋体"/>
          <w:lang w:val="en-US" w:eastAsia="en-US" w:bidi="en-US"/>
        </w:rPr>
        <w:t>号再转</w:t>
      </w:r>
      <w:r>
        <w:rPr>
          <w:rFonts w:eastAsia="宋体" w:cs="宋体" w:ascii="宋体" w:hAnsi="宋体"/>
          <w:lang w:val="en-US" w:eastAsia="en-US" w:bidi="en-US"/>
        </w:rPr>
        <w:t>5</w:t>
      </w:r>
      <w:r>
        <w:rPr>
          <w:rFonts w:ascii="宋体" w:hAnsi="宋体" w:cs="宋体" w:eastAsia="宋体"/>
          <w:lang w:val="en-US" w:eastAsia="en-US" w:bidi="en-US"/>
        </w:rPr>
        <w:t>号，这是过去，你要回来的时候，你</w:t>
      </w:r>
      <w:r>
        <w:rPr>
          <w:rFonts w:eastAsia="宋体" w:cs="宋体" w:ascii="宋体" w:hAnsi="宋体"/>
          <w:lang w:val="en-US" w:eastAsia="en-US" w:bidi="en-US"/>
        </w:rPr>
        <w:t>5</w:t>
      </w:r>
      <w:r>
        <w:rPr>
          <w:rFonts w:ascii="宋体" w:hAnsi="宋体" w:cs="宋体" w:eastAsia="宋体"/>
          <w:lang w:val="en-US" w:eastAsia="en-US" w:bidi="en-US"/>
        </w:rPr>
        <w:t>号转</w:t>
      </w:r>
      <w:r>
        <w:rPr>
          <w:rFonts w:eastAsia="宋体" w:cs="宋体" w:ascii="宋体" w:hAnsi="宋体"/>
          <w:lang w:val="en-US" w:eastAsia="en-US" w:bidi="en-US"/>
        </w:rPr>
        <w:t>12</w:t>
      </w:r>
      <w:r>
        <w:rPr>
          <w:rFonts w:ascii="宋体" w:hAnsi="宋体" w:cs="宋体" w:eastAsia="宋体"/>
          <w:lang w:val="en-US" w:eastAsia="en-US" w:bidi="en-US"/>
        </w:rPr>
        <w:t>号，</w:t>
      </w:r>
      <w:r>
        <w:rPr>
          <w:rFonts w:eastAsia="宋体" w:cs="宋体" w:ascii="宋体" w:hAnsi="宋体"/>
          <w:lang w:val="en-US" w:eastAsia="en-US" w:bidi="en-US"/>
        </w:rPr>
        <w:t>12</w:t>
      </w:r>
      <w:r>
        <w:rPr>
          <w:rFonts w:ascii="宋体" w:hAnsi="宋体" w:cs="宋体" w:eastAsia="宋体"/>
          <w:lang w:val="en-US" w:eastAsia="en-US" w:bidi="en-US"/>
        </w:rPr>
        <w:t>号再转</w:t>
      </w:r>
      <w:r>
        <w:rPr>
          <w:rFonts w:eastAsia="宋体" w:cs="宋体" w:ascii="宋体" w:hAnsi="宋体"/>
          <w:lang w:val="en-US" w:eastAsia="en-US" w:bidi="en-US"/>
        </w:rPr>
        <w:t>1</w:t>
      </w:r>
      <w:r>
        <w:rPr>
          <w:rFonts w:ascii="宋体" w:hAnsi="宋体" w:cs="宋体" w:eastAsia="宋体"/>
          <w:lang w:val="en-US" w:eastAsia="en-US" w:bidi="en-US"/>
        </w:rPr>
        <w:t>号，嗯那还不如直接转一下。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：嗯，对，就很烦。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那些地铁，就是您说您刚刚去过那些城市的地铁，和深圳比起来就是一个是比较发达，但是不好就是人很多，有没有什么建筑特色？比如说我觉得香港其实就蛮有建筑特色的，他们的地铁，他们的地铁看着挺老的，我说真的，但是就是这边的地铁好像都是那种比较灰白的风格，但是香港地铁就是彩色的瓷砖，就有点像我们房子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：比较轻松一点，活泼一点啊，就那种色彩比较亮丽一些。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：还有就是我发现那种，不是会新建，就是桃园那个站，它不是新接了个换乘的嘛，然后它旧有的和新换的两个地铁站风格完全不一样，太新奇了。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：对，它是两条不同的线嘛，它每条线，每条线的特色。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：我在想他们别的城市是不是也会有这种。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：有，对。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：就是两个站，只是因为一个。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：每一条线有每一条线的一个主题特色嘛，不一样的嘛。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：他们是不是连公司都不一样？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B</w:t>
      </w:r>
      <w:r>
        <w:rPr>
          <w:rFonts w:ascii="宋体" w:hAnsi="宋体" w:cs="宋体" w:eastAsia="宋体"/>
          <w:lang w:val="en-US" w:eastAsia="en-US" w:bidi="en-US"/>
        </w:rPr>
        <w:t>：嗯，一般不会，</w:t>
      </w:r>
      <w:r>
        <w:rPr>
          <w:rFonts w:eastAsia="宋体" w:cs="宋体" w:ascii="宋体" w:hAnsi="宋体"/>
          <w:lang w:val="en-US" w:eastAsia="en-US" w:bidi="en-US"/>
        </w:rPr>
        <w:br/>
      </w:r>
      <w:r>
        <w:rPr>
          <w:rFonts w:ascii="宋体" w:hAnsi="宋体" w:cs="宋体" w:eastAsia="宋体"/>
          <w:lang w:val="en-US" w:eastAsia="en-US" w:bidi="en-US"/>
        </w:rPr>
        <w:t>角色</w:t>
      </w:r>
      <w:r>
        <w:rPr>
          <w:rFonts w:eastAsia="宋体" w:cs="宋体" w:ascii="宋体" w:hAnsi="宋体"/>
          <w:lang w:val="en-US" w:eastAsia="en-US" w:bidi="en-US"/>
        </w:rPr>
        <w:t>A</w:t>
      </w:r>
      <w:r>
        <w:rPr>
          <w:rFonts w:ascii="宋体" w:hAnsi="宋体" w:cs="宋体" w:eastAsia="宋体"/>
          <w:lang w:val="en-US" w:eastAsia="en-US" w:bidi="en-US"/>
        </w:rPr>
        <w:t>：噢，只是他们的设计就一条线是一个设计，虽然可能在这里会有换，换乘的一个，大概懂了。好，那今天就先问这些问题。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0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Style8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29340</TotalTime>
  <Application>LibreOffice/5.4.7.2$Linux_X86_64 LibreOffice_project/c838ef25c16710f8838b1faec480ebba495259d0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2023-05-06T09:56:43Z</dcterms:created>
  <dc:creator>Rychol.</dc:creator>
  <dc:description/>
  <dc:language>en-US</dc:language>
  <cp:lastModifiedBy>Rychol.</cp:lastModifiedBy>
  <dcterms:modified xsi:type="dcterms:W3CDTF">2023-05-07T05:10:10Z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7A4EB1E9918F424EA8BD3737C1F6B748_13</vt:lpwstr>
  </property>
  <property fmtid="{D5CDD505-2E9C-101B-9397-08002B2CF9AE}" pid="3" name="KSOProductBuildVer">
    <vt:lpwstr>2052-11.1.0.14309</vt:lpwstr>
  </property>
  <property fmtid="{D5CDD505-2E9C-101B-9397-08002B2CF9AE}" pid="4" name="commondata">
    <vt:lpwstr>commondata</vt:lpwstr>
  </property>
</Properties>
</file>
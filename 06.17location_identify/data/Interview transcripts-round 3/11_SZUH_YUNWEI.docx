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cs="宋体"/>
          <w:color w:val="4472C4" w:themeColor="accent1"/>
        </w:rPr>
      </w:pPr>
      <w:r>
        <w:rPr>
          <w:rFonts w:ascii="宋体" w:hAnsi="宋体" w:cs="宋体"/>
        </w:rPr>
        <w:t>00：00</w:t>
      </w:r>
      <w:r>
        <w:rPr>
          <w:rFonts w:ascii="宋体" w:hAnsi="宋体" w:cs="宋体"/>
        </w:rPr>
        <w:br w:type="textWrapping"/>
      </w:r>
      <w:r>
        <w:rPr>
          <w:rFonts w:ascii="宋体" w:hAnsi="宋体" w:cs="宋体"/>
        </w:rPr>
        <w:t>采访：首先想问一下您在深圳生活的经历可以分为哪几个阶段呢？</w:t>
      </w:r>
      <w:r>
        <w:rPr>
          <w:rFonts w:ascii="宋体" w:hAnsi="宋体" w:cs="宋体"/>
        </w:rPr>
        <w:br w:type="textWrapping"/>
      </w:r>
      <w:r>
        <w:rPr>
          <w:rFonts w:ascii="宋体" w:hAnsi="宋体" w:cs="宋体"/>
        </w:rPr>
        <w:t>被访：过去在深圳的时候，我们都是在深圳（00：26），因为几个小孩养大带大，培养出现在成人，这样吧。</w:t>
      </w:r>
      <w:r>
        <w:rPr>
          <w:rFonts w:hint="eastAsia" w:ascii="宋体" w:hAnsi="宋体" w:cs="宋体"/>
          <w:color w:val="4472C4" w:themeColor="accent1"/>
        </w:rPr>
        <w:t>第一个阶段就是我三个孩子上学的阶段吧，应该是89年到00年这个样子。第二个阶段就是罗湖开服装店，然后大儿子在广州读大学，女儿和小儿子在深圳读大学，这应该是00年到04年。第三个阶段就是孙女出生直到我们在布吉开厂。后来这几年我们就回老家了。</w:t>
      </w:r>
      <w:r>
        <w:rPr>
          <w:rFonts w:ascii="宋体" w:hAnsi="宋体" w:cs="宋体"/>
        </w:rPr>
        <w:br w:type="textWrapping"/>
      </w:r>
      <w:r>
        <w:rPr>
          <w:rFonts w:ascii="宋体" w:hAnsi="宋体" w:cs="宋体"/>
        </w:rPr>
        <w:t>采访：大概是什么时间节点呢？就是比如说大概什么时候到深圳这样子。</w:t>
      </w:r>
      <w:r>
        <w:rPr>
          <w:rFonts w:ascii="宋体" w:hAnsi="宋体" w:cs="宋体"/>
        </w:rPr>
        <w:br w:type="textWrapping"/>
      </w:r>
      <w:r>
        <w:rPr>
          <w:rFonts w:ascii="宋体" w:hAnsi="宋体" w:cs="宋体"/>
        </w:rPr>
        <w:t>被访：我们是2009年就到深圳了。</w:t>
      </w:r>
      <w:r>
        <w:rPr>
          <w:rFonts w:ascii="宋体" w:hAnsi="宋体" w:cs="宋体"/>
        </w:rPr>
        <w:br w:type="textWrapping"/>
      </w:r>
      <w:r>
        <w:rPr>
          <w:rFonts w:ascii="宋体" w:hAnsi="宋体" w:cs="宋体"/>
        </w:rPr>
        <w:t>采访：2009年还是1999年？</w:t>
      </w:r>
      <w:r>
        <w:rPr>
          <w:rFonts w:ascii="宋体" w:hAnsi="宋体" w:cs="宋体"/>
        </w:rPr>
        <w:br w:type="textWrapping"/>
      </w:r>
      <w:r>
        <w:rPr>
          <w:rFonts w:ascii="宋体" w:hAnsi="宋体" w:cs="宋体"/>
        </w:rPr>
        <w:t>被访：1999年。到深圳我才30多岁。</w:t>
      </w:r>
      <w:r>
        <w:rPr>
          <w:rFonts w:ascii="宋体" w:hAnsi="宋体" w:cs="宋体"/>
        </w:rPr>
        <w:br w:type="textWrapping"/>
      </w:r>
      <w:r>
        <w:rPr>
          <w:rFonts w:ascii="宋体" w:hAnsi="宋体" w:cs="宋体"/>
        </w:rPr>
        <w:t>采访：那不应该是1989年吗？1989年吧。</w:t>
      </w:r>
      <w:r>
        <w:rPr>
          <w:rFonts w:ascii="宋体" w:hAnsi="宋体" w:cs="宋体"/>
        </w:rPr>
        <w:br w:type="textWrapping"/>
      </w:r>
      <w:r>
        <w:rPr>
          <w:rFonts w:ascii="宋体" w:hAnsi="宋体" w:cs="宋体"/>
        </w:rPr>
        <w:t>被访：1989年。</w:t>
      </w:r>
      <w:r>
        <w:rPr>
          <w:rFonts w:ascii="宋体" w:hAnsi="宋体" w:cs="宋体"/>
        </w:rPr>
        <w:br w:type="textWrapping"/>
      </w:r>
      <w:r>
        <w:rPr>
          <w:rFonts w:ascii="宋体" w:hAnsi="宋体" w:cs="宋体"/>
        </w:rPr>
        <w:t>采访：然后就一直在深圳生活工作是吗？</w:t>
      </w:r>
      <w:r>
        <w:rPr>
          <w:rFonts w:ascii="宋体" w:hAnsi="宋体" w:cs="宋体"/>
        </w:rPr>
        <w:br w:type="textWrapping"/>
      </w:r>
      <w:r>
        <w:rPr>
          <w:rFonts w:ascii="宋体" w:hAnsi="宋体" w:cs="宋体"/>
        </w:rPr>
        <w:t>被访：是。</w:t>
      </w:r>
      <w:r>
        <w:rPr>
          <w:rFonts w:ascii="宋体" w:hAnsi="宋体" w:cs="宋体"/>
        </w:rPr>
        <w:br w:type="textWrapping"/>
      </w:r>
      <w:r>
        <w:rPr>
          <w:rFonts w:ascii="宋体" w:hAnsi="宋体" w:cs="宋体"/>
        </w:rPr>
        <w:t>采访：您在这几个阶段的生活区域是在哪些区呢？</w:t>
      </w:r>
      <w:r>
        <w:rPr>
          <w:rFonts w:ascii="宋体" w:hAnsi="宋体" w:cs="宋体"/>
        </w:rPr>
        <w:br w:type="textWrapping"/>
      </w:r>
      <w:r>
        <w:rPr>
          <w:rFonts w:ascii="宋体" w:hAnsi="宋体" w:cs="宋体"/>
        </w:rPr>
        <w:t>被访：在罗湖区。</w:t>
      </w:r>
      <w:r>
        <w:rPr>
          <w:rFonts w:ascii="宋体" w:hAnsi="宋体" w:cs="宋体"/>
        </w:rPr>
        <w:br w:type="textWrapping"/>
      </w:r>
      <w:r>
        <w:rPr>
          <w:rFonts w:ascii="宋体" w:hAnsi="宋体" w:cs="宋体"/>
        </w:rPr>
        <w:t>采访：就只在罗湖区</w:t>
      </w:r>
      <w:ins w:id="0" w:author="(๑⃙⃘´༥`๑⃙⃘)" w:date="2023-04-24T14:37:00Z">
        <w:r>
          <w:rPr>
            <w:rFonts w:hint="eastAsia" w:ascii="宋体" w:hAnsi="宋体" w:cs="宋体"/>
          </w:rPr>
          <w:t>吗</w:t>
        </w:r>
      </w:ins>
      <w:r>
        <w:rPr>
          <w:rFonts w:ascii="宋体" w:hAnsi="宋体" w:cs="宋体"/>
        </w:rPr>
        <w:t>？</w:t>
      </w:r>
      <w:r>
        <w:rPr>
          <w:rFonts w:ascii="宋体" w:hAnsi="宋体" w:cs="宋体"/>
        </w:rPr>
        <w:br w:type="textWrapping"/>
      </w:r>
      <w:r>
        <w:rPr>
          <w:rFonts w:ascii="宋体" w:hAnsi="宋体" w:cs="宋体"/>
        </w:rPr>
        <w:t>被访：刚开始在福田区，福田区住了两年，后来就来到了罗湖区。</w:t>
      </w:r>
      <w:r>
        <w:rPr>
          <w:rFonts w:ascii="宋体" w:hAnsi="宋体" w:cs="宋体"/>
        </w:rPr>
        <w:br w:type="textWrapping"/>
      </w:r>
      <w:r>
        <w:rPr>
          <w:rFonts w:ascii="宋体" w:hAnsi="宋体" w:cs="宋体"/>
        </w:rPr>
        <w:t>采访：然后一直在罗湖区。</w:t>
      </w:r>
      <w:r>
        <w:rPr>
          <w:rFonts w:ascii="宋体" w:hAnsi="宋体" w:cs="宋体"/>
        </w:rPr>
        <w:br w:type="textWrapping"/>
      </w:r>
      <w:r>
        <w:rPr>
          <w:rFonts w:ascii="宋体" w:hAnsi="宋体" w:cs="宋体"/>
        </w:rPr>
        <w:t>被访：一直在罗湖区。后来</w:t>
      </w:r>
      <w:ins w:id="1" w:author="(๑⃙⃘´༥`๑⃙⃘)" w:date="2023-04-24T14:37:00Z">
        <w:r>
          <w:rPr>
            <w:rFonts w:hint="eastAsia" w:ascii="宋体" w:hAnsi="宋体" w:cs="宋体"/>
          </w:rPr>
          <w:t>又</w:t>
        </w:r>
      </w:ins>
      <w:del w:id="2" w:author="(๑⃙⃘´༥`๑⃙⃘)" w:date="2023-04-24T14:37:00Z">
        <w:r>
          <w:rPr>
            <w:rFonts w:ascii="宋体" w:hAnsi="宋体" w:cs="宋体"/>
          </w:rPr>
          <w:delText>要</w:delText>
        </w:r>
      </w:del>
      <w:r>
        <w:rPr>
          <w:rFonts w:ascii="宋体" w:hAnsi="宋体" w:cs="宋体"/>
        </w:rPr>
        <w:t>在福田区买了房子，要搬到那边去。</w:t>
      </w:r>
      <w:r>
        <w:rPr>
          <w:rFonts w:ascii="宋体" w:hAnsi="宋体" w:cs="宋体"/>
        </w:rPr>
        <w:br w:type="textWrapping"/>
      </w:r>
      <w:r>
        <w:rPr>
          <w:rFonts w:ascii="宋体" w:hAnsi="宋体" w:cs="宋体"/>
        </w:rPr>
        <w:t>采访：就是先是在福田区待了两年，然后到罗湖区，然后最后在福田区买了房子又回去了。</w:t>
      </w:r>
      <w:r>
        <w:rPr>
          <w:rFonts w:ascii="宋体" w:hAnsi="宋体" w:cs="宋体"/>
        </w:rPr>
        <w:br w:type="textWrapping"/>
      </w:r>
      <w:r>
        <w:rPr>
          <w:rFonts w:ascii="宋体" w:hAnsi="宋体" w:cs="宋体"/>
        </w:rPr>
        <w:t>被访：又回到福田区。</w:t>
      </w:r>
      <w:r>
        <w:rPr>
          <w:rFonts w:ascii="宋体" w:hAnsi="宋体" w:cs="宋体"/>
        </w:rPr>
        <w:br w:type="textWrapping"/>
      </w:r>
      <w:r>
        <w:rPr>
          <w:rFonts w:ascii="宋体" w:hAnsi="宋体" w:cs="宋体"/>
        </w:rPr>
        <w:t>采访：最后是在哪里？</w:t>
      </w:r>
      <w:r>
        <w:rPr>
          <w:rFonts w:ascii="宋体" w:hAnsi="宋体" w:cs="宋体"/>
        </w:rPr>
        <w:br w:type="textWrapping"/>
      </w:r>
      <w:r>
        <w:rPr>
          <w:rFonts w:ascii="宋体" w:hAnsi="宋体" w:cs="宋体"/>
        </w:rPr>
        <w:t>被访：后来工作都还在罗湖区的，就是这样子每天来回跑的。</w:t>
      </w:r>
      <w:r>
        <w:rPr>
          <w:rFonts w:hint="eastAsia" w:ascii="宋体" w:hAnsi="宋体" w:cs="宋体"/>
          <w:color w:val="4472C4" w:themeColor="accent1"/>
        </w:rPr>
        <w:t>最开始就是住在梅林呆了俩年左右，然后到罗湖区翠竹那边租房住，后来在梅林买了房子居住在那里几年。后来工作的地方旁边建了新房，我们就又在罗湖买了房子搬回来了。就是一直在罗湖和福田俩边。</w:t>
      </w:r>
      <w:r>
        <w:rPr>
          <w:rFonts w:ascii="宋体" w:hAnsi="宋体" w:cs="宋体"/>
        </w:rPr>
        <w:br w:type="textWrapping"/>
      </w:r>
      <w:r>
        <w:rPr>
          <w:rFonts w:ascii="宋体" w:hAnsi="宋体" w:cs="宋体"/>
        </w:rPr>
        <w:t>采访：您在深圳搬过家吗？就是您搬家会考虑地铁的问题吗？</w:t>
      </w:r>
      <w:r>
        <w:rPr>
          <w:rFonts w:ascii="宋体" w:hAnsi="宋体" w:cs="宋体"/>
        </w:rPr>
        <w:br w:type="textWrapping"/>
      </w:r>
      <w:r>
        <w:rPr>
          <w:rFonts w:ascii="宋体" w:hAnsi="宋体" w:cs="宋体"/>
        </w:rPr>
        <w:t>被访：搬家以前地铁还没开通。</w:t>
      </w:r>
      <w:r>
        <w:rPr>
          <w:rFonts w:hint="eastAsia" w:ascii="宋体" w:hAnsi="宋体" w:cs="宋体"/>
          <w:color w:val="4472C4" w:themeColor="accent1"/>
        </w:rPr>
        <w:t>我们搬的时候都还没有地铁呢，都是后来搬了后地铁才建的。不过有地铁在家旁边还是挺方便的。我们家楼下就是地铁站。</w:t>
      </w:r>
      <w:r>
        <w:rPr>
          <w:rFonts w:ascii="宋体" w:hAnsi="宋体" w:cs="宋体"/>
        </w:rPr>
        <w:br w:type="textWrapping"/>
      </w:r>
      <w:r>
        <w:rPr>
          <w:rFonts w:ascii="宋体" w:hAnsi="宋体" w:cs="宋体"/>
        </w:rPr>
        <w:t>采访：那后来呢？后来搬家会考虑地铁吗？</w:t>
      </w:r>
      <w:r>
        <w:rPr>
          <w:rFonts w:ascii="宋体" w:hAnsi="宋体" w:cs="宋体"/>
        </w:rPr>
        <w:br w:type="textWrapping"/>
      </w:r>
      <w:r>
        <w:rPr>
          <w:rFonts w:ascii="宋体" w:hAnsi="宋体" w:cs="宋体"/>
        </w:rPr>
        <w:t>被访：后来我们要住在东门，</w:t>
      </w:r>
      <w:ins w:id="3" w:author="(๑⃙⃘´༥`๑⃙⃘)" w:date="2023-04-24T14:38:00Z">
        <w:r>
          <w:rPr>
            <w:rFonts w:hint="eastAsia" w:ascii="宋体" w:hAnsi="宋体" w:cs="宋体"/>
          </w:rPr>
          <w:t>东悦名轩</w:t>
        </w:r>
      </w:ins>
      <w:del w:id="4" w:author="(๑⃙⃘´༥`๑⃙⃘)" w:date="2023-04-24T14:38:00Z">
        <w:r>
          <w:rPr>
            <w:rFonts w:ascii="宋体" w:hAnsi="宋体" w:cs="宋体"/>
          </w:rPr>
          <w:delText>东玉门区</w:delText>
        </w:r>
      </w:del>
      <w:r>
        <w:rPr>
          <w:rFonts w:ascii="宋体" w:hAnsi="宋体" w:cs="宋体"/>
        </w:rPr>
        <w:t>。</w:t>
      </w:r>
      <w:r>
        <w:rPr>
          <w:rFonts w:ascii="宋体" w:hAnsi="宋体" w:cs="宋体"/>
        </w:rPr>
        <w:br w:type="textWrapping"/>
      </w:r>
      <w:r>
        <w:rPr>
          <w:rFonts w:ascii="宋体" w:hAnsi="宋体" w:cs="宋体"/>
        </w:rPr>
        <w:t>采访：那时候搬家有想过这个地方是在地铁旁边吗？有考虑地铁方便是吗？</w:t>
      </w:r>
      <w:r>
        <w:rPr>
          <w:rFonts w:ascii="宋体" w:hAnsi="宋体" w:cs="宋体"/>
        </w:rPr>
        <w:br w:type="textWrapping"/>
      </w:r>
      <w:r>
        <w:rPr>
          <w:rFonts w:ascii="宋体" w:hAnsi="宋体" w:cs="宋体"/>
        </w:rPr>
        <w:t>被访：对。</w:t>
      </w:r>
      <w:r>
        <w:rPr>
          <w:rFonts w:ascii="宋体" w:hAnsi="宋体" w:cs="宋体"/>
        </w:rPr>
        <w:br w:type="textWrapping"/>
      </w:r>
      <w:r>
        <w:rPr>
          <w:rFonts w:ascii="宋体" w:hAnsi="宋体" w:cs="宋体"/>
        </w:rPr>
        <w:t>采访：您在地铁初建之前您日常出行路线大概是什么样子的？</w:t>
      </w:r>
      <w:r>
        <w:rPr>
          <w:rFonts w:ascii="宋体" w:hAnsi="宋体" w:cs="宋体"/>
        </w:rPr>
        <w:br w:type="textWrapping"/>
      </w:r>
      <w:r>
        <w:rPr>
          <w:rFonts w:ascii="宋体" w:hAnsi="宋体" w:cs="宋体"/>
        </w:rPr>
        <w:t>被访：</w:t>
      </w:r>
      <w:ins w:id="5" w:author="(๑⃙⃘´༥`๑⃙⃘)" w:date="2023-04-24T14:38:00Z">
        <w:r>
          <w:rPr>
            <w:rFonts w:hint="eastAsia" w:ascii="宋体" w:hAnsi="宋体" w:cs="宋体"/>
          </w:rPr>
          <w:t>日常出行</w:t>
        </w:r>
      </w:ins>
      <w:ins w:id="6" w:author="(๑⃙⃘´༥`๑⃙⃘)" w:date="2023-04-24T14:39:00Z">
        <w:r>
          <w:rPr>
            <w:rFonts w:hint="eastAsia" w:ascii="宋体" w:hAnsi="宋体" w:cs="宋体"/>
          </w:rPr>
          <w:t>吗？</w:t>
        </w:r>
      </w:ins>
      <w:r>
        <w:rPr>
          <w:rFonts w:ascii="宋体" w:hAnsi="宋体" w:cs="宋体"/>
        </w:rPr>
        <w:t>我们很少去外面玩的。</w:t>
      </w:r>
      <w:r>
        <w:rPr>
          <w:rFonts w:ascii="宋体" w:hAnsi="宋体" w:cs="宋体"/>
        </w:rPr>
        <w:br w:type="textWrapping"/>
      </w:r>
      <w:r>
        <w:rPr>
          <w:rFonts w:ascii="宋体" w:hAnsi="宋体" w:cs="宋体"/>
        </w:rPr>
        <w:t>采访：就是平常日常的，工作也行。</w:t>
      </w:r>
      <w:r>
        <w:rPr>
          <w:rFonts w:ascii="宋体" w:hAnsi="宋体" w:cs="宋体"/>
        </w:rPr>
        <w:br w:type="textWrapping"/>
      </w:r>
      <w:r>
        <w:rPr>
          <w:rFonts w:ascii="宋体" w:hAnsi="宋体" w:cs="宋体"/>
        </w:rPr>
        <w:t>被访：在东门到布吉，然后就是到布吉。</w:t>
      </w:r>
      <w:r>
        <w:rPr>
          <w:rFonts w:ascii="宋体" w:hAnsi="宋体" w:cs="宋体"/>
        </w:rPr>
        <w:br w:type="textWrapping"/>
      </w:r>
      <w:r>
        <w:rPr>
          <w:rFonts w:ascii="宋体" w:hAnsi="宋体" w:cs="宋体"/>
        </w:rPr>
        <w:t>采访：就是罗湖到布吉是吗？</w:t>
      </w:r>
      <w:r>
        <w:rPr>
          <w:rFonts w:ascii="宋体" w:hAnsi="宋体" w:cs="宋体"/>
        </w:rPr>
        <w:br w:type="textWrapping"/>
      </w:r>
      <w:r>
        <w:rPr>
          <w:rFonts w:ascii="宋体" w:hAnsi="宋体" w:cs="宋体"/>
        </w:rPr>
        <w:t>被访：对。</w:t>
      </w:r>
      <w:r>
        <w:rPr>
          <w:rFonts w:hint="eastAsia" w:ascii="宋体" w:hAnsi="宋体" w:cs="宋体"/>
          <w:color w:val="4472C4" w:themeColor="accent1"/>
        </w:rPr>
        <w:t>之前就是从罗湖开车去到布吉的厂里，一般不怎么坐地铁。只有我丈夫不在或者没空的时候，我会自己坐地铁去，不过次数比较少。从地铁站走到工作的地方还是有点远的。之前店开在家楼下，所以步行三分钟就到了，也不用乘坐地铁。</w:t>
      </w:r>
      <w:r>
        <w:rPr>
          <w:rFonts w:ascii="宋体" w:hAnsi="宋体" w:cs="宋体"/>
        </w:rPr>
        <w:br w:type="textWrapping"/>
      </w:r>
      <w:r>
        <w:rPr>
          <w:rFonts w:ascii="宋体" w:hAnsi="宋体" w:cs="宋体"/>
        </w:rPr>
        <w:t>采访：这是上下班，如果出去购物呢？聚会之类大概从哪里到哪里？</w:t>
      </w:r>
      <w:r>
        <w:rPr>
          <w:rFonts w:ascii="宋体" w:hAnsi="宋体" w:cs="宋体"/>
        </w:rPr>
        <w:br w:type="textWrapping"/>
      </w:r>
      <w:r>
        <w:rPr>
          <w:rFonts w:ascii="宋体" w:hAnsi="宋体" w:cs="宋体"/>
        </w:rPr>
        <w:t>被访：购物东门，东门步行街</w:t>
      </w:r>
      <w:ins w:id="7" w:author="(๑⃙⃘´༥`๑⃙⃘)" w:date="2023-04-24T14:39:00Z">
        <w:r>
          <w:rPr>
            <w:rFonts w:hint="eastAsia" w:ascii="宋体" w:hAnsi="宋体" w:cs="宋体"/>
          </w:rPr>
          <w:t>，茂业</w:t>
        </w:r>
      </w:ins>
      <w:r>
        <w:rPr>
          <w:rFonts w:ascii="宋体" w:hAnsi="宋体" w:cs="宋体"/>
        </w:rPr>
        <w:t>，太阳广场。</w:t>
      </w:r>
      <w:r>
        <w:rPr>
          <w:rFonts w:hint="eastAsia" w:ascii="宋体" w:hAnsi="宋体" w:cs="宋体"/>
          <w:color w:val="4472C4" w:themeColor="accent1"/>
        </w:rPr>
        <w:t>朋友都在东门，所以我们基本都是步行去的。偶尔去远一点的地方，我们就都是坐地铁吧，很少坐公交，我有点晕车，所以不喜欢坐公交。去的地方也蛮多的，基本都去过。</w:t>
      </w:r>
      <w:r>
        <w:rPr>
          <w:rFonts w:ascii="宋体" w:hAnsi="宋体" w:cs="宋体"/>
        </w:rPr>
        <w:br w:type="textWrapping"/>
      </w:r>
      <w:r>
        <w:rPr>
          <w:rFonts w:ascii="宋体" w:hAnsi="宋体" w:cs="宋体"/>
        </w:rPr>
        <w:t>采访：这些出行方式是什么？是走路是吧。</w:t>
      </w:r>
      <w:r>
        <w:rPr>
          <w:rFonts w:ascii="宋体" w:hAnsi="宋体" w:cs="宋体"/>
        </w:rPr>
        <w:br w:type="textWrapping"/>
      </w:r>
      <w:r>
        <w:rPr>
          <w:rFonts w:ascii="宋体" w:hAnsi="宋体" w:cs="宋体"/>
        </w:rPr>
        <w:t>被访：对。</w:t>
      </w:r>
      <w:r>
        <w:rPr>
          <w:rFonts w:ascii="宋体" w:hAnsi="宋体" w:cs="宋体"/>
        </w:rPr>
        <w:br w:type="textWrapping"/>
      </w:r>
      <w:r>
        <w:rPr>
          <w:rFonts w:ascii="宋体" w:hAnsi="宋体" w:cs="宋体"/>
        </w:rPr>
        <w:t>采访：然后罗湖到布吉上班呢？是开车吗？</w:t>
      </w:r>
      <w:r>
        <w:rPr>
          <w:rFonts w:ascii="宋体" w:hAnsi="宋体" w:cs="宋体"/>
        </w:rPr>
        <w:br w:type="textWrapping"/>
      </w:r>
      <w:r>
        <w:rPr>
          <w:rFonts w:ascii="宋体" w:hAnsi="宋体" w:cs="宋体"/>
        </w:rPr>
        <w:t>被访：自己开车。</w:t>
      </w:r>
      <w:r>
        <w:rPr>
          <w:rFonts w:ascii="宋体" w:hAnsi="宋体" w:cs="宋体"/>
        </w:rPr>
        <w:br w:type="textWrapping"/>
      </w:r>
      <w:r>
        <w:rPr>
          <w:rFonts w:ascii="宋体" w:hAnsi="宋体" w:cs="宋体"/>
        </w:rPr>
        <w:t>采访：就医之类的呢？就是看医生的话是？</w:t>
      </w:r>
      <w:r>
        <w:rPr>
          <w:rFonts w:ascii="宋体" w:hAnsi="宋体" w:cs="宋体"/>
        </w:rPr>
        <w:br w:type="textWrapping"/>
      </w:r>
      <w:r>
        <w:rPr>
          <w:rFonts w:ascii="宋体" w:hAnsi="宋体" w:cs="宋体"/>
        </w:rPr>
        <w:t>被访：看医生就是人民医院。</w:t>
      </w:r>
      <w:r>
        <w:rPr>
          <w:rFonts w:ascii="宋体" w:hAnsi="宋体" w:cs="宋体"/>
        </w:rPr>
        <w:br w:type="textWrapping"/>
      </w:r>
      <w:r>
        <w:rPr>
          <w:rFonts w:ascii="宋体" w:hAnsi="宋体" w:cs="宋体"/>
        </w:rPr>
        <w:t>采访：一般是怎么样过去的呢？</w:t>
      </w:r>
      <w:r>
        <w:rPr>
          <w:rFonts w:ascii="宋体" w:hAnsi="宋体" w:cs="宋体"/>
        </w:rPr>
        <w:br w:type="textWrapping"/>
      </w:r>
      <w:r>
        <w:rPr>
          <w:rFonts w:ascii="宋体" w:hAnsi="宋体" w:cs="宋体"/>
        </w:rPr>
        <w:t>被访：</w:t>
      </w:r>
      <w:ins w:id="8" w:author="(๑⃙⃘´༥`๑⃙⃘)" w:date="2023-04-24T14:39:00Z">
        <w:r>
          <w:rPr>
            <w:rFonts w:hint="eastAsia" w:ascii="宋体" w:hAnsi="宋体" w:cs="宋体"/>
          </w:rPr>
          <w:t>我们离人民医院很近的，</w:t>
        </w:r>
      </w:ins>
      <w:r>
        <w:rPr>
          <w:rFonts w:ascii="宋体" w:hAnsi="宋体" w:cs="宋体"/>
        </w:rPr>
        <w:t>我们都是走路过去的。</w:t>
      </w:r>
      <w:r>
        <w:rPr>
          <w:rFonts w:hint="eastAsia" w:ascii="宋体" w:hAnsi="宋体" w:cs="宋体"/>
          <w:color w:val="4472C4" w:themeColor="accent1"/>
        </w:rPr>
        <w:t>紧急一点的话，我们就开车。</w:t>
      </w:r>
      <w:r>
        <w:rPr>
          <w:rFonts w:ascii="宋体" w:hAnsi="宋体" w:cs="宋体"/>
        </w:rPr>
        <w:br w:type="textWrapping"/>
      </w:r>
      <w:r>
        <w:rPr>
          <w:rFonts w:ascii="宋体" w:hAnsi="宋体" w:cs="宋体"/>
        </w:rPr>
        <w:t>采访：接送小孩上下学的出行方式是什么呢？</w:t>
      </w:r>
      <w:r>
        <w:rPr>
          <w:rFonts w:ascii="宋体" w:hAnsi="宋体" w:cs="宋体"/>
        </w:rPr>
        <w:br w:type="textWrapping"/>
      </w:r>
      <w:r>
        <w:rPr>
          <w:rFonts w:ascii="宋体" w:hAnsi="宋体" w:cs="宋体"/>
        </w:rPr>
        <w:t>被访：小孩上学我们一般也是走路</w:t>
      </w:r>
      <w:ins w:id="9" w:author="(๑⃙⃘´༥`๑⃙⃘)" w:date="2023-04-24T14:39:00Z">
        <w:r>
          <w:rPr>
            <w:rFonts w:hint="eastAsia" w:ascii="宋体" w:hAnsi="宋体" w:cs="宋体"/>
          </w:rPr>
          <w:t>上学</w:t>
        </w:r>
      </w:ins>
      <w:r>
        <w:rPr>
          <w:rFonts w:ascii="宋体" w:hAnsi="宋体" w:cs="宋体"/>
        </w:rPr>
        <w:t>，很近的。</w:t>
      </w:r>
      <w:r>
        <w:rPr>
          <w:rFonts w:hint="eastAsia" w:ascii="宋体" w:hAnsi="宋体" w:cs="宋体"/>
          <w:color w:val="4472C4" w:themeColor="accent1"/>
        </w:rPr>
        <w:t>像我三个孩子学校都很近，他们上学的时候也不需要我们接送，他们都是自己骑单车或者坐公交，走路去。我孙女的话，小学一二年级的时候还有幼儿园的时候，都是我们开车送过去的，后来大一点也是自己走路或者坐公交上小学，初中就是自己坐地铁。</w:t>
      </w:r>
      <w:r>
        <w:rPr>
          <w:rFonts w:ascii="宋体" w:hAnsi="宋体" w:cs="宋体"/>
        </w:rPr>
        <w:br w:type="textWrapping"/>
      </w:r>
      <w:r>
        <w:rPr>
          <w:rFonts w:ascii="宋体" w:hAnsi="宋体" w:cs="宋体"/>
        </w:rPr>
        <w:t>采访：好。您认为深圳改革开放后的发展可以分为哪些阶段呢？</w:t>
      </w:r>
      <w:r>
        <w:rPr>
          <w:rFonts w:ascii="宋体" w:hAnsi="宋体" w:cs="宋体"/>
        </w:rPr>
        <w:br w:type="textWrapping"/>
      </w:r>
      <w:r>
        <w:rPr>
          <w:rFonts w:ascii="宋体" w:hAnsi="宋体" w:cs="宋体"/>
        </w:rPr>
        <w:t>05：19</w:t>
      </w:r>
      <w:r>
        <w:rPr>
          <w:rFonts w:ascii="宋体" w:hAnsi="宋体" w:cs="宋体"/>
        </w:rPr>
        <w:br w:type="textWrapping"/>
      </w:r>
      <w:r>
        <w:rPr>
          <w:rFonts w:ascii="宋体" w:hAnsi="宋体" w:cs="宋体"/>
        </w:rPr>
        <w:t>被访：刚开始没有地铁，然后地铁要开放了</w:t>
      </w:r>
      <w:ins w:id="10" w:author="(๑⃙⃘´༥`๑⃙⃘)" w:date="2023-04-24T14:40:00Z">
        <w:r>
          <w:rPr>
            <w:rFonts w:hint="eastAsia" w:ascii="宋体" w:hAnsi="宋体" w:cs="宋体"/>
          </w:rPr>
          <w:t>，这个</w:t>
        </w:r>
      </w:ins>
      <w:r>
        <w:rPr>
          <w:rFonts w:ascii="宋体" w:hAnsi="宋体" w:cs="宋体"/>
        </w:rPr>
        <w:t>深圳就很豪华，现在就觉得深圳是一个繁荣的城市。</w:t>
      </w:r>
      <w:r>
        <w:rPr>
          <w:rFonts w:ascii="宋体" w:hAnsi="宋体" w:cs="宋体"/>
        </w:rPr>
        <w:br w:type="textWrapping"/>
      </w:r>
      <w:r>
        <w:rPr>
          <w:rFonts w:ascii="宋体" w:hAnsi="宋体" w:cs="宋体"/>
        </w:rPr>
        <w:t>采访：它主要就是分为两个阶段，一个是地铁开始前和地铁出现后是吗？</w:t>
      </w:r>
      <w:r>
        <w:rPr>
          <w:rFonts w:ascii="宋体" w:hAnsi="宋体" w:cs="宋体"/>
        </w:rPr>
        <w:br w:type="textWrapping"/>
      </w:r>
      <w:r>
        <w:rPr>
          <w:rFonts w:ascii="宋体" w:hAnsi="宋体" w:cs="宋体"/>
        </w:rPr>
        <w:t>被访：对。刚开始我们到深圳的时候还没有几个大商场，后来那么多，还有那些游乐区，</w:t>
      </w:r>
      <w:ins w:id="11" w:author="(๑⃙⃘´༥`๑⃙⃘)" w:date="2023-04-24T14:40:00Z">
        <w:r>
          <w:rPr>
            <w:rFonts w:hint="eastAsia" w:ascii="宋体" w:hAnsi="宋体" w:cs="宋体"/>
          </w:rPr>
          <w:t>现在</w:t>
        </w:r>
      </w:ins>
      <w:r>
        <w:rPr>
          <w:rFonts w:ascii="宋体" w:hAnsi="宋体" w:cs="宋体"/>
        </w:rPr>
        <w:t>都很好，以前都没那么多的。</w:t>
      </w:r>
      <w:r>
        <w:rPr>
          <w:rFonts w:hint="eastAsia" w:ascii="宋体" w:hAnsi="宋体" w:cs="宋体"/>
          <w:color w:val="4472C4" w:themeColor="accent1"/>
        </w:rPr>
        <w:t>地铁出现前，深圳其实还没那么繁荣，感觉是地铁开始修建，建立完成后，深圳就有了一个“质的飞跃”。因为地铁才是大城市的象征，你看北京那个线路多么复杂，那么多。现在深圳的地铁线路也特别多，这不就是往大城市发展呢嘛。而且感觉地铁出现后，深圳的商场公园啊也越来越多，高楼大厦也很多，就是感觉变高级，变繁华了许多。</w:t>
      </w:r>
      <w:r>
        <w:rPr>
          <w:rFonts w:ascii="宋体" w:hAnsi="宋体" w:cs="宋体"/>
        </w:rPr>
        <w:br w:type="textWrapping"/>
      </w:r>
      <w:r>
        <w:rPr>
          <w:rFonts w:ascii="宋体" w:hAnsi="宋体" w:cs="宋体"/>
        </w:rPr>
        <w:t>采访：在一共分为两个阶段，就是没有地铁的时候，深圳的中心有几个呢？就是它的中心在哪里？市中心。</w:t>
      </w:r>
      <w:r>
        <w:rPr>
          <w:rFonts w:ascii="宋体" w:hAnsi="宋体" w:cs="宋体"/>
        </w:rPr>
        <w:br w:type="textWrapping"/>
      </w:r>
      <w:r>
        <w:rPr>
          <w:rFonts w:ascii="宋体" w:hAnsi="宋体" w:cs="宋体"/>
        </w:rPr>
        <w:t>被访：市中心是在东门的。</w:t>
      </w:r>
      <w:r>
        <w:rPr>
          <w:rFonts w:hint="eastAsia" w:ascii="宋体" w:hAnsi="宋体" w:cs="宋体"/>
          <w:color w:val="4472C4" w:themeColor="accent1"/>
        </w:rPr>
        <w:t>东门之前还是很繁华的，小吃街、太阳百货、白马服装批发市场之类的，特别多人来，提到逛街，大家应该都是说来东门的。当时东门的房价也比较贵，那里什么都比较齐全，什么商场、公园、学校都比较聚集和齐全。深圳中学就在我家旁边，所以我们那栋楼也有很多深中的孩子住在这里。还有些家长陪读的也在这里，非常抢手。</w:t>
      </w:r>
      <w:r>
        <w:rPr>
          <w:rFonts w:ascii="宋体" w:hAnsi="宋体" w:cs="宋体"/>
        </w:rPr>
        <w:br w:type="textWrapping"/>
      </w:r>
      <w:r>
        <w:rPr>
          <w:rFonts w:ascii="宋体" w:hAnsi="宋体" w:cs="宋体"/>
        </w:rPr>
        <w:t>采访：那它的边缘区域在哪儿？比如说什么工业区还有办公区都是在哪些区呢？比如说福田区、罗湖区那些。</w:t>
      </w:r>
      <w:r>
        <w:rPr>
          <w:rFonts w:ascii="宋体" w:hAnsi="宋体" w:cs="宋体"/>
        </w:rPr>
        <w:br w:type="textWrapping"/>
      </w:r>
      <w:r>
        <w:rPr>
          <w:rFonts w:ascii="宋体" w:hAnsi="宋体" w:cs="宋体"/>
        </w:rPr>
        <w:t>被访：办公区一般大概罗湖区多一点，在福田应该办公区</w:t>
      </w:r>
      <w:ins w:id="12" w:author="(๑⃙⃘´༥`๑⃙⃘)" w:date="2023-04-24T14:41:00Z">
        <w:r>
          <w:rPr>
            <w:rFonts w:hint="eastAsia" w:ascii="宋体" w:hAnsi="宋体" w:cs="宋体"/>
          </w:rPr>
          <w:t>多一点</w:t>
        </w:r>
      </w:ins>
      <w:del w:id="13" w:author="(๑⃙⃘´༥`๑⃙⃘)" w:date="2023-04-24T14:41:00Z">
        <w:r>
          <w:rPr>
            <w:rFonts w:ascii="宋体" w:hAnsi="宋体" w:cs="宋体"/>
          </w:rPr>
          <w:delText>都有</w:delText>
        </w:r>
      </w:del>
      <w:r>
        <w:rPr>
          <w:rFonts w:ascii="宋体" w:hAnsi="宋体" w:cs="宋体"/>
        </w:rPr>
        <w:t>。</w:t>
      </w:r>
      <w:r>
        <w:rPr>
          <w:rFonts w:hint="eastAsia" w:ascii="宋体" w:hAnsi="宋体" w:cs="宋体"/>
          <w:color w:val="4472C4" w:themeColor="accent1"/>
        </w:rPr>
        <w:t>不过我们开电器店的倒不太清楚在哪里，应该是这俩个区域比较多吧。东门就特别多人上班。</w:t>
      </w:r>
      <w:r>
        <w:rPr>
          <w:rFonts w:ascii="宋体" w:hAnsi="宋体" w:cs="宋体"/>
        </w:rPr>
        <w:br w:type="textWrapping"/>
      </w:r>
      <w:r>
        <w:rPr>
          <w:rFonts w:ascii="宋体" w:hAnsi="宋体" w:cs="宋体"/>
        </w:rPr>
        <w:t>采访：没有地铁的时候，您认为深圳最边缘的地方是哪个地方？</w:t>
      </w:r>
      <w:r>
        <w:rPr>
          <w:rFonts w:ascii="宋体" w:hAnsi="宋体" w:cs="宋体"/>
        </w:rPr>
        <w:br w:type="textWrapping"/>
      </w:r>
      <w:r>
        <w:rPr>
          <w:rFonts w:ascii="宋体" w:hAnsi="宋体" w:cs="宋体"/>
        </w:rPr>
        <w:t>被访：关外那边，那些就是边缘了。南山那边都好像是边缘。</w:t>
      </w:r>
      <w:r>
        <w:rPr>
          <w:rFonts w:hint="eastAsia" w:ascii="宋体" w:hAnsi="宋体" w:cs="宋体"/>
          <w:color w:val="4472C4" w:themeColor="accent1"/>
        </w:rPr>
        <w:t>当时觉得深圳关外就是边缘了吧，龙华、宝安那边都挺远的，没有必要的话我们基本不会去的。感觉都跟我们去惠州、东莞差不多的感觉。</w:t>
      </w:r>
      <w:r>
        <w:rPr>
          <w:rFonts w:ascii="宋体" w:hAnsi="宋体" w:cs="宋体"/>
        </w:rPr>
        <w:br w:type="textWrapping"/>
      </w:r>
      <w:r>
        <w:rPr>
          <w:rFonts w:ascii="宋体" w:hAnsi="宋体" w:cs="宋体"/>
        </w:rPr>
        <w:t>采访：现在有地铁后您认为的市中心是哪里呢？</w:t>
      </w:r>
      <w:r>
        <w:rPr>
          <w:rFonts w:ascii="宋体" w:hAnsi="宋体" w:cs="宋体"/>
        </w:rPr>
        <w:br w:type="textWrapping"/>
      </w:r>
      <w:r>
        <w:rPr>
          <w:rFonts w:ascii="宋体" w:hAnsi="宋体" w:cs="宋体"/>
        </w:rPr>
        <w:t>被访：现在是福田那边吧。</w:t>
      </w:r>
      <w:r>
        <w:rPr>
          <w:rFonts w:hint="eastAsia" w:ascii="宋体" w:hAnsi="宋体" w:cs="宋体"/>
          <w:color w:val="4472C4" w:themeColor="accent1"/>
        </w:rPr>
        <w:t>福田商场变得特别多，然后公园那些建设的很好。你像我们经常跳广场舞的，去福田公园那里跳了几次，还是跟罗湖不一样。罗湖的儿童公园和人民公园就比较旧了，福田那边公园就很漂亮，很干净。感觉现在很多活动也都是在福田举办的，罗湖很少了。我们每次去比赛都要去福田、南山那边比赛，很少在罗湖了。</w:t>
      </w:r>
      <w:r>
        <w:rPr>
          <w:rFonts w:ascii="宋体" w:hAnsi="宋体" w:cs="宋体"/>
        </w:rPr>
        <w:br w:type="textWrapping"/>
      </w:r>
      <w:r>
        <w:rPr>
          <w:rFonts w:ascii="宋体" w:hAnsi="宋体" w:cs="宋体"/>
        </w:rPr>
        <w:t>采访：现在大家的购物休闲场所是在哪里呢？就是中心聚集在哪里呢？</w:t>
      </w:r>
      <w:r>
        <w:rPr>
          <w:rFonts w:ascii="宋体" w:hAnsi="宋体" w:cs="宋体"/>
        </w:rPr>
        <w:br w:type="textWrapping"/>
      </w:r>
      <w:r>
        <w:rPr>
          <w:rFonts w:ascii="宋体" w:hAnsi="宋体" w:cs="宋体"/>
        </w:rPr>
        <w:t>被访：聚集还是在东门，</w:t>
      </w:r>
      <w:ins w:id="14" w:author="(๑⃙⃘´༥`๑⃙⃘)" w:date="2023-04-24T14:41:00Z">
        <w:r>
          <w:rPr>
            <w:rFonts w:hint="eastAsia" w:ascii="宋体" w:hAnsi="宋体" w:cs="宋体"/>
          </w:rPr>
          <w:t>罗湖</w:t>
        </w:r>
      </w:ins>
      <w:del w:id="15" w:author="(๑⃙⃘´༥`๑⃙⃘)" w:date="2023-04-24T14:41:00Z">
        <w:r>
          <w:rPr>
            <w:rFonts w:ascii="宋体" w:hAnsi="宋体" w:cs="宋体"/>
          </w:rPr>
          <w:delText>龙湖</w:delText>
        </w:r>
      </w:del>
      <w:r>
        <w:rPr>
          <w:rFonts w:ascii="宋体" w:hAnsi="宋体" w:cs="宋体"/>
        </w:rPr>
        <w:t>也不错。</w:t>
      </w:r>
      <w:r>
        <w:rPr>
          <w:rFonts w:ascii="宋体" w:hAnsi="宋体" w:cs="宋体"/>
        </w:rPr>
        <w:br w:type="textWrapping"/>
      </w:r>
      <w:r>
        <w:rPr>
          <w:rFonts w:ascii="宋体" w:hAnsi="宋体" w:cs="宋体"/>
        </w:rPr>
        <w:t>采访：工业区呢？办公的地方。</w:t>
      </w:r>
      <w:r>
        <w:rPr>
          <w:rFonts w:ascii="宋体" w:hAnsi="宋体" w:cs="宋体"/>
        </w:rPr>
        <w:br w:type="textWrapping"/>
      </w:r>
      <w:r>
        <w:rPr>
          <w:rFonts w:ascii="宋体" w:hAnsi="宋体" w:cs="宋体"/>
        </w:rPr>
        <w:t>被访：工业区布吉那里吧，布吉南山那边</w:t>
      </w:r>
      <w:ins w:id="16" w:author="(๑⃙⃘´༥`๑⃙⃘)" w:date="2023-04-24T14:42:00Z">
        <w:r>
          <w:rPr>
            <w:rFonts w:hint="eastAsia" w:ascii="宋体" w:hAnsi="宋体" w:cs="宋体"/>
          </w:rPr>
          <w:t>，工业区不是很多的吗</w:t>
        </w:r>
      </w:ins>
      <w:r>
        <w:rPr>
          <w:rFonts w:ascii="宋体" w:hAnsi="宋体" w:cs="宋体"/>
        </w:rPr>
        <w:t>。</w:t>
      </w:r>
      <w:r>
        <w:rPr>
          <w:rFonts w:hint="eastAsia" w:ascii="宋体" w:hAnsi="宋体" w:cs="宋体"/>
          <w:color w:val="4472C4" w:themeColor="accent1"/>
        </w:rPr>
        <w:t>布吉龙岗那边很多厂子呢，做什么的都有，南山应该是偏电子吧。龙岗厂子特别多，感觉我们厂旁边都是厂子呢。有时候厂里零件不够的话，就会去附近的厂买几个回来来应急，还蛮方便的。因为我们是开电器厂的，所以我们也经常会送货到南山那边，所以我觉得南山那边工业区还蛮多的。</w:t>
      </w:r>
      <w:r>
        <w:rPr>
          <w:rFonts w:ascii="宋体" w:hAnsi="宋体" w:cs="宋体"/>
        </w:rPr>
        <w:br w:type="textWrapping"/>
      </w:r>
      <w:r>
        <w:rPr>
          <w:rFonts w:ascii="宋体" w:hAnsi="宋体" w:cs="宋体"/>
        </w:rPr>
        <w:t>采访：现在有地铁了，现在深圳最边缘地方您认为是哪里呢？边缘区域。</w:t>
      </w:r>
      <w:r>
        <w:rPr>
          <w:rFonts w:ascii="宋体" w:hAnsi="宋体" w:cs="宋体"/>
        </w:rPr>
        <w:br w:type="textWrapping"/>
      </w:r>
      <w:r>
        <w:rPr>
          <w:rFonts w:ascii="宋体" w:hAnsi="宋体" w:cs="宋体"/>
        </w:rPr>
        <w:t>被访：有地铁了，龙岗那边好像地铁也</w:t>
      </w:r>
      <w:ins w:id="17" w:author="(๑⃙⃘´༥`๑⃙⃘)" w:date="2023-04-24T14:42:00Z">
        <w:r>
          <w:rPr>
            <w:rFonts w:hint="eastAsia" w:ascii="宋体" w:hAnsi="宋体" w:cs="宋体"/>
          </w:rPr>
          <w:t>通</w:t>
        </w:r>
      </w:ins>
      <w:del w:id="18" w:author="(๑⃙⃘´༥`๑⃙⃘)" w:date="2023-04-24T14:42:00Z">
        <w:r>
          <w:rPr>
            <w:rFonts w:ascii="宋体" w:hAnsi="宋体" w:cs="宋体"/>
          </w:rPr>
          <w:delText>空</w:delText>
        </w:r>
      </w:del>
      <w:r>
        <w:rPr>
          <w:rFonts w:ascii="宋体" w:hAnsi="宋体" w:cs="宋体"/>
        </w:rPr>
        <w:t>了。</w:t>
      </w:r>
      <w:r>
        <w:rPr>
          <w:rFonts w:ascii="宋体" w:hAnsi="宋体" w:cs="宋体"/>
        </w:rPr>
        <w:br w:type="textWrapping"/>
      </w:r>
      <w:r>
        <w:rPr>
          <w:rFonts w:ascii="宋体" w:hAnsi="宋体" w:cs="宋体"/>
        </w:rPr>
        <w:t>采访：就是边缘区。</w:t>
      </w:r>
      <w:r>
        <w:rPr>
          <w:rFonts w:ascii="宋体" w:hAnsi="宋体" w:cs="宋体"/>
        </w:rPr>
        <w:br w:type="textWrapping"/>
      </w:r>
      <w:r>
        <w:rPr>
          <w:rFonts w:ascii="宋体" w:hAnsi="宋体" w:cs="宋体"/>
        </w:rPr>
        <w:t>被访：龙岗那边是，</w:t>
      </w:r>
      <w:ins w:id="19" w:author="(๑⃙⃘´༥`๑⃙⃘)" w:date="2023-04-24T14:42:00Z">
        <w:r>
          <w:rPr>
            <w:rFonts w:hint="eastAsia" w:ascii="宋体" w:hAnsi="宋体" w:cs="宋体"/>
          </w:rPr>
          <w:t>松岗</w:t>
        </w:r>
      </w:ins>
      <w:del w:id="20" w:author="(๑⃙⃘´༥`๑⃙⃘)" w:date="2023-04-24T14:42:00Z">
        <w:r>
          <w:rPr>
            <w:rFonts w:ascii="宋体" w:hAnsi="宋体" w:cs="宋体"/>
          </w:rPr>
          <w:delText>凤冈</w:delText>
        </w:r>
      </w:del>
      <w:r>
        <w:rPr>
          <w:rFonts w:ascii="宋体" w:hAnsi="宋体" w:cs="宋体"/>
        </w:rPr>
        <w:t>那边</w:t>
      </w:r>
      <w:del w:id="21" w:author="(๑⃙⃘´༥`๑⃙⃘)" w:date="2023-04-24T14:42:00Z">
        <w:r>
          <w:rPr>
            <w:rFonts w:ascii="宋体" w:hAnsi="宋体" w:cs="宋体"/>
          </w:rPr>
          <w:delText>会有一点</w:delText>
        </w:r>
      </w:del>
      <w:ins w:id="22" w:author="(๑⃙⃘´༥`๑⃙⃘)" w:date="2023-04-24T14:42:00Z">
        <w:r>
          <w:rPr>
            <w:rFonts w:hint="eastAsia" w:ascii="宋体" w:hAnsi="宋体" w:cs="宋体"/>
          </w:rPr>
          <w:t>也边缘一点</w:t>
        </w:r>
      </w:ins>
      <w:r>
        <w:rPr>
          <w:rFonts w:ascii="宋体" w:hAnsi="宋体" w:cs="宋体"/>
        </w:rPr>
        <w:t>吧。</w:t>
      </w:r>
      <w:r>
        <w:rPr>
          <w:rFonts w:ascii="宋体" w:hAnsi="宋体" w:cs="宋体"/>
        </w:rPr>
        <w:br w:type="textWrapping"/>
      </w:r>
      <w:r>
        <w:rPr>
          <w:rFonts w:ascii="宋体" w:hAnsi="宋体" w:cs="宋体"/>
        </w:rPr>
        <w:t>采访：还有吗？比如说</w:t>
      </w:r>
      <w:ins w:id="23" w:author="(๑⃙⃘´༥`๑⃙⃘)" w:date="2023-04-24T14:42:00Z">
        <w:r>
          <w:rPr>
            <w:rFonts w:hint="eastAsia" w:ascii="宋体" w:hAnsi="宋体" w:cs="宋体"/>
          </w:rPr>
          <w:t>大鹏</w:t>
        </w:r>
      </w:ins>
      <w:del w:id="24" w:author="(๑⃙⃘´༥`๑⃙⃘)" w:date="2023-04-24T14:42:00Z">
        <w:r>
          <w:rPr>
            <w:rFonts w:ascii="宋体" w:hAnsi="宋体" w:cs="宋体"/>
          </w:rPr>
          <w:delText>大棚</w:delText>
        </w:r>
      </w:del>
      <w:r>
        <w:rPr>
          <w:rFonts w:ascii="宋体" w:hAnsi="宋体" w:cs="宋体"/>
        </w:rPr>
        <w:t>、光明、</w:t>
      </w:r>
      <w:ins w:id="25" w:author="(๑⃙⃘´༥`๑⃙⃘)" w:date="2023-04-24T14:42:00Z">
        <w:r>
          <w:rPr>
            <w:rFonts w:hint="eastAsia" w:ascii="宋体" w:hAnsi="宋体" w:cs="宋体"/>
          </w:rPr>
          <w:t>坪山</w:t>
        </w:r>
      </w:ins>
      <w:del w:id="26" w:author="(๑⃙⃘´༥`๑⃙⃘)" w:date="2023-04-24T14:42:00Z">
        <w:r>
          <w:rPr>
            <w:rFonts w:ascii="宋体" w:hAnsi="宋体" w:cs="宋体"/>
          </w:rPr>
          <w:delText>平山</w:delText>
        </w:r>
      </w:del>
      <w:r>
        <w:rPr>
          <w:rFonts w:ascii="宋体" w:hAnsi="宋体" w:cs="宋体"/>
        </w:rPr>
        <w:t>。</w:t>
      </w:r>
      <w:r>
        <w:rPr>
          <w:rFonts w:ascii="宋体" w:hAnsi="宋体" w:cs="宋体"/>
        </w:rPr>
        <w:br w:type="textWrapping"/>
      </w:r>
      <w:r>
        <w:rPr>
          <w:rFonts w:ascii="宋体" w:hAnsi="宋体" w:cs="宋体"/>
        </w:rPr>
        <w:t>被访：光明那边，那些就边缘一点。</w:t>
      </w:r>
      <w:r>
        <w:rPr>
          <w:rFonts w:hint="eastAsia" w:ascii="宋体" w:hAnsi="宋体" w:cs="宋体"/>
          <w:color w:val="4472C4" w:themeColor="accent1"/>
        </w:rPr>
        <w:t>之前去光明比赛，坐地铁坐了一个多钟实在是太久了，还没到那比赛都给我们弄累了。然后那里的地铁站离我们比赛的场馆也有点远。就是挺偏远的，去一次后就不想去了。</w:t>
      </w:r>
      <w:r>
        <w:rPr>
          <w:rFonts w:ascii="宋体" w:hAnsi="宋体" w:cs="宋体"/>
        </w:rPr>
        <w:br w:type="textWrapping"/>
      </w:r>
      <w:r>
        <w:rPr>
          <w:rFonts w:ascii="宋体" w:hAnsi="宋体" w:cs="宋体"/>
        </w:rPr>
        <w:t>采访：您认为深圳哪些地方因为地铁的开通发生了比较大的转变？</w:t>
      </w:r>
      <w:r>
        <w:rPr>
          <w:rFonts w:ascii="宋体" w:hAnsi="宋体" w:cs="宋体"/>
        </w:rPr>
        <w:br w:type="textWrapping"/>
      </w:r>
      <w:r>
        <w:rPr>
          <w:rFonts w:ascii="宋体" w:hAnsi="宋体" w:cs="宋体"/>
        </w:rPr>
        <w:t>被访：东门，东门那个老街那里，东门每天上下班</w:t>
      </w:r>
      <w:ins w:id="27" w:author="(๑⃙⃘´༥`๑⃙⃘)" w:date="2023-04-24T14:42:00Z">
        <w:r>
          <w:rPr>
            <w:rFonts w:hint="eastAsia" w:ascii="宋体" w:hAnsi="宋体" w:cs="宋体"/>
          </w:rPr>
          <w:t>很拥挤的</w:t>
        </w:r>
      </w:ins>
      <w:r>
        <w:rPr>
          <w:rFonts w:ascii="宋体" w:hAnsi="宋体" w:cs="宋体"/>
        </w:rPr>
        <w:t>。</w:t>
      </w:r>
      <w:r>
        <w:rPr>
          <w:rFonts w:ascii="宋体" w:hAnsi="宋体" w:cs="宋体"/>
        </w:rPr>
        <w:br w:type="textWrapping"/>
      </w:r>
      <w:r>
        <w:rPr>
          <w:rFonts w:ascii="宋体" w:hAnsi="宋体" w:cs="宋体"/>
        </w:rPr>
        <w:t>采访：以前不是吗？</w:t>
      </w:r>
      <w:r>
        <w:rPr>
          <w:rFonts w:ascii="宋体" w:hAnsi="宋体" w:cs="宋体"/>
        </w:rPr>
        <w:br w:type="textWrapping"/>
      </w:r>
      <w:r>
        <w:rPr>
          <w:rFonts w:ascii="宋体" w:hAnsi="宋体" w:cs="宋体"/>
        </w:rPr>
        <w:t>被访：以前也是，地铁开通了就是老街那里地铁是拥挤的。</w:t>
      </w:r>
      <w:r>
        <w:rPr>
          <w:rFonts w:ascii="宋体" w:hAnsi="宋体" w:cs="宋体"/>
        </w:rPr>
        <w:br w:type="textWrapping"/>
      </w:r>
      <w:r>
        <w:rPr>
          <w:rFonts w:ascii="宋体" w:hAnsi="宋体" w:cs="宋体"/>
        </w:rPr>
        <w:t>采访：地铁没开通的时候，老街是怎样子的呢？</w:t>
      </w:r>
      <w:r>
        <w:rPr>
          <w:rFonts w:ascii="宋体" w:hAnsi="宋体" w:cs="宋体"/>
        </w:rPr>
        <w:br w:type="textWrapping"/>
      </w:r>
      <w:r>
        <w:rPr>
          <w:rFonts w:ascii="宋体" w:hAnsi="宋体" w:cs="宋体"/>
        </w:rPr>
        <w:t>被访：没开通的时候老街都是他们人家都是走路，没有地铁。</w:t>
      </w:r>
      <w:r>
        <w:rPr>
          <w:rFonts w:hint="eastAsia" w:ascii="宋体" w:hAnsi="宋体" w:cs="宋体"/>
          <w:color w:val="4472C4" w:themeColor="accent1"/>
        </w:rPr>
        <w:t>老街那里本来就比较小，最开始地铁刚建好没多久的时候，老街更拥挤了，我们以前04年之前吧，也在老街开过服装店，生意特别好，后来非典吧，房租太贵了才坚持不下去了。之后地铁越建越多，来老街的人也就少了。</w:t>
      </w:r>
      <w:r>
        <w:rPr>
          <w:rFonts w:ascii="宋体" w:hAnsi="宋体" w:cs="宋体"/>
        </w:rPr>
        <w:br w:type="textWrapping"/>
      </w:r>
      <w:r>
        <w:rPr>
          <w:rFonts w:ascii="宋体" w:hAnsi="宋体" w:cs="宋体"/>
        </w:rPr>
        <w:t>采访：那他们一般是干什么呢？卖衣服、卖吃的？</w:t>
      </w:r>
      <w:r>
        <w:rPr>
          <w:rFonts w:ascii="宋体" w:hAnsi="宋体" w:cs="宋体"/>
        </w:rPr>
        <w:br w:type="textWrapping"/>
      </w:r>
      <w:r>
        <w:rPr>
          <w:rFonts w:ascii="宋体" w:hAnsi="宋体" w:cs="宋体"/>
        </w:rPr>
        <w:t>被访：对。</w:t>
      </w:r>
      <w:r>
        <w:rPr>
          <w:rFonts w:hint="eastAsia" w:ascii="宋体" w:hAnsi="宋体" w:cs="宋体"/>
          <w:color w:val="4472C4" w:themeColor="accent1"/>
        </w:rPr>
        <w:t>就以前没有地铁的时候，大家都是坐巴士，开车过来，所以东门路况每天都特别差，老是堵车，就是老街那边，东门街道那里，几乎每天都堵车。之前管理还不好，好多人为了来这边逛街，还会停在我们家楼下停车场，导致我们回家都找不到停车位。大家都来东门逛街工作所以人很多。一般都是卖衣服和卖吃的，还有特别多乞讨的，每天都在乞讨，其实他们说不定比我们还有钱呢。之前看到警察给我们曝光，就是说他们都在一个村里住，然后好多人还是自己开车过来“上班”。现在还好，被整治的很好。乞讨的人少了很多了。</w:t>
      </w:r>
      <w:r>
        <w:rPr>
          <w:rFonts w:ascii="宋体" w:hAnsi="宋体" w:cs="宋体"/>
        </w:rPr>
        <w:br w:type="textWrapping"/>
      </w:r>
      <w:r>
        <w:rPr>
          <w:rFonts w:ascii="宋体" w:hAnsi="宋体" w:cs="宋体"/>
        </w:rPr>
        <w:t>采访：还有什么地方吗？就是因为地铁的出现发生了改变呢？就是地铁的开通。</w:t>
      </w:r>
      <w:r>
        <w:rPr>
          <w:rFonts w:ascii="宋体" w:hAnsi="宋体" w:cs="宋体"/>
        </w:rPr>
        <w:br w:type="textWrapping"/>
      </w:r>
      <w:r>
        <w:rPr>
          <w:rFonts w:ascii="宋体" w:hAnsi="宋体" w:cs="宋体"/>
        </w:rPr>
        <w:t>被访：地铁开通就随便到哪里都方便</w:t>
      </w:r>
      <w:ins w:id="28" w:author="(๑⃙⃘´༥`๑⃙⃘)" w:date="2023-04-24T14:43:00Z">
        <w:r>
          <w:rPr>
            <w:rFonts w:hint="eastAsia" w:ascii="宋体" w:hAnsi="宋体" w:cs="宋体"/>
          </w:rPr>
          <w:t>，是不是啊</w:t>
        </w:r>
      </w:ins>
      <w:r>
        <w:rPr>
          <w:rFonts w:ascii="宋体" w:hAnsi="宋体" w:cs="宋体"/>
        </w:rPr>
        <w:t>。</w:t>
      </w:r>
      <w:r>
        <w:rPr>
          <w:rFonts w:ascii="宋体" w:hAnsi="宋体" w:cs="宋体"/>
        </w:rPr>
        <w:br w:type="textWrapping"/>
      </w:r>
      <w:r>
        <w:rPr>
          <w:rFonts w:ascii="宋体" w:hAnsi="宋体" w:cs="宋体"/>
        </w:rPr>
        <w:t>10：06</w:t>
      </w:r>
      <w:r>
        <w:rPr>
          <w:rFonts w:ascii="宋体" w:hAnsi="宋体" w:cs="宋体"/>
        </w:rPr>
        <w:br w:type="textWrapping"/>
      </w:r>
      <w:r>
        <w:rPr>
          <w:rFonts w:ascii="宋体" w:hAnsi="宋体" w:cs="宋体"/>
        </w:rPr>
        <w:t>采访：就是比如说松岗以前不是没有地铁嘛，然后大家去松岗都要开车，现在因为地铁的开通，去松岗工作的人也多了，这就是一个转变，深圳还有哪些地方像松岗一样发生这样子较大的转变呢？</w:t>
      </w:r>
      <w:r>
        <w:rPr>
          <w:rFonts w:ascii="宋体" w:hAnsi="宋体" w:cs="宋体"/>
        </w:rPr>
        <w:br w:type="textWrapping"/>
      </w:r>
      <w:r>
        <w:rPr>
          <w:rFonts w:ascii="宋体" w:hAnsi="宋体" w:cs="宋体"/>
        </w:rPr>
        <w:t>被访：那些关外地铁开通了，我们去关外都是很方便。以前开车有时候上下班都是塞车拥挤的，坐地铁了好一点。</w:t>
      </w:r>
      <w:r>
        <w:rPr>
          <w:rFonts w:hint="eastAsia" w:ascii="宋体" w:hAnsi="宋体" w:cs="宋体"/>
          <w:color w:val="4472C4" w:themeColor="accent1"/>
        </w:rPr>
        <w:t>之前的士还分红绿色的，红色的是在关内开的，绿色是在关外开的。</w:t>
      </w:r>
      <w:r>
        <w:rPr>
          <w:rFonts w:ascii="宋体" w:hAnsi="宋体" w:cs="宋体"/>
        </w:rPr>
        <w:br w:type="textWrapping"/>
      </w:r>
      <w:r>
        <w:rPr>
          <w:rFonts w:ascii="宋体" w:hAnsi="宋体" w:cs="宋体"/>
        </w:rPr>
        <w:t>采访：那您认为这样的转变对于不同的人来说是好还是坏的呢？</w:t>
      </w:r>
      <w:r>
        <w:rPr>
          <w:rFonts w:ascii="宋体" w:hAnsi="宋体" w:cs="宋体"/>
        </w:rPr>
        <w:br w:type="textWrapping"/>
      </w:r>
      <w:r>
        <w:rPr>
          <w:rFonts w:ascii="宋体" w:hAnsi="宋体" w:cs="宋体"/>
        </w:rPr>
        <w:t>被访：那肯定是好的</w:t>
      </w:r>
      <w:ins w:id="29" w:author="(๑⃙⃘´༥`๑⃙⃘)" w:date="2023-04-24T14:43:00Z">
        <w:r>
          <w:rPr>
            <w:rFonts w:hint="eastAsia" w:ascii="宋体" w:hAnsi="宋体" w:cs="宋体"/>
          </w:rPr>
          <w:t>，那</w:t>
        </w:r>
      </w:ins>
      <w:ins w:id="30" w:author="(๑⃙⃘´༥`๑⃙⃘)" w:date="2023-04-24T14:44:00Z">
        <w:r>
          <w:rPr>
            <w:rFonts w:hint="eastAsia" w:ascii="宋体" w:hAnsi="宋体" w:cs="宋体"/>
          </w:rPr>
          <w:t>还有不好的吗</w:t>
        </w:r>
      </w:ins>
      <w:r>
        <w:rPr>
          <w:rFonts w:ascii="宋体" w:hAnsi="宋体" w:cs="宋体"/>
        </w:rPr>
        <w:t>。</w:t>
      </w:r>
      <w:r>
        <w:rPr>
          <w:rFonts w:hint="eastAsia" w:ascii="宋体" w:hAnsi="宋体" w:cs="宋体"/>
          <w:color w:val="4472C4" w:themeColor="accent1"/>
        </w:rPr>
        <w:t>对我们这种不会开车的，地铁就十分方便。不过就是地铁的那个最近的乘车码很麻烦。以前我们都是用地铁卡，比较方便。现在那个乘车码有时候都不知道在哪里找，还是我孩子教了我好几次才会用，对我们这种中老年人不太友好。</w:t>
      </w:r>
      <w:r>
        <w:rPr>
          <w:rFonts w:ascii="宋体" w:hAnsi="宋体" w:cs="宋体"/>
          <w:color w:val="4472C4" w:themeColor="accent1"/>
        </w:rPr>
        <w:br w:type="textWrapping"/>
      </w:r>
      <w:r>
        <w:rPr>
          <w:rFonts w:ascii="宋体" w:hAnsi="宋体" w:cs="宋体"/>
        </w:rPr>
        <w:t>采访：您还记得您第一次乘坐地铁是什么时候吗？大概时间呢？</w:t>
      </w:r>
      <w:r>
        <w:rPr>
          <w:rFonts w:ascii="宋体" w:hAnsi="宋体" w:cs="宋体"/>
        </w:rPr>
        <w:br w:type="textWrapping"/>
      </w:r>
      <w:r>
        <w:rPr>
          <w:rFonts w:ascii="宋体" w:hAnsi="宋体" w:cs="宋体"/>
        </w:rPr>
        <w:t>被访：大概十多年了吧。</w:t>
      </w:r>
      <w:r>
        <w:rPr>
          <w:rFonts w:ascii="宋体" w:hAnsi="宋体" w:cs="宋体"/>
        </w:rPr>
        <w:br w:type="textWrapping"/>
      </w:r>
      <w:r>
        <w:rPr>
          <w:rFonts w:ascii="宋体" w:hAnsi="宋体" w:cs="宋体"/>
        </w:rPr>
        <w:t>采访：十多年前，那就是2010年左右。您还记得在什么地方做的吗？</w:t>
      </w:r>
      <w:r>
        <w:rPr>
          <w:rFonts w:ascii="宋体" w:hAnsi="宋体" w:cs="宋体"/>
        </w:rPr>
        <w:br w:type="textWrapping"/>
      </w:r>
      <w:r>
        <w:rPr>
          <w:rFonts w:ascii="宋体" w:hAnsi="宋体" w:cs="宋体"/>
        </w:rPr>
        <w:t>被访：</w:t>
      </w:r>
      <w:ins w:id="31" w:author="(๑⃙⃘´༥`๑⃙⃘)" w:date="2023-04-24T14:44:00Z">
        <w:r>
          <w:rPr>
            <w:rFonts w:hint="eastAsia" w:ascii="宋体" w:hAnsi="宋体" w:cs="宋体"/>
          </w:rPr>
          <w:t>对，</w:t>
        </w:r>
      </w:ins>
      <w:r>
        <w:rPr>
          <w:rFonts w:ascii="宋体" w:hAnsi="宋体" w:cs="宋体"/>
        </w:rPr>
        <w:t>在东门</w:t>
      </w:r>
      <w:ins w:id="32" w:author="(๑⃙⃘´༥`๑⃙⃘)" w:date="2023-04-24T14:44:00Z">
        <w:r>
          <w:rPr>
            <w:rFonts w:hint="eastAsia" w:ascii="宋体" w:hAnsi="宋体" w:cs="宋体"/>
          </w:rPr>
          <w:t>，我们不就住在东门</w:t>
        </w:r>
      </w:ins>
      <w:r>
        <w:rPr>
          <w:rFonts w:ascii="宋体" w:hAnsi="宋体" w:cs="宋体"/>
        </w:rPr>
        <w:t>。</w:t>
      </w:r>
      <w:r>
        <w:rPr>
          <w:rFonts w:ascii="宋体" w:hAnsi="宋体" w:cs="宋体"/>
        </w:rPr>
        <w:br w:type="textWrapping"/>
      </w:r>
      <w:r>
        <w:rPr>
          <w:rFonts w:ascii="宋体" w:hAnsi="宋体" w:cs="宋体"/>
        </w:rPr>
        <w:t>采访：那您记得和谁一起吗？</w:t>
      </w:r>
      <w:r>
        <w:rPr>
          <w:rFonts w:ascii="宋体" w:hAnsi="宋体" w:cs="宋体"/>
        </w:rPr>
        <w:br w:type="textWrapping"/>
      </w:r>
      <w:r>
        <w:rPr>
          <w:rFonts w:ascii="宋体" w:hAnsi="宋体" w:cs="宋体"/>
        </w:rPr>
        <w:t>被访：和朋友一起出去玩</w:t>
      </w:r>
      <w:ins w:id="33" w:author="(๑⃙⃘´༥`๑⃙⃘)" w:date="2023-04-24T14:44:00Z">
        <w:r>
          <w:rPr>
            <w:rFonts w:hint="eastAsia" w:ascii="宋体" w:hAnsi="宋体" w:cs="宋体"/>
          </w:rPr>
          <w:t>啊，吃个饭</w:t>
        </w:r>
      </w:ins>
      <w:r>
        <w:rPr>
          <w:rFonts w:ascii="宋体" w:hAnsi="宋体" w:cs="宋体"/>
        </w:rPr>
        <w:t>。</w:t>
      </w:r>
      <w:r>
        <w:rPr>
          <w:rFonts w:ascii="宋体" w:hAnsi="宋体" w:cs="宋体"/>
        </w:rPr>
        <w:br w:type="textWrapping"/>
      </w:r>
      <w:r>
        <w:rPr>
          <w:rFonts w:ascii="宋体" w:hAnsi="宋体" w:cs="宋体"/>
        </w:rPr>
        <w:t>采访：那您记得当时的场景是怎么看到那个地铁第一次的感受是什么？</w:t>
      </w:r>
      <w:r>
        <w:rPr>
          <w:rFonts w:ascii="宋体" w:hAnsi="宋体" w:cs="宋体"/>
        </w:rPr>
        <w:br w:type="textWrapping"/>
      </w:r>
      <w:r>
        <w:rPr>
          <w:rFonts w:ascii="宋体" w:hAnsi="宋体" w:cs="宋体"/>
        </w:rPr>
        <w:t>被访：第一次坐地铁感觉是很爽的，比如说下雨天地铁站转地铁不用出来，淋不到雨，也不用晒到太阳，就觉得很舒服，里面要凉快。</w:t>
      </w:r>
      <w:r>
        <w:rPr>
          <w:rFonts w:ascii="宋体" w:hAnsi="宋体" w:cs="宋体"/>
        </w:rPr>
        <w:br w:type="textWrapping"/>
      </w:r>
      <w:r>
        <w:rPr>
          <w:rFonts w:ascii="宋体" w:hAnsi="宋体" w:cs="宋体"/>
        </w:rPr>
        <w:t>采访：还有什么感受吗？</w:t>
      </w:r>
      <w:r>
        <w:rPr>
          <w:rFonts w:ascii="宋体" w:hAnsi="宋体" w:cs="宋体"/>
        </w:rPr>
        <w:br w:type="textWrapping"/>
      </w:r>
      <w:r>
        <w:rPr>
          <w:rFonts w:ascii="宋体" w:hAnsi="宋体" w:cs="宋体"/>
        </w:rPr>
        <w:t>被访：就这个感受了，就是方便，随便到哪里。</w:t>
      </w:r>
      <w:r>
        <w:rPr>
          <w:rFonts w:ascii="宋体" w:hAnsi="宋体" w:cs="宋体"/>
        </w:rPr>
        <w:br w:type="textWrapping"/>
      </w:r>
      <w:r>
        <w:rPr>
          <w:rFonts w:ascii="宋体" w:hAnsi="宋体" w:cs="宋体"/>
        </w:rPr>
        <w:t>采访：还有就是您平常经常坐的地铁线路和起点是哪里呢？</w:t>
      </w:r>
      <w:r>
        <w:rPr>
          <w:rFonts w:ascii="宋体" w:hAnsi="宋体" w:cs="宋体"/>
        </w:rPr>
        <w:br w:type="textWrapping"/>
      </w:r>
      <w:r>
        <w:rPr>
          <w:rFonts w:ascii="宋体" w:hAnsi="宋体" w:cs="宋体"/>
        </w:rPr>
        <w:t>被访：线路这个就</w:t>
      </w:r>
      <w:ins w:id="34" w:author="(๑⃙⃘´༥`๑⃙⃘) [2]" w:date="2023-05-05T11:56:37Z">
        <w:r>
          <w:rPr>
            <w:rFonts w:hint="eastAsia" w:ascii="宋体" w:hAnsi="宋体" w:cs="宋体"/>
            <w:lang w:val="en-US" w:eastAsia="zh-CN"/>
          </w:rPr>
          <w:t>记不清楚</w:t>
        </w:r>
      </w:ins>
      <w:del w:id="35" w:author="(๑⃙⃘´༥`๑⃙⃘) [2]" w:date="2023-05-05T11:56:31Z">
        <w:r>
          <w:rPr>
            <w:rFonts w:ascii="宋体" w:hAnsi="宋体" w:cs="宋体"/>
          </w:rPr>
          <w:delText>不清</w:delText>
        </w:r>
      </w:del>
      <w:del w:id="36" w:author="(๑⃙⃘´༥`๑⃙⃘) [2]" w:date="2023-05-05T11:56:30Z">
        <w:r>
          <w:rPr>
            <w:rFonts w:ascii="宋体" w:hAnsi="宋体" w:cs="宋体"/>
          </w:rPr>
          <w:delText>楚</w:delText>
        </w:r>
      </w:del>
      <w:r>
        <w:rPr>
          <w:rFonts w:ascii="宋体" w:hAnsi="宋体" w:cs="宋体"/>
        </w:rPr>
        <w:t>。</w:t>
      </w:r>
      <w:r>
        <w:rPr>
          <w:rFonts w:ascii="宋体" w:hAnsi="宋体" w:cs="宋体"/>
        </w:rPr>
        <w:br w:type="textWrapping"/>
      </w:r>
      <w:r>
        <w:rPr>
          <w:rFonts w:ascii="宋体" w:hAnsi="宋体" w:cs="宋体"/>
        </w:rPr>
        <w:t>采访：就是东门那条线是吗？</w:t>
      </w:r>
      <w:r>
        <w:rPr>
          <w:rFonts w:ascii="宋体" w:hAnsi="宋体" w:cs="宋体"/>
        </w:rPr>
        <w:br w:type="textWrapping"/>
      </w:r>
      <w:r>
        <w:rPr>
          <w:rFonts w:ascii="宋体" w:hAnsi="宋体" w:cs="宋体"/>
        </w:rPr>
        <w:t>被访：以前都是东门到罗湖，有时候去布吉，就这样，这个是什么线。</w:t>
      </w:r>
      <w:r>
        <w:rPr>
          <w:rFonts w:ascii="宋体" w:hAnsi="宋体" w:cs="宋体"/>
        </w:rPr>
        <w:br w:type="textWrapping"/>
      </w:r>
      <w:r>
        <w:rPr>
          <w:rFonts w:ascii="宋体" w:hAnsi="宋体" w:cs="宋体"/>
        </w:rPr>
        <w:t>采访：3号线。</w:t>
      </w:r>
      <w:r>
        <w:rPr>
          <w:rFonts w:ascii="宋体" w:hAnsi="宋体" w:cs="宋体"/>
        </w:rPr>
        <w:br w:type="textWrapping"/>
      </w:r>
      <w:r>
        <w:rPr>
          <w:rFonts w:ascii="宋体" w:hAnsi="宋体" w:cs="宋体"/>
        </w:rPr>
        <w:t>被访：我都忘了。</w:t>
      </w:r>
      <w:r>
        <w:rPr>
          <w:rFonts w:hint="eastAsia" w:ascii="宋体" w:hAnsi="宋体" w:cs="宋体"/>
          <w:color w:val="4472C4" w:themeColor="accent1"/>
        </w:rPr>
        <w:t>不记得什么线路，我一般都是跟随家人和朋友走，线路太多了，反正是蓝色的那条线。然后我们家是晒布站，工作的地方是布吉站，之后就走路上班了。</w:t>
      </w:r>
      <w:r>
        <w:rPr>
          <w:rFonts w:ascii="宋体" w:hAnsi="宋体" w:cs="宋体"/>
        </w:rPr>
        <w:br w:type="textWrapping"/>
      </w:r>
      <w:r>
        <w:rPr>
          <w:rFonts w:ascii="宋体" w:hAnsi="宋体" w:cs="宋体"/>
        </w:rPr>
        <w:t>采访：工作就是从东门坐到布吉或者是开车是吗？</w:t>
      </w:r>
      <w:r>
        <w:rPr>
          <w:rFonts w:ascii="宋体" w:hAnsi="宋体" w:cs="宋体"/>
        </w:rPr>
        <w:br w:type="textWrapping"/>
      </w:r>
      <w:r>
        <w:rPr>
          <w:rFonts w:ascii="宋体" w:hAnsi="宋体" w:cs="宋体"/>
        </w:rPr>
        <w:t>被访：是。</w:t>
      </w:r>
      <w:r>
        <w:rPr>
          <w:rFonts w:ascii="宋体" w:hAnsi="宋体" w:cs="宋体"/>
        </w:rPr>
        <w:br w:type="textWrapping"/>
      </w:r>
      <w:r>
        <w:rPr>
          <w:rFonts w:ascii="宋体" w:hAnsi="宋体" w:cs="宋体"/>
        </w:rPr>
        <w:t>采访：一般是什么时间坐？</w:t>
      </w:r>
      <w:r>
        <w:rPr>
          <w:rFonts w:ascii="宋体" w:hAnsi="宋体" w:cs="宋体"/>
        </w:rPr>
        <w:br w:type="textWrapping"/>
      </w:r>
      <w:r>
        <w:rPr>
          <w:rFonts w:ascii="宋体" w:hAnsi="宋体" w:cs="宋体"/>
        </w:rPr>
        <w:t>被访：一般上班不开车就</w:t>
      </w:r>
      <w:ins w:id="37" w:author="(๑⃙⃘´༥`๑⃙⃘) [2]" w:date="2023-05-05T11:56:54Z">
        <w:r>
          <w:rPr>
            <w:rFonts w:hint="eastAsia" w:ascii="宋体" w:hAnsi="宋体" w:cs="宋体"/>
            <w:lang w:val="en-US" w:eastAsia="zh-CN"/>
          </w:rPr>
          <w:t>早上</w:t>
        </w:r>
      </w:ins>
      <w:del w:id="38" w:author="(๑⃙⃘´༥`๑⃙⃘) [2]" w:date="2023-05-05T11:56:52Z">
        <w:r>
          <w:rPr>
            <w:rFonts w:ascii="宋体" w:hAnsi="宋体" w:cs="宋体"/>
          </w:rPr>
          <w:delText>上</w:delText>
        </w:r>
      </w:del>
      <w:r>
        <w:rPr>
          <w:rFonts w:ascii="宋体" w:hAnsi="宋体" w:cs="宋体"/>
        </w:rPr>
        <w:t>去坐</w:t>
      </w:r>
      <w:ins w:id="39" w:author="(๑⃙⃘´༥`๑⃙⃘) [2]" w:date="2023-05-05T11:56:56Z">
        <w:r>
          <w:rPr>
            <w:rFonts w:hint="eastAsia" w:ascii="宋体" w:hAnsi="宋体" w:cs="宋体"/>
            <w:lang w:eastAsia="zh-CN"/>
          </w:rPr>
          <w:t>，</w:t>
        </w:r>
      </w:ins>
      <w:ins w:id="40" w:author="(๑⃙⃘´༥`๑⃙⃘) [2]" w:date="2023-05-05T11:56:59Z">
        <w:r>
          <w:rPr>
            <w:rFonts w:hint="eastAsia" w:ascii="宋体" w:hAnsi="宋体" w:cs="宋体"/>
            <w:lang w:val="en-US" w:eastAsia="zh-CN"/>
          </w:rPr>
          <w:t>晚上回来</w:t>
        </w:r>
      </w:ins>
      <w:r>
        <w:rPr>
          <w:rFonts w:ascii="宋体" w:hAnsi="宋体" w:cs="宋体"/>
        </w:rPr>
        <w:t>。</w:t>
      </w:r>
      <w:r>
        <w:rPr>
          <w:rFonts w:ascii="宋体" w:hAnsi="宋体" w:cs="宋体"/>
        </w:rPr>
        <w:br w:type="textWrapping"/>
      </w:r>
      <w:r>
        <w:rPr>
          <w:rFonts w:ascii="宋体" w:hAnsi="宋体" w:cs="宋体"/>
        </w:rPr>
        <w:t>采访：您经常换乘地铁站大概是哪个地铁站呢？</w:t>
      </w:r>
      <w:r>
        <w:rPr>
          <w:rFonts w:ascii="宋体" w:hAnsi="宋体" w:cs="宋体"/>
        </w:rPr>
        <w:br w:type="textWrapping"/>
      </w:r>
      <w:r>
        <w:rPr>
          <w:rFonts w:ascii="宋体" w:hAnsi="宋体" w:cs="宋体"/>
        </w:rPr>
        <w:t>被访：我们到布吉站，东门到布吉站。有时候去福田。</w:t>
      </w:r>
      <w:r>
        <w:rPr>
          <w:rFonts w:hint="eastAsia" w:ascii="宋体" w:hAnsi="宋体" w:cs="宋体"/>
          <w:color w:val="4472C4" w:themeColor="accent1"/>
        </w:rPr>
        <w:t>老街站和晒布站最多</w:t>
      </w:r>
      <w:r>
        <w:rPr>
          <w:rFonts w:ascii="宋体" w:hAnsi="宋体" w:cs="宋体"/>
        </w:rPr>
        <w:br w:type="textWrapping"/>
      </w:r>
      <w:r>
        <w:rPr>
          <w:rFonts w:ascii="宋体" w:hAnsi="宋体" w:cs="宋体"/>
        </w:rPr>
        <w:t>采访：少年宫。</w:t>
      </w:r>
      <w:r>
        <w:rPr>
          <w:rFonts w:ascii="宋体" w:hAnsi="宋体" w:cs="宋体"/>
        </w:rPr>
        <w:br w:type="textWrapping"/>
      </w:r>
      <w:r>
        <w:rPr>
          <w:rFonts w:ascii="宋体" w:hAnsi="宋体" w:cs="宋体"/>
        </w:rPr>
        <w:t>被访：福田</w:t>
      </w:r>
      <w:ins w:id="41" w:author="(๑⃙⃘´༥`๑⃙⃘) [2]" w:date="2023-05-05T11:57:18Z">
        <w:r>
          <w:rPr>
            <w:rFonts w:hint="eastAsia" w:ascii="宋体" w:hAnsi="宋体" w:cs="宋体"/>
            <w:lang w:val="en-US" w:eastAsia="zh-CN"/>
          </w:rPr>
          <w:t>茂业</w:t>
        </w:r>
      </w:ins>
      <w:del w:id="42" w:author="(๑⃙⃘´༥`๑⃙⃘) [2]" w:date="2023-05-05T11:57:16Z">
        <w:r>
          <w:rPr>
            <w:rFonts w:ascii="宋体" w:hAnsi="宋体" w:cs="宋体"/>
          </w:rPr>
          <w:delText>贸易</w:delText>
        </w:r>
      </w:del>
      <w:r>
        <w:rPr>
          <w:rFonts w:ascii="宋体" w:hAnsi="宋体" w:cs="宋体"/>
        </w:rPr>
        <w:t>那边，</w:t>
      </w:r>
      <w:ins w:id="43" w:author="(๑⃙⃘´༥`๑⃙⃘) [2]" w:date="2023-05-05T11:57:21Z">
        <w:r>
          <w:rPr>
            <w:rFonts w:hint="eastAsia" w:ascii="宋体" w:hAnsi="宋体" w:cs="宋体"/>
            <w:lang w:val="en-US" w:eastAsia="zh-CN"/>
          </w:rPr>
          <w:t>电子</w:t>
        </w:r>
      </w:ins>
      <w:del w:id="44" w:author="(๑⃙⃘´༥`๑⃙⃘) [2]" w:date="2023-05-05T11:57:20Z">
        <w:r>
          <w:rPr>
            <w:rFonts w:ascii="宋体" w:hAnsi="宋体" w:cs="宋体"/>
          </w:rPr>
          <w:delText>地</w:delText>
        </w:r>
      </w:del>
      <w:del w:id="45" w:author="(๑⃙⃘´༥`๑⃙⃘) [2]" w:date="2023-05-05T11:57:19Z">
        <w:r>
          <w:rPr>
            <w:rFonts w:ascii="宋体" w:hAnsi="宋体" w:cs="宋体"/>
          </w:rPr>
          <w:delText>质</w:delText>
        </w:r>
      </w:del>
      <w:r>
        <w:rPr>
          <w:rFonts w:ascii="宋体" w:hAnsi="宋体" w:cs="宋体"/>
        </w:rPr>
        <w:t>城那边不知道什么站。</w:t>
      </w:r>
      <w:r>
        <w:rPr>
          <w:rFonts w:ascii="宋体" w:hAnsi="宋体" w:cs="宋体"/>
        </w:rPr>
        <w:br w:type="textWrapping"/>
      </w:r>
      <w:r>
        <w:rPr>
          <w:rFonts w:ascii="宋体" w:hAnsi="宋体" w:cs="宋体"/>
        </w:rPr>
        <w:t>采访：华强北。</w:t>
      </w:r>
      <w:r>
        <w:rPr>
          <w:rFonts w:ascii="宋体" w:hAnsi="宋体" w:cs="宋体"/>
        </w:rPr>
        <w:br w:type="textWrapping"/>
      </w:r>
      <w:r>
        <w:rPr>
          <w:rFonts w:ascii="宋体" w:hAnsi="宋体" w:cs="宋体"/>
        </w:rPr>
        <w:t>被访：对，华强北站。</w:t>
      </w:r>
      <w:r>
        <w:rPr>
          <w:rFonts w:ascii="宋体" w:hAnsi="宋体" w:cs="宋体"/>
        </w:rPr>
        <w:br w:type="textWrapping"/>
      </w:r>
      <w:r>
        <w:rPr>
          <w:rFonts w:ascii="宋体" w:hAnsi="宋体" w:cs="宋体"/>
        </w:rPr>
        <w:t>采访：除此之外就没了是吗？</w:t>
      </w:r>
      <w:r>
        <w:rPr>
          <w:rFonts w:ascii="宋体" w:hAnsi="宋体" w:cs="宋体"/>
        </w:rPr>
        <w:br w:type="textWrapping"/>
      </w:r>
      <w:r>
        <w:rPr>
          <w:rFonts w:ascii="宋体" w:hAnsi="宋体" w:cs="宋体"/>
        </w:rPr>
        <w:t>被访：嗯。</w:t>
      </w:r>
      <w:r>
        <w:rPr>
          <w:rFonts w:ascii="宋体" w:hAnsi="宋体" w:cs="宋体"/>
        </w:rPr>
        <w:br w:type="textWrapping"/>
      </w:r>
      <w:r>
        <w:rPr>
          <w:rFonts w:ascii="宋体" w:hAnsi="宋体" w:cs="宋体"/>
        </w:rPr>
        <w:t>采访：您平常出去玩的时候一般是通过什么来出行的呢？跟朋友聚会出去玩的时候。</w:t>
      </w:r>
      <w:r>
        <w:rPr>
          <w:rFonts w:ascii="宋体" w:hAnsi="宋体" w:cs="宋体"/>
        </w:rPr>
        <w:br w:type="textWrapping"/>
      </w:r>
      <w:r>
        <w:rPr>
          <w:rFonts w:ascii="宋体" w:hAnsi="宋体" w:cs="宋体"/>
        </w:rPr>
        <w:t>被访：出去玩的时候坐地铁。</w:t>
      </w:r>
      <w:r>
        <w:rPr>
          <w:rFonts w:ascii="宋体" w:hAnsi="宋体" w:cs="宋体"/>
        </w:rPr>
        <w:br w:type="textWrapping"/>
      </w:r>
      <w:r>
        <w:rPr>
          <w:rFonts w:ascii="宋体" w:hAnsi="宋体" w:cs="宋体"/>
        </w:rPr>
        <w:t>采访：也坐地铁。比如说大概是从哪儿到哪儿呢？</w:t>
      </w:r>
      <w:r>
        <w:rPr>
          <w:rFonts w:ascii="宋体" w:hAnsi="宋体" w:cs="宋体"/>
        </w:rPr>
        <w:br w:type="textWrapping"/>
      </w:r>
      <w:r>
        <w:rPr>
          <w:rFonts w:ascii="宋体" w:hAnsi="宋体" w:cs="宋体"/>
        </w:rPr>
        <w:t>被访：这个记不清楚。</w:t>
      </w:r>
      <w:r>
        <w:rPr>
          <w:rFonts w:ascii="宋体" w:hAnsi="宋体" w:cs="宋体"/>
        </w:rPr>
        <w:br w:type="textWrapping"/>
      </w:r>
      <w:r>
        <w:rPr>
          <w:rFonts w:ascii="宋体" w:hAnsi="宋体" w:cs="宋体"/>
        </w:rPr>
        <w:t>采访：太多了。</w:t>
      </w:r>
      <w:r>
        <w:rPr>
          <w:rFonts w:ascii="宋体" w:hAnsi="宋体" w:cs="宋体"/>
        </w:rPr>
        <w:br w:type="textWrapping"/>
      </w:r>
      <w:r>
        <w:rPr>
          <w:rFonts w:ascii="宋体" w:hAnsi="宋体" w:cs="宋体"/>
        </w:rPr>
        <w:t>被访：地方太多了。</w:t>
      </w:r>
      <w:r>
        <w:rPr>
          <w:rFonts w:hint="eastAsia" w:ascii="宋体" w:hAnsi="宋体" w:cs="宋体"/>
          <w:color w:val="4472C4" w:themeColor="accent1"/>
        </w:rPr>
        <w:t>比如说那个洪湖站，经常在那里吃饭聚会。还有去侨香站，去山姆买东西。其他的还是不记得了。</w:t>
      </w:r>
      <w:r>
        <w:rPr>
          <w:rFonts w:ascii="宋体" w:hAnsi="宋体" w:cs="宋体"/>
        </w:rPr>
        <w:br w:type="textWrapping"/>
      </w:r>
      <w:r>
        <w:rPr>
          <w:rFonts w:ascii="宋体" w:hAnsi="宋体" w:cs="宋体"/>
        </w:rPr>
        <w:t>采访：一般都是坐地铁是吧？</w:t>
      </w:r>
      <w:r>
        <w:rPr>
          <w:rFonts w:ascii="宋体" w:hAnsi="宋体" w:cs="宋体"/>
        </w:rPr>
        <w:br w:type="textWrapping"/>
      </w:r>
      <w:r>
        <w:rPr>
          <w:rFonts w:ascii="宋体" w:hAnsi="宋体" w:cs="宋体"/>
        </w:rPr>
        <w:t>被访：对。</w:t>
      </w:r>
      <w:r>
        <w:rPr>
          <w:rFonts w:ascii="宋体" w:hAnsi="宋体" w:cs="宋体"/>
        </w:rPr>
        <w:br w:type="textWrapping"/>
      </w:r>
      <w:r>
        <w:rPr>
          <w:rFonts w:ascii="宋体" w:hAnsi="宋体" w:cs="宋体"/>
        </w:rPr>
        <w:t>采访：那个时间大概是什么时候呢？一般出去玩的时候，坐地铁的时间。</w:t>
      </w:r>
      <w:r>
        <w:rPr>
          <w:rFonts w:ascii="宋体" w:hAnsi="宋体" w:cs="宋体"/>
        </w:rPr>
        <w:br w:type="textWrapping"/>
      </w:r>
      <w:r>
        <w:rPr>
          <w:rFonts w:ascii="宋体" w:hAnsi="宋体" w:cs="宋体"/>
        </w:rPr>
        <w:t>被访：都是晚上，白天上班。</w:t>
      </w:r>
      <w:r>
        <w:rPr>
          <w:rFonts w:ascii="宋体" w:hAnsi="宋体" w:cs="宋体"/>
        </w:rPr>
        <w:br w:type="textWrapping"/>
      </w:r>
      <w:r>
        <w:rPr>
          <w:rFonts w:ascii="宋体" w:hAnsi="宋体" w:cs="宋体"/>
        </w:rPr>
        <w:t>采访：您在地铁上一般会做些什么事情呢？</w:t>
      </w:r>
      <w:r>
        <w:rPr>
          <w:rFonts w:ascii="宋体" w:hAnsi="宋体" w:cs="宋体"/>
        </w:rPr>
        <w:br w:type="textWrapping"/>
      </w:r>
      <w:r>
        <w:rPr>
          <w:rFonts w:ascii="宋体" w:hAnsi="宋体" w:cs="宋体"/>
        </w:rPr>
        <w:t>15：06</w:t>
      </w:r>
      <w:r>
        <w:rPr>
          <w:rFonts w:ascii="宋体" w:hAnsi="宋体" w:cs="宋体"/>
        </w:rPr>
        <w:br w:type="textWrapping"/>
      </w:r>
      <w:r>
        <w:rPr>
          <w:rFonts w:ascii="宋体" w:hAnsi="宋体" w:cs="宋体"/>
        </w:rPr>
        <w:t>被访：地铁上有时候那些小孩过来我们要让座，老人过来让座，比如说孕妇这些。</w:t>
      </w:r>
      <w:r>
        <w:rPr>
          <w:rFonts w:ascii="宋体" w:hAnsi="宋体" w:cs="宋体"/>
        </w:rPr>
        <w:br w:type="textWrapping"/>
      </w:r>
      <w:r>
        <w:rPr>
          <w:rFonts w:ascii="宋体" w:hAnsi="宋体" w:cs="宋体"/>
        </w:rPr>
        <w:t>采访：除了这个呢？比如说不是要从罗湖坐到布吉不是要等很久吗？站在地铁站很久吗？站的时候一般会干什么？比如说有人在玩手机，有人在聊天这样子。我们再继续问，您在地铁上会干什么事情，有些人是玩手机，有些人是聊天。</w:t>
      </w:r>
      <w:r>
        <w:rPr>
          <w:rFonts w:ascii="宋体" w:hAnsi="宋体" w:cs="宋体"/>
        </w:rPr>
        <w:br w:type="textWrapping"/>
      </w:r>
      <w:r>
        <w:rPr>
          <w:rFonts w:ascii="宋体" w:hAnsi="宋体" w:cs="宋体"/>
        </w:rPr>
        <w:t>被访：以前就是聊天这种，朋友聊聊天。</w:t>
      </w:r>
      <w:r>
        <w:rPr>
          <w:rFonts w:ascii="宋体" w:hAnsi="宋体" w:cs="宋体"/>
        </w:rPr>
        <w:br w:type="textWrapping"/>
      </w:r>
      <w:r>
        <w:rPr>
          <w:rFonts w:ascii="宋体" w:hAnsi="宋体" w:cs="宋体"/>
        </w:rPr>
        <w:t>采访：您看到别的人一般在干什么呢？</w:t>
      </w:r>
      <w:r>
        <w:rPr>
          <w:rFonts w:ascii="宋体" w:hAnsi="宋体" w:cs="宋体"/>
        </w:rPr>
        <w:br w:type="textWrapping"/>
      </w:r>
      <w:r>
        <w:rPr>
          <w:rFonts w:ascii="宋体" w:hAnsi="宋体" w:cs="宋体"/>
        </w:rPr>
        <w:t>被访：别的人都玩手机。</w:t>
      </w:r>
      <w:r>
        <w:rPr>
          <w:rFonts w:ascii="宋体" w:hAnsi="宋体" w:cs="宋体"/>
        </w:rPr>
        <w:br w:type="textWrapping"/>
      </w:r>
      <w:r>
        <w:rPr>
          <w:rFonts w:ascii="宋体" w:hAnsi="宋体" w:cs="宋体"/>
        </w:rPr>
        <w:t>采访：您在坐地铁的时候有什么让您印象比较深刻的事情吗？开心的也行，不开心的也行，也可以不是发生在你自己身上，是看到别人的也可以。让你印象比较深刻一点。</w:t>
      </w:r>
      <w:r>
        <w:rPr>
          <w:rFonts w:ascii="宋体" w:hAnsi="宋体" w:cs="宋体"/>
        </w:rPr>
        <w:br w:type="textWrapping"/>
      </w:r>
      <w:r>
        <w:rPr>
          <w:rFonts w:ascii="宋体" w:hAnsi="宋体" w:cs="宋体"/>
        </w:rPr>
        <w:t>被访：没有什么深刻的。我们坐地铁的时候都是跟朋友一起坐地铁，聊聊天，没有其他什么事发生被我看到。</w:t>
      </w:r>
      <w:r>
        <w:rPr>
          <w:rFonts w:hint="eastAsia" w:ascii="宋体" w:hAnsi="宋体" w:cs="宋体"/>
          <w:color w:val="4472C4" w:themeColor="accent1"/>
        </w:rPr>
        <w:t>唯一印象深刻点的就是那个一大家子一起赶地铁，结果家长跑上来了，有个小男孩关在外面了。哎哟，一直在哭，工作人员也过来帮忙了。后来好像是家长在下一站下了，又坐回去了。要是没工作人员帮忙，小男孩走丢了可怎么办。</w:t>
      </w:r>
      <w:r>
        <w:rPr>
          <w:rFonts w:ascii="宋体" w:hAnsi="宋体" w:cs="宋体"/>
        </w:rPr>
        <w:br w:type="textWrapping"/>
      </w:r>
      <w:r>
        <w:rPr>
          <w:rFonts w:ascii="宋体" w:hAnsi="宋体" w:cs="宋体"/>
        </w:rPr>
        <w:t>采访：地铁跟其他出行方式比较的话，您觉得地铁出行的特点是什么？有什么优点、有什么缺点，跟自己开车，然后自行车、公交车那样必须的话呢？</w:t>
      </w:r>
      <w:r>
        <w:rPr>
          <w:rFonts w:ascii="宋体" w:hAnsi="宋体" w:cs="宋体"/>
        </w:rPr>
        <w:br w:type="textWrapping"/>
      </w:r>
      <w:r>
        <w:rPr>
          <w:rFonts w:ascii="宋体" w:hAnsi="宋体" w:cs="宋体"/>
        </w:rPr>
        <w:t>被访：那肯定是地铁好。</w:t>
      </w:r>
      <w:r>
        <w:rPr>
          <w:rFonts w:ascii="宋体" w:hAnsi="宋体" w:cs="宋体"/>
        </w:rPr>
        <w:br w:type="textWrapping"/>
      </w:r>
      <w:r>
        <w:rPr>
          <w:rFonts w:ascii="宋体" w:hAnsi="宋体" w:cs="宋体"/>
        </w:rPr>
        <w:t>采访：比如有什么优点呢？</w:t>
      </w:r>
      <w:r>
        <w:rPr>
          <w:rFonts w:ascii="宋体" w:hAnsi="宋体" w:cs="宋体"/>
        </w:rPr>
        <w:br w:type="textWrapping"/>
      </w:r>
      <w:r>
        <w:rPr>
          <w:rFonts w:ascii="宋体" w:hAnsi="宋体" w:cs="宋体"/>
        </w:rPr>
        <w:t>被访：优点就是不塞车，地铁站要凉快，很舒服，我们在外面坐公交车要在外面晒太阳，有时候下雨淋雨，地铁下面就淋不到雨，晒不到太阳，夏天的时候凉快。</w:t>
      </w:r>
      <w:r>
        <w:rPr>
          <w:rFonts w:ascii="宋体" w:hAnsi="宋体" w:cs="宋体"/>
        </w:rPr>
        <w:br w:type="textWrapping"/>
      </w:r>
      <w:r>
        <w:rPr>
          <w:rFonts w:ascii="宋体" w:hAnsi="宋体" w:cs="宋体"/>
        </w:rPr>
        <w:t>采访：您觉得它有什么缺点吗？</w:t>
      </w:r>
      <w:r>
        <w:rPr>
          <w:rFonts w:ascii="宋体" w:hAnsi="宋体" w:cs="宋体"/>
        </w:rPr>
        <w:br w:type="textWrapping"/>
      </w:r>
      <w:r>
        <w:rPr>
          <w:rFonts w:ascii="宋体" w:hAnsi="宋体" w:cs="宋体"/>
        </w:rPr>
        <w:t>被访：没有，我感觉是没有缺点。</w:t>
      </w:r>
      <w:r>
        <w:rPr>
          <w:rFonts w:ascii="宋体" w:hAnsi="宋体" w:cs="宋体"/>
        </w:rPr>
        <w:br w:type="textWrapping"/>
      </w:r>
      <w:r>
        <w:rPr>
          <w:rFonts w:ascii="宋体" w:hAnsi="宋体" w:cs="宋体"/>
        </w:rPr>
        <w:t>采访：那不会有时候它到不了你想去的地方吗？</w:t>
      </w:r>
      <w:r>
        <w:rPr>
          <w:rFonts w:ascii="宋体" w:hAnsi="宋体" w:cs="宋体"/>
        </w:rPr>
        <w:br w:type="textWrapping"/>
      </w:r>
      <w:r>
        <w:rPr>
          <w:rFonts w:ascii="宋体" w:hAnsi="宋体" w:cs="宋体"/>
        </w:rPr>
        <w:t>被访：那肯定有的。到不了想去的地方我们就要安排自己开车了，不坐地铁。</w:t>
      </w:r>
      <w:r>
        <w:rPr>
          <w:rFonts w:ascii="宋体" w:hAnsi="宋体" w:cs="宋体"/>
        </w:rPr>
        <w:br w:type="textWrapping"/>
      </w:r>
      <w:r>
        <w:rPr>
          <w:rFonts w:ascii="宋体" w:hAnsi="宋体" w:cs="宋体"/>
        </w:rPr>
        <w:t>采访：您觉得通过坐地铁来感受到的深圳和通过坐公交、坐汽车感受到的深圳有什么不一样吗？</w:t>
      </w:r>
      <w:r>
        <w:rPr>
          <w:rFonts w:ascii="宋体" w:hAnsi="宋体" w:cs="宋体"/>
        </w:rPr>
        <w:br w:type="textWrapping"/>
      </w:r>
      <w:r>
        <w:rPr>
          <w:rFonts w:ascii="宋体" w:hAnsi="宋体" w:cs="宋体"/>
        </w:rPr>
        <w:t>被访：坐地铁肯定好，肯定不一样，地铁舒服。</w:t>
      </w:r>
      <w:r>
        <w:rPr>
          <w:rFonts w:ascii="宋体" w:hAnsi="宋体" w:cs="宋体"/>
        </w:rPr>
        <w:br w:type="textWrapping"/>
      </w:r>
      <w:r>
        <w:rPr>
          <w:rFonts w:ascii="宋体" w:hAnsi="宋体" w:cs="宋体"/>
        </w:rPr>
        <w:t>采访：就是你坐地铁，然后体验到的深圳和你坐公交从窗外看到的深圳你会感觉有什么不一样吗？</w:t>
      </w:r>
      <w:r>
        <w:rPr>
          <w:rFonts w:ascii="宋体" w:hAnsi="宋体" w:cs="宋体"/>
        </w:rPr>
        <w:br w:type="textWrapping"/>
      </w:r>
      <w:r>
        <w:rPr>
          <w:rFonts w:ascii="宋体" w:hAnsi="宋体" w:cs="宋体"/>
        </w:rPr>
        <w:t>被访：坐地铁没有看到外面。</w:t>
      </w:r>
      <w:r>
        <w:rPr>
          <w:rFonts w:hint="eastAsia" w:ascii="宋体" w:hAnsi="宋体" w:cs="宋体"/>
          <w:color w:val="4472C4" w:themeColor="accent1"/>
        </w:rPr>
        <w:t>一般我们也不看外面，不过到布吉草埔那边，地铁不就是在外面的吗，下午的时候特别美就是有落日的时候。公交的话，我不怎么看外面，有点晕车。而且大部分就是车和高楼大厦没什么好看的。</w:t>
      </w:r>
      <w:r>
        <w:rPr>
          <w:rFonts w:ascii="宋体" w:hAnsi="宋体" w:cs="宋体"/>
        </w:rPr>
        <w:br w:type="textWrapping"/>
      </w:r>
      <w:r>
        <w:rPr>
          <w:rFonts w:ascii="宋体" w:hAnsi="宋体" w:cs="宋体"/>
        </w:rPr>
        <w:t>采访：那你坐地铁所感受到的深圳是个怎么样的深圳呢？</w:t>
      </w:r>
      <w:r>
        <w:rPr>
          <w:rFonts w:ascii="宋体" w:hAnsi="宋体" w:cs="宋体"/>
        </w:rPr>
        <w:br w:type="textWrapping"/>
      </w:r>
      <w:r>
        <w:rPr>
          <w:rFonts w:ascii="宋体" w:hAnsi="宋体" w:cs="宋体"/>
        </w:rPr>
        <w:t>被访：是一个很繁荣的深圳。</w:t>
      </w:r>
      <w:r>
        <w:rPr>
          <w:rFonts w:ascii="宋体" w:hAnsi="宋体" w:cs="宋体"/>
        </w:rPr>
        <w:br w:type="textWrapping"/>
      </w:r>
      <w:r>
        <w:rPr>
          <w:rFonts w:ascii="宋体" w:hAnsi="宋体" w:cs="宋体"/>
        </w:rPr>
        <w:t>采访：比如坐公交和自己开车所感受到的深圳呢？</w:t>
      </w:r>
      <w:r>
        <w:rPr>
          <w:rFonts w:ascii="宋体" w:hAnsi="宋体" w:cs="宋体"/>
        </w:rPr>
        <w:br w:type="textWrapping"/>
      </w:r>
      <w:r>
        <w:rPr>
          <w:rFonts w:ascii="宋体" w:hAnsi="宋体" w:cs="宋体"/>
        </w:rPr>
        <w:t>被访：看到深圳都是高楼大厦。</w:t>
      </w:r>
      <w:r>
        <w:rPr>
          <w:rFonts w:ascii="宋体" w:hAnsi="宋体" w:cs="宋体"/>
        </w:rPr>
        <w:br w:type="textWrapping"/>
      </w:r>
      <w:r>
        <w:rPr>
          <w:rFonts w:ascii="宋体" w:hAnsi="宋体" w:cs="宋体"/>
        </w:rPr>
        <w:t>20：12</w:t>
      </w:r>
      <w:r>
        <w:rPr>
          <w:rFonts w:ascii="宋体" w:hAnsi="宋体" w:cs="宋体"/>
        </w:rPr>
        <w:br w:type="textWrapping"/>
      </w:r>
      <w:r>
        <w:rPr>
          <w:rFonts w:ascii="宋体" w:hAnsi="宋体" w:cs="宋体"/>
        </w:rPr>
        <w:t>采访：您身边的家人朋友他们会乘坐地铁吗？</w:t>
      </w:r>
      <w:r>
        <w:rPr>
          <w:rFonts w:ascii="宋体" w:hAnsi="宋体" w:cs="宋体"/>
        </w:rPr>
        <w:br w:type="textWrapping"/>
      </w:r>
      <w:r>
        <w:rPr>
          <w:rFonts w:ascii="宋体" w:hAnsi="宋体" w:cs="宋体"/>
        </w:rPr>
        <w:t>被访：那肯定的。</w:t>
      </w:r>
      <w:r>
        <w:rPr>
          <w:rFonts w:ascii="宋体" w:hAnsi="宋体" w:cs="宋体"/>
        </w:rPr>
        <w:br w:type="textWrapping"/>
      </w:r>
      <w:r>
        <w:rPr>
          <w:rFonts w:ascii="宋体" w:hAnsi="宋体" w:cs="宋体"/>
        </w:rPr>
        <w:t>采访：比如说有什么样的人呢？就是把坐地铁的方式跟您有什么不一样的地方吗？</w:t>
      </w:r>
      <w:r>
        <w:rPr>
          <w:rFonts w:ascii="宋体" w:hAnsi="宋体" w:cs="宋体"/>
        </w:rPr>
        <w:br w:type="textWrapping"/>
      </w:r>
      <w:r>
        <w:rPr>
          <w:rFonts w:ascii="宋体" w:hAnsi="宋体" w:cs="宋体"/>
        </w:rPr>
        <w:t>被访：这个没有吧，哪儿有不一样的地方。</w:t>
      </w:r>
      <w:r>
        <w:rPr>
          <w:rFonts w:ascii="宋体" w:hAnsi="宋体" w:cs="宋体"/>
        </w:rPr>
        <w:br w:type="textWrapping"/>
      </w:r>
      <w:r>
        <w:rPr>
          <w:rFonts w:ascii="宋体" w:hAnsi="宋体" w:cs="宋体"/>
        </w:rPr>
        <w:t>采访：比如说您不是晚上会坐地铁跟朋友出去玩的时候会坐地铁嘛，但是学生不就是会早上坐地铁，下午坐地铁回来嘛，就是这样方式的差别。</w:t>
      </w:r>
      <w:r>
        <w:rPr>
          <w:rFonts w:ascii="宋体" w:hAnsi="宋体" w:cs="宋体"/>
        </w:rPr>
        <w:br w:type="textWrapping"/>
      </w:r>
      <w:r>
        <w:rPr>
          <w:rFonts w:ascii="宋体" w:hAnsi="宋体" w:cs="宋体"/>
        </w:rPr>
        <w:t>被访：我们跟朋友约起来一起聚，就一起回来</w:t>
      </w:r>
      <w:ins w:id="46" w:author="(๑⃙⃘´༥`๑⃙⃘) [2]" w:date="2023-05-05T12:02:11Z">
        <w:r>
          <w:rPr>
            <w:rFonts w:hint="eastAsia" w:ascii="宋体" w:hAnsi="宋体" w:cs="宋体"/>
            <w:lang w:eastAsia="zh-CN"/>
          </w:rPr>
          <w:t>，</w:t>
        </w:r>
      </w:ins>
      <w:ins w:id="47" w:author="(๑⃙⃘´༥`๑⃙⃘) [2]" w:date="2023-05-05T12:02:13Z">
        <w:r>
          <w:rPr>
            <w:rFonts w:hint="eastAsia" w:ascii="宋体" w:hAnsi="宋体" w:cs="宋体"/>
            <w:lang w:val="en-US" w:eastAsia="zh-CN"/>
          </w:rPr>
          <w:t>没什么</w:t>
        </w:r>
      </w:ins>
      <w:ins w:id="48" w:author="(๑⃙⃘´༥`๑⃙⃘) [2]" w:date="2023-05-05T12:02:14Z">
        <w:r>
          <w:rPr>
            <w:rFonts w:hint="eastAsia" w:ascii="宋体" w:hAnsi="宋体" w:cs="宋体"/>
            <w:lang w:val="en-US" w:eastAsia="zh-CN"/>
          </w:rPr>
          <w:t>差别</w:t>
        </w:r>
      </w:ins>
      <w:r>
        <w:rPr>
          <w:rFonts w:ascii="宋体" w:hAnsi="宋体" w:cs="宋体"/>
        </w:rPr>
        <w:t>。</w:t>
      </w:r>
      <w:r>
        <w:rPr>
          <w:rFonts w:ascii="宋体" w:hAnsi="宋体" w:cs="宋体"/>
        </w:rPr>
        <w:br w:type="textWrapping"/>
      </w:r>
      <w:r>
        <w:rPr>
          <w:rFonts w:ascii="宋体" w:hAnsi="宋体" w:cs="宋体"/>
        </w:rPr>
        <w:t>采访：家人呢？比如说您的孩子有什么差别吗？</w:t>
      </w:r>
      <w:r>
        <w:rPr>
          <w:rFonts w:ascii="宋体" w:hAnsi="宋体" w:cs="宋体"/>
        </w:rPr>
        <w:br w:type="textWrapping"/>
      </w:r>
      <w:r>
        <w:rPr>
          <w:rFonts w:ascii="宋体" w:hAnsi="宋体" w:cs="宋体"/>
        </w:rPr>
        <w:t>被访：孩子没什么差别吧。</w:t>
      </w:r>
      <w:r>
        <w:rPr>
          <w:rFonts w:ascii="宋体" w:hAnsi="宋体" w:cs="宋体"/>
        </w:rPr>
        <w:br w:type="textWrapping"/>
      </w:r>
      <w:r>
        <w:rPr>
          <w:rFonts w:ascii="宋体" w:hAnsi="宋体" w:cs="宋体"/>
        </w:rPr>
        <w:t>采访：比如说我18岁，然后是学生，所以坐地铁就是早上六七点就去坐地铁了，晚上五六点才回来，这就是跟您的不一样。</w:t>
      </w:r>
      <w:r>
        <w:rPr>
          <w:rFonts w:ascii="宋体" w:hAnsi="宋体" w:cs="宋体"/>
        </w:rPr>
        <w:br w:type="textWrapping"/>
      </w:r>
      <w:r>
        <w:rPr>
          <w:rFonts w:ascii="宋体" w:hAnsi="宋体" w:cs="宋体"/>
        </w:rPr>
        <w:t>被访：那肯定的。</w:t>
      </w:r>
      <w:r>
        <w:rPr>
          <w:rFonts w:ascii="宋体" w:hAnsi="宋体" w:cs="宋体"/>
        </w:rPr>
        <w:br w:type="textWrapping"/>
      </w:r>
      <w:r>
        <w:rPr>
          <w:rFonts w:ascii="宋体" w:hAnsi="宋体" w:cs="宋体"/>
        </w:rPr>
        <w:t>采访：还有吗？比如说。</w:t>
      </w:r>
      <w:r>
        <w:rPr>
          <w:rFonts w:ascii="宋体" w:hAnsi="宋体" w:cs="宋体"/>
        </w:rPr>
        <w:br w:type="textWrapping"/>
      </w:r>
      <w:r>
        <w:rPr>
          <w:rFonts w:ascii="宋体" w:hAnsi="宋体" w:cs="宋体"/>
        </w:rPr>
        <w:t>被访：那你</w:t>
      </w:r>
      <w:ins w:id="49" w:author="(๑⃙⃘´༥`๑⃙⃘) [2]" w:date="2023-05-05T12:02:32Z">
        <w:r>
          <w:rPr>
            <w:rFonts w:hint="eastAsia" w:ascii="宋体" w:hAnsi="宋体" w:cs="宋体"/>
            <w:lang w:val="en-US" w:eastAsia="zh-CN"/>
          </w:rPr>
          <w:t>们</w:t>
        </w:r>
      </w:ins>
      <w:r>
        <w:rPr>
          <w:rFonts w:ascii="宋体" w:hAnsi="宋体" w:cs="宋体"/>
        </w:rPr>
        <w:t>跟我们绝对不一样的。</w:t>
      </w:r>
      <w:r>
        <w:rPr>
          <w:rFonts w:hint="eastAsia" w:ascii="宋体" w:hAnsi="宋体" w:cs="宋体"/>
          <w:color w:val="4472C4" w:themeColor="accent1"/>
        </w:rPr>
        <w:t>我女儿83年的，现在就是在北京工作，就是坐地铁比较快，每天早上九点上班吧，加班不知道到几点。以前他在深圳上班也是这样的，早晚基本都是地铁，可能特别晚才会打的吧。可是我觉得打的没有地铁安全。我孙子的话，没记错应该是07年的，都是坐公交和地铁上下学和出去玩的。</w:t>
      </w:r>
    </w:p>
    <w:p>
      <w:pPr>
        <w:spacing w:line="360" w:lineRule="auto"/>
      </w:pPr>
      <w:r>
        <w:rPr>
          <w:rFonts w:ascii="宋体" w:hAnsi="宋体" w:cs="宋体"/>
        </w:rPr>
        <w:t>采访：那就是方式的不同。</w:t>
      </w:r>
      <w:r>
        <w:rPr>
          <w:rFonts w:ascii="宋体" w:hAnsi="宋体" w:cs="宋体"/>
        </w:rPr>
        <w:br w:type="textWrapping"/>
      </w:r>
      <w:r>
        <w:rPr>
          <w:rFonts w:ascii="宋体" w:hAnsi="宋体" w:cs="宋体"/>
        </w:rPr>
        <w:t>被访：我们就是出去玩，有时候下午约个朋友出去玩一下也有。</w:t>
      </w:r>
      <w:r>
        <w:rPr>
          <w:rFonts w:ascii="宋体" w:hAnsi="宋体" w:cs="宋体"/>
        </w:rPr>
        <w:br w:type="textWrapping"/>
      </w:r>
      <w:r>
        <w:rPr>
          <w:rFonts w:ascii="宋体" w:hAnsi="宋体" w:cs="宋体"/>
        </w:rPr>
        <w:t>采访：您觉得在深圳最经常坐地铁的人大概是怎么样的人呢？</w:t>
      </w:r>
      <w:r>
        <w:rPr>
          <w:rFonts w:ascii="宋体" w:hAnsi="宋体" w:cs="宋体"/>
        </w:rPr>
        <w:br w:type="textWrapping"/>
      </w:r>
      <w:r>
        <w:rPr>
          <w:rFonts w:ascii="宋体" w:hAnsi="宋体" w:cs="宋体"/>
        </w:rPr>
        <w:t>被访：上班的人吧，上班的人最多。</w:t>
      </w:r>
      <w:r>
        <w:rPr>
          <w:rFonts w:ascii="宋体" w:hAnsi="宋体" w:cs="宋体"/>
        </w:rPr>
        <w:br w:type="textWrapping"/>
      </w:r>
      <w:r>
        <w:rPr>
          <w:rFonts w:ascii="宋体" w:hAnsi="宋体" w:cs="宋体"/>
        </w:rPr>
        <w:t>采访：哪些人您觉得是不常使用地铁的呢？</w:t>
      </w:r>
      <w:r>
        <w:rPr>
          <w:rFonts w:ascii="宋体" w:hAnsi="宋体" w:cs="宋体"/>
        </w:rPr>
        <w:br w:type="textWrapping"/>
      </w:r>
      <w:r>
        <w:rPr>
          <w:rFonts w:ascii="宋体" w:hAnsi="宋体" w:cs="宋体"/>
        </w:rPr>
        <w:t>被访：我感觉我自己是不常坐地铁，有时候出去开车，一般都开车多。</w:t>
      </w:r>
      <w:r>
        <w:rPr>
          <w:rFonts w:ascii="宋体" w:hAnsi="宋体" w:cs="宋体"/>
        </w:rPr>
        <w:br w:type="textWrapping"/>
      </w:r>
      <w:r>
        <w:rPr>
          <w:rFonts w:ascii="宋体" w:hAnsi="宋体" w:cs="宋体"/>
        </w:rPr>
        <w:t>采访：所以一般是有车的人会不常坐地铁吗？</w:t>
      </w:r>
      <w:r>
        <w:rPr>
          <w:rFonts w:ascii="宋体" w:hAnsi="宋体" w:cs="宋体"/>
        </w:rPr>
        <w:br w:type="textWrapping"/>
      </w:r>
      <w:r>
        <w:rPr>
          <w:rFonts w:ascii="宋体" w:hAnsi="宋体" w:cs="宋体"/>
        </w:rPr>
        <w:t>被访：对。</w:t>
      </w:r>
      <w:r>
        <w:rPr>
          <w:rFonts w:hint="eastAsia" w:ascii="宋体" w:hAnsi="宋体" w:cs="宋体"/>
          <w:color w:val="4472C4" w:themeColor="accent1"/>
        </w:rPr>
        <w:t>还是车对我们来说比较方便，去那些酒店吃饭都直接开过去，不用再自己找路了。但是喝酒的话还是坐地铁或者打的比较多。毕竟叫代驾怪麻烦的，我也不会开车帮不了忙。</w:t>
      </w:r>
      <w:r>
        <w:rPr>
          <w:rFonts w:ascii="宋体" w:hAnsi="宋体" w:cs="宋体"/>
        </w:rPr>
        <w:br w:type="textWrapping"/>
      </w:r>
      <w:r>
        <w:rPr>
          <w:rFonts w:ascii="宋体" w:hAnsi="宋体" w:cs="宋体"/>
        </w:rPr>
        <w:t>采访：您觉得地铁开通前后您觉得深圳的气质跟空间格局有什么变化吗？</w:t>
      </w:r>
      <w:r>
        <w:rPr>
          <w:rFonts w:ascii="宋体" w:hAnsi="宋体" w:cs="宋体"/>
        </w:rPr>
        <w:br w:type="textWrapping"/>
      </w:r>
      <w:r>
        <w:rPr>
          <w:rFonts w:ascii="宋体" w:hAnsi="宋体" w:cs="宋体"/>
        </w:rPr>
        <w:t>被访：这个我还没感觉，变化就是有地铁就方便，有时候人家觉得做地铁还是不塞车，上班就坐地铁，以前没有地铁的时候没有办法，一定要开车。</w:t>
      </w:r>
      <w:r>
        <w:rPr>
          <w:rFonts w:hint="eastAsia" w:ascii="宋体" w:hAnsi="宋体" w:cs="宋体"/>
          <w:color w:val="4472C4" w:themeColor="accent1"/>
        </w:rPr>
        <w:t>现在感觉车没有以前那么多了，大家可能都绿色出行了吧。</w:t>
      </w:r>
      <w:r>
        <w:rPr>
          <w:rFonts w:ascii="宋体" w:hAnsi="宋体" w:cs="宋体"/>
        </w:rPr>
        <w:br w:type="textWrapping"/>
      </w:r>
      <w:r>
        <w:rPr>
          <w:rFonts w:ascii="宋体" w:hAnsi="宋体" w:cs="宋体"/>
        </w:rPr>
        <w:t>采访：那您觉得它的空间格局有什么改变吗？</w:t>
      </w:r>
      <w:r>
        <w:rPr>
          <w:rFonts w:ascii="宋体" w:hAnsi="宋体" w:cs="宋体"/>
        </w:rPr>
        <w:br w:type="textWrapping"/>
      </w:r>
      <w:r>
        <w:rPr>
          <w:rFonts w:ascii="宋体" w:hAnsi="宋体" w:cs="宋体"/>
        </w:rPr>
        <w:t>被访：空间格局没有吧，在地下这样一个通道也没有影响上面那个空间。</w:t>
      </w:r>
      <w:r>
        <w:rPr>
          <w:rFonts w:ascii="宋体" w:hAnsi="宋体" w:cs="宋体"/>
        </w:rPr>
        <w:br w:type="textWrapping"/>
      </w:r>
      <w:r>
        <w:rPr>
          <w:rFonts w:ascii="宋体" w:hAnsi="宋体" w:cs="宋体"/>
        </w:rPr>
        <w:t>采访：气质呢？比如说有人对深圳的气质会发生改变您觉得有变化吗？</w:t>
      </w:r>
      <w:r>
        <w:rPr>
          <w:rFonts w:ascii="宋体" w:hAnsi="宋体" w:cs="宋体"/>
        </w:rPr>
        <w:br w:type="textWrapping"/>
      </w:r>
      <w:r>
        <w:rPr>
          <w:rFonts w:ascii="宋体" w:hAnsi="宋体" w:cs="宋体"/>
        </w:rPr>
        <w:t>被访：那肯定还是，深圳有地铁就觉得深圳这个城市跟普通那些城市就不一样了是不是，就觉得大城市就是有地铁，小的城市就没有地铁的。</w:t>
      </w:r>
      <w:r>
        <w:rPr>
          <w:rFonts w:hint="eastAsia" w:ascii="宋体" w:hAnsi="宋体" w:cs="宋体"/>
          <w:color w:val="4472C4" w:themeColor="accent1"/>
        </w:rPr>
        <w:t>我们老家就没有地铁，大家都是坐三轮车或者是公交出行的，明显跟这些有地铁的城市不一样。地铁线路更多应该更高级吧，东莞是不是也有地铁，但是只有一条线。还是跟深圳有差别的。</w:t>
      </w:r>
      <w:r>
        <w:rPr>
          <w:rFonts w:ascii="宋体" w:hAnsi="宋体" w:cs="宋体"/>
        </w:rPr>
        <w:br w:type="textWrapping"/>
      </w:r>
      <w:r>
        <w:rPr>
          <w:rFonts w:ascii="宋体" w:hAnsi="宋体" w:cs="宋体"/>
        </w:rPr>
        <w:t>采访：您认为哪些地铁站是深圳地铁的核心呢？</w:t>
      </w:r>
      <w:r>
        <w:rPr>
          <w:rFonts w:ascii="宋体" w:hAnsi="宋体" w:cs="宋体"/>
        </w:rPr>
        <w:br w:type="textWrapping"/>
      </w:r>
      <w:r>
        <w:rPr>
          <w:rFonts w:ascii="宋体" w:hAnsi="宋体" w:cs="宋体"/>
        </w:rPr>
        <w:t>被访：东门、福田，还有后海那里吧。</w:t>
      </w:r>
      <w:r>
        <w:rPr>
          <w:rFonts w:ascii="宋体" w:hAnsi="宋体" w:cs="宋体"/>
        </w:rPr>
        <w:br w:type="textWrapping"/>
      </w:r>
      <w:r>
        <w:rPr>
          <w:rFonts w:ascii="宋体" w:hAnsi="宋体" w:cs="宋体"/>
        </w:rPr>
        <w:t>采访：就是老街、后海、华强北是吗？还是少年宫？</w:t>
      </w:r>
      <w:r>
        <w:rPr>
          <w:rFonts w:ascii="宋体" w:hAnsi="宋体" w:cs="宋体"/>
        </w:rPr>
        <w:br w:type="textWrapping"/>
      </w:r>
      <w:r>
        <w:rPr>
          <w:rFonts w:ascii="宋体" w:hAnsi="宋体" w:cs="宋体"/>
        </w:rPr>
        <w:t>被访：少年宫，那些地方都是核心。</w:t>
      </w:r>
      <w:r>
        <w:rPr>
          <w:rFonts w:ascii="宋体" w:hAnsi="宋体" w:cs="宋体"/>
        </w:rPr>
        <w:br w:type="textWrapping"/>
      </w:r>
      <w:r>
        <w:rPr>
          <w:rFonts w:ascii="宋体" w:hAnsi="宋体" w:cs="宋体"/>
        </w:rPr>
        <w:t>采访：为什么呢？</w:t>
      </w:r>
      <w:r>
        <w:rPr>
          <w:rFonts w:ascii="宋体" w:hAnsi="宋体" w:cs="宋体"/>
        </w:rPr>
        <w:br w:type="textWrapping"/>
      </w:r>
      <w:r>
        <w:rPr>
          <w:rFonts w:ascii="宋体" w:hAnsi="宋体" w:cs="宋体"/>
        </w:rPr>
        <w:t>被访：那些地方热闹，人家都要去那边玩一下有时候。</w:t>
      </w:r>
      <w:r>
        <w:rPr>
          <w:rFonts w:hint="eastAsia" w:ascii="宋体" w:hAnsi="宋体" w:cs="宋体"/>
          <w:color w:val="4472C4" w:themeColor="accent1"/>
        </w:rPr>
        <w:t>我们带朋友去玩也是去这些地方，比较有代表性。玩的逛的地方也比较多。</w:t>
      </w:r>
      <w:r>
        <w:rPr>
          <w:rFonts w:ascii="宋体" w:hAnsi="宋体" w:cs="宋体"/>
        </w:rPr>
        <w:br w:type="textWrapping"/>
      </w:r>
      <w:r>
        <w:rPr>
          <w:rFonts w:ascii="宋体" w:hAnsi="宋体" w:cs="宋体"/>
        </w:rPr>
        <w:t>采访：除了这些比较核心节点热闹地铁站以外，还有哪些地铁站让你印象比较深刻的吗？</w:t>
      </w:r>
      <w:r>
        <w:rPr>
          <w:rFonts w:ascii="宋体" w:hAnsi="宋体" w:cs="宋体"/>
        </w:rPr>
        <w:br w:type="textWrapping"/>
      </w:r>
      <w:r>
        <w:rPr>
          <w:rFonts w:ascii="宋体" w:hAnsi="宋体" w:cs="宋体"/>
        </w:rPr>
        <w:t>25：07</w:t>
      </w:r>
      <w:r>
        <w:rPr>
          <w:rFonts w:ascii="宋体" w:hAnsi="宋体" w:cs="宋体"/>
        </w:rPr>
        <w:br w:type="textWrapping"/>
      </w:r>
      <w:r>
        <w:rPr>
          <w:rFonts w:ascii="宋体" w:hAnsi="宋体" w:cs="宋体"/>
        </w:rPr>
        <w:t>被访：一般都是东门。</w:t>
      </w:r>
      <w:r>
        <w:rPr>
          <w:rFonts w:ascii="宋体" w:hAnsi="宋体" w:cs="宋体"/>
        </w:rPr>
        <w:br w:type="textWrapping"/>
      </w:r>
      <w:r>
        <w:rPr>
          <w:rFonts w:ascii="宋体" w:hAnsi="宋体" w:cs="宋体"/>
        </w:rPr>
        <w:t>采访：就是</w:t>
      </w:r>
      <w:ins w:id="50" w:author="1003838122@qq.com" w:date="2023-04-25T17:19:00Z">
        <w:r>
          <w:rPr>
            <w:rFonts w:hint="eastAsia" w:ascii="宋体" w:hAnsi="宋体" w:cs="宋体"/>
          </w:rPr>
          <w:t>晒布</w:t>
        </w:r>
      </w:ins>
      <w:del w:id="51" w:author="1003838122@qq.com" w:date="2023-04-25T17:19:00Z">
        <w:r>
          <w:rPr>
            <w:rFonts w:ascii="宋体" w:hAnsi="宋体" w:cs="宋体"/>
          </w:rPr>
          <w:delText>上步</w:delText>
        </w:r>
      </w:del>
      <w:r>
        <w:rPr>
          <w:rFonts w:ascii="宋体" w:hAnsi="宋体" w:cs="宋体"/>
        </w:rPr>
        <w:t>站是吗？因为在家旁边。</w:t>
      </w:r>
      <w:r>
        <w:rPr>
          <w:rFonts w:ascii="宋体" w:hAnsi="宋体" w:cs="宋体"/>
        </w:rPr>
        <w:br w:type="textWrapping"/>
      </w:r>
      <w:r>
        <w:rPr>
          <w:rFonts w:ascii="宋体" w:hAnsi="宋体" w:cs="宋体"/>
        </w:rPr>
        <w:t>被访：对。</w:t>
      </w:r>
      <w:r>
        <w:rPr>
          <w:rFonts w:ascii="宋体" w:hAnsi="宋体" w:cs="宋体"/>
        </w:rPr>
        <w:br w:type="textWrapping"/>
      </w:r>
      <w:r>
        <w:rPr>
          <w:rFonts w:ascii="宋体" w:hAnsi="宋体" w:cs="宋体"/>
        </w:rPr>
        <w:t>采访：您还坐过其他城市的地铁吗？</w:t>
      </w:r>
      <w:r>
        <w:rPr>
          <w:rFonts w:ascii="宋体" w:hAnsi="宋体" w:cs="宋体"/>
        </w:rPr>
        <w:br w:type="textWrapping"/>
      </w:r>
      <w:r>
        <w:rPr>
          <w:rFonts w:ascii="宋体" w:hAnsi="宋体" w:cs="宋体"/>
        </w:rPr>
        <w:t>被访：上海的。</w:t>
      </w:r>
      <w:r>
        <w:rPr>
          <w:rFonts w:ascii="宋体" w:hAnsi="宋体" w:cs="宋体"/>
        </w:rPr>
        <w:br w:type="textWrapping"/>
      </w:r>
      <w:r>
        <w:rPr>
          <w:rFonts w:ascii="宋体" w:hAnsi="宋体" w:cs="宋体"/>
        </w:rPr>
        <w:t>采访：你觉得上海的地铁有什么特色吗？</w:t>
      </w:r>
      <w:r>
        <w:rPr>
          <w:rFonts w:ascii="宋体" w:hAnsi="宋体" w:cs="宋体"/>
        </w:rPr>
        <w:br w:type="textWrapping"/>
      </w:r>
      <w:r>
        <w:rPr>
          <w:rFonts w:ascii="宋体" w:hAnsi="宋体" w:cs="宋体"/>
        </w:rPr>
        <w:t>被访：好像没有深圳那么好，还是深圳的地铁站舒服一点。</w:t>
      </w:r>
      <w:r>
        <w:rPr>
          <w:rFonts w:ascii="宋体" w:hAnsi="宋体" w:cs="宋体"/>
        </w:rPr>
        <w:br w:type="textWrapping"/>
      </w:r>
      <w:r>
        <w:rPr>
          <w:rFonts w:ascii="宋体" w:hAnsi="宋体" w:cs="宋体"/>
        </w:rPr>
        <w:t>采访：就是让您坐的比较舒服是这样吗？</w:t>
      </w:r>
      <w:r>
        <w:rPr>
          <w:rFonts w:ascii="宋体" w:hAnsi="宋体" w:cs="宋体"/>
        </w:rPr>
        <w:br w:type="textWrapping"/>
      </w:r>
      <w:r>
        <w:rPr>
          <w:rFonts w:ascii="宋体" w:hAnsi="宋体" w:cs="宋体"/>
        </w:rPr>
        <w:t>被访：对，坐着也舒服，等地铁也舒服。</w:t>
      </w:r>
      <w:r>
        <w:rPr>
          <w:rFonts w:hint="eastAsia" w:ascii="宋体" w:hAnsi="宋体" w:cs="宋体"/>
          <w:color w:val="4472C4" w:themeColor="accent1"/>
        </w:rPr>
        <w:t>感觉深圳的地铁乘坐的更加亲切。</w:t>
      </w:r>
      <w:r>
        <w:rPr>
          <w:rFonts w:hint="eastAsia" w:ascii="宋体" w:hAnsi="宋体" w:cs="宋体"/>
          <w:color w:val="4472C4" w:themeColor="accent1"/>
          <w:lang w:val="en-US" w:eastAsia="zh-CN"/>
        </w:rPr>
        <w:t>也不好说，也有可能是我住在深圳所以觉得深圳亲切。</w:t>
      </w:r>
      <w:r>
        <w:rPr>
          <w:rFonts w:ascii="宋体" w:hAnsi="宋体" w:cs="宋体"/>
        </w:rPr>
        <w:br w:type="textWrapping"/>
      </w:r>
      <w:r>
        <w:rPr>
          <w:rFonts w:ascii="宋体" w:hAnsi="宋体" w:cs="宋体"/>
        </w:rPr>
        <w:t>采访：你觉得深圳的线路规划有什么优缺点吗？还有站点那些设计。</w:t>
      </w:r>
      <w:r>
        <w:rPr>
          <w:rFonts w:ascii="宋体" w:hAnsi="宋体" w:cs="宋体"/>
        </w:rPr>
        <w:br w:type="textWrapping"/>
      </w:r>
      <w:r>
        <w:rPr>
          <w:rFonts w:ascii="宋体" w:hAnsi="宋体" w:cs="宋体"/>
        </w:rPr>
        <w:t>被访：没有。</w:t>
      </w:r>
      <w:r>
        <w:rPr>
          <w:rFonts w:hint="eastAsia" w:ascii="宋体" w:hAnsi="宋体" w:cs="宋体"/>
          <w:color w:val="4472C4" w:themeColor="accent1"/>
        </w:rPr>
        <w:t>就是我们老了可能有时候看不明白转站什么的，还要去找工作人员询问一下。不过也不是地铁的问题吧。年龄大了，脑子转不过来。</w:t>
      </w:r>
      <w:r>
        <w:rPr>
          <w:rFonts w:hint="eastAsia" w:ascii="宋体" w:hAnsi="宋体" w:cs="宋体"/>
          <w:color w:val="4472C4" w:themeColor="accent1"/>
          <w:lang w:val="en-US" w:eastAsia="zh-CN"/>
        </w:rPr>
        <w:t>有时候还是开车方便。</w:t>
      </w:r>
      <w:r>
        <w:rPr>
          <w:rFonts w:ascii="宋体" w:hAnsi="宋体" w:cs="宋体"/>
        </w:rPr>
        <w:br w:type="textWrapping"/>
      </w:r>
      <w:r>
        <w:rPr>
          <w:rFonts w:ascii="宋体" w:hAnsi="宋体" w:cs="宋体"/>
        </w:rPr>
        <w:t>采访：那您觉得深圳地铁的管理怎么样？</w:t>
      </w:r>
      <w:r>
        <w:rPr>
          <w:rFonts w:ascii="宋体" w:hAnsi="宋体" w:cs="宋体"/>
        </w:rPr>
        <w:br w:type="textWrapping"/>
      </w:r>
      <w:r>
        <w:rPr>
          <w:rFonts w:ascii="宋体" w:hAnsi="宋体" w:cs="宋体"/>
        </w:rPr>
        <w:t>被访：挺好的。</w:t>
      </w:r>
      <w:r>
        <w:rPr>
          <w:rFonts w:hint="eastAsia" w:ascii="宋体" w:hAnsi="宋体" w:cs="宋体"/>
          <w:color w:val="4472C4" w:themeColor="accent1"/>
        </w:rPr>
        <w:t>义工和工作人员都很充足。</w:t>
      </w:r>
      <w:bookmarkStart w:id="0" w:name="_GoBack"/>
      <w:bookmarkEnd w:id="0"/>
      <w:r>
        <w:rPr>
          <w:rFonts w:ascii="宋体" w:hAnsi="宋体" w:cs="宋体"/>
        </w:rPr>
        <w:br w:type="textWrapping"/>
      </w:r>
      <w:r>
        <w:rPr>
          <w:rFonts w:ascii="宋体" w:hAnsi="宋体" w:cs="宋体"/>
        </w:rPr>
        <w:t>采访：您觉得还有什么深圳地铁需要改进的地方吗？</w:t>
      </w:r>
      <w:r>
        <w:rPr>
          <w:rFonts w:ascii="宋体" w:hAnsi="宋体" w:cs="宋体"/>
        </w:rPr>
        <w:br w:type="textWrapping"/>
      </w:r>
      <w:r>
        <w:rPr>
          <w:rFonts w:ascii="宋体" w:hAnsi="宋体" w:cs="宋体"/>
        </w:rPr>
        <w:t>被访：没有，很好了。</w:t>
      </w:r>
      <w:r>
        <w:rPr>
          <w:rFonts w:ascii="宋体" w:hAnsi="宋体" w:cs="宋体"/>
        </w:rPr>
        <w:br w:type="textWrapping"/>
      </w:r>
      <w:r>
        <w:rPr>
          <w:rFonts w:ascii="宋体" w:hAnsi="宋体" w:cs="宋体"/>
        </w:rPr>
        <w:t>采访：都很好了。</w:t>
      </w:r>
      <w:r>
        <w:rPr>
          <w:rFonts w:ascii="宋体" w:hAnsi="宋体" w:cs="宋体"/>
        </w:rPr>
        <w:br w:type="textWrapping"/>
      </w:r>
      <w:r>
        <w:rPr>
          <w:rFonts w:ascii="宋体" w:hAnsi="宋体" w:cs="宋体"/>
        </w:rPr>
        <w:t>被访：对。</w:t>
      </w:r>
      <w:r>
        <w:rPr>
          <w:rFonts w:ascii="宋体" w:hAnsi="宋体" w:cs="宋体"/>
        </w:rPr>
        <w:br w:type="textWrapping"/>
      </w:r>
      <w:r>
        <w:rPr>
          <w:rFonts w:ascii="宋体" w:hAnsi="宋体" w:cs="宋体"/>
        </w:rPr>
        <w:t>采访：还有什么想对深圳地铁有补充的信息吗？</w:t>
      </w:r>
      <w:r>
        <w:rPr>
          <w:rFonts w:ascii="宋体" w:hAnsi="宋体" w:cs="宋体"/>
        </w:rPr>
        <w:br w:type="textWrapping"/>
      </w:r>
      <w:r>
        <w:rPr>
          <w:rFonts w:ascii="宋体" w:hAnsi="宋体" w:cs="宋体"/>
        </w:rPr>
        <w:t>被访：没有。</w:t>
      </w:r>
      <w:r>
        <w:rPr>
          <w:rFonts w:ascii="宋体" w:hAnsi="宋体" w:cs="宋体"/>
        </w:rPr>
        <w:br w:type="textWrapping"/>
      </w:r>
      <w:r>
        <w:rPr>
          <w:rFonts w:ascii="宋体" w:hAnsi="宋体" w:cs="宋体"/>
        </w:rPr>
        <w:t>采访：好，那我们采访就到这里结束了。</w:t>
      </w:r>
      <w:r>
        <w:rPr>
          <w:rFonts w:ascii="宋体" w:hAnsi="宋体" w:cs="宋体"/>
        </w:rPr>
        <w:br w:type="textWrapping"/>
      </w:r>
      <w:r>
        <w:rPr>
          <w:rFonts w:ascii="宋体" w:hAnsi="宋体" w:cs="宋体"/>
        </w:rPr>
        <w:t>被访：好的。</w:t>
      </w:r>
      <w:r>
        <w:rPr>
          <w:rFonts w:ascii="宋体" w:hAnsi="宋体" w:cs="宋体"/>
        </w:rPr>
        <w:br w:type="textWrapping"/>
      </w:r>
      <w:r>
        <w:rPr>
          <w:rFonts w:ascii="宋体" w:hAnsi="宋体" w:cs="宋体"/>
        </w:rPr>
        <w:t>26：39</w:t>
      </w:r>
      <w:r>
        <w:rPr>
          <w:rFonts w:ascii="宋体" w:hAnsi="宋体" w:cs="宋体"/>
        </w:rPr>
        <w:br w:type="textWrapping"/>
      </w:r>
      <w:r>
        <w:rPr>
          <w:rFonts w:ascii="宋体" w:hAnsi="宋体" w:cs="宋体"/>
        </w:rPr>
        <w:br w:type="textWrapping"/>
      </w:r>
      <w:r>
        <w:rPr>
          <w:rFonts w:ascii="宋体" w:hAnsi="宋体" w:cs="宋体"/>
        </w:rPr>
        <w:br w:type="textWrapping"/>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๑⃙⃘´༥`๑⃙⃘)">
    <w15:presenceInfo w15:providerId="None" w15:userId="(๑⃙⃘´༥`๑⃙⃘)"/>
  </w15:person>
  <w15:person w15:author="1003838122@qq.com">
    <w15:presenceInfo w15:providerId="Windows Live" w15:userId="f7a1498266e9fd16"/>
  </w15:person>
  <w15:person w15:author="(๑⃙⃘´༥`๑⃙⃘) [2]">
    <w15:presenceInfo w15:providerId="WPS Office" w15:userId="4096432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ZTZkNDBhNmIxMjNlODA1MTgxMjIyZDlmYTAyMmY4NDMifQ=="/>
  </w:docVars>
  <w:rsids>
    <w:rsidRoot w:val="00A856CC"/>
    <w:rsid w:val="000B6AB1"/>
    <w:rsid w:val="000C11A5"/>
    <w:rsid w:val="000C7796"/>
    <w:rsid w:val="00213D33"/>
    <w:rsid w:val="0027215F"/>
    <w:rsid w:val="00295BFD"/>
    <w:rsid w:val="00306264"/>
    <w:rsid w:val="003456BC"/>
    <w:rsid w:val="003E02D6"/>
    <w:rsid w:val="00470D04"/>
    <w:rsid w:val="0048546F"/>
    <w:rsid w:val="004A6FA5"/>
    <w:rsid w:val="004E003B"/>
    <w:rsid w:val="005C00D7"/>
    <w:rsid w:val="006519CC"/>
    <w:rsid w:val="008A5A18"/>
    <w:rsid w:val="00914268"/>
    <w:rsid w:val="00A856CC"/>
    <w:rsid w:val="00AD0A30"/>
    <w:rsid w:val="00B356CD"/>
    <w:rsid w:val="00B607F9"/>
    <w:rsid w:val="00B93442"/>
    <w:rsid w:val="00C16F5D"/>
    <w:rsid w:val="00C22619"/>
    <w:rsid w:val="00CC1703"/>
    <w:rsid w:val="00CE3684"/>
    <w:rsid w:val="00E664A7"/>
    <w:rsid w:val="00ED1BFC"/>
    <w:rsid w:val="00F24D5F"/>
    <w:rsid w:val="00FC1474"/>
    <w:rsid w:val="00FC688F"/>
    <w:rsid w:val="0348159A"/>
    <w:rsid w:val="0FBA55CD"/>
    <w:rsid w:val="1300779B"/>
    <w:rsid w:val="13E744B7"/>
    <w:rsid w:val="189D572D"/>
    <w:rsid w:val="18ED65E0"/>
    <w:rsid w:val="23443CBF"/>
    <w:rsid w:val="2FCF2577"/>
    <w:rsid w:val="312F4EE3"/>
    <w:rsid w:val="46ED68A7"/>
    <w:rsid w:val="576B61EC"/>
    <w:rsid w:val="62595B4D"/>
    <w:rsid w:val="69AE175B"/>
    <w:rsid w:val="6E3F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spacing w:before="240" w:after="60"/>
      <w:outlineLvl w:val="0"/>
    </w:pPr>
    <w:rPr>
      <w:rFonts w:eastAsia="Times New Roman"/>
      <w:b/>
      <w:bCs/>
      <w:kern w:val="36"/>
      <w:sz w:val="48"/>
      <w:szCs w:val="48"/>
    </w:rPr>
  </w:style>
  <w:style w:type="paragraph" w:styleId="3">
    <w:name w:val="heading 2"/>
    <w:basedOn w:val="1"/>
    <w:next w:val="1"/>
    <w:qFormat/>
    <w:uiPriority w:val="0"/>
    <w:pPr>
      <w:keepNext/>
      <w:spacing w:before="240" w:after="60"/>
      <w:outlineLvl w:val="1"/>
    </w:pPr>
    <w:rPr>
      <w:rFonts w:eastAsia="Times New Roman"/>
      <w:b/>
      <w:bCs/>
      <w:iCs/>
      <w:sz w:val="36"/>
      <w:szCs w:val="36"/>
    </w:rPr>
  </w:style>
  <w:style w:type="paragraph" w:styleId="4">
    <w:name w:val="heading 3"/>
    <w:basedOn w:val="1"/>
    <w:next w:val="1"/>
    <w:qFormat/>
    <w:uiPriority w:val="0"/>
    <w:pPr>
      <w:keepNext/>
      <w:spacing w:before="240" w:after="60"/>
      <w:outlineLvl w:val="2"/>
    </w:pPr>
    <w:rPr>
      <w:rFonts w:eastAsia="Times New Roman"/>
      <w:b/>
      <w:bCs/>
      <w:sz w:val="28"/>
      <w:szCs w:val="28"/>
    </w:rPr>
  </w:style>
  <w:style w:type="paragraph" w:styleId="5">
    <w:name w:val="heading 4"/>
    <w:basedOn w:val="1"/>
    <w:next w:val="1"/>
    <w:qFormat/>
    <w:uiPriority w:val="0"/>
    <w:pPr>
      <w:keepNext/>
      <w:spacing w:before="240" w:after="60"/>
      <w:outlineLvl w:val="3"/>
    </w:pPr>
    <w:rPr>
      <w:rFonts w:eastAsia="Times New Roman"/>
      <w:b/>
      <w:bCs/>
    </w:rPr>
  </w:style>
  <w:style w:type="paragraph" w:styleId="6">
    <w:name w:val="heading 5"/>
    <w:basedOn w:val="1"/>
    <w:next w:val="1"/>
    <w:qFormat/>
    <w:uiPriority w:val="0"/>
    <w:pPr>
      <w:spacing w:before="240" w:after="60"/>
      <w:outlineLvl w:val="4"/>
    </w:pPr>
    <w:rPr>
      <w:rFonts w:eastAsia="Times New Roman"/>
      <w:b/>
      <w:bCs/>
      <w:iCs/>
      <w:sz w:val="20"/>
      <w:szCs w:val="20"/>
    </w:rPr>
  </w:style>
  <w:style w:type="paragraph" w:styleId="7">
    <w:name w:val="heading 6"/>
    <w:basedOn w:val="1"/>
    <w:next w:val="1"/>
    <w:qFormat/>
    <w:uiPriority w:val="0"/>
    <w:pPr>
      <w:spacing w:before="240" w:after="60"/>
      <w:outlineLvl w:val="5"/>
    </w:pPr>
    <w:rPr>
      <w:rFonts w:eastAsia="Times New Roman"/>
      <w:b/>
      <w:bCs/>
      <w:sz w:val="16"/>
      <w:szCs w:val="16"/>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4"/>
    <w:unhideWhenUsed/>
    <w:uiPriority w:val="99"/>
    <w:pPr>
      <w:tabs>
        <w:tab w:val="center" w:pos="4153"/>
        <w:tab w:val="right" w:pos="8306"/>
      </w:tabs>
      <w:snapToGrid w:val="0"/>
    </w:pPr>
    <w:rPr>
      <w:sz w:val="18"/>
      <w:szCs w:val="18"/>
    </w:rPr>
  </w:style>
  <w:style w:type="paragraph" w:styleId="9">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12">
    <w:name w:val="Revision"/>
    <w:hidden/>
    <w:semiHidden/>
    <w:uiPriority w:val="99"/>
    <w:rPr>
      <w:rFonts w:ascii="Times New Roman" w:hAnsi="Times New Roman" w:eastAsia="宋体" w:cs="Times New Roman"/>
      <w:sz w:val="24"/>
      <w:szCs w:val="24"/>
      <w:lang w:val="en-US" w:eastAsia="zh-CN" w:bidi="ar-SA"/>
    </w:rPr>
  </w:style>
  <w:style w:type="character" w:customStyle="1" w:styleId="13">
    <w:name w:val="页眉 字符"/>
    <w:basedOn w:val="11"/>
    <w:link w:val="9"/>
    <w:uiPriority w:val="99"/>
    <w:rPr>
      <w:sz w:val="18"/>
      <w:szCs w:val="18"/>
    </w:rPr>
  </w:style>
  <w:style w:type="character" w:customStyle="1" w:styleId="14">
    <w:name w:val="页脚 字符"/>
    <w:basedOn w:val="11"/>
    <w:link w:val="8"/>
    <w:qFormat/>
    <w:uiPriority w:val="99"/>
    <w:rPr>
      <w:sz w:val="18"/>
      <w:szCs w:val="18"/>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6938</Words>
  <Characters>6987</Characters>
  <Lines>50</Lines>
  <Paragraphs>14</Paragraphs>
  <TotalTime>698</TotalTime>
  <ScaleCrop>false</ScaleCrop>
  <LinksUpToDate>false</LinksUpToDate>
  <CharactersWithSpaces>6987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2023-04-19T05:31:00Z</dcterms:created>
  <dc:creator>KIOYFANG</dc:creator>
  <cp:lastModifiedBy>(๑⃙⃘´༥`๑⃙⃘)</cp:lastModifiedBy>
  <dcterms:modified xsi:type="dcterms:W3CDTF">2023-05-05T04:08:14Z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8B1AA9CA3327494989BE8D063F62BE04_12</vt:lpwstr>
  </property>
</Properties>
</file>
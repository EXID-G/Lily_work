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9B18" w14:textId="77777777" w:rsidR="00D27A81" w:rsidRDefault="00000000">
      <w:pPr>
        <w:spacing w:line="360" w:lineRule="auto"/>
        <w:rPr>
          <w:ins w:id="0" w:author="LIU JIAYI" w:date="2023-04-19T21:39:00Z"/>
          <w:rFonts w:ascii="宋体" w:hAnsi="宋体" w:cs="宋体"/>
        </w:rPr>
      </w:pPr>
      <w:r>
        <w:rPr>
          <w:rFonts w:ascii="宋体" w:hAnsi="宋体" w:cs="宋体"/>
        </w:rPr>
        <w:t>00：00</w:t>
      </w:r>
      <w:r>
        <w:rPr>
          <w:rFonts w:ascii="宋体" w:hAnsi="宋体" w:cs="宋体"/>
        </w:rPr>
        <w:br/>
      </w:r>
      <w:del w:id="1" w:author="LIU JIAYI" w:date="2023-04-19T17:11:00Z">
        <w:r w:rsidDel="00E27D99">
          <w:rPr>
            <w:rFonts w:ascii="宋体" w:hAnsi="宋体" w:cs="宋体"/>
          </w:rPr>
          <w:delText>采访者</w:delText>
        </w:r>
      </w:del>
      <w:ins w:id="2" w:author="LIU JIAYI" w:date="2023-04-19T17:11:00Z">
        <w:r w:rsidR="00E27D99">
          <w:rPr>
            <w:rFonts w:ascii="宋体" w:hAnsi="宋体" w:cs="宋体"/>
          </w:rPr>
          <w:t>角色1 (学生访谈员)</w:t>
        </w:r>
      </w:ins>
      <w:r>
        <w:rPr>
          <w:rFonts w:ascii="宋体" w:hAnsi="宋体" w:cs="宋体"/>
        </w:rPr>
        <w:t>：</w:t>
      </w:r>
      <w:del w:id="3" w:author="LIU JIAYI" w:date="2023-04-19T17:11:00Z">
        <w:r w:rsidDel="00E27D99">
          <w:rPr>
            <w:rFonts w:ascii="宋体" w:hAnsi="宋体" w:cs="宋体"/>
          </w:rPr>
          <w:delText>受访者</w:delText>
        </w:r>
      </w:del>
      <w:ins w:id="4" w:author="LIU JIAYI" w:date="2023-04-19T17:11:00Z">
        <w:r w:rsidR="00E27D99">
          <w:rPr>
            <w:rFonts w:ascii="宋体" w:hAnsi="宋体" w:cs="宋体"/>
          </w:rPr>
          <w:t>角色2(受访者)</w:t>
        </w:r>
      </w:ins>
      <w:r>
        <w:rPr>
          <w:rFonts w:ascii="宋体" w:hAnsi="宋体" w:cs="宋体"/>
        </w:rPr>
        <w:t>您好，我是南方科技大学社会科学中心下属历史文化GNS实验室的学生</w:t>
      </w:r>
      <w:del w:id="5" w:author="LIU JIAYI" w:date="2023-04-19T16:45:00Z">
        <w:r w:rsidDel="00910B15">
          <w:rPr>
            <w:rFonts w:ascii="宋体" w:hAnsi="宋体" w:cs="宋体"/>
          </w:rPr>
          <w:delText>调</w:delText>
        </w:r>
      </w:del>
      <w:r>
        <w:rPr>
          <w:rFonts w:ascii="宋体" w:hAnsi="宋体" w:cs="宋体"/>
        </w:rPr>
        <w:t>调研员，然后我们正在进行一项有关深圳地铁的一个研究，然后项目的名称是叫做设施社会视角下城市轨道交通的在地方表征机制与效应。</w:t>
      </w:r>
      <w:r>
        <w:rPr>
          <w:rFonts w:ascii="宋体" w:hAnsi="宋体" w:cs="宋体"/>
        </w:rPr>
        <w:br/>
        <w:t>然后我们这个项目的话是以一个地铁为切入点，然后探寻基础设施与城市景观和城市记忆之间的关系，然后以web GIS的形式再现深圳城市景观与文化的一个变迁。然后简单来说就是想要通过说老深圳人对于深圳地铁建成前后的一些印象，然后，呃，以及对深圳地铁前后，建成前后的它周围的那些景观哪，然后还有那个设施的一些变化，然后去重现一下当时就是，社会、深圳的变迁的一个过程，对，呃。</w:t>
      </w:r>
      <w:r>
        <w:rPr>
          <w:rFonts w:ascii="宋体" w:hAnsi="宋体" w:cs="宋体"/>
        </w:rPr>
        <w:br/>
        <w:t>然后我们本次的所有访谈的那个所有的信息啊，包括您的个人信息啊，我们都是会进行一个匿名化的处理，所以我，您是可以放心的，就不会导致您的，就是信息泄露之类的。对，啊，好的。然后在访谈之前想要问一下您的一些基本信息，对，然后您的出生年份是哪一年呢？</w:t>
      </w:r>
      <w:r>
        <w:rPr>
          <w:rFonts w:ascii="宋体" w:hAnsi="宋体" w:cs="宋体"/>
        </w:rPr>
        <w:br/>
      </w:r>
      <w:del w:id="6" w:author="LIU JIAYI" w:date="2023-04-19T17:11:00Z">
        <w:r w:rsidDel="00E27D99">
          <w:rPr>
            <w:rFonts w:ascii="宋体" w:hAnsi="宋体" w:cs="宋体"/>
          </w:rPr>
          <w:delText>受访者</w:delText>
        </w:r>
      </w:del>
      <w:ins w:id="7" w:author="LIU JIAYI" w:date="2023-04-19T17:11:00Z">
        <w:r w:rsidR="00E27D99">
          <w:rPr>
            <w:rFonts w:ascii="宋体" w:hAnsi="宋体" w:cs="宋体"/>
          </w:rPr>
          <w:t>角色2(受访者)</w:t>
        </w:r>
      </w:ins>
      <w:r>
        <w:rPr>
          <w:rFonts w:ascii="宋体" w:hAnsi="宋体" w:cs="宋体"/>
        </w:rPr>
        <w:t>：1983年，1983年。</w:t>
      </w:r>
      <w:r>
        <w:rPr>
          <w:rFonts w:ascii="宋体" w:hAnsi="宋体" w:cs="宋体"/>
        </w:rPr>
        <w:br/>
      </w:r>
      <w:del w:id="8" w:author="LIU JIAYI" w:date="2023-04-19T17:11:00Z">
        <w:r w:rsidDel="00E27D99">
          <w:rPr>
            <w:rFonts w:ascii="宋体" w:hAnsi="宋体" w:cs="宋体"/>
          </w:rPr>
          <w:delText>采访者</w:delText>
        </w:r>
      </w:del>
      <w:ins w:id="9" w:author="LIU JIAYI" w:date="2023-04-19T17:11:00Z">
        <w:r w:rsidR="00E27D99">
          <w:rPr>
            <w:rFonts w:ascii="宋体" w:hAnsi="宋体" w:cs="宋体"/>
          </w:rPr>
          <w:t>角色1 (学生访谈员)</w:t>
        </w:r>
      </w:ins>
      <w:r>
        <w:rPr>
          <w:rFonts w:ascii="宋体" w:hAnsi="宋体" w:cs="宋体"/>
        </w:rPr>
        <w:t>：呃，好的，您什么时候来的深圳呢？</w:t>
      </w:r>
      <w:r>
        <w:rPr>
          <w:rFonts w:ascii="宋体" w:hAnsi="宋体" w:cs="宋体"/>
        </w:rPr>
        <w:br/>
      </w:r>
      <w:del w:id="10" w:author="LIU JIAYI" w:date="2023-04-19T17:11:00Z">
        <w:r w:rsidDel="00E27D99">
          <w:rPr>
            <w:rFonts w:ascii="宋体" w:hAnsi="宋体" w:cs="宋体"/>
          </w:rPr>
          <w:delText>受访者</w:delText>
        </w:r>
      </w:del>
      <w:ins w:id="11" w:author="LIU JIAYI" w:date="2023-04-19T17:11:00Z">
        <w:r w:rsidR="00E27D99">
          <w:rPr>
            <w:rFonts w:ascii="宋体" w:hAnsi="宋体" w:cs="宋体"/>
          </w:rPr>
          <w:t>角色2(受访者)</w:t>
        </w:r>
      </w:ins>
      <w:r>
        <w:rPr>
          <w:rFonts w:ascii="宋体" w:hAnsi="宋体" w:cs="宋体"/>
        </w:rPr>
        <w:t>：呃，1985年。</w:t>
      </w:r>
      <w:r>
        <w:rPr>
          <w:rFonts w:ascii="宋体" w:hAnsi="宋体" w:cs="宋体"/>
        </w:rPr>
        <w:br/>
      </w:r>
      <w:del w:id="12" w:author="LIU JIAYI" w:date="2023-04-19T17:11:00Z">
        <w:r w:rsidDel="00E27D99">
          <w:rPr>
            <w:rFonts w:ascii="宋体" w:hAnsi="宋体" w:cs="宋体"/>
          </w:rPr>
          <w:delText>采访者</w:delText>
        </w:r>
      </w:del>
      <w:ins w:id="13" w:author="LIU JIAYI" w:date="2023-04-19T17:11:00Z">
        <w:r w:rsidR="00E27D99">
          <w:rPr>
            <w:rFonts w:ascii="宋体" w:hAnsi="宋体" w:cs="宋体"/>
          </w:rPr>
          <w:t>角色1 (学生访谈员)</w:t>
        </w:r>
      </w:ins>
      <w:r>
        <w:rPr>
          <w:rFonts w:ascii="宋体" w:hAnsi="宋体" w:cs="宋体"/>
        </w:rPr>
        <w:t>：85年，小时候就来到了深圳，好的。想请问一下您的那个学历，最高学历。</w:t>
      </w:r>
      <w:r>
        <w:rPr>
          <w:rFonts w:ascii="宋体" w:hAnsi="宋体" w:cs="宋体"/>
        </w:rPr>
        <w:br/>
      </w:r>
      <w:del w:id="14" w:author="LIU JIAYI" w:date="2023-04-19T17:11:00Z">
        <w:r w:rsidDel="00E27D99">
          <w:rPr>
            <w:rFonts w:ascii="宋体" w:hAnsi="宋体" w:cs="宋体"/>
          </w:rPr>
          <w:delText>受访者</w:delText>
        </w:r>
      </w:del>
      <w:ins w:id="15" w:author="LIU JIAYI" w:date="2023-04-19T17:11:00Z">
        <w:r w:rsidR="00E27D99">
          <w:rPr>
            <w:rFonts w:ascii="宋体" w:hAnsi="宋体" w:cs="宋体"/>
          </w:rPr>
          <w:t>角色2(受访者)</w:t>
        </w:r>
      </w:ins>
      <w:r>
        <w:rPr>
          <w:rFonts w:ascii="宋体" w:hAnsi="宋体" w:cs="宋体"/>
        </w:rPr>
        <w:t>：学理现在属于本科，本科学历。</w:t>
      </w:r>
      <w:r>
        <w:rPr>
          <w:rFonts w:ascii="宋体" w:hAnsi="宋体" w:cs="宋体"/>
        </w:rPr>
        <w:br/>
      </w:r>
      <w:del w:id="16" w:author="LIU JIAYI" w:date="2023-04-19T17:11:00Z">
        <w:r w:rsidDel="00E27D99">
          <w:rPr>
            <w:rFonts w:ascii="宋体" w:hAnsi="宋体" w:cs="宋体"/>
          </w:rPr>
          <w:delText>采访者</w:delText>
        </w:r>
      </w:del>
      <w:ins w:id="17" w:author="LIU JIAYI" w:date="2023-04-19T17:11:00Z">
        <w:r w:rsidR="00E27D99">
          <w:rPr>
            <w:rFonts w:ascii="宋体" w:hAnsi="宋体" w:cs="宋体"/>
          </w:rPr>
          <w:t>角色1 (学生访谈员)</w:t>
        </w:r>
      </w:ins>
      <w:r>
        <w:rPr>
          <w:rFonts w:ascii="宋体" w:hAnsi="宋体" w:cs="宋体"/>
        </w:rPr>
        <w:t>：好的好的，您现在的职业是什么？</w:t>
      </w:r>
      <w:r>
        <w:rPr>
          <w:rFonts w:ascii="宋体" w:hAnsi="宋体" w:cs="宋体"/>
        </w:rPr>
        <w:br/>
      </w:r>
      <w:del w:id="18" w:author="LIU JIAYI" w:date="2023-04-19T17:11:00Z">
        <w:r w:rsidDel="00E27D99">
          <w:rPr>
            <w:rFonts w:ascii="宋体" w:hAnsi="宋体" w:cs="宋体"/>
          </w:rPr>
          <w:delText>受访者</w:delText>
        </w:r>
      </w:del>
      <w:ins w:id="19" w:author="LIU JIAYI" w:date="2023-04-19T17:11:00Z">
        <w:r w:rsidR="00E27D99">
          <w:rPr>
            <w:rFonts w:ascii="宋体" w:hAnsi="宋体" w:cs="宋体"/>
          </w:rPr>
          <w:t>角色2(受访者)</w:t>
        </w:r>
      </w:ins>
      <w:r>
        <w:rPr>
          <w:rFonts w:ascii="宋体" w:hAnsi="宋体" w:cs="宋体"/>
        </w:rPr>
        <w:t>：教师。</w:t>
      </w:r>
      <w:r>
        <w:rPr>
          <w:rFonts w:ascii="宋体" w:hAnsi="宋体" w:cs="宋体"/>
        </w:rPr>
        <w:br/>
      </w:r>
      <w:del w:id="20" w:author="LIU JIAYI" w:date="2023-04-19T17:11:00Z">
        <w:r w:rsidDel="00E27D99">
          <w:rPr>
            <w:rFonts w:ascii="宋体" w:hAnsi="宋体" w:cs="宋体"/>
          </w:rPr>
          <w:delText>采访者</w:delText>
        </w:r>
      </w:del>
      <w:ins w:id="21" w:author="LIU JIAYI" w:date="2023-04-19T17:11:00Z">
        <w:r w:rsidR="00E27D99">
          <w:rPr>
            <w:rFonts w:ascii="宋体" w:hAnsi="宋体" w:cs="宋体"/>
          </w:rPr>
          <w:t>角色1 (学生访谈员)</w:t>
        </w:r>
      </w:ins>
      <w:r>
        <w:rPr>
          <w:rFonts w:ascii="宋体" w:hAnsi="宋体" w:cs="宋体"/>
        </w:rPr>
        <w:t>：好的，那您现在的主要生活的区域是深圳的哪个区呢？</w:t>
      </w:r>
      <w:r>
        <w:rPr>
          <w:rFonts w:ascii="宋体" w:hAnsi="宋体" w:cs="宋体"/>
        </w:rPr>
        <w:br/>
      </w:r>
      <w:del w:id="22" w:author="LIU JIAYI" w:date="2023-04-19T17:11:00Z">
        <w:r w:rsidDel="00E27D99">
          <w:rPr>
            <w:rFonts w:ascii="宋体" w:hAnsi="宋体" w:cs="宋体"/>
          </w:rPr>
          <w:delText>受访者</w:delText>
        </w:r>
      </w:del>
      <w:ins w:id="23" w:author="LIU JIAYI" w:date="2023-04-19T17:11:00Z">
        <w:r w:rsidR="00E27D99">
          <w:rPr>
            <w:rFonts w:ascii="宋体" w:hAnsi="宋体" w:cs="宋体"/>
          </w:rPr>
          <w:t>角色2(受访者)</w:t>
        </w:r>
      </w:ins>
      <w:r>
        <w:rPr>
          <w:rFonts w:ascii="宋体" w:hAnsi="宋体" w:cs="宋体"/>
        </w:rPr>
        <w:t>：南山区。</w:t>
      </w:r>
      <w:r>
        <w:rPr>
          <w:rFonts w:ascii="宋体" w:hAnsi="宋体" w:cs="宋体"/>
        </w:rPr>
        <w:br/>
      </w:r>
      <w:del w:id="24" w:author="LIU JIAYI" w:date="2023-04-19T17:11:00Z">
        <w:r w:rsidDel="00E27D99">
          <w:rPr>
            <w:rFonts w:ascii="宋体" w:hAnsi="宋体" w:cs="宋体"/>
          </w:rPr>
          <w:delText>采访者</w:delText>
        </w:r>
      </w:del>
      <w:ins w:id="25" w:author="LIU JIAYI" w:date="2023-04-19T17:11:00Z">
        <w:r w:rsidR="00E27D99">
          <w:rPr>
            <w:rFonts w:ascii="宋体" w:hAnsi="宋体" w:cs="宋体"/>
          </w:rPr>
          <w:t>角色1 (学生访谈员)</w:t>
        </w:r>
      </w:ins>
      <w:r>
        <w:rPr>
          <w:rFonts w:ascii="宋体" w:hAnsi="宋体" w:cs="宋体"/>
        </w:rPr>
        <w:t>：南山区，呃，好的好的。</w:t>
      </w:r>
      <w:r>
        <w:rPr>
          <w:rFonts w:ascii="宋体" w:hAnsi="宋体" w:cs="宋体"/>
        </w:rPr>
        <w:br/>
      </w:r>
      <w:del w:id="26" w:author="LIU JIAYI" w:date="2023-04-19T17:11:00Z">
        <w:r w:rsidDel="00E27D99">
          <w:rPr>
            <w:rFonts w:ascii="宋体" w:hAnsi="宋体" w:cs="宋体"/>
          </w:rPr>
          <w:delText>受访者</w:delText>
        </w:r>
      </w:del>
      <w:ins w:id="27" w:author="LIU JIAYI" w:date="2023-04-19T17:11:00Z">
        <w:r w:rsidR="00E27D99">
          <w:rPr>
            <w:rFonts w:ascii="宋体" w:hAnsi="宋体" w:cs="宋体"/>
          </w:rPr>
          <w:t>角色2(受访者)</w:t>
        </w:r>
      </w:ins>
      <w:r>
        <w:rPr>
          <w:rFonts w:ascii="宋体" w:hAnsi="宋体" w:cs="宋体"/>
        </w:rPr>
        <w:t>：对。</w:t>
      </w:r>
      <w:r>
        <w:rPr>
          <w:rFonts w:ascii="宋体" w:hAnsi="宋体" w:cs="宋体"/>
        </w:rPr>
        <w:br/>
      </w:r>
      <w:del w:id="28" w:author="LIU JIAYI" w:date="2023-04-19T17:11:00Z">
        <w:r w:rsidDel="00E27D99">
          <w:rPr>
            <w:rFonts w:ascii="宋体" w:hAnsi="宋体" w:cs="宋体"/>
          </w:rPr>
          <w:delText>采访者</w:delText>
        </w:r>
      </w:del>
      <w:ins w:id="29" w:author="LIU JIAYI" w:date="2023-04-19T17:11:00Z">
        <w:r w:rsidR="00E27D99">
          <w:rPr>
            <w:rFonts w:ascii="宋体" w:hAnsi="宋体" w:cs="宋体"/>
          </w:rPr>
          <w:t>角色1 (学生访谈员)</w:t>
        </w:r>
      </w:ins>
      <w:r>
        <w:rPr>
          <w:rFonts w:ascii="宋体" w:hAnsi="宋体" w:cs="宋体"/>
        </w:rPr>
        <w:t>：好的，然后接下来就是我们的那个问题，就是关于</w:t>
      </w:r>
      <w:r>
        <w:rPr>
          <w:rFonts w:ascii="宋体" w:hAnsi="宋体" w:cs="宋体"/>
        </w:rPr>
        <w:lastRenderedPageBreak/>
        <w:t>轨道交通与大时空尺度的人生变迁与城市变迁的问题。然后，呃，想请问一下，如果让您再，把您在深圳的生活经历粗略分为几个阶段的话，您会怎么划分呢？就是说明一下就是时间节点这样子。</w:t>
      </w:r>
      <w:r>
        <w:rPr>
          <w:rFonts w:ascii="宋体" w:hAnsi="宋体" w:cs="宋体"/>
        </w:rPr>
        <w:br/>
      </w:r>
      <w:del w:id="30" w:author="LIU JIAYI" w:date="2023-04-19T17:11:00Z">
        <w:r w:rsidDel="00E27D99">
          <w:rPr>
            <w:rFonts w:ascii="宋体" w:hAnsi="宋体" w:cs="宋体"/>
          </w:rPr>
          <w:delText>受访者</w:delText>
        </w:r>
      </w:del>
      <w:ins w:id="31" w:author="LIU JIAYI" w:date="2023-04-19T17:11:00Z">
        <w:r w:rsidR="00E27D99">
          <w:rPr>
            <w:rFonts w:ascii="宋体" w:hAnsi="宋体" w:cs="宋体"/>
          </w:rPr>
          <w:t>角色2(受访者)</w:t>
        </w:r>
      </w:ins>
      <w:r>
        <w:rPr>
          <w:rFonts w:ascii="宋体" w:hAnsi="宋体" w:cs="宋体"/>
        </w:rPr>
        <w:t>：嗯，基本上我们的划分可能会以自己的学习和工作经历为一个分界点吧。在学习，就是主要的学习经历主要是在大学，包括大学毕业之前，我可能会做一个节点，然后大学之后工作以来作为一个主要的节点。</w:t>
      </w:r>
      <w:r>
        <w:rPr>
          <w:rFonts w:ascii="宋体" w:hAnsi="宋体" w:cs="宋体"/>
        </w:rPr>
        <w:br/>
      </w:r>
      <w:del w:id="32" w:author="LIU JIAYI" w:date="2023-04-19T17:11:00Z">
        <w:r w:rsidDel="00E27D99">
          <w:rPr>
            <w:rFonts w:ascii="宋体" w:hAnsi="宋体" w:cs="宋体"/>
          </w:rPr>
          <w:delText>采访者</w:delText>
        </w:r>
      </w:del>
      <w:ins w:id="33" w:author="LIU JIAYI" w:date="2023-04-19T17:11:00Z">
        <w:r w:rsidR="00E27D99">
          <w:rPr>
            <w:rFonts w:ascii="宋体" w:hAnsi="宋体" w:cs="宋体"/>
          </w:rPr>
          <w:t>角色1 (学生访谈员)</w:t>
        </w:r>
      </w:ins>
      <w:r>
        <w:rPr>
          <w:rFonts w:ascii="宋体" w:hAnsi="宋体" w:cs="宋体"/>
        </w:rPr>
        <w:t>：嗯。</w:t>
      </w:r>
      <w:r>
        <w:rPr>
          <w:rFonts w:ascii="宋体" w:hAnsi="宋体" w:cs="宋体"/>
        </w:rPr>
        <w:br/>
      </w:r>
      <w:del w:id="34" w:author="LIU JIAYI" w:date="2023-04-19T17:11:00Z">
        <w:r w:rsidDel="00E27D99">
          <w:rPr>
            <w:rFonts w:ascii="宋体" w:hAnsi="宋体" w:cs="宋体"/>
          </w:rPr>
          <w:delText>受访者</w:delText>
        </w:r>
      </w:del>
      <w:ins w:id="35" w:author="LIU JIAYI" w:date="2023-04-19T17:11:00Z">
        <w:r w:rsidR="00E27D99">
          <w:rPr>
            <w:rFonts w:ascii="宋体" w:hAnsi="宋体" w:cs="宋体"/>
          </w:rPr>
          <w:t>角色2(受访者)</w:t>
        </w:r>
      </w:ins>
      <w:r>
        <w:rPr>
          <w:rFonts w:ascii="宋体" w:hAnsi="宋体" w:cs="宋体"/>
        </w:rPr>
        <w:t>：但之前的学习阶段其实也是可以分成，因为我看到你的题目就会想到，包括我的小学、初中、高中他们的每一个阶段，当时的一些生活区域也好，或者是当时的一些生活的习惯也好，都会想到。其实如果再细分的话，就是刚刚所说的说可能会认为是小学初中和高中各分成每个阶段，大学也是一个阶段。</w:t>
      </w:r>
      <w:r>
        <w:rPr>
          <w:rFonts w:ascii="宋体" w:hAnsi="宋体" w:cs="宋体"/>
        </w:rPr>
        <w:br/>
      </w:r>
      <w:del w:id="36" w:author="LIU JIAYI" w:date="2023-04-19T17:11:00Z">
        <w:r w:rsidDel="00E27D99">
          <w:rPr>
            <w:rFonts w:ascii="宋体" w:hAnsi="宋体" w:cs="宋体"/>
          </w:rPr>
          <w:delText>采访者</w:delText>
        </w:r>
      </w:del>
      <w:ins w:id="37" w:author="LIU JIAYI" w:date="2023-04-19T17:11:00Z">
        <w:r w:rsidR="00E27D99">
          <w:rPr>
            <w:rFonts w:ascii="宋体" w:hAnsi="宋体" w:cs="宋体"/>
          </w:rPr>
          <w:t>角色1 (学生访谈员)</w:t>
        </w:r>
      </w:ins>
      <w:r>
        <w:rPr>
          <w:rFonts w:ascii="宋体" w:hAnsi="宋体" w:cs="宋体"/>
        </w:rPr>
        <w:t>：嗯。</w:t>
      </w:r>
      <w:r>
        <w:rPr>
          <w:rFonts w:ascii="宋体" w:hAnsi="宋体" w:cs="宋体"/>
        </w:rPr>
        <w:br/>
      </w:r>
      <w:del w:id="38" w:author="LIU JIAYI" w:date="2023-04-19T17:11:00Z">
        <w:r w:rsidDel="00E27D99">
          <w:rPr>
            <w:rFonts w:ascii="宋体" w:hAnsi="宋体" w:cs="宋体"/>
          </w:rPr>
          <w:delText>受访者</w:delText>
        </w:r>
      </w:del>
      <w:ins w:id="39" w:author="LIU JIAYI" w:date="2023-04-19T17:11:00Z">
        <w:r w:rsidR="00E27D99">
          <w:rPr>
            <w:rFonts w:ascii="宋体" w:hAnsi="宋体" w:cs="宋体"/>
          </w:rPr>
          <w:t>角色2(受访者)</w:t>
        </w:r>
      </w:ins>
      <w:r>
        <w:rPr>
          <w:rFonts w:ascii="宋体" w:hAnsi="宋体" w:cs="宋体"/>
        </w:rPr>
        <w:t>：然后之后的工作相对来说比较单纯一点，工作的是，工作的生活区域也会相对比较固定化吧，这样的。</w:t>
      </w:r>
      <w:r>
        <w:rPr>
          <w:rFonts w:ascii="宋体" w:hAnsi="宋体" w:cs="宋体"/>
        </w:rPr>
        <w:br/>
      </w:r>
      <w:del w:id="40" w:author="LIU JIAYI" w:date="2023-04-19T17:11:00Z">
        <w:r w:rsidDel="00E27D99">
          <w:rPr>
            <w:rFonts w:ascii="宋体" w:hAnsi="宋体" w:cs="宋体"/>
          </w:rPr>
          <w:delText>采访者</w:delText>
        </w:r>
      </w:del>
      <w:ins w:id="41" w:author="LIU JIAYI" w:date="2023-04-19T17:11:00Z">
        <w:r w:rsidR="00E27D99">
          <w:rPr>
            <w:rFonts w:ascii="宋体" w:hAnsi="宋体" w:cs="宋体"/>
          </w:rPr>
          <w:t>角色1 (学生访谈员)</w:t>
        </w:r>
      </w:ins>
      <w:r>
        <w:rPr>
          <w:rFonts w:ascii="宋体" w:hAnsi="宋体" w:cs="宋体"/>
        </w:rPr>
        <w:t>：嗯，好的，想请问一下您是，呃，什么时候上小学的呢？哪一年？</w:t>
      </w:r>
      <w:r>
        <w:rPr>
          <w:rFonts w:ascii="宋体" w:hAnsi="宋体" w:cs="宋体"/>
        </w:rPr>
        <w:br/>
      </w:r>
      <w:del w:id="42" w:author="LIU JIAYI" w:date="2023-04-19T17:11:00Z">
        <w:r w:rsidDel="00E27D99">
          <w:rPr>
            <w:rFonts w:ascii="宋体" w:hAnsi="宋体" w:cs="宋体"/>
          </w:rPr>
          <w:delText>受访者</w:delText>
        </w:r>
      </w:del>
      <w:ins w:id="43" w:author="LIU JIAYI" w:date="2023-04-19T17:11:00Z">
        <w:r w:rsidR="00E27D99">
          <w:rPr>
            <w:rFonts w:ascii="宋体" w:hAnsi="宋体" w:cs="宋体"/>
          </w:rPr>
          <w:t>角色2(受访者)</w:t>
        </w:r>
      </w:ins>
      <w:r>
        <w:rPr>
          <w:rFonts w:ascii="宋体" w:hAnsi="宋体" w:cs="宋体"/>
        </w:rPr>
        <w:t>：</w:t>
      </w:r>
      <w:ins w:id="44" w:author="LIU JIAYI" w:date="2023-04-19T16:46:00Z">
        <w:r w:rsidR="00910B15" w:rsidDel="00910B15">
          <w:rPr>
            <w:rFonts w:ascii="宋体" w:hAnsi="宋体" w:cs="宋体"/>
          </w:rPr>
          <w:t xml:space="preserve"> </w:t>
        </w:r>
      </w:ins>
      <w:del w:id="45" w:author="LIU JIAYI" w:date="2023-04-19T16:46:00Z">
        <w:r w:rsidDel="00910B15">
          <w:rPr>
            <w:rFonts w:ascii="宋体" w:hAnsi="宋体" w:cs="宋体"/>
          </w:rPr>
          <w:delText>19，</w:delText>
        </w:r>
      </w:del>
      <w:r>
        <w:rPr>
          <w:rFonts w:ascii="宋体" w:hAnsi="宋体" w:cs="宋体"/>
        </w:rPr>
        <w:t>1989年就上小学了。</w:t>
      </w:r>
      <w:r>
        <w:rPr>
          <w:rFonts w:ascii="宋体" w:hAnsi="宋体" w:cs="宋体"/>
        </w:rPr>
        <w:br/>
      </w:r>
      <w:del w:id="46" w:author="LIU JIAYI" w:date="2023-04-19T17:11:00Z">
        <w:r w:rsidDel="00E27D99">
          <w:rPr>
            <w:rFonts w:ascii="宋体" w:hAnsi="宋体" w:cs="宋体"/>
          </w:rPr>
          <w:delText>采访者</w:delText>
        </w:r>
      </w:del>
      <w:ins w:id="47" w:author="LIU JIAYI" w:date="2023-04-19T17:11:00Z">
        <w:r w:rsidR="00E27D99">
          <w:rPr>
            <w:rFonts w:ascii="宋体" w:hAnsi="宋体" w:cs="宋体"/>
          </w:rPr>
          <w:t>角色1 (学生访谈员)</w:t>
        </w:r>
      </w:ins>
      <w:r>
        <w:rPr>
          <w:rFonts w:ascii="宋体" w:hAnsi="宋体" w:cs="宋体"/>
        </w:rPr>
        <w:t>：89年上小学，当时小学的话您是生活在哪个区域啊？</w:t>
      </w:r>
      <w:r>
        <w:rPr>
          <w:rFonts w:ascii="宋体" w:hAnsi="宋体" w:cs="宋体"/>
        </w:rPr>
        <w:br/>
      </w:r>
      <w:del w:id="48" w:author="LIU JIAYI" w:date="2023-04-19T17:11:00Z">
        <w:r w:rsidDel="00E27D99">
          <w:rPr>
            <w:rFonts w:ascii="宋体" w:hAnsi="宋体" w:cs="宋体"/>
          </w:rPr>
          <w:delText>受访者</w:delText>
        </w:r>
      </w:del>
      <w:ins w:id="49" w:author="LIU JIAYI" w:date="2023-04-19T17:11:00Z">
        <w:r w:rsidR="00E27D99">
          <w:rPr>
            <w:rFonts w:ascii="宋体" w:hAnsi="宋体" w:cs="宋体"/>
          </w:rPr>
          <w:t>角色2(受访者)</w:t>
        </w:r>
      </w:ins>
      <w:r>
        <w:rPr>
          <w:rFonts w:ascii="宋体" w:hAnsi="宋体" w:cs="宋体"/>
        </w:rPr>
        <w:t>：我们是在福田区，小学距家里面，大概也就是走路在10分钟之内，这种情况。</w:t>
      </w:r>
      <w:r>
        <w:rPr>
          <w:rFonts w:ascii="宋体" w:hAnsi="宋体" w:cs="宋体"/>
        </w:rPr>
        <w:br/>
      </w:r>
      <w:del w:id="50" w:author="LIU JIAYI" w:date="2023-04-19T17:11:00Z">
        <w:r w:rsidDel="00E27D99">
          <w:rPr>
            <w:rFonts w:ascii="宋体" w:hAnsi="宋体" w:cs="宋体"/>
          </w:rPr>
          <w:delText>采访者</w:delText>
        </w:r>
      </w:del>
      <w:ins w:id="51" w:author="LIU JIAYI" w:date="2023-04-19T17:11:00Z">
        <w:r w:rsidR="00E27D99">
          <w:rPr>
            <w:rFonts w:ascii="宋体" w:hAnsi="宋体" w:cs="宋体"/>
          </w:rPr>
          <w:t>角色1 (学生访谈员)</w:t>
        </w:r>
      </w:ins>
      <w:r>
        <w:rPr>
          <w:rFonts w:ascii="宋体" w:hAnsi="宋体" w:cs="宋体"/>
        </w:rPr>
        <w:t>：嗯嗯嗯，好的，然后您初中的话也是在福田区吗？还是说有换到？</w:t>
      </w:r>
      <w:r>
        <w:rPr>
          <w:rFonts w:ascii="宋体" w:hAnsi="宋体" w:cs="宋体"/>
        </w:rPr>
        <w:br/>
      </w:r>
      <w:del w:id="52" w:author="LIU JIAYI" w:date="2023-04-19T17:11:00Z">
        <w:r w:rsidDel="00E27D99">
          <w:rPr>
            <w:rFonts w:ascii="宋体" w:hAnsi="宋体" w:cs="宋体"/>
          </w:rPr>
          <w:delText>受访者</w:delText>
        </w:r>
      </w:del>
      <w:ins w:id="53" w:author="LIU JIAYI" w:date="2023-04-19T17:11:00Z">
        <w:r w:rsidR="00E27D99">
          <w:rPr>
            <w:rFonts w:ascii="宋体" w:hAnsi="宋体" w:cs="宋体"/>
          </w:rPr>
          <w:t>角色2(受访者)</w:t>
        </w:r>
      </w:ins>
      <w:r>
        <w:rPr>
          <w:rFonts w:ascii="宋体" w:hAnsi="宋体" w:cs="宋体"/>
        </w:rPr>
        <w:t>：是的。基本上因为当时的读书其实跟现在的要求是一样，都属于就近入学嘛，所以包括小学初中都离家大概就在10分钟左右的路程。</w:t>
      </w:r>
      <w:r>
        <w:rPr>
          <w:rFonts w:ascii="宋体" w:hAnsi="宋体" w:cs="宋体"/>
        </w:rPr>
        <w:br/>
      </w:r>
      <w:del w:id="54" w:author="LIU JIAYI" w:date="2023-04-19T17:11:00Z">
        <w:r w:rsidDel="00E27D99">
          <w:rPr>
            <w:rFonts w:ascii="宋体" w:hAnsi="宋体" w:cs="宋体"/>
          </w:rPr>
          <w:delText>采访者</w:delText>
        </w:r>
      </w:del>
      <w:ins w:id="55" w:author="LIU JIAYI" w:date="2023-04-19T17:11:00Z">
        <w:r w:rsidR="00E27D99">
          <w:rPr>
            <w:rFonts w:ascii="宋体" w:hAnsi="宋体" w:cs="宋体"/>
          </w:rPr>
          <w:t>角色1 (学生访谈员)</w:t>
        </w:r>
      </w:ins>
      <w:r>
        <w:rPr>
          <w:rFonts w:ascii="宋体" w:hAnsi="宋体" w:cs="宋体"/>
        </w:rPr>
        <w:t>：嗯。</w:t>
      </w:r>
      <w:r>
        <w:rPr>
          <w:rFonts w:ascii="宋体" w:hAnsi="宋体" w:cs="宋体"/>
        </w:rPr>
        <w:br/>
      </w:r>
      <w:del w:id="56" w:author="LIU JIAYI" w:date="2023-04-19T17:11:00Z">
        <w:r w:rsidDel="00E27D99">
          <w:rPr>
            <w:rFonts w:ascii="宋体" w:hAnsi="宋体" w:cs="宋体"/>
          </w:rPr>
          <w:delText>受访者</w:delText>
        </w:r>
      </w:del>
      <w:ins w:id="57" w:author="LIU JIAYI" w:date="2023-04-19T17:11:00Z">
        <w:r w:rsidR="00E27D99">
          <w:rPr>
            <w:rFonts w:ascii="宋体" w:hAnsi="宋体" w:cs="宋体"/>
          </w:rPr>
          <w:t>角色2(受访者)</w:t>
        </w:r>
      </w:ins>
      <w:r>
        <w:rPr>
          <w:rFonts w:ascii="宋体" w:hAnsi="宋体" w:cs="宋体"/>
        </w:rPr>
        <w:t>：所以当时的记忆就是这种情况。到高中稍微远一点，走路大概要在20分钟左右，骑单车的话大概也就10、10分钟左右，也都不远。然后基本上都是在那个区域，都是在福田区。</w:t>
      </w:r>
      <w:r>
        <w:rPr>
          <w:rFonts w:ascii="宋体" w:hAnsi="宋体" w:cs="宋体"/>
        </w:rPr>
        <w:br/>
      </w:r>
      <w:del w:id="58" w:author="LIU JIAYI" w:date="2023-04-19T17:11:00Z">
        <w:r w:rsidDel="00E27D99">
          <w:rPr>
            <w:rFonts w:ascii="宋体" w:hAnsi="宋体" w:cs="宋体"/>
          </w:rPr>
          <w:lastRenderedPageBreak/>
          <w:delText>采访者</w:delText>
        </w:r>
      </w:del>
      <w:ins w:id="59" w:author="LIU JIAYI" w:date="2023-04-19T17:11:00Z">
        <w:r w:rsidR="00E27D99">
          <w:rPr>
            <w:rFonts w:ascii="宋体" w:hAnsi="宋体" w:cs="宋体"/>
          </w:rPr>
          <w:t>角色1 (学生访谈员)</w:t>
        </w:r>
      </w:ins>
      <w:r>
        <w:rPr>
          <w:rFonts w:ascii="宋体" w:hAnsi="宋体" w:cs="宋体"/>
        </w:rPr>
        <w:t>：嗯，89年加12年，就是01年左右就是读大学是吗？</w:t>
      </w:r>
      <w:r>
        <w:rPr>
          <w:rFonts w:ascii="宋体" w:hAnsi="宋体" w:cs="宋体"/>
        </w:rPr>
        <w:br/>
      </w:r>
      <w:del w:id="60" w:author="LIU JIAYI" w:date="2023-04-19T17:11:00Z">
        <w:r w:rsidDel="00E27D99">
          <w:rPr>
            <w:rFonts w:ascii="宋体" w:hAnsi="宋体" w:cs="宋体"/>
          </w:rPr>
          <w:delText>受访者</w:delText>
        </w:r>
      </w:del>
      <w:ins w:id="61" w:author="LIU JIAYI" w:date="2023-04-19T17:11:00Z">
        <w:r w:rsidR="00E27D99">
          <w:rPr>
            <w:rFonts w:ascii="宋体" w:hAnsi="宋体" w:cs="宋体"/>
          </w:rPr>
          <w:t>角色2(受访者)</w:t>
        </w:r>
      </w:ins>
      <w:r>
        <w:rPr>
          <w:rFonts w:ascii="宋体" w:hAnsi="宋体" w:cs="宋体"/>
        </w:rPr>
        <w:t>：是的是的。</w:t>
      </w:r>
      <w:r>
        <w:rPr>
          <w:rFonts w:ascii="宋体" w:hAnsi="宋体" w:cs="宋体"/>
        </w:rPr>
        <w:br/>
      </w:r>
      <w:del w:id="62" w:author="LIU JIAYI" w:date="2023-04-19T17:11:00Z">
        <w:r w:rsidDel="00E27D99">
          <w:rPr>
            <w:rFonts w:ascii="宋体" w:hAnsi="宋体" w:cs="宋体"/>
          </w:rPr>
          <w:delText>采访者</w:delText>
        </w:r>
      </w:del>
      <w:ins w:id="63" w:author="LIU JIAYI" w:date="2023-04-19T17:11:00Z">
        <w:r w:rsidR="00E27D99">
          <w:rPr>
            <w:rFonts w:ascii="宋体" w:hAnsi="宋体" w:cs="宋体"/>
          </w:rPr>
          <w:t>角色1 (学生访谈员)</w:t>
        </w:r>
      </w:ins>
      <w:r>
        <w:rPr>
          <w:rFonts w:ascii="宋体" w:hAnsi="宋体" w:cs="宋体"/>
        </w:rPr>
        <w:t>：那您读大学的时候也是在深圳读吗？</w:t>
      </w:r>
      <w:r>
        <w:rPr>
          <w:rFonts w:ascii="宋体" w:hAnsi="宋体" w:cs="宋体"/>
        </w:rPr>
        <w:br/>
      </w:r>
      <w:del w:id="64" w:author="LIU JIAYI" w:date="2023-04-19T17:11:00Z">
        <w:r w:rsidDel="00E27D99">
          <w:rPr>
            <w:rFonts w:ascii="宋体" w:hAnsi="宋体" w:cs="宋体"/>
          </w:rPr>
          <w:delText>受访者</w:delText>
        </w:r>
      </w:del>
      <w:ins w:id="65" w:author="LIU JIAYI" w:date="2023-04-19T17:11:00Z">
        <w:r w:rsidR="00E27D99">
          <w:rPr>
            <w:rFonts w:ascii="宋体" w:hAnsi="宋体" w:cs="宋体"/>
          </w:rPr>
          <w:t>角色2(受访者)</w:t>
        </w:r>
      </w:ins>
      <w:r>
        <w:rPr>
          <w:rFonts w:ascii="宋体" w:hAnsi="宋体" w:cs="宋体"/>
        </w:rPr>
        <w:t>：是的，当时是在深大。相对于小学初中高中来说的话，那肯定就是，一个是离家更远了一点，第二个是回家那种频次，不像原来小学初中高中可能会更频密一点。就，区域由原来的生活的主要的福田区就搬到了南山区，不是，说主要生活的主要区域从福田区就移到了南山区，大概是这种情况。</w:t>
      </w:r>
      <w:r>
        <w:rPr>
          <w:rFonts w:ascii="宋体" w:hAnsi="宋体" w:cs="宋体"/>
        </w:rPr>
        <w:br/>
        <w:t>05：00</w:t>
      </w:r>
      <w:r>
        <w:rPr>
          <w:rFonts w:ascii="宋体" w:hAnsi="宋体" w:cs="宋体"/>
        </w:rPr>
        <w:br/>
      </w:r>
      <w:del w:id="66" w:author="LIU JIAYI" w:date="2023-04-19T17:11:00Z">
        <w:r w:rsidDel="00E27D99">
          <w:rPr>
            <w:rFonts w:ascii="宋体" w:hAnsi="宋体" w:cs="宋体"/>
          </w:rPr>
          <w:delText>采访者</w:delText>
        </w:r>
      </w:del>
      <w:ins w:id="67" w:author="LIU JIAYI" w:date="2023-04-19T17:11:00Z">
        <w:r w:rsidR="00E27D99">
          <w:rPr>
            <w:rFonts w:ascii="宋体" w:hAnsi="宋体" w:cs="宋体"/>
          </w:rPr>
          <w:t>角色1 (学生访谈员)</w:t>
        </w:r>
      </w:ins>
      <w:r>
        <w:rPr>
          <w:rFonts w:ascii="宋体" w:hAnsi="宋体" w:cs="宋体"/>
        </w:rPr>
        <w:t>：了解，因为您现在也是南山区嘛，然后其实生活的区域大概也是跟您大学的时候其实是差不多的，对吧？</w:t>
      </w:r>
      <w:r>
        <w:rPr>
          <w:rFonts w:ascii="宋体" w:hAnsi="宋体" w:cs="宋体"/>
        </w:rPr>
        <w:br/>
      </w:r>
      <w:del w:id="68" w:author="LIU JIAYI" w:date="2023-04-19T17:11:00Z">
        <w:r w:rsidDel="00E27D99">
          <w:rPr>
            <w:rFonts w:ascii="宋体" w:hAnsi="宋体" w:cs="宋体"/>
          </w:rPr>
          <w:delText>受访者</w:delText>
        </w:r>
      </w:del>
      <w:ins w:id="69" w:author="LIU JIAYI" w:date="2023-04-19T17:11:00Z">
        <w:r w:rsidR="00E27D99">
          <w:rPr>
            <w:rFonts w:ascii="宋体" w:hAnsi="宋体" w:cs="宋体"/>
          </w:rPr>
          <w:t>角色2(受访者)</w:t>
        </w:r>
      </w:ins>
      <w:r>
        <w:rPr>
          <w:rFonts w:ascii="宋体" w:hAnsi="宋体" w:cs="宋体"/>
        </w:rPr>
        <w:t>：也可以这么说吧，其实你刚刚在提问的时候，我也在不断的思考，好像是工作之后的就是生活的主要区域，嗯，可能也是，就是说一个是自己工作单位的问题，第二个也会考虑到孩子就近入学，就是孩子入学的问题。啊，所以的话这样的话就会产生就是说，就是根据孩子，就是他在哪里读书，可能会整个家里就搬到那附近，然后保证他的读书，他的跟进入学，他的上学比较方便而已。</w:t>
      </w:r>
      <w:r>
        <w:rPr>
          <w:rFonts w:ascii="宋体" w:hAnsi="宋体" w:cs="宋体"/>
        </w:rPr>
        <w:br/>
      </w:r>
      <w:del w:id="70" w:author="LIU JIAYI" w:date="2023-04-19T17:11:00Z">
        <w:r w:rsidDel="00E27D99">
          <w:rPr>
            <w:rFonts w:ascii="宋体" w:hAnsi="宋体" w:cs="宋体"/>
          </w:rPr>
          <w:delText>采访者</w:delText>
        </w:r>
      </w:del>
      <w:ins w:id="71" w:author="LIU JIAYI" w:date="2023-04-19T17:11:00Z">
        <w:r w:rsidR="00E27D99">
          <w:rPr>
            <w:rFonts w:ascii="宋体" w:hAnsi="宋体" w:cs="宋体"/>
          </w:rPr>
          <w:t>角色1 (学生访谈员)</w:t>
        </w:r>
      </w:ins>
      <w:r>
        <w:rPr>
          <w:rFonts w:ascii="宋体" w:hAnsi="宋体" w:cs="宋体"/>
        </w:rPr>
        <w:t>：了解了解，所以其实如果是划分的话，就是比如说您就是85年到您，就是读大学之前，其实的生活的那个阶段都是在福田，然后您</w:t>
      </w:r>
      <w:del w:id="72" w:author="LIU JIAYI" w:date="2023-04-19T16:46:00Z">
        <w:r w:rsidDel="00910B15">
          <w:rPr>
            <w:rFonts w:ascii="宋体" w:hAnsi="宋体" w:cs="宋体"/>
          </w:rPr>
          <w:delText>大、</w:delText>
        </w:r>
      </w:del>
      <w:r>
        <w:rPr>
          <w:rFonts w:ascii="宋体" w:hAnsi="宋体" w:cs="宋体"/>
        </w:rPr>
        <w:t>读大学那4年的话是在南山，然后主要是在深大那一边，然后等您大学毕业了，就是05年到现在的话，又是另外一个就是阶段，对吧？其实如果是划分的话是可以分成这三个阶段这样子。</w:t>
      </w:r>
      <w:r>
        <w:rPr>
          <w:rFonts w:ascii="宋体" w:hAnsi="宋体" w:cs="宋体"/>
        </w:rPr>
        <w:br/>
      </w:r>
      <w:del w:id="73" w:author="LIU JIAYI" w:date="2023-04-19T17:11:00Z">
        <w:r w:rsidDel="00E27D99">
          <w:rPr>
            <w:rFonts w:ascii="宋体" w:hAnsi="宋体" w:cs="宋体"/>
          </w:rPr>
          <w:delText>受访者</w:delText>
        </w:r>
      </w:del>
      <w:ins w:id="74" w:author="LIU JIAYI" w:date="2023-04-19T17:11:00Z">
        <w:r w:rsidR="00E27D99">
          <w:rPr>
            <w:rFonts w:ascii="宋体" w:hAnsi="宋体" w:cs="宋体"/>
          </w:rPr>
          <w:t>角色2(受访者)</w:t>
        </w:r>
      </w:ins>
      <w:r>
        <w:rPr>
          <w:rFonts w:ascii="宋体" w:hAnsi="宋体" w:cs="宋体"/>
        </w:rPr>
        <w:t>：可以。</w:t>
      </w:r>
      <w:r>
        <w:rPr>
          <w:rFonts w:ascii="宋体" w:hAnsi="宋体" w:cs="宋体"/>
        </w:rPr>
        <w:br/>
      </w:r>
      <w:del w:id="75" w:author="LIU JIAYI" w:date="2023-04-19T17:11:00Z">
        <w:r w:rsidDel="00E27D99">
          <w:rPr>
            <w:rFonts w:ascii="宋体" w:hAnsi="宋体" w:cs="宋体"/>
          </w:rPr>
          <w:delText>采访者</w:delText>
        </w:r>
      </w:del>
      <w:ins w:id="76" w:author="LIU JIAYI" w:date="2023-04-19T17:11:00Z">
        <w:r w:rsidR="00E27D99">
          <w:rPr>
            <w:rFonts w:ascii="宋体" w:hAnsi="宋体" w:cs="宋体"/>
          </w:rPr>
          <w:t>角色1 (学生访谈员)</w:t>
        </w:r>
      </w:ins>
      <w:r>
        <w:rPr>
          <w:rFonts w:ascii="宋体" w:hAnsi="宋体" w:cs="宋体"/>
        </w:rPr>
        <w:t>：好的好的，那您可以，请您可以绘制一张或者是多张地图，示意一下您在深圳的成长和发展，发展的那个时空轨迹吗？</w:t>
      </w:r>
      <w:r>
        <w:rPr>
          <w:rFonts w:ascii="宋体" w:hAnsi="宋体" w:cs="宋体"/>
        </w:rPr>
        <w:br/>
      </w:r>
      <w:del w:id="77" w:author="LIU JIAYI" w:date="2023-04-19T17:11:00Z">
        <w:r w:rsidDel="00E27D99">
          <w:rPr>
            <w:rFonts w:ascii="宋体" w:hAnsi="宋体" w:cs="宋体"/>
          </w:rPr>
          <w:delText>受访者</w:delText>
        </w:r>
      </w:del>
      <w:ins w:id="78" w:author="LIU JIAYI" w:date="2023-04-19T17:11:00Z">
        <w:r w:rsidR="00E27D99">
          <w:rPr>
            <w:rFonts w:ascii="宋体" w:hAnsi="宋体" w:cs="宋体"/>
          </w:rPr>
          <w:t>角色2(受访者)</w:t>
        </w:r>
      </w:ins>
      <w:r>
        <w:rPr>
          <w:rFonts w:ascii="宋体" w:hAnsi="宋体" w:cs="宋体"/>
        </w:rPr>
        <w:t>：我试一下，我不太确定就是说我，就是你们需要的这种成长地图是指一种成长，个人成长地图，还是指我的就是主要生活区域的地图？</w:t>
      </w:r>
      <w:r>
        <w:rPr>
          <w:rFonts w:ascii="宋体" w:hAnsi="宋体" w:cs="宋体"/>
        </w:rPr>
        <w:br/>
      </w:r>
      <w:del w:id="79" w:author="LIU JIAYI" w:date="2023-04-19T17:11:00Z">
        <w:r w:rsidDel="00E27D99">
          <w:rPr>
            <w:rFonts w:ascii="宋体" w:hAnsi="宋体" w:cs="宋体"/>
          </w:rPr>
          <w:delText>采访者</w:delText>
        </w:r>
      </w:del>
      <w:ins w:id="80" w:author="LIU JIAYI" w:date="2023-04-19T17:11:00Z">
        <w:r w:rsidR="00E27D99">
          <w:rPr>
            <w:rFonts w:ascii="宋体" w:hAnsi="宋体" w:cs="宋体"/>
          </w:rPr>
          <w:t>角色1 (学生访谈员)</w:t>
        </w:r>
      </w:ins>
      <w:r>
        <w:rPr>
          <w:rFonts w:ascii="宋体" w:hAnsi="宋体" w:cs="宋体"/>
        </w:rPr>
        <w:t>：就您，对，就是您按照您的理解，大概您也可以就是比如说画成类似于像这样的这种比较简单的这种地图。对，我刚刚微信给您发了一个，就是简单的一个地图的，对，就稍微标记一下。</w:t>
      </w:r>
      <w:r>
        <w:rPr>
          <w:rFonts w:ascii="宋体" w:hAnsi="宋体" w:cs="宋体"/>
        </w:rPr>
        <w:br/>
      </w:r>
      <w:del w:id="81" w:author="LIU JIAYI" w:date="2023-04-19T17:11:00Z">
        <w:r w:rsidDel="00E27D99">
          <w:rPr>
            <w:rFonts w:ascii="宋体" w:hAnsi="宋体" w:cs="宋体"/>
          </w:rPr>
          <w:lastRenderedPageBreak/>
          <w:delText>受访者</w:delText>
        </w:r>
      </w:del>
      <w:ins w:id="82" w:author="LIU JIAYI" w:date="2023-04-19T17:11:00Z">
        <w:r w:rsidR="00E27D99">
          <w:rPr>
            <w:rFonts w:ascii="宋体" w:hAnsi="宋体" w:cs="宋体"/>
          </w:rPr>
          <w:t>角色2(受访者)</w:t>
        </w:r>
      </w:ins>
      <w:r>
        <w:rPr>
          <w:rFonts w:ascii="宋体" w:hAnsi="宋体" w:cs="宋体"/>
        </w:rPr>
        <w:t>：好的好的。</w:t>
      </w:r>
      <w:r>
        <w:rPr>
          <w:rFonts w:ascii="宋体" w:hAnsi="宋体" w:cs="宋体"/>
        </w:rPr>
        <w:br/>
      </w:r>
      <w:del w:id="83" w:author="LIU JIAYI" w:date="2023-04-19T17:11:00Z">
        <w:r w:rsidDel="00E27D99">
          <w:rPr>
            <w:rFonts w:ascii="宋体" w:hAnsi="宋体" w:cs="宋体"/>
          </w:rPr>
          <w:delText>采访者</w:delText>
        </w:r>
      </w:del>
      <w:ins w:id="84" w:author="LIU JIAYI" w:date="2023-04-19T17:11:00Z">
        <w:r w:rsidR="00E27D99">
          <w:rPr>
            <w:rFonts w:ascii="宋体" w:hAnsi="宋体" w:cs="宋体"/>
          </w:rPr>
          <w:t>角色1 (学生访谈员)</w:t>
        </w:r>
      </w:ins>
      <w:r>
        <w:rPr>
          <w:rFonts w:ascii="宋体" w:hAnsi="宋体" w:cs="宋体"/>
        </w:rPr>
        <w:t>：可能一开始的话您可以，比如说。</w:t>
      </w:r>
      <w:r>
        <w:rPr>
          <w:rFonts w:ascii="宋体" w:hAnsi="宋体" w:cs="宋体"/>
        </w:rPr>
        <w:br/>
      </w:r>
      <w:del w:id="85" w:author="LIU JIAYI" w:date="2023-04-19T17:11:00Z">
        <w:r w:rsidDel="00E27D99">
          <w:rPr>
            <w:rFonts w:ascii="宋体" w:hAnsi="宋体" w:cs="宋体"/>
          </w:rPr>
          <w:delText>受访者</w:delText>
        </w:r>
      </w:del>
      <w:ins w:id="86" w:author="LIU JIAYI" w:date="2023-04-19T17:11:00Z">
        <w:r w:rsidR="00E27D99">
          <w:rPr>
            <w:rFonts w:ascii="宋体" w:hAnsi="宋体" w:cs="宋体"/>
          </w:rPr>
          <w:t>角色2(受访者)</w:t>
        </w:r>
      </w:ins>
      <w:r>
        <w:rPr>
          <w:rFonts w:ascii="宋体" w:hAnsi="宋体" w:cs="宋体"/>
        </w:rPr>
        <w:t>：标记各个阶段。</w:t>
      </w:r>
      <w:r>
        <w:rPr>
          <w:rFonts w:ascii="宋体" w:hAnsi="宋体" w:cs="宋体"/>
        </w:rPr>
        <w:br/>
      </w:r>
      <w:del w:id="87" w:author="LIU JIAYI" w:date="2023-04-19T17:11:00Z">
        <w:r w:rsidDel="00E27D99">
          <w:rPr>
            <w:rFonts w:ascii="宋体" w:hAnsi="宋体" w:cs="宋体"/>
          </w:rPr>
          <w:delText>采访者</w:delText>
        </w:r>
      </w:del>
      <w:ins w:id="88" w:author="LIU JIAYI" w:date="2023-04-19T17:11:00Z">
        <w:r w:rsidR="00E27D99">
          <w:rPr>
            <w:rFonts w:ascii="宋体" w:hAnsi="宋体" w:cs="宋体"/>
          </w:rPr>
          <w:t>角色1 (学生访谈员)</w:t>
        </w:r>
      </w:ins>
      <w:r>
        <w:rPr>
          <w:rFonts w:ascii="宋体" w:hAnsi="宋体" w:cs="宋体"/>
        </w:rPr>
        <w:t>：主要是把时间节点，然后跟、跟那个区域标现出来就可以了。</w:t>
      </w:r>
      <w:r>
        <w:rPr>
          <w:rFonts w:ascii="宋体" w:hAnsi="宋体" w:cs="宋体"/>
        </w:rPr>
        <w:br/>
      </w:r>
      <w:del w:id="89" w:author="LIU JIAYI" w:date="2023-04-19T17:11:00Z">
        <w:r w:rsidDel="00E27D99">
          <w:rPr>
            <w:rFonts w:ascii="宋体" w:hAnsi="宋体" w:cs="宋体"/>
          </w:rPr>
          <w:delText>受访者</w:delText>
        </w:r>
      </w:del>
      <w:ins w:id="90" w:author="LIU JIAYI" w:date="2023-04-19T17:11:00Z">
        <w:r w:rsidR="00E27D99">
          <w:rPr>
            <w:rFonts w:ascii="宋体" w:hAnsi="宋体" w:cs="宋体"/>
          </w:rPr>
          <w:t>角色2(受访者)</w:t>
        </w:r>
      </w:ins>
      <w:r>
        <w:rPr>
          <w:rFonts w:ascii="宋体" w:hAnsi="宋体" w:cs="宋体"/>
        </w:rPr>
        <w:t>：好的好的好的，那我大概知道。好的，那您可能稍等我一下。</w:t>
      </w:r>
      <w:r>
        <w:rPr>
          <w:rFonts w:ascii="宋体" w:hAnsi="宋体" w:cs="宋体"/>
        </w:rPr>
        <w:br/>
      </w:r>
      <w:del w:id="91" w:author="LIU JIAYI" w:date="2023-04-19T17:11:00Z">
        <w:r w:rsidDel="00E27D99">
          <w:rPr>
            <w:rFonts w:ascii="宋体" w:hAnsi="宋体" w:cs="宋体"/>
          </w:rPr>
          <w:delText>采访者</w:delText>
        </w:r>
      </w:del>
      <w:ins w:id="92" w:author="LIU JIAYI" w:date="2023-04-19T17:11:00Z">
        <w:r w:rsidR="00E27D99">
          <w:rPr>
            <w:rFonts w:ascii="宋体" w:hAnsi="宋体" w:cs="宋体"/>
          </w:rPr>
          <w:t>角色1 (学生访谈员)</w:t>
        </w:r>
      </w:ins>
      <w:r>
        <w:rPr>
          <w:rFonts w:ascii="宋体" w:hAnsi="宋体" w:cs="宋体"/>
        </w:rPr>
        <w:t>：好的。所以其实您是在毕了业之后，然后您现主要生活的在这个区，也就是说跟您的那个以前，您以前可能是跟父母一起生活的嘛，然后住在福田区那边，现在的话可能是跟自己新成立的这个家庭，然后在南山区这边对吧？您算，也是有搬过家的对吧？也是。</w:t>
      </w:r>
      <w:r>
        <w:rPr>
          <w:rFonts w:ascii="宋体" w:hAnsi="宋体" w:cs="宋体"/>
        </w:rPr>
        <w:br/>
      </w:r>
      <w:del w:id="93" w:author="LIU JIAYI" w:date="2023-04-19T17:11:00Z">
        <w:r w:rsidDel="00E27D99">
          <w:rPr>
            <w:rFonts w:ascii="宋体" w:hAnsi="宋体" w:cs="宋体"/>
          </w:rPr>
          <w:delText>受访者</w:delText>
        </w:r>
      </w:del>
      <w:ins w:id="94" w:author="LIU JIAYI" w:date="2023-04-19T17:11:00Z">
        <w:r w:rsidR="00E27D99">
          <w:rPr>
            <w:rFonts w:ascii="宋体" w:hAnsi="宋体" w:cs="宋体"/>
          </w:rPr>
          <w:t>角色2(受访者)</w:t>
        </w:r>
      </w:ins>
      <w:r>
        <w:rPr>
          <w:rFonts w:ascii="宋体" w:hAnsi="宋体" w:cs="宋体"/>
        </w:rPr>
        <w:t>：搬过很多次了。</w:t>
      </w:r>
      <w:r>
        <w:rPr>
          <w:rFonts w:ascii="宋体" w:hAnsi="宋体" w:cs="宋体"/>
        </w:rPr>
        <w:br/>
      </w:r>
      <w:del w:id="95" w:author="LIU JIAYI" w:date="2023-04-19T17:11:00Z">
        <w:r w:rsidDel="00E27D99">
          <w:rPr>
            <w:rFonts w:ascii="宋体" w:hAnsi="宋体" w:cs="宋体"/>
          </w:rPr>
          <w:delText>采访者</w:delText>
        </w:r>
      </w:del>
      <w:ins w:id="96" w:author="LIU JIAYI" w:date="2023-04-19T17:11:00Z">
        <w:r w:rsidR="00E27D99">
          <w:rPr>
            <w:rFonts w:ascii="宋体" w:hAnsi="宋体" w:cs="宋体"/>
          </w:rPr>
          <w:t>角色1 (学生访谈员)</w:t>
        </w:r>
      </w:ins>
      <w:r>
        <w:rPr>
          <w:rFonts w:ascii="宋体" w:hAnsi="宋体" w:cs="宋体"/>
        </w:rPr>
        <w:t>：您说的搬过很多次是指说跟您父母一起搬家，还是说跟您现在的家庭一起搬过</w:t>
      </w:r>
      <w:ins w:id="97" w:author="LIU JIAYI" w:date="2023-04-19T16:48:00Z">
        <w:r w:rsidR="00910B15">
          <w:rPr>
            <w:rFonts w:ascii="宋体" w:hAnsi="宋体" w:cs="宋体" w:hint="eastAsia"/>
          </w:rPr>
          <w:t>家</w:t>
        </w:r>
      </w:ins>
      <w:del w:id="98" w:author="LIU JIAYI" w:date="2023-04-19T16:48:00Z">
        <w:r w:rsidDel="00910B15">
          <w:rPr>
            <w:rFonts w:ascii="宋体" w:hAnsi="宋体" w:cs="宋体"/>
          </w:rPr>
          <w:delText>去</w:delText>
        </w:r>
      </w:del>
      <w:r>
        <w:rPr>
          <w:rFonts w:ascii="宋体" w:hAnsi="宋体" w:cs="宋体"/>
        </w:rPr>
        <w:t>？</w:t>
      </w:r>
      <w:r>
        <w:rPr>
          <w:rFonts w:ascii="宋体" w:hAnsi="宋体" w:cs="宋体"/>
        </w:rPr>
        <w:br/>
      </w:r>
      <w:del w:id="99" w:author="LIU JIAYI" w:date="2023-04-19T17:11:00Z">
        <w:r w:rsidDel="00E27D99">
          <w:rPr>
            <w:rFonts w:ascii="宋体" w:hAnsi="宋体" w:cs="宋体"/>
          </w:rPr>
          <w:delText>受访者</w:delText>
        </w:r>
      </w:del>
      <w:ins w:id="100" w:author="LIU JIAYI" w:date="2023-04-19T17:11:00Z">
        <w:r w:rsidR="00E27D99">
          <w:rPr>
            <w:rFonts w:ascii="宋体" w:hAnsi="宋体" w:cs="宋体"/>
          </w:rPr>
          <w:t>角色2(受访者)</w:t>
        </w:r>
      </w:ins>
      <w:r>
        <w:rPr>
          <w:rFonts w:ascii="宋体" w:hAnsi="宋体" w:cs="宋体"/>
        </w:rPr>
        <w:t>：不是，跟现在的家庭搬家，因为我们刚开始，就是刚毕业之后的话，那么主要的生活就是想着是怎么样的那种生活比较便利一点，也不是，就是怎么样舒服一点，所以当时的家会搬到了龙华那边，就在那边居住，然后在南山工作。然后呢，就是由于小孩读书的话，会发现在龙华那边的生活其实会很影响到小孩长大</w:t>
      </w:r>
      <w:del w:id="101" w:author="LIU JIAYI" w:date="2023-04-19T16:49:00Z">
        <w:r w:rsidDel="00910B15">
          <w:rPr>
            <w:rFonts w:ascii="宋体" w:hAnsi="宋体" w:cs="宋体"/>
          </w:rPr>
          <w:delText>（音）的</w:delText>
        </w:r>
      </w:del>
      <w:r>
        <w:rPr>
          <w:rFonts w:ascii="宋体" w:hAnsi="宋体" w:cs="宋体"/>
        </w:rPr>
        <w:t>读书，所以当时从龙华就搬到，又搬到了福田，靠近孩子读书的地方。</w:t>
      </w:r>
      <w:r>
        <w:rPr>
          <w:rFonts w:ascii="宋体" w:hAnsi="宋体" w:cs="宋体"/>
        </w:rPr>
        <w:br/>
        <w:t>然后孩子慢慢长大了，他们就可能是读书毕业之后吧，他或者是我自己觉得他有必要，我自己再带的时候就可能会从福田再搬回南山，大概会有一个这样的情况。我需要拍照给你看吗？大概画一个这样的情况。</w:t>
      </w:r>
      <w:r>
        <w:rPr>
          <w:rFonts w:ascii="宋体" w:hAnsi="宋体" w:cs="宋体"/>
        </w:rPr>
        <w:br/>
      </w:r>
      <w:del w:id="102" w:author="LIU JIAYI" w:date="2023-04-19T17:11:00Z">
        <w:r w:rsidDel="00E27D99">
          <w:rPr>
            <w:rFonts w:ascii="宋体" w:hAnsi="宋体" w:cs="宋体"/>
          </w:rPr>
          <w:delText>采访者</w:delText>
        </w:r>
      </w:del>
      <w:ins w:id="103" w:author="LIU JIAYI" w:date="2023-04-19T17:11:00Z">
        <w:r w:rsidR="00E27D99">
          <w:rPr>
            <w:rFonts w:ascii="宋体" w:hAnsi="宋体" w:cs="宋体"/>
          </w:rPr>
          <w:t>角色1 (学生访谈员)</w:t>
        </w:r>
      </w:ins>
      <w:r>
        <w:rPr>
          <w:rFonts w:ascii="宋体" w:hAnsi="宋体" w:cs="宋体"/>
        </w:rPr>
        <w:t>：对，可以可以，到时候您访谈结束之后，您拍个照发给我看一下就可以了。对，所以其实您也是搬过很多次家，就是为了说孩子的这种学习、学习，对。</w:t>
      </w:r>
      <w:r>
        <w:rPr>
          <w:rFonts w:ascii="宋体" w:hAnsi="宋体" w:cs="宋体"/>
        </w:rPr>
        <w:br/>
      </w:r>
      <w:del w:id="104" w:author="LIU JIAYI" w:date="2023-04-19T17:11:00Z">
        <w:r w:rsidDel="00E27D99">
          <w:rPr>
            <w:rFonts w:ascii="宋体" w:hAnsi="宋体" w:cs="宋体"/>
          </w:rPr>
          <w:delText>受访者</w:delText>
        </w:r>
      </w:del>
      <w:ins w:id="105" w:author="LIU JIAYI" w:date="2023-04-19T17:11:00Z">
        <w:r w:rsidR="00E27D99">
          <w:rPr>
            <w:rFonts w:ascii="宋体" w:hAnsi="宋体" w:cs="宋体"/>
          </w:rPr>
          <w:t>角色2(受访者)</w:t>
        </w:r>
      </w:ins>
      <w:r>
        <w:rPr>
          <w:rFonts w:ascii="宋体" w:hAnsi="宋体" w:cs="宋体"/>
        </w:rPr>
        <w:t>：是的是的。</w:t>
      </w:r>
      <w:r>
        <w:rPr>
          <w:rFonts w:ascii="宋体" w:hAnsi="宋体" w:cs="宋体"/>
        </w:rPr>
        <w:br/>
      </w:r>
      <w:del w:id="106" w:author="LIU JIAYI" w:date="2023-04-19T17:11:00Z">
        <w:r w:rsidDel="00E27D99">
          <w:rPr>
            <w:rFonts w:ascii="宋体" w:hAnsi="宋体" w:cs="宋体"/>
          </w:rPr>
          <w:delText>采访者</w:delText>
        </w:r>
      </w:del>
      <w:ins w:id="107" w:author="LIU JIAYI" w:date="2023-04-19T17:11:00Z">
        <w:r w:rsidR="00E27D99">
          <w:rPr>
            <w:rFonts w:ascii="宋体" w:hAnsi="宋体" w:cs="宋体"/>
          </w:rPr>
          <w:t>角色1 (学生访谈员)</w:t>
        </w:r>
      </w:ins>
      <w:r>
        <w:rPr>
          <w:rFonts w:ascii="宋体" w:hAnsi="宋体" w:cs="宋体"/>
        </w:rPr>
        <w:t>：对，那然后您，对，您在搬家的时候，您会考虑说</w:t>
      </w:r>
      <w:r>
        <w:rPr>
          <w:rFonts w:ascii="宋体" w:hAnsi="宋体" w:cs="宋体"/>
        </w:rPr>
        <w:lastRenderedPageBreak/>
        <w:t>地铁的因素吗？</w:t>
      </w:r>
      <w:r>
        <w:rPr>
          <w:rFonts w:ascii="宋体" w:hAnsi="宋体" w:cs="宋体"/>
        </w:rPr>
        <w:br/>
      </w:r>
      <w:del w:id="108" w:author="LIU JIAYI" w:date="2023-04-19T17:11:00Z">
        <w:r w:rsidDel="00E27D99">
          <w:rPr>
            <w:rFonts w:ascii="宋体" w:hAnsi="宋体" w:cs="宋体"/>
          </w:rPr>
          <w:delText>受访者</w:delText>
        </w:r>
      </w:del>
      <w:ins w:id="109" w:author="LIU JIAYI" w:date="2023-04-19T17:11:00Z">
        <w:r w:rsidR="00E27D99">
          <w:rPr>
            <w:rFonts w:ascii="宋体" w:hAnsi="宋体" w:cs="宋体"/>
          </w:rPr>
          <w:t>角色2(受访者)</w:t>
        </w:r>
      </w:ins>
      <w:r>
        <w:rPr>
          <w:rFonts w:ascii="宋体" w:hAnsi="宋体" w:cs="宋体"/>
        </w:rPr>
        <w:t>：其实第一次我们从，就是我刚毕业的时候是住在罗湖跟福田的交界那个位置在银湖那边，然后后来就觉得那边的居住的环境，然后会有些问题，所以我们当时就从罗湖那边搬到龙华的时候，当时也会考虑地铁，但虽然他那边的地铁现在还没有完全的就达到我们所愿的，就是最近的地铁口，走到我现在龙华那个，那边的家里面大概需要两公里，就是大概15~20分钟的距离，这种情况，在当时。</w:t>
      </w:r>
      <w:r>
        <w:rPr>
          <w:rFonts w:ascii="宋体" w:hAnsi="宋体" w:cs="宋体"/>
        </w:rPr>
        <w:br/>
      </w:r>
      <w:del w:id="110" w:author="LIU JIAYI" w:date="2023-04-19T17:11:00Z">
        <w:r w:rsidDel="00E27D99">
          <w:rPr>
            <w:rFonts w:ascii="宋体" w:hAnsi="宋体" w:cs="宋体"/>
          </w:rPr>
          <w:delText>采访者</w:delText>
        </w:r>
      </w:del>
      <w:ins w:id="111" w:author="LIU JIAYI" w:date="2023-04-19T17:11:00Z">
        <w:r w:rsidR="00E27D99">
          <w:rPr>
            <w:rFonts w:ascii="宋体" w:hAnsi="宋体" w:cs="宋体"/>
          </w:rPr>
          <w:t>角色1 (学生访谈员)</w:t>
        </w:r>
      </w:ins>
      <w:r>
        <w:rPr>
          <w:rFonts w:ascii="宋体" w:hAnsi="宋体" w:cs="宋体"/>
        </w:rPr>
        <w:t>：您是哪一年左右搬过去的呢？龙华那一边。</w:t>
      </w:r>
      <w:r>
        <w:rPr>
          <w:rFonts w:ascii="宋体" w:hAnsi="宋体" w:cs="宋体"/>
        </w:rPr>
        <w:br/>
      </w:r>
      <w:del w:id="112" w:author="LIU JIAYI" w:date="2023-04-19T17:11:00Z">
        <w:r w:rsidDel="00E27D99">
          <w:rPr>
            <w:rFonts w:ascii="宋体" w:hAnsi="宋体" w:cs="宋体"/>
          </w:rPr>
          <w:delText>受访者</w:delText>
        </w:r>
      </w:del>
      <w:ins w:id="113" w:author="LIU JIAYI" w:date="2023-04-19T17:11:00Z">
        <w:r w:rsidR="00E27D99">
          <w:rPr>
            <w:rFonts w:ascii="宋体" w:hAnsi="宋体" w:cs="宋体"/>
          </w:rPr>
          <w:t>角色2(受访者)</w:t>
        </w:r>
      </w:ins>
      <w:r>
        <w:rPr>
          <w:rFonts w:ascii="宋体" w:hAnsi="宋体" w:cs="宋体"/>
        </w:rPr>
        <w:t>：09年，09年。</w:t>
      </w:r>
      <w:r>
        <w:rPr>
          <w:rFonts w:ascii="宋体" w:hAnsi="宋体" w:cs="宋体"/>
        </w:rPr>
        <w:br/>
      </w:r>
      <w:del w:id="114" w:author="LIU JIAYI" w:date="2023-04-19T17:11:00Z">
        <w:r w:rsidDel="00E27D99">
          <w:rPr>
            <w:rFonts w:ascii="宋体" w:hAnsi="宋体" w:cs="宋体"/>
          </w:rPr>
          <w:delText>采访者</w:delText>
        </w:r>
      </w:del>
      <w:ins w:id="115" w:author="LIU JIAYI" w:date="2023-04-19T17:11:00Z">
        <w:r w:rsidR="00E27D99">
          <w:rPr>
            <w:rFonts w:ascii="宋体" w:hAnsi="宋体" w:cs="宋体"/>
          </w:rPr>
          <w:t>角色1 (学生访谈员)</w:t>
        </w:r>
      </w:ins>
      <w:r>
        <w:rPr>
          <w:rFonts w:ascii="宋体" w:hAnsi="宋体" w:cs="宋体"/>
        </w:rPr>
        <w:t>：那么，那么多年过去了，然后</w:t>
      </w:r>
      <w:del w:id="116" w:author="LIU JIAYI" w:date="2023-04-19T16:49:00Z">
        <w:r w:rsidDel="008C033C">
          <w:rPr>
            <w:rFonts w:ascii="宋体" w:hAnsi="宋体" w:cs="宋体"/>
          </w:rPr>
          <w:delText>地、</w:delText>
        </w:r>
      </w:del>
      <w:ins w:id="117" w:author="LIU JIAYI" w:date="2023-04-19T16:50:00Z">
        <w:r w:rsidR="008C033C">
          <w:rPr>
            <w:rFonts w:ascii="宋体" w:hAnsi="宋体" w:cs="宋体" w:hint="eastAsia"/>
          </w:rPr>
          <w:t>现在</w:t>
        </w:r>
      </w:ins>
      <w:r>
        <w:rPr>
          <w:rFonts w:ascii="宋体" w:hAnsi="宋体" w:cs="宋体"/>
        </w:rPr>
        <w:t>最近的地铁还是要两三公里是吗？</w:t>
      </w:r>
      <w:r>
        <w:rPr>
          <w:rFonts w:ascii="宋体" w:hAnsi="宋体" w:cs="宋体"/>
        </w:rPr>
        <w:br/>
      </w:r>
      <w:del w:id="118" w:author="LIU JIAYI" w:date="2023-04-19T17:11:00Z">
        <w:r w:rsidDel="00E27D99">
          <w:rPr>
            <w:rFonts w:ascii="宋体" w:hAnsi="宋体" w:cs="宋体"/>
          </w:rPr>
          <w:delText>受访者</w:delText>
        </w:r>
      </w:del>
      <w:ins w:id="119" w:author="LIU JIAYI" w:date="2023-04-19T17:11:00Z">
        <w:r w:rsidR="00E27D99">
          <w:rPr>
            <w:rFonts w:ascii="宋体" w:hAnsi="宋体" w:cs="宋体"/>
          </w:rPr>
          <w:t>角色2(受访者)</w:t>
        </w:r>
      </w:ins>
      <w:r>
        <w:rPr>
          <w:rFonts w:ascii="宋体" w:hAnsi="宋体" w:cs="宋体"/>
        </w:rPr>
        <w:t>：两公里，对，是的，因为正好卡在两条线的正中间的位置，你走哪条地铁线都差不多需要15分钟左右。但是我们当时总觉得很开心啊，至少有一条地铁线能够从工作单位也好，或者是从市区能够到家里面，就是这么去想着的。</w:t>
      </w:r>
      <w:r>
        <w:rPr>
          <w:rFonts w:ascii="宋体" w:hAnsi="宋体" w:cs="宋体"/>
        </w:rPr>
        <w:br/>
        <w:t>10：04</w:t>
      </w:r>
      <w:r>
        <w:rPr>
          <w:rFonts w:ascii="宋体" w:hAnsi="宋体" w:cs="宋体"/>
        </w:rPr>
        <w:br/>
        <w:t>然后虽然它现在的改进还没有特别大，但我希望什么时候如果他能够把这条地铁线开到自己家，离家大概5分钟左右的路程，可能，我看好像是，今天好像在哪个地方看到，不是33号线可能会有一个会经过附近，大概会在5分钟左右能到，但是现在也不知道33号线什么时候能通。</w:t>
      </w:r>
      <w:r>
        <w:rPr>
          <w:rFonts w:ascii="宋体" w:hAnsi="宋体" w:cs="宋体"/>
        </w:rPr>
        <w:br/>
      </w:r>
      <w:del w:id="120" w:author="LIU JIAYI" w:date="2023-04-19T17:11:00Z">
        <w:r w:rsidDel="00E27D99">
          <w:rPr>
            <w:rFonts w:ascii="宋体" w:hAnsi="宋体" w:cs="宋体"/>
          </w:rPr>
          <w:delText>采访者</w:delText>
        </w:r>
      </w:del>
      <w:ins w:id="121" w:author="LIU JIAYI" w:date="2023-04-19T17:11:00Z">
        <w:r w:rsidR="00E27D99">
          <w:rPr>
            <w:rFonts w:ascii="宋体" w:hAnsi="宋体" w:cs="宋体"/>
          </w:rPr>
          <w:t>角色1 (学生访谈员)</w:t>
        </w:r>
      </w:ins>
      <w:r>
        <w:rPr>
          <w:rFonts w:ascii="宋体" w:hAnsi="宋体" w:cs="宋体"/>
        </w:rPr>
        <w:t>：33号线听着就好久。</w:t>
      </w:r>
      <w:r>
        <w:rPr>
          <w:rFonts w:ascii="宋体" w:hAnsi="宋体" w:cs="宋体"/>
        </w:rPr>
        <w:br/>
      </w:r>
      <w:del w:id="122" w:author="LIU JIAYI" w:date="2023-04-19T17:11:00Z">
        <w:r w:rsidDel="00E27D99">
          <w:rPr>
            <w:rFonts w:ascii="宋体" w:hAnsi="宋体" w:cs="宋体"/>
          </w:rPr>
          <w:delText>受访者</w:delText>
        </w:r>
      </w:del>
      <w:ins w:id="123" w:author="LIU JIAYI" w:date="2023-04-19T17:11:00Z">
        <w:r w:rsidR="00E27D99">
          <w:rPr>
            <w:rFonts w:ascii="宋体" w:hAnsi="宋体" w:cs="宋体"/>
          </w:rPr>
          <w:t>角色2(受访者)</w:t>
        </w:r>
      </w:ins>
      <w:r>
        <w:rPr>
          <w:rFonts w:ascii="宋体" w:hAnsi="宋体" w:cs="宋体"/>
        </w:rPr>
        <w:t>：比较遥远。</w:t>
      </w:r>
      <w:r>
        <w:rPr>
          <w:rFonts w:ascii="宋体" w:hAnsi="宋体" w:cs="宋体"/>
        </w:rPr>
        <w:br/>
      </w:r>
      <w:del w:id="124" w:author="LIU JIAYI" w:date="2023-04-19T17:11:00Z">
        <w:r w:rsidDel="00E27D99">
          <w:rPr>
            <w:rFonts w:ascii="宋体" w:hAnsi="宋体" w:cs="宋体"/>
          </w:rPr>
          <w:delText>采访者</w:delText>
        </w:r>
      </w:del>
      <w:ins w:id="125" w:author="LIU JIAYI" w:date="2023-04-19T17:11:00Z">
        <w:r w:rsidR="00E27D99">
          <w:rPr>
            <w:rFonts w:ascii="宋体" w:hAnsi="宋体" w:cs="宋体"/>
          </w:rPr>
          <w:t>角色1 (学生访谈员)</w:t>
        </w:r>
      </w:ins>
      <w:r>
        <w:rPr>
          <w:rFonts w:ascii="宋体" w:hAnsi="宋体" w:cs="宋体"/>
        </w:rPr>
        <w:t>：对，因为现在好像才开到16还是17是吧？好的。</w:t>
      </w:r>
      <w:r>
        <w:rPr>
          <w:rFonts w:ascii="宋体" w:hAnsi="宋体" w:cs="宋体"/>
        </w:rPr>
        <w:br/>
      </w:r>
      <w:del w:id="126" w:author="LIU JIAYI" w:date="2023-04-19T17:11:00Z">
        <w:r w:rsidDel="00E27D99">
          <w:rPr>
            <w:rFonts w:ascii="宋体" w:hAnsi="宋体" w:cs="宋体"/>
          </w:rPr>
          <w:delText>受访者</w:delText>
        </w:r>
      </w:del>
      <w:ins w:id="127" w:author="LIU JIAYI" w:date="2023-04-19T17:11:00Z">
        <w:r w:rsidR="00E27D99">
          <w:rPr>
            <w:rFonts w:ascii="宋体" w:hAnsi="宋体" w:cs="宋体"/>
          </w:rPr>
          <w:t>角色2(受访者)</w:t>
        </w:r>
      </w:ins>
      <w:r>
        <w:rPr>
          <w:rFonts w:ascii="宋体" w:hAnsi="宋体" w:cs="宋体"/>
        </w:rPr>
        <w:t>：对，我想他那么最后的情况肯定是要达到，就是到任何一个场景，地铁站都能控制在比如说一两公里或者是甚至在或者5分钟之内能到达一个地点吧，应该是这种情况，我就希望他能做到。</w:t>
      </w:r>
      <w:r>
        <w:rPr>
          <w:rFonts w:ascii="宋体" w:hAnsi="宋体" w:cs="宋体"/>
        </w:rPr>
        <w:br/>
      </w:r>
      <w:del w:id="128" w:author="LIU JIAYI" w:date="2023-04-19T17:11:00Z">
        <w:r w:rsidDel="00E27D99">
          <w:rPr>
            <w:rFonts w:ascii="宋体" w:hAnsi="宋体" w:cs="宋体"/>
          </w:rPr>
          <w:delText>采访者</w:delText>
        </w:r>
      </w:del>
      <w:ins w:id="129" w:author="LIU JIAYI" w:date="2023-04-19T17:11:00Z">
        <w:r w:rsidR="00E27D99">
          <w:rPr>
            <w:rFonts w:ascii="宋体" w:hAnsi="宋体" w:cs="宋体"/>
          </w:rPr>
          <w:t>角色1 (学生访谈员)</w:t>
        </w:r>
      </w:ins>
      <w:r>
        <w:rPr>
          <w:rFonts w:ascii="宋体" w:hAnsi="宋体" w:cs="宋体"/>
        </w:rPr>
        <w:t>：所以其实您现在在南山的话，也在这边是属于一个买房，还是说是租房的这种阶段呢？</w:t>
      </w:r>
      <w:r>
        <w:rPr>
          <w:rFonts w:ascii="宋体" w:hAnsi="宋体" w:cs="宋体"/>
        </w:rPr>
        <w:br/>
      </w:r>
      <w:del w:id="130" w:author="LIU JIAYI" w:date="2023-04-19T17:11:00Z">
        <w:r w:rsidDel="00E27D99">
          <w:rPr>
            <w:rFonts w:ascii="宋体" w:hAnsi="宋体" w:cs="宋体"/>
          </w:rPr>
          <w:lastRenderedPageBreak/>
          <w:delText>受访者</w:delText>
        </w:r>
      </w:del>
      <w:ins w:id="131" w:author="LIU JIAYI" w:date="2023-04-19T17:11:00Z">
        <w:r w:rsidR="00E27D99">
          <w:rPr>
            <w:rFonts w:ascii="宋体" w:hAnsi="宋体" w:cs="宋体"/>
          </w:rPr>
          <w:t>角色2(受访者)</w:t>
        </w:r>
      </w:ins>
      <w:r>
        <w:rPr>
          <w:rFonts w:ascii="宋体" w:hAnsi="宋体" w:cs="宋体"/>
        </w:rPr>
        <w:t>：现在这个房子是属于买的，然后之前，前面大概有四五年都是属于租房，从龙华相当于换租到福田，换租到南山，目的只是为了小孩读书的这种情况。</w:t>
      </w:r>
      <w:r>
        <w:rPr>
          <w:rFonts w:ascii="宋体" w:hAnsi="宋体" w:cs="宋体"/>
        </w:rPr>
        <w:br/>
      </w:r>
      <w:del w:id="132" w:author="LIU JIAYI" w:date="2023-04-19T17:11:00Z">
        <w:r w:rsidDel="00E27D99">
          <w:rPr>
            <w:rFonts w:ascii="宋体" w:hAnsi="宋体" w:cs="宋体"/>
          </w:rPr>
          <w:delText>采访者</w:delText>
        </w:r>
      </w:del>
      <w:ins w:id="133" w:author="LIU JIAYI" w:date="2023-04-19T17:11:00Z">
        <w:r w:rsidR="00E27D99">
          <w:rPr>
            <w:rFonts w:ascii="宋体" w:hAnsi="宋体" w:cs="宋体"/>
          </w:rPr>
          <w:t>角色1 (学生访谈员)</w:t>
        </w:r>
      </w:ins>
      <w:r>
        <w:rPr>
          <w:rFonts w:ascii="宋体" w:hAnsi="宋体" w:cs="宋体"/>
        </w:rPr>
        <w:t>：那您现在住的地方距离最近的地铁站有多远呢大概？</w:t>
      </w:r>
      <w:r>
        <w:rPr>
          <w:rFonts w:ascii="宋体" w:hAnsi="宋体" w:cs="宋体"/>
        </w:rPr>
        <w:br/>
      </w:r>
      <w:del w:id="134" w:author="LIU JIAYI" w:date="2023-04-19T17:11:00Z">
        <w:r w:rsidDel="00E27D99">
          <w:rPr>
            <w:rFonts w:ascii="宋体" w:hAnsi="宋体" w:cs="宋体"/>
          </w:rPr>
          <w:delText>受访者</w:delText>
        </w:r>
      </w:del>
      <w:ins w:id="135" w:author="LIU JIAYI" w:date="2023-04-19T17:11:00Z">
        <w:r w:rsidR="00E27D99">
          <w:rPr>
            <w:rFonts w:ascii="宋体" w:hAnsi="宋体" w:cs="宋体"/>
          </w:rPr>
          <w:t>角色2(受访者)</w:t>
        </w:r>
      </w:ins>
      <w:r>
        <w:rPr>
          <w:rFonts w:ascii="宋体" w:hAnsi="宋体" w:cs="宋体"/>
        </w:rPr>
        <w:t>：七百？七百米左右。</w:t>
      </w:r>
      <w:r>
        <w:rPr>
          <w:rFonts w:ascii="宋体" w:hAnsi="宋体" w:cs="宋体"/>
        </w:rPr>
        <w:br/>
      </w:r>
      <w:del w:id="136" w:author="LIU JIAYI" w:date="2023-04-19T17:11:00Z">
        <w:r w:rsidDel="00E27D99">
          <w:rPr>
            <w:rFonts w:ascii="宋体" w:hAnsi="宋体" w:cs="宋体"/>
          </w:rPr>
          <w:delText>采访者</w:delText>
        </w:r>
      </w:del>
      <w:ins w:id="137" w:author="LIU JIAYI" w:date="2023-04-19T17:11:00Z">
        <w:r w:rsidR="00E27D99">
          <w:rPr>
            <w:rFonts w:ascii="宋体" w:hAnsi="宋体" w:cs="宋体"/>
          </w:rPr>
          <w:t>角色1 (学生访谈员)</w:t>
        </w:r>
      </w:ins>
      <w:r>
        <w:rPr>
          <w:rFonts w:ascii="宋体" w:hAnsi="宋体" w:cs="宋体"/>
        </w:rPr>
        <w:t>：那很近。</w:t>
      </w:r>
      <w:r>
        <w:rPr>
          <w:rFonts w:ascii="宋体" w:hAnsi="宋体" w:cs="宋体"/>
        </w:rPr>
        <w:br/>
      </w:r>
      <w:del w:id="138" w:author="LIU JIAYI" w:date="2023-04-19T17:11:00Z">
        <w:r w:rsidDel="00E27D99">
          <w:rPr>
            <w:rFonts w:ascii="宋体" w:hAnsi="宋体" w:cs="宋体"/>
          </w:rPr>
          <w:delText>受访者</w:delText>
        </w:r>
      </w:del>
      <w:ins w:id="139" w:author="LIU JIAYI" w:date="2023-04-19T17:11:00Z">
        <w:r w:rsidR="00E27D99">
          <w:rPr>
            <w:rFonts w:ascii="宋体" w:hAnsi="宋体" w:cs="宋体"/>
          </w:rPr>
          <w:t>角色2(受访者)</w:t>
        </w:r>
      </w:ins>
      <w:r>
        <w:rPr>
          <w:rFonts w:ascii="宋体" w:hAnsi="宋体" w:cs="宋体"/>
        </w:rPr>
        <w:t>：对，这个地铁站而且是非常方便我觉得。</w:t>
      </w:r>
      <w:r>
        <w:rPr>
          <w:rFonts w:ascii="宋体" w:hAnsi="宋体" w:cs="宋体"/>
        </w:rPr>
        <w:br/>
      </w:r>
      <w:del w:id="140" w:author="LIU JIAYI" w:date="2023-04-19T17:11:00Z">
        <w:r w:rsidDel="00E27D99">
          <w:rPr>
            <w:rFonts w:ascii="宋体" w:hAnsi="宋体" w:cs="宋体"/>
          </w:rPr>
          <w:delText>采访者</w:delText>
        </w:r>
      </w:del>
      <w:ins w:id="141" w:author="LIU JIAYI" w:date="2023-04-19T17:11:00Z">
        <w:r w:rsidR="00E27D99">
          <w:rPr>
            <w:rFonts w:ascii="宋体" w:hAnsi="宋体" w:cs="宋体"/>
          </w:rPr>
          <w:t>角色1 (学生访谈员)</w:t>
        </w:r>
      </w:ins>
      <w:r>
        <w:rPr>
          <w:rFonts w:ascii="宋体" w:hAnsi="宋体" w:cs="宋体"/>
        </w:rPr>
        <w:t>：所以您搬过来这边的时候，就是买这里的房子的时候，是有考虑说它距离地铁站那么近的吗？就是有考虑这个因素吗？</w:t>
      </w:r>
      <w:r>
        <w:rPr>
          <w:rFonts w:ascii="宋体" w:hAnsi="宋体" w:cs="宋体"/>
        </w:rPr>
        <w:br/>
      </w:r>
      <w:del w:id="142" w:author="LIU JIAYI" w:date="2023-04-19T17:11:00Z">
        <w:r w:rsidDel="00E27D99">
          <w:rPr>
            <w:rFonts w:ascii="宋体" w:hAnsi="宋体" w:cs="宋体"/>
          </w:rPr>
          <w:delText>受访者</w:delText>
        </w:r>
      </w:del>
      <w:ins w:id="143" w:author="LIU JIAYI" w:date="2023-04-19T17:11:00Z">
        <w:r w:rsidR="00E27D99">
          <w:rPr>
            <w:rFonts w:ascii="宋体" w:hAnsi="宋体" w:cs="宋体"/>
          </w:rPr>
          <w:t>角色2(受访者)</w:t>
        </w:r>
      </w:ins>
      <w:r>
        <w:rPr>
          <w:rFonts w:ascii="宋体" w:hAnsi="宋体" w:cs="宋体"/>
        </w:rPr>
        <w:t>：对，是的是的。</w:t>
      </w:r>
      <w:r>
        <w:rPr>
          <w:rFonts w:ascii="宋体" w:hAnsi="宋体" w:cs="宋体"/>
        </w:rPr>
        <w:br/>
      </w:r>
      <w:del w:id="144" w:author="LIU JIAYI" w:date="2023-04-19T17:11:00Z">
        <w:r w:rsidDel="00E27D99">
          <w:rPr>
            <w:rFonts w:ascii="宋体" w:hAnsi="宋体" w:cs="宋体"/>
          </w:rPr>
          <w:delText>采访者</w:delText>
        </w:r>
      </w:del>
      <w:ins w:id="145" w:author="LIU JIAYI" w:date="2023-04-19T17:11:00Z">
        <w:r w:rsidR="00E27D99">
          <w:rPr>
            <w:rFonts w:ascii="宋体" w:hAnsi="宋体" w:cs="宋体"/>
          </w:rPr>
          <w:t>角色1 (学生访谈员)</w:t>
        </w:r>
      </w:ins>
      <w:r>
        <w:rPr>
          <w:rFonts w:ascii="宋体" w:hAnsi="宋体" w:cs="宋体"/>
        </w:rPr>
        <w:t>：了解了解。您还有印象说就是地铁是什么时候开始出现的吗？就是深圳地铁。</w:t>
      </w:r>
      <w:r>
        <w:rPr>
          <w:rFonts w:ascii="宋体" w:hAnsi="宋体" w:cs="宋体"/>
        </w:rPr>
        <w:br/>
      </w:r>
      <w:del w:id="146" w:author="LIU JIAYI" w:date="2023-04-19T17:11:00Z">
        <w:r w:rsidDel="00E27D99">
          <w:rPr>
            <w:rFonts w:ascii="宋体" w:hAnsi="宋体" w:cs="宋体"/>
          </w:rPr>
          <w:delText>受访者</w:delText>
        </w:r>
      </w:del>
      <w:ins w:id="147" w:author="LIU JIAYI" w:date="2023-04-19T17:11:00Z">
        <w:r w:rsidR="00E27D99">
          <w:rPr>
            <w:rFonts w:ascii="宋体" w:hAnsi="宋体" w:cs="宋体"/>
          </w:rPr>
          <w:t>角色2(受访者)</w:t>
        </w:r>
      </w:ins>
      <w:r>
        <w:rPr>
          <w:rFonts w:ascii="宋体" w:hAnsi="宋体" w:cs="宋体"/>
        </w:rPr>
        <w:t>：深圳开地铁应该是在，我在读大学的时候，具体大几我是不是特别清楚，我忘记是大一还是大二的时候。因为记得那年是地铁刚开通没多久。</w:t>
      </w:r>
      <w:r>
        <w:rPr>
          <w:rFonts w:ascii="宋体" w:hAnsi="宋体" w:cs="宋体"/>
        </w:rPr>
        <w:br/>
      </w:r>
      <w:del w:id="148" w:author="LIU JIAYI" w:date="2023-04-19T17:11:00Z">
        <w:r w:rsidDel="00E27D99">
          <w:rPr>
            <w:rFonts w:ascii="宋体" w:hAnsi="宋体" w:cs="宋体"/>
          </w:rPr>
          <w:delText>采访者</w:delText>
        </w:r>
      </w:del>
      <w:ins w:id="149" w:author="LIU JIAYI" w:date="2023-04-19T17:11:00Z">
        <w:r w:rsidR="00E27D99">
          <w:rPr>
            <w:rFonts w:ascii="宋体" w:hAnsi="宋体" w:cs="宋体"/>
          </w:rPr>
          <w:t>角色1 (学生访谈员)</w:t>
        </w:r>
      </w:ins>
      <w:r>
        <w:rPr>
          <w:rFonts w:ascii="宋体" w:hAnsi="宋体" w:cs="宋体"/>
        </w:rPr>
        <w:t>：04年好像，好像说是。</w:t>
      </w:r>
      <w:r>
        <w:rPr>
          <w:rFonts w:ascii="宋体" w:hAnsi="宋体" w:cs="宋体"/>
        </w:rPr>
        <w:br/>
      </w:r>
      <w:del w:id="150" w:author="LIU JIAYI" w:date="2023-04-19T17:11:00Z">
        <w:r w:rsidDel="00E27D99">
          <w:rPr>
            <w:rFonts w:ascii="宋体" w:hAnsi="宋体" w:cs="宋体"/>
          </w:rPr>
          <w:delText>受访者</w:delText>
        </w:r>
      </w:del>
      <w:ins w:id="151" w:author="LIU JIAYI" w:date="2023-04-19T17:11:00Z">
        <w:r w:rsidR="00E27D99">
          <w:rPr>
            <w:rFonts w:ascii="宋体" w:hAnsi="宋体" w:cs="宋体"/>
          </w:rPr>
          <w:t>角色2(受访者)</w:t>
        </w:r>
      </w:ins>
      <w:r>
        <w:rPr>
          <w:rFonts w:ascii="宋体" w:hAnsi="宋体" w:cs="宋体"/>
        </w:rPr>
        <w:t>：因为那年，对，深圳是一号线，一号线它当时的终点站是在世界之窗，一开通那天整个，其实学校都沸腾了，觉得深圳终于有个地铁了。我们还有一个同学当时是组团从深大那边就是坐车到世界之窗去搭乘一号线的情况，然后我们当时也觉得终于这个能开通，虽然没有到深大，后来他就开通到深大了，但是比较晚，等到我毕业了。但是他当时能开到世界之窗，然后当走，就是相当于那条线是走的是深南大道嘛，深圳的主要那条线，能够把那个，相当于地铁终于进入到深圳，感觉当时印象特别深。同学们当时过去，从世界之窗搭上地铁到哪个站去玩一下，然后干嘛都觉得挺高兴的。</w:t>
      </w:r>
      <w:r>
        <w:rPr>
          <w:rFonts w:ascii="宋体" w:hAnsi="宋体" w:cs="宋体"/>
        </w:rPr>
        <w:br/>
      </w:r>
      <w:del w:id="152" w:author="LIU JIAYI" w:date="2023-04-19T17:11:00Z">
        <w:r w:rsidDel="00E27D99">
          <w:rPr>
            <w:rFonts w:ascii="宋体" w:hAnsi="宋体" w:cs="宋体"/>
          </w:rPr>
          <w:delText>采访者</w:delText>
        </w:r>
      </w:del>
      <w:ins w:id="153" w:author="LIU JIAYI" w:date="2023-04-19T17:11:00Z">
        <w:r w:rsidR="00E27D99">
          <w:rPr>
            <w:rFonts w:ascii="宋体" w:hAnsi="宋体" w:cs="宋体"/>
          </w:rPr>
          <w:t>角色1 (学生访谈员)</w:t>
        </w:r>
      </w:ins>
      <w:r>
        <w:rPr>
          <w:rFonts w:ascii="宋体" w:hAnsi="宋体" w:cs="宋体"/>
        </w:rPr>
        <w:t>：您当时也有跟同学一起去坐这个地铁是吗？</w:t>
      </w:r>
      <w:r>
        <w:rPr>
          <w:rFonts w:ascii="宋体" w:hAnsi="宋体" w:cs="宋体"/>
        </w:rPr>
        <w:br/>
      </w:r>
      <w:del w:id="154" w:author="LIU JIAYI" w:date="2023-04-19T17:11:00Z">
        <w:r w:rsidDel="00E27D99">
          <w:rPr>
            <w:rFonts w:ascii="宋体" w:hAnsi="宋体" w:cs="宋体"/>
          </w:rPr>
          <w:delText>受访者</w:delText>
        </w:r>
      </w:del>
      <w:ins w:id="155" w:author="LIU JIAYI" w:date="2023-04-19T17:11:00Z">
        <w:r w:rsidR="00E27D99">
          <w:rPr>
            <w:rFonts w:ascii="宋体" w:hAnsi="宋体" w:cs="宋体"/>
          </w:rPr>
          <w:t>角色2(受访者)</w:t>
        </w:r>
      </w:ins>
      <w:r>
        <w:rPr>
          <w:rFonts w:ascii="宋体" w:hAnsi="宋体" w:cs="宋体"/>
        </w:rPr>
        <w:t>：不是我，我当时没有去赶这一趟，因为他们当时可能是开通的第一天还是第二天，他们就过去，去搭乘坐地铁了。我们应该是等到了，我印象中好像是等到了过年还是什么时候，我们才，就是去试一下看。因为当时那个地铁站离我们，因为我们刚刚读大学还会回到我们妈妈那住的，就福田区那边，也会</w:t>
      </w:r>
      <w:r>
        <w:rPr>
          <w:rFonts w:ascii="宋体" w:hAnsi="宋体" w:cs="宋体"/>
        </w:rPr>
        <w:lastRenderedPageBreak/>
        <w:t>从福田区竹子林站去搭乘地铁去一下，比如说去火车站或者去哪里，去感受一下地铁的一种便利性吧。</w:t>
      </w:r>
      <w:r>
        <w:rPr>
          <w:rFonts w:ascii="宋体" w:hAnsi="宋体" w:cs="宋体"/>
        </w:rPr>
        <w:br/>
      </w:r>
      <w:del w:id="156" w:author="LIU JIAYI" w:date="2023-04-19T17:11:00Z">
        <w:r w:rsidDel="00E27D99">
          <w:rPr>
            <w:rFonts w:ascii="宋体" w:hAnsi="宋体" w:cs="宋体"/>
          </w:rPr>
          <w:delText>采访者</w:delText>
        </w:r>
      </w:del>
      <w:ins w:id="157" w:author="LIU JIAYI" w:date="2023-04-19T17:11:00Z">
        <w:r w:rsidR="00E27D99">
          <w:rPr>
            <w:rFonts w:ascii="宋体" w:hAnsi="宋体" w:cs="宋体"/>
          </w:rPr>
          <w:t>角色1 (学生访谈员)</w:t>
        </w:r>
      </w:ins>
      <w:r>
        <w:rPr>
          <w:rFonts w:ascii="宋体" w:hAnsi="宋体" w:cs="宋体"/>
        </w:rPr>
        <w:t>：所以您还记得您第一次搭地铁的时候是一个什么样的情形吗？</w:t>
      </w:r>
      <w:r>
        <w:rPr>
          <w:rFonts w:ascii="宋体" w:hAnsi="宋体" w:cs="宋体"/>
        </w:rPr>
        <w:br/>
      </w:r>
      <w:del w:id="158" w:author="LIU JIAYI" w:date="2023-04-19T17:11:00Z">
        <w:r w:rsidDel="00E27D99">
          <w:rPr>
            <w:rFonts w:ascii="宋体" w:hAnsi="宋体" w:cs="宋体"/>
          </w:rPr>
          <w:delText>受访者</w:delText>
        </w:r>
      </w:del>
      <w:ins w:id="159" w:author="LIU JIAYI" w:date="2023-04-19T17:11:00Z">
        <w:r w:rsidR="00E27D99">
          <w:rPr>
            <w:rFonts w:ascii="宋体" w:hAnsi="宋体" w:cs="宋体"/>
          </w:rPr>
          <w:t>角色2(受访者)</w:t>
        </w:r>
      </w:ins>
      <w:r>
        <w:rPr>
          <w:rFonts w:ascii="宋体" w:hAnsi="宋体" w:cs="宋体"/>
        </w:rPr>
        <w:t>：我想想，因为当时给我们的感觉就是，我记得就是进入了那个地铁口之后，就觉得一切都是非常非常新，跟我们可能去其他地方地铁第一个感觉就是不一样，因为广州地铁也好或者北京地铁也好，我们感觉第一个就是比较老旧。而且印象最深的是深圳地铁一号线开始就是有那种屏蔽门，而其他地铁是没有的屏蔽门的，这也会给我们印象特别深。然后进去之后，就是不管是哪方面，都感觉这就是深圳的地铁，深圳地铁总是跟其他地方不一样，总是比较新的。</w:t>
      </w:r>
      <w:r>
        <w:rPr>
          <w:rFonts w:ascii="宋体" w:hAnsi="宋体" w:cs="宋体"/>
        </w:rPr>
        <w:br/>
        <w:t>然后搭上地铁的时候总是感觉，第一次踏上地铁总感觉它在地下行驶的速度比我们想象的要快，但实际上好像都差不多，虽然只是说地下的。然后我还记得当时是我们要去买那种票，就是那种</w:t>
      </w:r>
      <w:del w:id="160" w:author="LIU JIAYI" w:date="2023-04-19T16:53:00Z">
        <w:r w:rsidDel="00F26057">
          <w:rPr>
            <w:rFonts w:ascii="宋体" w:hAnsi="宋体" w:cs="宋体" w:hint="eastAsia"/>
          </w:rPr>
          <w:delText>赞成（音）</w:delText>
        </w:r>
      </w:del>
      <w:ins w:id="161" w:author="LIU JIAYI" w:date="2023-04-19T16:53:00Z">
        <w:r w:rsidR="00F26057">
          <w:rPr>
            <w:rFonts w:ascii="宋体" w:hAnsi="宋体" w:cs="宋体" w:hint="eastAsia"/>
          </w:rPr>
          <w:t>单程</w:t>
        </w:r>
      </w:ins>
      <w:r>
        <w:rPr>
          <w:rFonts w:ascii="宋体" w:hAnsi="宋体" w:cs="宋体"/>
        </w:rPr>
        <w:t>票，然后那种绿色的圆片</w:t>
      </w:r>
      <w:del w:id="162" w:author="LIU JIAYI" w:date="2023-04-19T16:53:00Z">
        <w:r w:rsidDel="00F26057">
          <w:rPr>
            <w:rFonts w:ascii="宋体" w:hAnsi="宋体" w:cs="宋体" w:hint="eastAsia"/>
          </w:rPr>
          <w:delText>赞成</w:delText>
        </w:r>
      </w:del>
      <w:ins w:id="163" w:author="LIU JIAYI" w:date="2023-04-19T16:53:00Z">
        <w:r w:rsidR="00F26057">
          <w:rPr>
            <w:rFonts w:ascii="宋体" w:hAnsi="宋体" w:cs="宋体" w:hint="eastAsia"/>
          </w:rPr>
          <w:t>单程</w:t>
        </w:r>
      </w:ins>
      <w:r>
        <w:rPr>
          <w:rFonts w:ascii="宋体" w:hAnsi="宋体" w:cs="宋体"/>
        </w:rPr>
        <w:t>票也能感受到深圳地铁那个标志也是非常非常的，给我印象就特别深了，因为它跟广州的地铁那种标准好像就差了一杠，跟香港地铁也不太一样。</w:t>
      </w:r>
      <w:r>
        <w:rPr>
          <w:rFonts w:ascii="宋体" w:hAnsi="宋体" w:cs="宋体"/>
        </w:rPr>
        <w:br/>
        <w:t>所以当时觉得深圳地铁有它自己的一种，一种文化特色吧，就是这种感觉，大概就这样。</w:t>
      </w:r>
      <w:r>
        <w:rPr>
          <w:rFonts w:ascii="宋体" w:hAnsi="宋体" w:cs="宋体"/>
        </w:rPr>
        <w:br/>
      </w:r>
      <w:del w:id="164" w:author="LIU JIAYI" w:date="2023-04-19T17:11:00Z">
        <w:r w:rsidDel="00E27D99">
          <w:rPr>
            <w:rFonts w:ascii="宋体" w:hAnsi="宋体" w:cs="宋体"/>
          </w:rPr>
          <w:delText>采访者</w:delText>
        </w:r>
      </w:del>
      <w:ins w:id="165" w:author="LIU JIAYI" w:date="2023-04-19T17:11:00Z">
        <w:r w:rsidR="00E27D99">
          <w:rPr>
            <w:rFonts w:ascii="宋体" w:hAnsi="宋体" w:cs="宋体"/>
          </w:rPr>
          <w:t>角色1 (学生访谈员)</w:t>
        </w:r>
      </w:ins>
      <w:r>
        <w:rPr>
          <w:rFonts w:ascii="宋体" w:hAnsi="宋体" w:cs="宋体"/>
        </w:rPr>
        <w:t>：对，所以您是从，比如，您第一次坐那个一号线的时候，您是从哪个站坐到哪个站，坐回家吗？</w:t>
      </w:r>
      <w:r>
        <w:rPr>
          <w:rFonts w:ascii="宋体" w:hAnsi="宋体" w:cs="宋体"/>
        </w:rPr>
        <w:br/>
      </w:r>
      <w:del w:id="166" w:author="LIU JIAYI" w:date="2023-04-19T17:11:00Z">
        <w:r w:rsidDel="00E27D99">
          <w:rPr>
            <w:rFonts w:ascii="宋体" w:hAnsi="宋体" w:cs="宋体"/>
          </w:rPr>
          <w:delText>受访者</w:delText>
        </w:r>
      </w:del>
      <w:ins w:id="167" w:author="LIU JIAYI" w:date="2023-04-19T17:11:00Z">
        <w:r w:rsidR="00E27D99">
          <w:rPr>
            <w:rFonts w:ascii="宋体" w:hAnsi="宋体" w:cs="宋体"/>
          </w:rPr>
          <w:t>角色2(受访者)</w:t>
        </w:r>
      </w:ins>
      <w:r>
        <w:rPr>
          <w:rFonts w:ascii="宋体" w:hAnsi="宋体" w:cs="宋体"/>
        </w:rPr>
        <w:t>：我们坐不回家的，应该是，我印象中应该是从竹子林应该是坐到了，当时应该是在，我们过年的时候应该是去荔枝公园那边，应该是在大剧院站，应该是从这边到那边。然后下地铁之后我们就去找那个出口，去办，去旁边的地质公园，印象中是这样的。</w:t>
      </w:r>
      <w:r>
        <w:rPr>
          <w:rFonts w:ascii="宋体" w:hAnsi="宋体" w:cs="宋体"/>
        </w:rPr>
        <w:br/>
        <w:t>15：00</w:t>
      </w:r>
      <w:r>
        <w:rPr>
          <w:rFonts w:ascii="宋体" w:hAnsi="宋体" w:cs="宋体"/>
        </w:rPr>
        <w:br/>
      </w:r>
      <w:del w:id="168" w:author="LIU JIAYI" w:date="2023-04-19T17:11:00Z">
        <w:r w:rsidDel="00E27D99">
          <w:rPr>
            <w:rFonts w:ascii="宋体" w:hAnsi="宋体" w:cs="宋体"/>
          </w:rPr>
          <w:delText>采访者</w:delText>
        </w:r>
      </w:del>
      <w:ins w:id="169" w:author="LIU JIAYI" w:date="2023-04-19T17:11:00Z">
        <w:r w:rsidR="00E27D99">
          <w:rPr>
            <w:rFonts w:ascii="宋体" w:hAnsi="宋体" w:cs="宋体"/>
          </w:rPr>
          <w:t>角色1 (学生访谈员)</w:t>
        </w:r>
      </w:ins>
      <w:r>
        <w:rPr>
          <w:rFonts w:ascii="宋体" w:hAnsi="宋体" w:cs="宋体"/>
        </w:rPr>
        <w:t>：了解了解。在地铁出现之前，您日常的那种比如说因为地铁出现之前您还是在上学嘛。</w:t>
      </w:r>
      <w:r>
        <w:rPr>
          <w:rFonts w:ascii="宋体" w:hAnsi="宋体" w:cs="宋体"/>
        </w:rPr>
        <w:br/>
      </w:r>
      <w:del w:id="170" w:author="LIU JIAYI" w:date="2023-04-19T17:11:00Z">
        <w:r w:rsidDel="00E27D99">
          <w:rPr>
            <w:rFonts w:ascii="宋体" w:hAnsi="宋体" w:cs="宋体"/>
          </w:rPr>
          <w:delText>受访者</w:delText>
        </w:r>
      </w:del>
      <w:ins w:id="171" w:author="LIU JIAYI" w:date="2023-04-19T17:11:00Z">
        <w:r w:rsidR="00E27D99">
          <w:rPr>
            <w:rFonts w:ascii="宋体" w:hAnsi="宋体" w:cs="宋体"/>
          </w:rPr>
          <w:t>角色2(受访者)</w:t>
        </w:r>
      </w:ins>
      <w:r>
        <w:rPr>
          <w:rFonts w:ascii="宋体" w:hAnsi="宋体" w:cs="宋体"/>
        </w:rPr>
        <w:t>：对。</w:t>
      </w:r>
      <w:r>
        <w:rPr>
          <w:rFonts w:ascii="宋体" w:hAnsi="宋体" w:cs="宋体"/>
        </w:rPr>
        <w:br/>
      </w:r>
      <w:del w:id="172" w:author="LIU JIAYI" w:date="2023-04-19T17:11:00Z">
        <w:r w:rsidDel="00E27D99">
          <w:rPr>
            <w:rFonts w:ascii="宋体" w:hAnsi="宋体" w:cs="宋体"/>
          </w:rPr>
          <w:delText>采访者</w:delText>
        </w:r>
      </w:del>
      <w:ins w:id="173" w:author="LIU JIAYI" w:date="2023-04-19T17:11:00Z">
        <w:r w:rsidR="00E27D99">
          <w:rPr>
            <w:rFonts w:ascii="宋体" w:hAnsi="宋体" w:cs="宋体"/>
          </w:rPr>
          <w:t>角色1 (学生访谈员)</w:t>
        </w:r>
      </w:ins>
      <w:r>
        <w:rPr>
          <w:rFonts w:ascii="宋体" w:hAnsi="宋体" w:cs="宋体"/>
        </w:rPr>
        <w:t>：然后您平时出行的那一种，日常出行的典型路线是</w:t>
      </w:r>
      <w:r>
        <w:rPr>
          <w:rFonts w:ascii="宋体" w:hAnsi="宋体" w:cs="宋体"/>
        </w:rPr>
        <w:lastRenderedPageBreak/>
        <w:t>什么？就，用什么样的交通工具呢？</w:t>
      </w:r>
      <w:r>
        <w:rPr>
          <w:rFonts w:ascii="宋体" w:hAnsi="宋体" w:cs="宋体"/>
        </w:rPr>
        <w:br/>
      </w:r>
      <w:del w:id="174" w:author="LIU JIAYI" w:date="2023-04-19T17:11:00Z">
        <w:r w:rsidDel="00E27D99">
          <w:rPr>
            <w:rFonts w:ascii="宋体" w:hAnsi="宋体" w:cs="宋体"/>
          </w:rPr>
          <w:delText>受访者</w:delText>
        </w:r>
      </w:del>
      <w:ins w:id="175" w:author="LIU JIAYI" w:date="2023-04-19T17:11:00Z">
        <w:r w:rsidR="00E27D99">
          <w:rPr>
            <w:rFonts w:ascii="宋体" w:hAnsi="宋体" w:cs="宋体"/>
          </w:rPr>
          <w:t>角色2(受访者)</w:t>
        </w:r>
      </w:ins>
      <w:r>
        <w:rPr>
          <w:rFonts w:ascii="宋体" w:hAnsi="宋体" w:cs="宋体"/>
        </w:rPr>
        <w:t>：我刚才也跟你说，因为最开始的时候，不管是小学初中还是高中，我们当时都是离家比较近，小学初中的话可能都是以步行去。然后我印象中深的话，就是到初中每个周末我会去一趟深圳图书馆，那也是从，去搭乘，搭公交车，大概需要半个小时到一个小时时间到深圳图书馆，也就是非常非常偶尔的出行，就是搭公交车，到了高中以后，基本上骑单车的话也会控制在单车可控范围之内。从大学开始就是会经常搭乘，也是搭乘公交车吧，从我住的竹子林到深大，然后这种情况，或者是反正不论到底什么地方，我们基本上都属于搭乘公交车，就这种样子。</w:t>
      </w:r>
      <w:r>
        <w:rPr>
          <w:rFonts w:ascii="宋体" w:hAnsi="宋体" w:cs="宋体"/>
        </w:rPr>
        <w:br/>
      </w:r>
      <w:del w:id="176" w:author="LIU JIAYI" w:date="2023-04-19T17:11:00Z">
        <w:r w:rsidDel="00E27D99">
          <w:rPr>
            <w:rFonts w:ascii="宋体" w:hAnsi="宋体" w:cs="宋体"/>
          </w:rPr>
          <w:delText>采访者</w:delText>
        </w:r>
      </w:del>
      <w:ins w:id="177" w:author="LIU JIAYI" w:date="2023-04-19T17:11:00Z">
        <w:r w:rsidR="00E27D99">
          <w:rPr>
            <w:rFonts w:ascii="宋体" w:hAnsi="宋体" w:cs="宋体"/>
          </w:rPr>
          <w:t>角色1 (学生访谈员)</w:t>
        </w:r>
      </w:ins>
      <w:r>
        <w:rPr>
          <w:rFonts w:ascii="宋体" w:hAnsi="宋体" w:cs="宋体"/>
        </w:rPr>
        <w:t>：好的，您能就是简单的绘制张地图，然后示意一下您就是刚刚上述日常出行的一种就是时空轨迹吗？就是什么时候到就是目的，比如说您从哪里到哪里，然后是、是干嘛的这种，对，比如说。</w:t>
      </w:r>
      <w:r>
        <w:rPr>
          <w:rFonts w:ascii="宋体" w:hAnsi="宋体" w:cs="宋体"/>
        </w:rPr>
        <w:br/>
      </w:r>
      <w:del w:id="178" w:author="LIU JIAYI" w:date="2023-04-19T17:11:00Z">
        <w:r w:rsidDel="00E27D99">
          <w:rPr>
            <w:rFonts w:ascii="宋体" w:hAnsi="宋体" w:cs="宋体"/>
          </w:rPr>
          <w:delText>受访者</w:delText>
        </w:r>
      </w:del>
      <w:ins w:id="179" w:author="LIU JIAYI" w:date="2023-04-19T17:11:00Z">
        <w:r w:rsidR="00E27D99">
          <w:rPr>
            <w:rFonts w:ascii="宋体" w:hAnsi="宋体" w:cs="宋体"/>
          </w:rPr>
          <w:t>角色2(受访者)</w:t>
        </w:r>
      </w:ins>
      <w:r>
        <w:rPr>
          <w:rFonts w:ascii="宋体" w:hAnsi="宋体" w:cs="宋体"/>
        </w:rPr>
        <w:t>：可以，对，比如说我们小学初中时候从家到学校，对，然后周末去那边是，然后这个可以，这个没问题。</w:t>
      </w:r>
      <w:r>
        <w:rPr>
          <w:rFonts w:ascii="宋体" w:hAnsi="宋体" w:cs="宋体"/>
        </w:rPr>
        <w:br/>
      </w:r>
      <w:del w:id="180" w:author="LIU JIAYI" w:date="2023-04-19T17:11:00Z">
        <w:r w:rsidDel="00E27D99">
          <w:rPr>
            <w:rFonts w:ascii="宋体" w:hAnsi="宋体" w:cs="宋体"/>
          </w:rPr>
          <w:delText>采访者</w:delText>
        </w:r>
      </w:del>
      <w:ins w:id="181" w:author="LIU JIAYI" w:date="2023-04-19T17:11:00Z">
        <w:r w:rsidR="00E27D99">
          <w:rPr>
            <w:rFonts w:ascii="宋体" w:hAnsi="宋体" w:cs="宋体"/>
          </w:rPr>
          <w:t>角色1 (学生访谈员)</w:t>
        </w:r>
      </w:ins>
      <w:r>
        <w:rPr>
          <w:rFonts w:ascii="宋体" w:hAnsi="宋体" w:cs="宋体"/>
        </w:rPr>
        <w:t>：对的。</w:t>
      </w:r>
      <w:r>
        <w:rPr>
          <w:rFonts w:ascii="宋体" w:hAnsi="宋体" w:cs="宋体"/>
        </w:rPr>
        <w:br/>
      </w:r>
      <w:del w:id="182" w:author="LIU JIAYI" w:date="2023-04-19T17:11:00Z">
        <w:r w:rsidDel="00E27D99">
          <w:rPr>
            <w:rFonts w:ascii="宋体" w:hAnsi="宋体" w:cs="宋体"/>
          </w:rPr>
          <w:delText>受访者</w:delText>
        </w:r>
      </w:del>
      <w:ins w:id="183" w:author="LIU JIAYI" w:date="2023-04-19T17:11:00Z">
        <w:r w:rsidR="00E27D99">
          <w:rPr>
            <w:rFonts w:ascii="宋体" w:hAnsi="宋体" w:cs="宋体"/>
          </w:rPr>
          <w:t>角色2(受访者)</w:t>
        </w:r>
      </w:ins>
      <w:r>
        <w:rPr>
          <w:rFonts w:ascii="宋体" w:hAnsi="宋体" w:cs="宋体"/>
        </w:rPr>
        <w:t>：需要不同的年龄阶段是吗？</w:t>
      </w:r>
      <w:r>
        <w:rPr>
          <w:rFonts w:ascii="宋体" w:hAnsi="宋体" w:cs="宋体"/>
        </w:rPr>
        <w:br/>
      </w:r>
      <w:del w:id="184" w:author="LIU JIAYI" w:date="2023-04-19T17:11:00Z">
        <w:r w:rsidDel="00E27D99">
          <w:rPr>
            <w:rFonts w:ascii="宋体" w:hAnsi="宋体" w:cs="宋体"/>
          </w:rPr>
          <w:delText>采访者</w:delText>
        </w:r>
      </w:del>
      <w:ins w:id="185" w:author="LIU JIAYI" w:date="2023-04-19T17:11:00Z">
        <w:r w:rsidR="00E27D99">
          <w:rPr>
            <w:rFonts w:ascii="宋体" w:hAnsi="宋体" w:cs="宋体"/>
          </w:rPr>
          <w:t>角色1 (学生访谈员)</w:t>
        </w:r>
      </w:ins>
      <w:r>
        <w:rPr>
          <w:rFonts w:ascii="宋体" w:hAnsi="宋体" w:cs="宋体"/>
        </w:rPr>
        <w:t>：对，就是时空轨迹，就是您标顺便也标注一下大概是什么时候吗？你就因为小学、初中、高中跟您大学其实是不一样的。就是您小学、初中、高中您都是以比如说步行啊去学校为主，但是，您大学的时候，您是坐公车什么的会比较多，对吧？</w:t>
      </w:r>
      <w:r>
        <w:rPr>
          <w:rFonts w:ascii="宋体" w:hAnsi="宋体" w:cs="宋体"/>
        </w:rPr>
        <w:br/>
      </w:r>
      <w:del w:id="186" w:author="LIU JIAYI" w:date="2023-04-19T17:11:00Z">
        <w:r w:rsidDel="00E27D99">
          <w:rPr>
            <w:rFonts w:ascii="宋体" w:hAnsi="宋体" w:cs="宋体"/>
          </w:rPr>
          <w:delText>受访者</w:delText>
        </w:r>
      </w:del>
      <w:ins w:id="187" w:author="LIU JIAYI" w:date="2023-04-19T17:11:00Z">
        <w:r w:rsidR="00E27D99">
          <w:rPr>
            <w:rFonts w:ascii="宋体" w:hAnsi="宋体" w:cs="宋体"/>
          </w:rPr>
          <w:t>角色2(受访者)</w:t>
        </w:r>
      </w:ins>
      <w:r>
        <w:rPr>
          <w:rFonts w:ascii="宋体" w:hAnsi="宋体" w:cs="宋体"/>
        </w:rPr>
        <w:t>：对，对，是的。</w:t>
      </w:r>
      <w:r>
        <w:rPr>
          <w:rFonts w:ascii="宋体" w:hAnsi="宋体" w:cs="宋体"/>
        </w:rPr>
        <w:br/>
      </w:r>
      <w:del w:id="188" w:author="LIU JIAYI" w:date="2023-04-19T17:11:00Z">
        <w:r w:rsidDel="00E27D99">
          <w:rPr>
            <w:rFonts w:ascii="宋体" w:hAnsi="宋体" w:cs="宋体"/>
          </w:rPr>
          <w:delText>采访者</w:delText>
        </w:r>
      </w:del>
      <w:ins w:id="189" w:author="LIU JIAYI" w:date="2023-04-19T17:11:00Z">
        <w:r w:rsidR="00E27D99">
          <w:rPr>
            <w:rFonts w:ascii="宋体" w:hAnsi="宋体" w:cs="宋体"/>
          </w:rPr>
          <w:t>角色1 (学生访谈员)</w:t>
        </w:r>
      </w:ins>
      <w:r>
        <w:rPr>
          <w:rFonts w:ascii="宋体" w:hAnsi="宋体" w:cs="宋体"/>
        </w:rPr>
        <w:t>：对，就是出行方式会有所改变。</w:t>
      </w:r>
      <w:r>
        <w:rPr>
          <w:rFonts w:ascii="宋体" w:hAnsi="宋体" w:cs="宋体"/>
        </w:rPr>
        <w:br/>
      </w:r>
      <w:del w:id="190" w:author="LIU JIAYI" w:date="2023-04-19T17:11:00Z">
        <w:r w:rsidDel="00E27D99">
          <w:rPr>
            <w:rFonts w:ascii="宋体" w:hAnsi="宋体" w:cs="宋体"/>
          </w:rPr>
          <w:delText>受访者</w:delText>
        </w:r>
      </w:del>
      <w:ins w:id="191" w:author="LIU JIAYI" w:date="2023-04-19T17:11:00Z">
        <w:r w:rsidR="00E27D99">
          <w:rPr>
            <w:rFonts w:ascii="宋体" w:hAnsi="宋体" w:cs="宋体"/>
          </w:rPr>
          <w:t>角色2(受访者)</w:t>
        </w:r>
      </w:ins>
      <w:r>
        <w:rPr>
          <w:rFonts w:ascii="宋体" w:hAnsi="宋体" w:cs="宋体"/>
        </w:rPr>
        <w:t>：其实就从大学应该是深圳地铁开通之后，我们慢慢的也会去尝试搭深圳地铁，但当时确实地铁就那一号线的话会，会有一些比较麻烦的地方，比如说我们达到世界之窗，再从世界之窗转车，回深大，虽然可以节省一部分路程，但是还会有一些，就是因为它毕竟来说刚开始，还会有一些不便的地方，确实存在这种情况。</w:t>
      </w:r>
      <w:r>
        <w:rPr>
          <w:rFonts w:ascii="宋体" w:hAnsi="宋体" w:cs="宋体"/>
        </w:rPr>
        <w:br/>
      </w:r>
      <w:del w:id="192" w:author="LIU JIAYI" w:date="2023-04-19T17:11:00Z">
        <w:r w:rsidDel="00E27D99">
          <w:rPr>
            <w:rFonts w:ascii="宋体" w:hAnsi="宋体" w:cs="宋体"/>
          </w:rPr>
          <w:delText>采访者</w:delText>
        </w:r>
      </w:del>
      <w:ins w:id="193" w:author="LIU JIAYI" w:date="2023-04-19T17:11:00Z">
        <w:r w:rsidR="00E27D99">
          <w:rPr>
            <w:rFonts w:ascii="宋体" w:hAnsi="宋体" w:cs="宋体"/>
          </w:rPr>
          <w:t>角色1 (学生访谈员)</w:t>
        </w:r>
      </w:ins>
      <w:r>
        <w:rPr>
          <w:rFonts w:ascii="宋体" w:hAnsi="宋体" w:cs="宋体"/>
        </w:rPr>
        <w:t>：因为它只有一条线路嘛，然后它所能经过的那个，</w:t>
      </w:r>
      <w:r>
        <w:rPr>
          <w:rFonts w:ascii="宋体" w:hAnsi="宋体" w:cs="宋体"/>
        </w:rPr>
        <w:lastRenderedPageBreak/>
        <w:t>那个站点它其实是有限的嘛。</w:t>
      </w:r>
      <w:r>
        <w:rPr>
          <w:rFonts w:ascii="宋体" w:hAnsi="宋体" w:cs="宋体"/>
        </w:rPr>
        <w:br/>
      </w:r>
      <w:del w:id="194" w:author="LIU JIAYI" w:date="2023-04-19T17:11:00Z">
        <w:r w:rsidDel="00E27D99">
          <w:rPr>
            <w:rFonts w:ascii="宋体" w:hAnsi="宋体" w:cs="宋体"/>
          </w:rPr>
          <w:delText>受访者</w:delText>
        </w:r>
      </w:del>
      <w:ins w:id="195" w:author="LIU JIAYI" w:date="2023-04-19T17:11:00Z">
        <w:r w:rsidR="00E27D99">
          <w:rPr>
            <w:rFonts w:ascii="宋体" w:hAnsi="宋体" w:cs="宋体"/>
          </w:rPr>
          <w:t>角色2(受访者)</w:t>
        </w:r>
      </w:ins>
      <w:r>
        <w:rPr>
          <w:rFonts w:ascii="宋体" w:hAnsi="宋体" w:cs="宋体"/>
        </w:rPr>
        <w:t>：嗯。</w:t>
      </w:r>
      <w:r>
        <w:rPr>
          <w:rFonts w:ascii="宋体" w:hAnsi="宋体" w:cs="宋体"/>
        </w:rPr>
        <w:br/>
      </w:r>
      <w:del w:id="196" w:author="LIU JIAYI" w:date="2023-04-19T17:11:00Z">
        <w:r w:rsidDel="00E27D99">
          <w:rPr>
            <w:rFonts w:ascii="宋体" w:hAnsi="宋体" w:cs="宋体"/>
          </w:rPr>
          <w:delText>采访者</w:delText>
        </w:r>
      </w:del>
      <w:ins w:id="197" w:author="LIU JIAYI" w:date="2023-04-19T17:11:00Z">
        <w:r w:rsidR="00E27D99">
          <w:rPr>
            <w:rFonts w:ascii="宋体" w:hAnsi="宋体" w:cs="宋体"/>
          </w:rPr>
          <w:t>角色1 (学生访谈员)</w:t>
        </w:r>
      </w:ins>
      <w:r>
        <w:rPr>
          <w:rFonts w:ascii="宋体" w:hAnsi="宋体" w:cs="宋体"/>
        </w:rPr>
        <w:t>：对。那您就是在地铁出现之前的话，您的一些非日常出行，比如说可能是出游啊，或者是探亲访友啊，这一些的这种行为的典型路线以及交通方式又是什么呢？</w:t>
      </w:r>
      <w:r>
        <w:rPr>
          <w:rFonts w:ascii="宋体" w:hAnsi="宋体" w:cs="宋体"/>
        </w:rPr>
        <w:br/>
      </w:r>
      <w:del w:id="198" w:author="LIU JIAYI" w:date="2023-04-19T17:11:00Z">
        <w:r w:rsidDel="00E27D99">
          <w:rPr>
            <w:rFonts w:ascii="宋体" w:hAnsi="宋体" w:cs="宋体"/>
          </w:rPr>
          <w:delText>受访者</w:delText>
        </w:r>
      </w:del>
      <w:ins w:id="199" w:author="LIU JIAYI" w:date="2023-04-19T17:11:00Z">
        <w:r w:rsidR="00E27D99">
          <w:rPr>
            <w:rFonts w:ascii="宋体" w:hAnsi="宋体" w:cs="宋体"/>
          </w:rPr>
          <w:t>角色2(受访者)</w:t>
        </w:r>
      </w:ins>
      <w:r>
        <w:rPr>
          <w:rFonts w:ascii="宋体" w:hAnsi="宋体" w:cs="宋体"/>
        </w:rPr>
        <w:t>：地铁出现之前吗？</w:t>
      </w:r>
      <w:r>
        <w:rPr>
          <w:rFonts w:ascii="宋体" w:hAnsi="宋体" w:cs="宋体"/>
        </w:rPr>
        <w:br/>
      </w:r>
      <w:del w:id="200" w:author="LIU JIAYI" w:date="2023-04-19T17:11:00Z">
        <w:r w:rsidDel="00E27D99">
          <w:rPr>
            <w:rFonts w:ascii="宋体" w:hAnsi="宋体" w:cs="宋体"/>
          </w:rPr>
          <w:delText>采访者</w:delText>
        </w:r>
      </w:del>
      <w:ins w:id="201" w:author="LIU JIAYI" w:date="2023-04-19T17:11:00Z">
        <w:r w:rsidR="00E27D99">
          <w:rPr>
            <w:rFonts w:ascii="宋体" w:hAnsi="宋体" w:cs="宋体"/>
          </w:rPr>
          <w:t>角色1 (学生访谈员)</w:t>
        </w:r>
      </w:ins>
      <w:r>
        <w:rPr>
          <w:rFonts w:ascii="宋体" w:hAnsi="宋体" w:cs="宋体"/>
        </w:rPr>
        <w:t>：对对对。</w:t>
      </w:r>
      <w:r>
        <w:rPr>
          <w:rFonts w:ascii="宋体" w:hAnsi="宋体" w:cs="宋体"/>
        </w:rPr>
        <w:br/>
      </w:r>
      <w:del w:id="202" w:author="LIU JIAYI" w:date="2023-04-19T17:11:00Z">
        <w:r w:rsidDel="00E27D99">
          <w:rPr>
            <w:rFonts w:ascii="宋体" w:hAnsi="宋体" w:cs="宋体"/>
          </w:rPr>
          <w:delText>受访者</w:delText>
        </w:r>
      </w:del>
      <w:ins w:id="203" w:author="LIU JIAYI" w:date="2023-04-19T17:11:00Z">
        <w:r w:rsidR="00E27D99">
          <w:rPr>
            <w:rFonts w:ascii="宋体" w:hAnsi="宋体" w:cs="宋体"/>
          </w:rPr>
          <w:t>角色2(受访者)</w:t>
        </w:r>
      </w:ins>
      <w:r>
        <w:rPr>
          <w:rFonts w:ascii="宋体" w:hAnsi="宋体" w:cs="宋体"/>
        </w:rPr>
        <w:t>：地铁出现之前的话，一般我们的出游，像如果是自己出游的话，比如说是自己周末的时候想去哪里的话，一般像我自己的话可能就会采用，采取步行或者骑单车的方式去走。然后再远一点，当时我们是从竹子林最多就搭乘一下车到，到现在世界之窗或者民族村。大概再远的话，比如说我们像过年的时候去、去亲戚家那边的话，那可能会，就是亲戚那边会开车过来接一下我们，开私家车的情况，所以说是以前的状况大概就是这样的。</w:t>
      </w:r>
      <w:r>
        <w:rPr>
          <w:rFonts w:ascii="宋体" w:hAnsi="宋体" w:cs="宋体"/>
        </w:rPr>
        <w:br/>
      </w:r>
      <w:del w:id="204" w:author="LIU JIAYI" w:date="2023-04-19T17:11:00Z">
        <w:r w:rsidDel="00E27D99">
          <w:rPr>
            <w:rFonts w:ascii="宋体" w:hAnsi="宋体" w:cs="宋体"/>
          </w:rPr>
          <w:delText>采访者</w:delText>
        </w:r>
      </w:del>
      <w:ins w:id="205" w:author="LIU JIAYI" w:date="2023-04-19T17:11:00Z">
        <w:r w:rsidR="00E27D99">
          <w:rPr>
            <w:rFonts w:ascii="宋体" w:hAnsi="宋体" w:cs="宋体"/>
          </w:rPr>
          <w:t>角色1 (学生访谈员)</w:t>
        </w:r>
      </w:ins>
      <w:r>
        <w:rPr>
          <w:rFonts w:ascii="宋体" w:hAnsi="宋体" w:cs="宋体"/>
        </w:rPr>
        <w:t>：能否也在，就是地图上也示意一下你刚刚上述的那种非日常出行的时空轨迹呢？谢谢。</w:t>
      </w:r>
      <w:r>
        <w:rPr>
          <w:rFonts w:ascii="宋体" w:hAnsi="宋体" w:cs="宋体"/>
        </w:rPr>
        <w:br/>
      </w:r>
      <w:del w:id="206" w:author="LIU JIAYI" w:date="2023-04-19T17:11:00Z">
        <w:r w:rsidDel="00E27D99">
          <w:rPr>
            <w:rFonts w:ascii="宋体" w:hAnsi="宋体" w:cs="宋体"/>
          </w:rPr>
          <w:delText>受访者</w:delText>
        </w:r>
      </w:del>
      <w:ins w:id="207" w:author="LIU JIAYI" w:date="2023-04-19T17:11:00Z">
        <w:r w:rsidR="00E27D99">
          <w:rPr>
            <w:rFonts w:ascii="宋体" w:hAnsi="宋体" w:cs="宋体"/>
          </w:rPr>
          <w:t>角色2(受访者)</w:t>
        </w:r>
      </w:ins>
      <w:r>
        <w:rPr>
          <w:rFonts w:ascii="宋体" w:hAnsi="宋体" w:cs="宋体"/>
        </w:rPr>
        <w:t>：日常出行。</w:t>
      </w:r>
      <w:r>
        <w:rPr>
          <w:rFonts w:ascii="宋体" w:hAnsi="宋体" w:cs="宋体"/>
        </w:rPr>
        <w:br/>
      </w:r>
      <w:del w:id="208" w:author="LIU JIAYI" w:date="2023-04-19T17:11:00Z">
        <w:r w:rsidDel="00E27D99">
          <w:rPr>
            <w:rFonts w:ascii="宋体" w:hAnsi="宋体" w:cs="宋体"/>
          </w:rPr>
          <w:delText>采访者</w:delText>
        </w:r>
      </w:del>
      <w:ins w:id="209" w:author="LIU JIAYI" w:date="2023-04-19T17:11:00Z">
        <w:r w:rsidR="00E27D99">
          <w:rPr>
            <w:rFonts w:ascii="宋体" w:hAnsi="宋体" w:cs="宋体"/>
          </w:rPr>
          <w:t>角色1 (学生访谈员)</w:t>
        </w:r>
      </w:ins>
      <w:r>
        <w:rPr>
          <w:rFonts w:ascii="宋体" w:hAnsi="宋体" w:cs="宋体"/>
        </w:rPr>
        <w:t>：就是非日常，刚刚是日常。</w:t>
      </w:r>
      <w:r>
        <w:rPr>
          <w:rFonts w:ascii="宋体" w:hAnsi="宋体" w:cs="宋体"/>
        </w:rPr>
        <w:br/>
      </w:r>
      <w:del w:id="210" w:author="LIU JIAYI" w:date="2023-04-19T17:11:00Z">
        <w:r w:rsidDel="00E27D99">
          <w:rPr>
            <w:rFonts w:ascii="宋体" w:hAnsi="宋体" w:cs="宋体"/>
          </w:rPr>
          <w:delText>受访者</w:delText>
        </w:r>
      </w:del>
      <w:ins w:id="211" w:author="LIU JIAYI" w:date="2023-04-19T17:11:00Z">
        <w:r w:rsidR="00E27D99">
          <w:rPr>
            <w:rFonts w:ascii="宋体" w:hAnsi="宋体" w:cs="宋体"/>
          </w:rPr>
          <w:t>角色2(受访者)</w:t>
        </w:r>
      </w:ins>
      <w:r>
        <w:rPr>
          <w:rFonts w:ascii="宋体" w:hAnsi="宋体" w:cs="宋体"/>
        </w:rPr>
        <w:t>：非日常出行。</w:t>
      </w:r>
      <w:r>
        <w:rPr>
          <w:rFonts w:ascii="宋体" w:hAnsi="宋体" w:cs="宋体"/>
        </w:rPr>
        <w:br/>
      </w:r>
      <w:del w:id="212" w:author="LIU JIAYI" w:date="2023-04-19T17:11:00Z">
        <w:r w:rsidDel="00E27D99">
          <w:rPr>
            <w:rFonts w:ascii="宋体" w:hAnsi="宋体" w:cs="宋体"/>
          </w:rPr>
          <w:delText>采访者</w:delText>
        </w:r>
      </w:del>
      <w:ins w:id="213" w:author="LIU JIAYI" w:date="2023-04-19T17:11:00Z">
        <w:r w:rsidR="00E27D99">
          <w:rPr>
            <w:rFonts w:ascii="宋体" w:hAnsi="宋体" w:cs="宋体"/>
          </w:rPr>
          <w:t>角色1 (学生访谈员)</w:t>
        </w:r>
      </w:ins>
      <w:r>
        <w:rPr>
          <w:rFonts w:ascii="宋体" w:hAnsi="宋体" w:cs="宋体"/>
        </w:rPr>
        <w:t>：对对对。</w:t>
      </w:r>
      <w:r>
        <w:rPr>
          <w:rFonts w:ascii="宋体" w:hAnsi="宋体" w:cs="宋体"/>
        </w:rPr>
        <w:br/>
      </w:r>
      <w:del w:id="214" w:author="LIU JIAYI" w:date="2023-04-19T17:11:00Z">
        <w:r w:rsidDel="00E27D99">
          <w:rPr>
            <w:rFonts w:ascii="宋体" w:hAnsi="宋体" w:cs="宋体"/>
          </w:rPr>
          <w:delText>受访者</w:delText>
        </w:r>
      </w:del>
      <w:ins w:id="215" w:author="LIU JIAYI" w:date="2023-04-19T17:11:00Z">
        <w:r w:rsidR="00E27D99">
          <w:rPr>
            <w:rFonts w:ascii="宋体" w:hAnsi="宋体" w:cs="宋体"/>
          </w:rPr>
          <w:t>角色2(受访者)</w:t>
        </w:r>
      </w:ins>
      <w:r>
        <w:rPr>
          <w:rFonts w:ascii="宋体" w:hAnsi="宋体" w:cs="宋体"/>
        </w:rPr>
        <w:t>：非日常出行。</w:t>
      </w:r>
      <w:r>
        <w:rPr>
          <w:rFonts w:ascii="宋体" w:hAnsi="宋体" w:cs="宋体"/>
        </w:rPr>
        <w:br/>
      </w:r>
      <w:del w:id="216" w:author="LIU JIAYI" w:date="2023-04-19T17:11:00Z">
        <w:r w:rsidDel="00E27D99">
          <w:rPr>
            <w:rFonts w:ascii="宋体" w:hAnsi="宋体" w:cs="宋体"/>
          </w:rPr>
          <w:delText>采访者</w:delText>
        </w:r>
      </w:del>
      <w:ins w:id="217" w:author="LIU JIAYI" w:date="2023-04-19T17:11:00Z">
        <w:r w:rsidR="00E27D99">
          <w:rPr>
            <w:rFonts w:ascii="宋体" w:hAnsi="宋体" w:cs="宋体"/>
          </w:rPr>
          <w:t>角色1 (学生访谈员)</w:t>
        </w:r>
      </w:ins>
      <w:r>
        <w:rPr>
          <w:rFonts w:ascii="宋体" w:hAnsi="宋体" w:cs="宋体"/>
        </w:rPr>
        <w:t>：对对对，刚刚是日常出行，现在是非日常出行，对。</w:t>
      </w:r>
      <w:r>
        <w:rPr>
          <w:rFonts w:ascii="宋体" w:hAnsi="宋体" w:cs="宋体"/>
        </w:rPr>
        <w:br/>
      </w:r>
      <w:del w:id="218" w:author="LIU JIAYI" w:date="2023-04-19T17:11:00Z">
        <w:r w:rsidDel="00E27D99">
          <w:rPr>
            <w:rFonts w:ascii="宋体" w:hAnsi="宋体" w:cs="宋体"/>
          </w:rPr>
          <w:delText>受访者</w:delText>
        </w:r>
      </w:del>
      <w:ins w:id="219" w:author="LIU JIAYI" w:date="2023-04-19T17:11:00Z">
        <w:r w:rsidR="00E27D99">
          <w:rPr>
            <w:rFonts w:ascii="宋体" w:hAnsi="宋体" w:cs="宋体"/>
          </w:rPr>
          <w:t>角色2(受访者)</w:t>
        </w:r>
      </w:ins>
      <w:r>
        <w:rPr>
          <w:rFonts w:ascii="宋体" w:hAnsi="宋体" w:cs="宋体"/>
        </w:rPr>
        <w:t>：好的好的好的。</w:t>
      </w:r>
      <w:r>
        <w:rPr>
          <w:rFonts w:ascii="宋体" w:hAnsi="宋体" w:cs="宋体"/>
        </w:rPr>
        <w:br/>
        <w:t>20：00</w:t>
      </w:r>
      <w:r>
        <w:rPr>
          <w:rFonts w:ascii="宋体" w:hAnsi="宋体" w:cs="宋体"/>
        </w:rPr>
        <w:br/>
        <w:t>基本上就是，来去各个阶段是吧？</w:t>
      </w:r>
      <w:r>
        <w:rPr>
          <w:rFonts w:ascii="宋体" w:hAnsi="宋体" w:cs="宋体"/>
        </w:rPr>
        <w:br/>
      </w:r>
      <w:del w:id="220" w:author="LIU JIAYI" w:date="2023-04-19T17:11:00Z">
        <w:r w:rsidDel="00E27D99">
          <w:rPr>
            <w:rFonts w:ascii="宋体" w:hAnsi="宋体" w:cs="宋体"/>
          </w:rPr>
          <w:delText>采访者</w:delText>
        </w:r>
      </w:del>
      <w:ins w:id="221" w:author="LIU JIAYI" w:date="2023-04-19T17:11:00Z">
        <w:r w:rsidR="00E27D99">
          <w:rPr>
            <w:rFonts w:ascii="宋体" w:hAnsi="宋体" w:cs="宋体"/>
          </w:rPr>
          <w:t>角色1 (学生访谈员)</w:t>
        </w:r>
      </w:ins>
      <w:r>
        <w:rPr>
          <w:rFonts w:ascii="宋体" w:hAnsi="宋体" w:cs="宋体"/>
        </w:rPr>
        <w:t>：嗯。就比如可能是过年会去探亲访友啊这种，然后，然后还有平时可能，就是有什么时候会出游，小学的春游秋游吗？</w:t>
      </w:r>
      <w:r>
        <w:rPr>
          <w:rFonts w:ascii="宋体" w:hAnsi="宋体" w:cs="宋体"/>
        </w:rPr>
        <w:br/>
      </w:r>
      <w:del w:id="222" w:author="LIU JIAYI" w:date="2023-04-19T17:11:00Z">
        <w:r w:rsidDel="00E27D99">
          <w:rPr>
            <w:rFonts w:ascii="宋体" w:hAnsi="宋体" w:cs="宋体"/>
          </w:rPr>
          <w:delText>受访者</w:delText>
        </w:r>
      </w:del>
      <w:ins w:id="223" w:author="LIU JIAYI" w:date="2023-04-19T17:11:00Z">
        <w:r w:rsidR="00E27D99">
          <w:rPr>
            <w:rFonts w:ascii="宋体" w:hAnsi="宋体" w:cs="宋体"/>
          </w:rPr>
          <w:t>角色2(受访者)</w:t>
        </w:r>
      </w:ins>
      <w:r>
        <w:rPr>
          <w:rFonts w:ascii="宋体" w:hAnsi="宋体" w:cs="宋体"/>
        </w:rPr>
        <w:t>：啊，小学的春秋游，那种一般学校组织的都是是大巴模式的，就把我们统一拉到什么地方去。</w:t>
      </w:r>
      <w:r>
        <w:rPr>
          <w:rFonts w:ascii="宋体" w:hAnsi="宋体" w:cs="宋体"/>
        </w:rPr>
        <w:br/>
      </w:r>
      <w:del w:id="224" w:author="LIU JIAYI" w:date="2023-04-19T17:11:00Z">
        <w:r w:rsidDel="00E27D99">
          <w:rPr>
            <w:rFonts w:ascii="宋体" w:hAnsi="宋体" w:cs="宋体"/>
          </w:rPr>
          <w:lastRenderedPageBreak/>
          <w:delText>采访者</w:delText>
        </w:r>
      </w:del>
      <w:ins w:id="225" w:author="LIU JIAYI" w:date="2023-04-19T17:11:00Z">
        <w:r w:rsidR="00E27D99">
          <w:rPr>
            <w:rFonts w:ascii="宋体" w:hAnsi="宋体" w:cs="宋体"/>
          </w:rPr>
          <w:t>角色1 (学生访谈员)</w:t>
        </w:r>
      </w:ins>
      <w:r>
        <w:rPr>
          <w:rFonts w:ascii="宋体" w:hAnsi="宋体" w:cs="宋体"/>
        </w:rPr>
        <w:t>：嗯。</w:t>
      </w:r>
      <w:r>
        <w:rPr>
          <w:rFonts w:ascii="宋体" w:hAnsi="宋体" w:cs="宋体"/>
        </w:rPr>
        <w:br/>
      </w:r>
      <w:del w:id="226" w:author="LIU JIAYI" w:date="2023-04-19T17:11:00Z">
        <w:r w:rsidDel="00E27D99">
          <w:rPr>
            <w:rFonts w:ascii="宋体" w:hAnsi="宋体" w:cs="宋体"/>
          </w:rPr>
          <w:delText>受访者</w:delText>
        </w:r>
      </w:del>
      <w:ins w:id="227" w:author="LIU JIAYI" w:date="2023-04-19T17:11:00Z">
        <w:r w:rsidR="00E27D99">
          <w:rPr>
            <w:rFonts w:ascii="宋体" w:hAnsi="宋体" w:cs="宋体"/>
          </w:rPr>
          <w:t>角色2(受访者)</w:t>
        </w:r>
      </w:ins>
      <w:r>
        <w:rPr>
          <w:rFonts w:ascii="宋体" w:hAnsi="宋体" w:cs="宋体"/>
        </w:rPr>
        <w:t>：然后到了高中基本上也差不多，说所有的学校的春秋游都是以大巴模式拉出去的。</w:t>
      </w:r>
      <w:r>
        <w:rPr>
          <w:rFonts w:ascii="宋体" w:hAnsi="宋体" w:cs="宋体"/>
        </w:rPr>
        <w:br/>
      </w:r>
      <w:del w:id="228" w:author="LIU JIAYI" w:date="2023-04-19T17:11:00Z">
        <w:r w:rsidDel="00E27D99">
          <w:rPr>
            <w:rFonts w:ascii="宋体" w:hAnsi="宋体" w:cs="宋体"/>
          </w:rPr>
          <w:delText>采访者</w:delText>
        </w:r>
      </w:del>
      <w:ins w:id="229" w:author="LIU JIAYI" w:date="2023-04-19T17:11:00Z">
        <w:r w:rsidR="00E27D99">
          <w:rPr>
            <w:rFonts w:ascii="宋体" w:hAnsi="宋体" w:cs="宋体"/>
          </w:rPr>
          <w:t>角色1 (学生访谈员)</w:t>
        </w:r>
      </w:ins>
      <w:r>
        <w:rPr>
          <w:rFonts w:ascii="宋体" w:hAnsi="宋体" w:cs="宋体"/>
        </w:rPr>
        <w:t>：嗯嗯嗯，了解了解。</w:t>
      </w:r>
      <w:r>
        <w:rPr>
          <w:rFonts w:ascii="宋体" w:hAnsi="宋体" w:cs="宋体"/>
        </w:rPr>
        <w:br/>
      </w:r>
      <w:del w:id="230" w:author="LIU JIAYI" w:date="2023-04-19T17:11:00Z">
        <w:r w:rsidDel="00E27D99">
          <w:rPr>
            <w:rFonts w:ascii="宋体" w:hAnsi="宋体" w:cs="宋体"/>
          </w:rPr>
          <w:delText>受访者</w:delText>
        </w:r>
      </w:del>
      <w:ins w:id="231" w:author="LIU JIAYI" w:date="2023-04-19T17:11:00Z">
        <w:r w:rsidR="00E27D99">
          <w:rPr>
            <w:rFonts w:ascii="宋体" w:hAnsi="宋体" w:cs="宋体"/>
          </w:rPr>
          <w:t>角色2(受访者)</w:t>
        </w:r>
      </w:ins>
      <w:r>
        <w:rPr>
          <w:rFonts w:ascii="宋体" w:hAnsi="宋体" w:cs="宋体"/>
        </w:rPr>
        <w:t>：基本上几个阶段，反正比如说到了大学阶段，我们的再远一点的话，有可能就会几个人商量一下，看是否需要包车或者是搭乘那种长途大巴。像我们有时候广州或者是去哪里就是这种情况。然后到工作以来的话，如果远一点，基本上就是属于私家车，然后自己开车走。然后近的话公交和地铁这两个会根据时、时间来选择，比如说不属于那种，因为我刚刚虽然跟你说地铁是700米，但是公交站的话大概会更近一点，所以我们有的时候可能还会选择是不是在不拥，不是那种上下班高峰期的时候，可能会选择公交跟地铁，然后公交可能会更多一点，然后在高峰期的时候可能会选择地铁，大概就这样的。非日常出行这边也画完了。</w:t>
      </w:r>
      <w:r>
        <w:rPr>
          <w:rFonts w:ascii="宋体" w:hAnsi="宋体" w:cs="宋体"/>
        </w:rPr>
        <w:br/>
      </w:r>
      <w:del w:id="232" w:author="LIU JIAYI" w:date="2023-04-19T17:11:00Z">
        <w:r w:rsidDel="00E27D99">
          <w:rPr>
            <w:rFonts w:ascii="宋体" w:hAnsi="宋体" w:cs="宋体"/>
          </w:rPr>
          <w:delText>采访者</w:delText>
        </w:r>
      </w:del>
      <w:ins w:id="233" w:author="LIU JIAYI" w:date="2023-04-19T17:11:00Z">
        <w:r w:rsidR="00E27D99">
          <w:rPr>
            <w:rFonts w:ascii="宋体" w:hAnsi="宋体" w:cs="宋体"/>
          </w:rPr>
          <w:t>角色1 (学生访谈员)</w:t>
        </w:r>
      </w:ins>
      <w:r>
        <w:rPr>
          <w:rFonts w:ascii="宋体" w:hAnsi="宋体" w:cs="宋体"/>
        </w:rPr>
        <w:t>：好的好的。接下来是对于深圳的空间格局演化的一个问题，就是在您看来的话，您认为改革开放后深圳的发展可以划分为几个阶段呢？</w:t>
      </w:r>
      <w:r>
        <w:rPr>
          <w:rFonts w:ascii="宋体" w:hAnsi="宋体" w:cs="宋体"/>
        </w:rPr>
        <w:br/>
      </w:r>
      <w:del w:id="234" w:author="LIU JIAYI" w:date="2023-04-19T17:11:00Z">
        <w:r w:rsidDel="00E27D99">
          <w:rPr>
            <w:rFonts w:ascii="宋体" w:hAnsi="宋体" w:cs="宋体"/>
          </w:rPr>
          <w:delText>受访者</w:delText>
        </w:r>
      </w:del>
      <w:ins w:id="235" w:author="LIU JIAYI" w:date="2023-04-19T17:11:00Z">
        <w:r w:rsidR="00E27D99">
          <w:rPr>
            <w:rFonts w:ascii="宋体" w:hAnsi="宋体" w:cs="宋体"/>
          </w:rPr>
          <w:t>角色2(受访者)</w:t>
        </w:r>
      </w:ins>
      <w:r>
        <w:rPr>
          <w:rFonts w:ascii="宋体" w:hAnsi="宋体" w:cs="宋体"/>
        </w:rPr>
        <w:t>：啊，怎么说呢，我自己只能是从我自己的成长经历来看的话，应该深圳在怎么说呢，应该是从，前面其实我感觉它发展的是比较慢的，主要是自我有印象，开始我读书的话，89年开始读书，大概一年级也会有影响，一直到小学毕业，甚至到初中毕业的时候，我感觉虽然在发展，但是我感觉它发展的稍微偏慢一点。因为还能够感受到，比如说虽然它的很多基建工程，比如说在修建那些路，然后到处在、在不断的拓展，但是它整个的进程上面，我感觉，可能也是因为现在社会的发展当时会偏慢一点，因为包括我们的图书馆。</w:t>
      </w:r>
      <w:r>
        <w:rPr>
          <w:rFonts w:ascii="宋体" w:hAnsi="宋体" w:cs="宋体"/>
        </w:rPr>
        <w:br/>
      </w:r>
      <w:del w:id="236" w:author="LIU JIAYI" w:date="2023-04-19T17:11:00Z">
        <w:r w:rsidDel="00E27D99">
          <w:rPr>
            <w:rFonts w:ascii="宋体" w:hAnsi="宋体" w:cs="宋体"/>
          </w:rPr>
          <w:delText>采访者</w:delText>
        </w:r>
      </w:del>
      <w:ins w:id="237" w:author="LIU JIAYI" w:date="2023-04-19T17:11:00Z">
        <w:r w:rsidR="00E27D99">
          <w:rPr>
            <w:rFonts w:ascii="宋体" w:hAnsi="宋体" w:cs="宋体"/>
          </w:rPr>
          <w:t>角色1 (学生访谈员)</w:t>
        </w:r>
      </w:ins>
      <w:r>
        <w:rPr>
          <w:rFonts w:ascii="宋体" w:hAnsi="宋体" w:cs="宋体"/>
        </w:rPr>
        <w:t>：就85年到98年这段时间是吧？</w:t>
      </w:r>
      <w:r>
        <w:rPr>
          <w:rFonts w:ascii="宋体" w:hAnsi="宋体" w:cs="宋体"/>
        </w:rPr>
        <w:br/>
      </w:r>
      <w:del w:id="238" w:author="LIU JIAYI" w:date="2023-04-19T17:11:00Z">
        <w:r w:rsidDel="00E27D99">
          <w:rPr>
            <w:rFonts w:ascii="宋体" w:hAnsi="宋体" w:cs="宋体"/>
          </w:rPr>
          <w:delText>受访者</w:delText>
        </w:r>
      </w:del>
      <w:ins w:id="239" w:author="LIU JIAYI" w:date="2023-04-19T17:11:00Z">
        <w:r w:rsidR="00E27D99">
          <w:rPr>
            <w:rFonts w:ascii="宋体" w:hAnsi="宋体" w:cs="宋体"/>
          </w:rPr>
          <w:t>角色2(受访者)</w:t>
        </w:r>
      </w:ins>
      <w:r>
        <w:rPr>
          <w:rFonts w:ascii="宋体" w:hAnsi="宋体" w:cs="宋体"/>
        </w:rPr>
        <w:t>：89年到98年。</w:t>
      </w:r>
      <w:r>
        <w:rPr>
          <w:rFonts w:ascii="宋体" w:hAnsi="宋体" w:cs="宋体"/>
        </w:rPr>
        <w:br/>
      </w:r>
      <w:del w:id="240" w:author="LIU JIAYI" w:date="2023-04-19T17:11:00Z">
        <w:r w:rsidDel="00E27D99">
          <w:rPr>
            <w:rFonts w:ascii="宋体" w:hAnsi="宋体" w:cs="宋体"/>
          </w:rPr>
          <w:delText>采访者</w:delText>
        </w:r>
      </w:del>
      <w:ins w:id="241" w:author="LIU JIAYI" w:date="2023-04-19T17:11:00Z">
        <w:r w:rsidR="00E27D99">
          <w:rPr>
            <w:rFonts w:ascii="宋体" w:hAnsi="宋体" w:cs="宋体"/>
          </w:rPr>
          <w:t>角色1 (学生访谈员)</w:t>
        </w:r>
      </w:ins>
      <w:r>
        <w:rPr>
          <w:rFonts w:ascii="宋体" w:hAnsi="宋体" w:cs="宋体"/>
        </w:rPr>
        <w:t>：89年。</w:t>
      </w:r>
      <w:r>
        <w:rPr>
          <w:rFonts w:ascii="宋体" w:hAnsi="宋体" w:cs="宋体"/>
        </w:rPr>
        <w:br/>
      </w:r>
      <w:del w:id="242" w:author="LIU JIAYI" w:date="2023-04-19T17:11:00Z">
        <w:r w:rsidDel="00E27D99">
          <w:rPr>
            <w:rFonts w:ascii="宋体" w:hAnsi="宋体" w:cs="宋体"/>
          </w:rPr>
          <w:delText>受访者</w:delText>
        </w:r>
      </w:del>
      <w:ins w:id="243" w:author="LIU JIAYI" w:date="2023-04-19T17:11:00Z">
        <w:r w:rsidR="00E27D99">
          <w:rPr>
            <w:rFonts w:ascii="宋体" w:hAnsi="宋体" w:cs="宋体"/>
          </w:rPr>
          <w:t>角色2(受访者)</w:t>
        </w:r>
      </w:ins>
      <w:r>
        <w:rPr>
          <w:rFonts w:ascii="宋体" w:hAnsi="宋体" w:cs="宋体"/>
        </w:rPr>
        <w:t>：这段时间，我感觉会整体来说，应该是到01年，我感觉它还是会偏慢一点。所以整个的阶段也许是因为我们的视野所能涉及的面比较，比较有限，因为毕竟来说当时的交通工具比较有限，我们所能看到的，然后稍微有可能有限，然后所以能感觉到它在那段时间，包括高楼大厦也不会是那种非常迅速能</w:t>
      </w:r>
      <w:r>
        <w:rPr>
          <w:rFonts w:ascii="宋体" w:hAnsi="宋体" w:cs="宋体"/>
        </w:rPr>
        <w:lastRenderedPageBreak/>
        <w:t>够起来。</w:t>
      </w:r>
      <w:r>
        <w:rPr>
          <w:rFonts w:ascii="宋体" w:hAnsi="宋体" w:cs="宋体"/>
        </w:rPr>
        <w:br/>
        <w:t>然后，甚至我还记得01年，因为98年进入到那个高中的时候，其实高中周围一片都还属于荒凉的地方，但等我们毕业之后，高中那一片现在不管是豪宅也好，还是那种高的建筑也好，现在就起来的非常多。所以我感觉就是就我自己而言的话，我感觉应该是从01年之前，可以认为是一个阶段，01年之后可以是认为另一个阶段。</w:t>
      </w:r>
      <w:r>
        <w:rPr>
          <w:rFonts w:ascii="宋体" w:hAnsi="宋体" w:cs="宋体"/>
        </w:rPr>
        <w:br/>
      </w:r>
      <w:del w:id="244" w:author="LIU JIAYI" w:date="2023-04-19T17:11:00Z">
        <w:r w:rsidDel="00E27D99">
          <w:rPr>
            <w:rFonts w:ascii="宋体" w:hAnsi="宋体" w:cs="宋体"/>
          </w:rPr>
          <w:delText>采访者</w:delText>
        </w:r>
      </w:del>
      <w:ins w:id="245" w:author="LIU JIAYI" w:date="2023-04-19T17:11:00Z">
        <w:r w:rsidR="00E27D99">
          <w:rPr>
            <w:rFonts w:ascii="宋体" w:hAnsi="宋体" w:cs="宋体"/>
          </w:rPr>
          <w:t>角色1 (学生访谈员)</w:t>
        </w:r>
      </w:ins>
      <w:r>
        <w:rPr>
          <w:rFonts w:ascii="宋体" w:hAnsi="宋体" w:cs="宋体"/>
        </w:rPr>
        <w:t>：01年，以01年为一个时间节点，然后就划分成为两个阶段是吧？</w:t>
      </w:r>
      <w:r>
        <w:rPr>
          <w:rFonts w:ascii="宋体" w:hAnsi="宋体" w:cs="宋体"/>
        </w:rPr>
        <w:br/>
      </w:r>
      <w:del w:id="246" w:author="LIU JIAYI" w:date="2023-04-19T17:11:00Z">
        <w:r w:rsidDel="00E27D99">
          <w:rPr>
            <w:rFonts w:ascii="宋体" w:hAnsi="宋体" w:cs="宋体"/>
          </w:rPr>
          <w:delText>受访者</w:delText>
        </w:r>
      </w:del>
      <w:ins w:id="247" w:author="LIU JIAYI" w:date="2023-04-19T17:11:00Z">
        <w:r w:rsidR="00E27D99">
          <w:rPr>
            <w:rFonts w:ascii="宋体" w:hAnsi="宋体" w:cs="宋体"/>
          </w:rPr>
          <w:t>角色2(受访者)</w:t>
        </w:r>
      </w:ins>
      <w:r>
        <w:rPr>
          <w:rFonts w:ascii="宋体" w:hAnsi="宋体" w:cs="宋体"/>
        </w:rPr>
        <w:t>：对。</w:t>
      </w:r>
      <w:r>
        <w:rPr>
          <w:rFonts w:ascii="宋体" w:hAnsi="宋体" w:cs="宋体"/>
        </w:rPr>
        <w:br/>
      </w:r>
      <w:del w:id="248" w:author="LIU JIAYI" w:date="2023-04-19T17:11:00Z">
        <w:r w:rsidDel="00E27D99">
          <w:rPr>
            <w:rFonts w:ascii="宋体" w:hAnsi="宋体" w:cs="宋体"/>
          </w:rPr>
          <w:delText>采访者</w:delText>
        </w:r>
      </w:del>
      <w:ins w:id="249" w:author="LIU JIAYI" w:date="2023-04-19T17:11:00Z">
        <w:r w:rsidR="00E27D99">
          <w:rPr>
            <w:rFonts w:ascii="宋体" w:hAnsi="宋体" w:cs="宋体"/>
          </w:rPr>
          <w:t>角色1 (学生访谈员)</w:t>
        </w:r>
      </w:ins>
      <w:r>
        <w:rPr>
          <w:rFonts w:ascii="宋体" w:hAnsi="宋体" w:cs="宋体"/>
        </w:rPr>
        <w:t>：好的。</w:t>
      </w:r>
      <w:r>
        <w:rPr>
          <w:rFonts w:ascii="宋体" w:hAnsi="宋体" w:cs="宋体"/>
        </w:rPr>
        <w:br/>
      </w:r>
      <w:del w:id="250" w:author="LIU JIAYI" w:date="2023-04-19T17:11:00Z">
        <w:r w:rsidDel="00E27D99">
          <w:rPr>
            <w:rFonts w:ascii="宋体" w:hAnsi="宋体" w:cs="宋体"/>
          </w:rPr>
          <w:delText>受访者</w:delText>
        </w:r>
      </w:del>
      <w:ins w:id="251" w:author="LIU JIAYI" w:date="2023-04-19T17:11:00Z">
        <w:r w:rsidR="00E27D99">
          <w:rPr>
            <w:rFonts w:ascii="宋体" w:hAnsi="宋体" w:cs="宋体"/>
          </w:rPr>
          <w:t>角色2(受访者)</w:t>
        </w:r>
      </w:ins>
      <w:r>
        <w:rPr>
          <w:rFonts w:ascii="宋体" w:hAnsi="宋体" w:cs="宋体"/>
        </w:rPr>
        <w:t>：按照我的话是这么理解的。</w:t>
      </w:r>
      <w:r>
        <w:rPr>
          <w:rFonts w:ascii="宋体" w:hAnsi="宋体" w:cs="宋体"/>
        </w:rPr>
        <w:br/>
      </w:r>
      <w:del w:id="252" w:author="LIU JIAYI" w:date="2023-04-19T17:11:00Z">
        <w:r w:rsidDel="00E27D99">
          <w:rPr>
            <w:rFonts w:ascii="宋体" w:hAnsi="宋体" w:cs="宋体"/>
          </w:rPr>
          <w:delText>采访者</w:delText>
        </w:r>
      </w:del>
      <w:ins w:id="253" w:author="LIU JIAYI" w:date="2023-04-19T17:11:00Z">
        <w:r w:rsidR="00E27D99">
          <w:rPr>
            <w:rFonts w:ascii="宋体" w:hAnsi="宋体" w:cs="宋体"/>
          </w:rPr>
          <w:t>角色1 (学生访谈员)</w:t>
        </w:r>
      </w:ins>
      <w:r>
        <w:rPr>
          <w:rFonts w:ascii="宋体" w:hAnsi="宋体" w:cs="宋体"/>
        </w:rPr>
        <w:t>：了解。在不同的阶段的话，您认为深圳的空间格局大概是怎样的呢？就是说它的那个中心有多少个呢，然后中心就分别在哪里。然后他的那一些，比如说。</w:t>
      </w:r>
      <w:r>
        <w:rPr>
          <w:rFonts w:ascii="宋体" w:hAnsi="宋体" w:cs="宋体"/>
        </w:rPr>
        <w:br/>
      </w:r>
      <w:del w:id="254" w:author="LIU JIAYI" w:date="2023-04-19T17:11:00Z">
        <w:r w:rsidDel="00E27D99">
          <w:rPr>
            <w:rFonts w:ascii="宋体" w:hAnsi="宋体" w:cs="宋体"/>
          </w:rPr>
          <w:delText>受访者</w:delText>
        </w:r>
      </w:del>
      <w:ins w:id="255" w:author="LIU JIAYI" w:date="2023-04-19T17:11:00Z">
        <w:r w:rsidR="00E27D99">
          <w:rPr>
            <w:rFonts w:ascii="宋体" w:hAnsi="宋体" w:cs="宋体"/>
          </w:rPr>
          <w:t>角色2(受访者)</w:t>
        </w:r>
      </w:ins>
      <w:r>
        <w:rPr>
          <w:rFonts w:ascii="宋体" w:hAnsi="宋体" w:cs="宋体"/>
        </w:rPr>
        <w:t>：是的，如果你这么说的话，我有印象应该是深圳中心在不断的，像现在来说应该是不断的往西边迁移。最开始深圳的金融中心或者是所有的中心都集中在罗湖，罗湖主要集中在，我想想应该是在火车站附近。然后火车站再往北边走一点，然后有几个比较著名的一些香港人比较聚集的地方，那一片，当时发展的比较、比较多。</w:t>
      </w:r>
      <w:r>
        <w:rPr>
          <w:rFonts w:ascii="宋体" w:hAnsi="宋体" w:cs="宋体"/>
        </w:rPr>
        <w:br/>
        <w:t>然后这个，包括以前的叫做好像是友谊宾馆还是干嘛的，然后深圳的老中心应该是属于罗湖。然后由于，就是慢慢的往福田迁移了，甚至其实可以看到，其实当时的市政府应该也就是在荔枝公园的附近，我还印的、印象很深，当时是市政府门口那个拓荒牛嘛，最开始市政府就是在那边。</w:t>
      </w:r>
      <w:r>
        <w:rPr>
          <w:rFonts w:ascii="宋体" w:hAnsi="宋体" w:cs="宋体"/>
        </w:rPr>
        <w:br/>
        <w:t>25：09</w:t>
      </w:r>
      <w:r>
        <w:rPr>
          <w:rFonts w:ascii="宋体" w:hAnsi="宋体" w:cs="宋体"/>
        </w:rPr>
        <w:br/>
        <w:t>也就是说深圳市中心从经济其实包括它行政中心都是从东边慢慢的在往西边迁移，然后等到，这个倒不是印象，他不知道不太记得是哪一年。就是市民中心建立起来，那个大鹏展翅建立好之后，市政府从原来的那个叫做，我刚刚所说的荔枝公园旁边那边，整个的从那边迁移到了现在的莲花山脚下的话，那就意味着它行政中心实际上已经迁过来了。</w:t>
      </w:r>
      <w:r>
        <w:rPr>
          <w:rFonts w:ascii="宋体" w:hAnsi="宋体" w:cs="宋体"/>
        </w:rPr>
        <w:br/>
      </w:r>
      <w:r>
        <w:rPr>
          <w:rFonts w:ascii="宋体" w:hAnsi="宋体" w:cs="宋体"/>
        </w:rPr>
        <w:lastRenderedPageBreak/>
        <w:t>行政中心迁过来其实也就意味着他把经济中心也慢慢的在往这边在迁移。虽然现在没有把行政中心从福田迁到其他地方，但是我们会发现其实它的金融中心也是在从罗湖是老一代的，可能是跟香港那边交接的，然后慢慢出钱。莆田的中心区，比如说像</w:t>
      </w:r>
      <w:del w:id="256" w:author="LIU JIAYI" w:date="2023-04-19T16:55:00Z">
        <w:r w:rsidDel="00E73802">
          <w:rPr>
            <w:rFonts w:ascii="宋体" w:hAnsi="宋体" w:cs="宋体" w:hint="eastAsia"/>
          </w:rPr>
          <w:delText>淮阳北</w:delText>
        </w:r>
      </w:del>
      <w:ins w:id="257" w:author="LIU JIAYI" w:date="2023-04-19T16:55:00Z">
        <w:r w:rsidR="00E73802">
          <w:rPr>
            <w:rFonts w:ascii="宋体" w:hAnsi="宋体" w:cs="宋体" w:hint="eastAsia"/>
          </w:rPr>
          <w:t>华强北</w:t>
        </w:r>
      </w:ins>
      <w:r>
        <w:rPr>
          <w:rFonts w:ascii="宋体" w:hAnsi="宋体" w:cs="宋体"/>
        </w:rPr>
        <w:t>也可以是当时我印象中应该是</w:t>
      </w:r>
      <w:del w:id="258" w:author="LIU JIAYI" w:date="2023-04-19T16:55:00Z">
        <w:r w:rsidDel="00E73802">
          <w:rPr>
            <w:rFonts w:ascii="宋体" w:hAnsi="宋体" w:cs="宋体" w:hint="eastAsia"/>
          </w:rPr>
          <w:delText>淮阳北</w:delText>
        </w:r>
      </w:del>
      <w:ins w:id="259" w:author="LIU JIAYI" w:date="2023-04-19T16:55:00Z">
        <w:r w:rsidR="00E73802">
          <w:rPr>
            <w:rFonts w:ascii="宋体" w:hAnsi="宋体" w:cs="宋体" w:hint="eastAsia"/>
          </w:rPr>
          <w:t>华强北</w:t>
        </w:r>
      </w:ins>
      <w:r>
        <w:rPr>
          <w:rFonts w:ascii="宋体" w:hAnsi="宋体" w:cs="宋体"/>
        </w:rPr>
        <w:t>应该也是属于像我爸爸他们那一批过来之后，修建的深圳的大的商场，或者是说深圳的当时什么三来一补</w:t>
      </w:r>
      <w:del w:id="260" w:author="LIU JIAYI" w:date="2023-04-19T16:56:00Z">
        <w:r w:rsidDel="00E73802">
          <w:rPr>
            <w:rFonts w:ascii="宋体" w:hAnsi="宋体" w:cs="宋体"/>
          </w:rPr>
          <w:delText>（音）</w:delText>
        </w:r>
      </w:del>
      <w:r>
        <w:rPr>
          <w:rFonts w:ascii="宋体" w:hAnsi="宋体" w:cs="宋体"/>
        </w:rPr>
        <w:t>的这些企业都在集中在</w:t>
      </w:r>
      <w:del w:id="261" w:author="LIU JIAYI" w:date="2023-04-19T16:56:00Z">
        <w:r w:rsidDel="00E73802">
          <w:rPr>
            <w:rFonts w:ascii="宋体" w:hAnsi="宋体" w:cs="宋体" w:hint="eastAsia"/>
          </w:rPr>
          <w:delText>华阳北</w:delText>
        </w:r>
      </w:del>
      <w:ins w:id="262" w:author="LIU JIAYI" w:date="2023-04-19T16:56:00Z">
        <w:r w:rsidR="00E73802">
          <w:rPr>
            <w:rFonts w:ascii="宋体" w:hAnsi="宋体" w:cs="宋体" w:hint="eastAsia"/>
          </w:rPr>
          <w:t>华强北</w:t>
        </w:r>
      </w:ins>
      <w:r>
        <w:rPr>
          <w:rFonts w:ascii="宋体" w:hAnsi="宋体" w:cs="宋体"/>
        </w:rPr>
        <w:t>那一片。</w:t>
      </w:r>
      <w:r>
        <w:rPr>
          <w:rFonts w:ascii="宋体" w:hAnsi="宋体" w:cs="宋体"/>
        </w:rPr>
        <w:br/>
        <w:t>那么由于那片企业在现在，就是越往后的话就慢慢被淘汰之后，越往后的金融中心慢慢的现在迁到了前海那一片，迁到了深圳湾的一片，大概是这种情况。那其实我感觉它就是一个从原来的一种靠的是外资啊，那个最基本的一些，纯劳动力的一种发展趋势，慢慢的朝只是，我们会到什么？应该是知识集中化的一种情况的发展，然后越往后面发展成一个新的那种纯劳动力的那种企业会慢慢的就迁出深圳了，大概我的印象就是这样的。</w:t>
      </w:r>
      <w:r>
        <w:rPr>
          <w:rFonts w:ascii="宋体" w:hAnsi="宋体" w:cs="宋体"/>
        </w:rPr>
        <w:br/>
      </w:r>
      <w:del w:id="263" w:author="LIU JIAYI" w:date="2023-04-19T17:11:00Z">
        <w:r w:rsidDel="00E27D99">
          <w:rPr>
            <w:rFonts w:ascii="宋体" w:hAnsi="宋体" w:cs="宋体"/>
          </w:rPr>
          <w:delText>采访者</w:delText>
        </w:r>
      </w:del>
      <w:ins w:id="264" w:author="LIU JIAYI" w:date="2023-04-19T17:11:00Z">
        <w:r w:rsidR="00E27D99">
          <w:rPr>
            <w:rFonts w:ascii="宋体" w:hAnsi="宋体" w:cs="宋体"/>
          </w:rPr>
          <w:t>角色1 (学生访谈员)</w:t>
        </w:r>
      </w:ins>
      <w:r>
        <w:rPr>
          <w:rFonts w:ascii="宋体" w:hAnsi="宋体" w:cs="宋体"/>
        </w:rPr>
        <w:t>：嗯嗯嗯嗯，好的。那能麻烦您绘制一张或者多张地图，然后示意一下不同历史阶段下就是深圳的空间格局，就是按照您刚刚说的，比如说您说从01年之前，那中心的话大概是在罗湖那一边对吧？</w:t>
      </w:r>
      <w:r>
        <w:rPr>
          <w:rFonts w:ascii="宋体" w:hAnsi="宋体" w:cs="宋体"/>
        </w:rPr>
        <w:br/>
      </w:r>
      <w:del w:id="265" w:author="LIU JIAYI" w:date="2023-04-19T17:11:00Z">
        <w:r w:rsidDel="00E27D99">
          <w:rPr>
            <w:rFonts w:ascii="宋体" w:hAnsi="宋体" w:cs="宋体"/>
          </w:rPr>
          <w:delText>受访者</w:delText>
        </w:r>
      </w:del>
      <w:ins w:id="266" w:author="LIU JIAYI" w:date="2023-04-19T17:11:00Z">
        <w:r w:rsidR="00E27D99">
          <w:rPr>
            <w:rFonts w:ascii="宋体" w:hAnsi="宋体" w:cs="宋体"/>
          </w:rPr>
          <w:t>角色2(受访者)</w:t>
        </w:r>
      </w:ins>
      <w:r>
        <w:rPr>
          <w:rFonts w:ascii="宋体" w:hAnsi="宋体" w:cs="宋体"/>
        </w:rPr>
        <w:t>：嗯，具体01年我就记印象中是当时市民中心建立的，那时候开始他就是把中心从罗湖开始往这边迁了。所以的话如果具体来说它是怎么变化的，就是，那个因为市民中心迁过来的具体时间我不太记得，但我可以就是说登记的时候就是以市民中心迁址为那个，对吧？</w:t>
      </w:r>
      <w:r>
        <w:rPr>
          <w:rFonts w:ascii="宋体" w:hAnsi="宋体" w:cs="宋体"/>
        </w:rPr>
        <w:br/>
      </w:r>
      <w:del w:id="267" w:author="LIU JIAYI" w:date="2023-04-19T17:11:00Z">
        <w:r w:rsidDel="00E27D99">
          <w:rPr>
            <w:rFonts w:ascii="宋体" w:hAnsi="宋体" w:cs="宋体"/>
          </w:rPr>
          <w:delText>采访者</w:delText>
        </w:r>
      </w:del>
      <w:ins w:id="268" w:author="LIU JIAYI" w:date="2023-04-19T17:11:00Z">
        <w:r w:rsidR="00E27D99">
          <w:rPr>
            <w:rFonts w:ascii="宋体" w:hAnsi="宋体" w:cs="宋体"/>
          </w:rPr>
          <w:t>角色1 (学生访谈员)</w:t>
        </w:r>
      </w:ins>
      <w:r>
        <w:rPr>
          <w:rFonts w:ascii="宋体" w:hAnsi="宋体" w:cs="宋体"/>
        </w:rPr>
        <w:t>：可以可以可以，那就是以市民</w:t>
      </w:r>
      <w:ins w:id="269" w:author="LIU JIAYI" w:date="2023-04-19T16:57:00Z">
        <w:r w:rsidR="00E73802">
          <w:rPr>
            <w:rFonts w:ascii="宋体" w:hAnsi="宋体" w:cs="宋体" w:hint="eastAsia"/>
          </w:rPr>
          <w:t>中心</w:t>
        </w:r>
      </w:ins>
      <w:r>
        <w:rPr>
          <w:rFonts w:ascii="宋体" w:hAnsi="宋体" w:cs="宋体"/>
        </w:rPr>
        <w:t>迁址为界。</w:t>
      </w:r>
      <w:r>
        <w:rPr>
          <w:rFonts w:ascii="宋体" w:hAnsi="宋体" w:cs="宋体"/>
        </w:rPr>
        <w:br/>
      </w:r>
      <w:del w:id="270" w:author="LIU JIAYI" w:date="2023-04-19T17:11:00Z">
        <w:r w:rsidDel="00E27D99">
          <w:rPr>
            <w:rFonts w:ascii="宋体" w:hAnsi="宋体" w:cs="宋体"/>
          </w:rPr>
          <w:delText>受访者</w:delText>
        </w:r>
      </w:del>
      <w:ins w:id="271" w:author="LIU JIAYI" w:date="2023-04-19T17:11:00Z">
        <w:r w:rsidR="00E27D99">
          <w:rPr>
            <w:rFonts w:ascii="宋体" w:hAnsi="宋体" w:cs="宋体"/>
          </w:rPr>
          <w:t>角色2(受访者)</w:t>
        </w:r>
      </w:ins>
      <w:r>
        <w:rPr>
          <w:rFonts w:ascii="宋体" w:hAnsi="宋体" w:cs="宋体"/>
        </w:rPr>
        <w:t>：对，迁址为界。</w:t>
      </w:r>
      <w:r>
        <w:rPr>
          <w:rFonts w:ascii="宋体" w:hAnsi="宋体" w:cs="宋体"/>
        </w:rPr>
        <w:br/>
      </w:r>
      <w:del w:id="272" w:author="LIU JIAYI" w:date="2023-04-19T17:11:00Z">
        <w:r w:rsidDel="00E27D99">
          <w:rPr>
            <w:rFonts w:ascii="宋体" w:hAnsi="宋体" w:cs="宋体"/>
          </w:rPr>
          <w:delText>采访者</w:delText>
        </w:r>
      </w:del>
      <w:ins w:id="273" w:author="LIU JIAYI" w:date="2023-04-19T17:11:00Z">
        <w:r w:rsidR="00E27D99">
          <w:rPr>
            <w:rFonts w:ascii="宋体" w:hAnsi="宋体" w:cs="宋体"/>
          </w:rPr>
          <w:t>角色1 (学生访谈员)</w:t>
        </w:r>
      </w:ins>
      <w:r>
        <w:rPr>
          <w:rFonts w:ascii="宋体" w:hAnsi="宋体" w:cs="宋体"/>
        </w:rPr>
        <w:t>：然后它之前的话它是一个阶段，然后主要的那个中心是在罗湖区那一边，然后。</w:t>
      </w:r>
      <w:r>
        <w:rPr>
          <w:rFonts w:ascii="宋体" w:hAnsi="宋体" w:cs="宋体"/>
        </w:rPr>
        <w:br/>
      </w:r>
      <w:del w:id="274" w:author="LIU JIAYI" w:date="2023-04-19T17:11:00Z">
        <w:r w:rsidDel="00E27D99">
          <w:rPr>
            <w:rFonts w:ascii="宋体" w:hAnsi="宋体" w:cs="宋体"/>
          </w:rPr>
          <w:delText>受访者</w:delText>
        </w:r>
      </w:del>
      <w:ins w:id="275" w:author="LIU JIAYI" w:date="2023-04-19T17:11:00Z">
        <w:r w:rsidR="00E27D99">
          <w:rPr>
            <w:rFonts w:ascii="宋体" w:hAnsi="宋体" w:cs="宋体"/>
          </w:rPr>
          <w:t>角色2(受访者)</w:t>
        </w:r>
      </w:ins>
      <w:r>
        <w:rPr>
          <w:rFonts w:ascii="宋体" w:hAnsi="宋体" w:cs="宋体"/>
        </w:rPr>
        <w:t>：对。</w:t>
      </w:r>
      <w:r>
        <w:rPr>
          <w:rFonts w:ascii="宋体" w:hAnsi="宋体" w:cs="宋体"/>
        </w:rPr>
        <w:br/>
      </w:r>
      <w:del w:id="276" w:author="LIU JIAYI" w:date="2023-04-19T17:11:00Z">
        <w:r w:rsidDel="00E27D99">
          <w:rPr>
            <w:rFonts w:ascii="宋体" w:hAnsi="宋体" w:cs="宋体"/>
          </w:rPr>
          <w:delText>采访者</w:delText>
        </w:r>
      </w:del>
      <w:ins w:id="277" w:author="LIU JIAYI" w:date="2023-04-19T17:11:00Z">
        <w:r w:rsidR="00E27D99">
          <w:rPr>
            <w:rFonts w:ascii="宋体" w:hAnsi="宋体" w:cs="宋体"/>
          </w:rPr>
          <w:t>角色1 (学生访谈员)</w:t>
        </w:r>
      </w:ins>
      <w:r>
        <w:rPr>
          <w:rFonts w:ascii="宋体" w:hAnsi="宋体" w:cs="宋体"/>
        </w:rPr>
        <w:t>：对，然后是购物休闲场所那一些也基本上都是集中在那一边对吧？就是经济跟政治中心。</w:t>
      </w:r>
      <w:r>
        <w:rPr>
          <w:rFonts w:ascii="宋体" w:hAnsi="宋体" w:cs="宋体"/>
        </w:rPr>
        <w:br/>
      </w:r>
      <w:del w:id="278" w:author="LIU JIAYI" w:date="2023-04-19T17:11:00Z">
        <w:r w:rsidDel="00E27D99">
          <w:rPr>
            <w:rFonts w:ascii="宋体" w:hAnsi="宋体" w:cs="宋体"/>
          </w:rPr>
          <w:delText>受访者</w:delText>
        </w:r>
      </w:del>
      <w:ins w:id="279" w:author="LIU JIAYI" w:date="2023-04-19T17:11:00Z">
        <w:r w:rsidR="00E27D99">
          <w:rPr>
            <w:rFonts w:ascii="宋体" w:hAnsi="宋体" w:cs="宋体"/>
          </w:rPr>
          <w:t>角色2(受访者)</w:t>
        </w:r>
      </w:ins>
      <w:r>
        <w:rPr>
          <w:rFonts w:ascii="宋体" w:hAnsi="宋体" w:cs="宋体"/>
        </w:rPr>
        <w:t>：对，当时我们最有印象的就是深圳书城，就是在罗湖那边对吧？然后再开始的万象城也是在罗湖那边，然后包括我们说的东南，其实也都是</w:t>
      </w:r>
      <w:r>
        <w:rPr>
          <w:rFonts w:ascii="宋体" w:hAnsi="宋体" w:cs="宋体"/>
        </w:rPr>
        <w:lastRenderedPageBreak/>
        <w:t>集中在罗湖那边那一边，那一片是之前的一种，不管是行政中心也好，还是经济中心，还是包括你刚刚所说的休闲中心。</w:t>
      </w:r>
      <w:r>
        <w:rPr>
          <w:rFonts w:ascii="宋体" w:hAnsi="宋体" w:cs="宋体"/>
        </w:rPr>
        <w:br/>
        <w:t>我们一般比如说家里面，老家的人过来深圳，我们想带他去的地方，除了当时说的什么锦绣中华村之外，再往后就会往东门或者往荔枝公园或者往，就是往罗湖那边去带，让他去感受一下深圳的一种经济发展。然后现在就不会往这边带，现在就往西边带。</w:t>
      </w:r>
      <w:r>
        <w:rPr>
          <w:rFonts w:ascii="宋体" w:hAnsi="宋体" w:cs="宋体"/>
        </w:rPr>
        <w:br/>
      </w:r>
      <w:del w:id="280" w:author="LIU JIAYI" w:date="2023-04-19T17:11:00Z">
        <w:r w:rsidDel="00E27D99">
          <w:rPr>
            <w:rFonts w:ascii="宋体" w:hAnsi="宋体" w:cs="宋体"/>
          </w:rPr>
          <w:delText>采访者</w:delText>
        </w:r>
      </w:del>
      <w:ins w:id="281" w:author="LIU JIAYI" w:date="2023-04-19T17:11:00Z">
        <w:r w:rsidR="00E27D99">
          <w:rPr>
            <w:rFonts w:ascii="宋体" w:hAnsi="宋体" w:cs="宋体"/>
          </w:rPr>
          <w:t>角色1 (学生访谈员)</w:t>
        </w:r>
      </w:ins>
      <w:r>
        <w:rPr>
          <w:rFonts w:ascii="宋体" w:hAnsi="宋体" w:cs="宋体"/>
        </w:rPr>
        <w:t>：嗯嗯嗯，确实。那您有，就是有照片记忆当时的那一些深圳空间格局吗？</w:t>
      </w:r>
      <w:r>
        <w:rPr>
          <w:rFonts w:ascii="宋体" w:hAnsi="宋体" w:cs="宋体"/>
        </w:rPr>
        <w:br/>
      </w:r>
      <w:del w:id="282" w:author="LIU JIAYI" w:date="2023-04-19T17:11:00Z">
        <w:r w:rsidDel="00E27D99">
          <w:rPr>
            <w:rFonts w:ascii="宋体" w:hAnsi="宋体" w:cs="宋体"/>
          </w:rPr>
          <w:delText>受访者</w:delText>
        </w:r>
      </w:del>
      <w:ins w:id="283" w:author="LIU JIAYI" w:date="2023-04-19T17:11:00Z">
        <w:r w:rsidR="00E27D99">
          <w:rPr>
            <w:rFonts w:ascii="宋体" w:hAnsi="宋体" w:cs="宋体"/>
          </w:rPr>
          <w:t>角色2(受访者)</w:t>
        </w:r>
      </w:ins>
      <w:r>
        <w:rPr>
          <w:rFonts w:ascii="宋体" w:hAnsi="宋体" w:cs="宋体"/>
        </w:rPr>
        <w:t>：嗯，其实这个以前都是有的，我现在要去找一找，嗯，但是现在那种老照片不确认现在还在什么地方。但是我有印象，就是我印象最深的应该是在哪一年要求我们去交一个照片，我当时把我相当于家里面那些老照片专门收集了几张上交给学校，结果学校就收走就没再给我了。</w:t>
      </w:r>
      <w:r>
        <w:rPr>
          <w:rFonts w:ascii="宋体" w:hAnsi="宋体" w:cs="宋体"/>
        </w:rPr>
        <w:br/>
        <w:t>但是现在去看的话也其实，前段时间看到了就是我父亲他们那一批基建工程兵，他们当时写了一个基建工程兵的回忆录，有30年那些照片，但是看的时候就特别的印象深，感，就是能够怎么说，因为包括我爸爸他们当时来深圳的时候就能感受到那种，他们最开始从竹子林里面每天早上要坐那种我们所说的那种敞篷车，或者是那种，反正我们当时叫做大板车，从那个福田，从竹子林那边到罗湖区那边，然后去建设罗湖。</w:t>
      </w:r>
      <w:r>
        <w:rPr>
          <w:rFonts w:ascii="宋体" w:hAnsi="宋体" w:cs="宋体"/>
        </w:rPr>
        <w:br/>
        <w:t>包括了做什么国贸也好，包括</w:t>
      </w:r>
      <w:del w:id="284" w:author="LIU JIAYI" w:date="2023-04-19T16:57:00Z">
        <w:r w:rsidDel="006B7C92">
          <w:rPr>
            <w:rFonts w:ascii="宋体" w:hAnsi="宋体" w:cs="宋体" w:hint="eastAsia"/>
          </w:rPr>
          <w:delText>帝王</w:delText>
        </w:r>
      </w:del>
      <w:ins w:id="285" w:author="LIU JIAYI" w:date="2023-04-19T16:57:00Z">
        <w:r w:rsidR="006B7C92">
          <w:rPr>
            <w:rFonts w:ascii="宋体" w:hAnsi="宋体" w:cs="宋体" w:hint="eastAsia"/>
          </w:rPr>
          <w:t>地王</w:t>
        </w:r>
      </w:ins>
      <w:r>
        <w:rPr>
          <w:rFonts w:ascii="宋体" w:hAnsi="宋体" w:cs="宋体"/>
        </w:rPr>
        <w:t>也好，</w:t>
      </w:r>
      <w:ins w:id="286" w:author="LIU JIAYI" w:date="2023-04-19T16:57:00Z">
        <w:r w:rsidR="006B7C92">
          <w:rPr>
            <w:rFonts w:ascii="宋体" w:hAnsi="宋体" w:cs="宋体" w:hint="eastAsia"/>
          </w:rPr>
          <w:t>地王</w:t>
        </w:r>
      </w:ins>
      <w:del w:id="287" w:author="LIU JIAYI" w:date="2023-04-19T16:57:00Z">
        <w:r w:rsidDel="006B7C92">
          <w:rPr>
            <w:rFonts w:ascii="宋体" w:hAnsi="宋体" w:cs="宋体"/>
          </w:rPr>
          <w:delText>帝王</w:delText>
        </w:r>
      </w:del>
      <w:r>
        <w:rPr>
          <w:rFonts w:ascii="宋体" w:hAnsi="宋体" w:cs="宋体"/>
        </w:rPr>
        <w:t>是后面的，包括几个什么上海宾馆，那些都是他们当时慢慢的一点点建立起来的，这种情况。当时就是说罗湖那边建完之后，他们就慢慢其实从他们的工作单位也能感受到，其实中心也在变化。从最开始我印象中的是，是他们要去，就相当于国贸附近，那边在建设国贸这些东西。</w:t>
      </w:r>
      <w:r>
        <w:rPr>
          <w:rFonts w:ascii="宋体" w:hAnsi="宋体" w:cs="宋体"/>
        </w:rPr>
        <w:br/>
        <w:t>30：00</w:t>
      </w:r>
      <w:r>
        <w:rPr>
          <w:rFonts w:ascii="宋体" w:hAnsi="宋体" w:cs="宋体"/>
        </w:rPr>
        <w:br/>
        <w:t>然后后来他们的地址就迁到了就是在那个上海宾馆那边，对面的北方大厦，还有华强北这边的一个建业大厦也是他们在修的。再往后他们就变到了市民中心，还有那个叫做那个音乐厅，然后我就印象就是这样的。就可以感受到其实讲，你说。</w:t>
      </w:r>
      <w:r>
        <w:rPr>
          <w:rFonts w:ascii="宋体" w:hAnsi="宋体" w:cs="宋体"/>
        </w:rPr>
        <w:br/>
      </w:r>
      <w:del w:id="288" w:author="LIU JIAYI" w:date="2023-04-19T17:11:00Z">
        <w:r w:rsidDel="00E27D99">
          <w:rPr>
            <w:rFonts w:ascii="宋体" w:hAnsi="宋体" w:cs="宋体"/>
          </w:rPr>
          <w:delText>采访者</w:delText>
        </w:r>
      </w:del>
      <w:ins w:id="289" w:author="LIU JIAYI" w:date="2023-04-19T17:11:00Z">
        <w:r w:rsidR="00E27D99">
          <w:rPr>
            <w:rFonts w:ascii="宋体" w:hAnsi="宋体" w:cs="宋体"/>
          </w:rPr>
          <w:t>角色1 (学生访谈员)</w:t>
        </w:r>
      </w:ins>
      <w:r>
        <w:rPr>
          <w:rFonts w:ascii="宋体" w:hAnsi="宋体" w:cs="宋体"/>
        </w:rPr>
        <w:t>：没有，您继续说，我只是想、想问一下刚刚那个回</w:t>
      </w:r>
      <w:r>
        <w:rPr>
          <w:rFonts w:ascii="宋体" w:hAnsi="宋体" w:cs="宋体"/>
        </w:rPr>
        <w:lastRenderedPageBreak/>
        <w:t>忆录的名字，因为太快了，我没有来得及记下来。</w:t>
      </w:r>
      <w:r>
        <w:rPr>
          <w:rFonts w:ascii="宋体" w:hAnsi="宋体" w:cs="宋体"/>
        </w:rPr>
        <w:br/>
      </w:r>
      <w:del w:id="290" w:author="LIU JIAYI" w:date="2023-04-19T17:11:00Z">
        <w:r w:rsidDel="00E27D99">
          <w:rPr>
            <w:rFonts w:ascii="宋体" w:hAnsi="宋体" w:cs="宋体"/>
          </w:rPr>
          <w:delText>受访者</w:delText>
        </w:r>
      </w:del>
      <w:ins w:id="291" w:author="LIU JIAYI" w:date="2023-04-19T17:11:00Z">
        <w:r w:rsidR="00E27D99">
          <w:rPr>
            <w:rFonts w:ascii="宋体" w:hAnsi="宋体" w:cs="宋体"/>
          </w:rPr>
          <w:t>角色2(受访者)</w:t>
        </w:r>
      </w:ins>
      <w:r>
        <w:rPr>
          <w:rFonts w:ascii="宋体" w:hAnsi="宋体" w:cs="宋体"/>
        </w:rPr>
        <w:t>：那个我不太记得我家里面还有没有，就是基建工程兵的有一个，就是应该是在前几年特别相，就是当于给他们每一个基建工程兵发了一本那个回忆录，然后我确实看到了之后，我就觉得能够、能够回顾出来他们当时包括一些很小的印象，当时都能够通过那本回忆录，通过回忆录里面的那张照片，能够、能够记起来，就是这种状况，但是现在不太记得那本书的。</w:t>
      </w:r>
      <w:r>
        <w:rPr>
          <w:rFonts w:ascii="宋体" w:hAnsi="宋体" w:cs="宋体"/>
        </w:rPr>
        <w:br/>
      </w:r>
      <w:del w:id="292" w:author="LIU JIAYI" w:date="2023-04-19T17:11:00Z">
        <w:r w:rsidDel="00E27D99">
          <w:rPr>
            <w:rFonts w:ascii="宋体" w:hAnsi="宋体" w:cs="宋体"/>
          </w:rPr>
          <w:delText>采访者</w:delText>
        </w:r>
      </w:del>
      <w:ins w:id="293" w:author="LIU JIAYI" w:date="2023-04-19T17:11:00Z">
        <w:r w:rsidR="00E27D99">
          <w:rPr>
            <w:rFonts w:ascii="宋体" w:hAnsi="宋体" w:cs="宋体"/>
          </w:rPr>
          <w:t>角色1 (学生访谈员)</w:t>
        </w:r>
      </w:ins>
      <w:r>
        <w:rPr>
          <w:rFonts w:ascii="宋体" w:hAnsi="宋体" w:cs="宋体"/>
        </w:rPr>
        <w:t>：这是有可以，网上可以买到的书是吗？</w:t>
      </w:r>
      <w:r>
        <w:rPr>
          <w:rFonts w:ascii="宋体" w:hAnsi="宋体" w:cs="宋体"/>
        </w:rPr>
        <w:br/>
      </w:r>
      <w:del w:id="294" w:author="LIU JIAYI" w:date="2023-04-19T17:11:00Z">
        <w:r w:rsidDel="00E27D99">
          <w:rPr>
            <w:rFonts w:ascii="宋体" w:hAnsi="宋体" w:cs="宋体"/>
          </w:rPr>
          <w:delText>受访者</w:delText>
        </w:r>
      </w:del>
      <w:ins w:id="295" w:author="LIU JIAYI" w:date="2023-04-19T17:11:00Z">
        <w:r w:rsidR="00E27D99">
          <w:rPr>
            <w:rFonts w:ascii="宋体" w:hAnsi="宋体" w:cs="宋体"/>
          </w:rPr>
          <w:t>角色2(受访者)</w:t>
        </w:r>
      </w:ins>
      <w:r>
        <w:rPr>
          <w:rFonts w:ascii="宋体" w:hAnsi="宋体" w:cs="宋体"/>
        </w:rPr>
        <w:t>：应该是可以，应该是可以。</w:t>
      </w:r>
      <w:r>
        <w:rPr>
          <w:rFonts w:ascii="宋体" w:hAnsi="宋体" w:cs="宋体"/>
        </w:rPr>
        <w:br/>
      </w:r>
      <w:del w:id="296" w:author="LIU JIAYI" w:date="2023-04-19T17:11:00Z">
        <w:r w:rsidDel="00E27D99">
          <w:rPr>
            <w:rFonts w:ascii="宋体" w:hAnsi="宋体" w:cs="宋体"/>
          </w:rPr>
          <w:delText>采访者</w:delText>
        </w:r>
      </w:del>
      <w:ins w:id="297" w:author="LIU JIAYI" w:date="2023-04-19T17:11:00Z">
        <w:r w:rsidR="00E27D99">
          <w:rPr>
            <w:rFonts w:ascii="宋体" w:hAnsi="宋体" w:cs="宋体"/>
          </w:rPr>
          <w:t>角色1 (学生访谈员)</w:t>
        </w:r>
      </w:ins>
      <w:r>
        <w:rPr>
          <w:rFonts w:ascii="宋体" w:hAnsi="宋体" w:cs="宋体"/>
        </w:rPr>
        <w:t>：好的好的。</w:t>
      </w:r>
      <w:r>
        <w:rPr>
          <w:rFonts w:ascii="宋体" w:hAnsi="宋体" w:cs="宋体"/>
        </w:rPr>
        <w:br/>
      </w:r>
      <w:del w:id="298" w:author="LIU JIAYI" w:date="2023-04-19T17:11:00Z">
        <w:r w:rsidDel="00E27D99">
          <w:rPr>
            <w:rFonts w:ascii="宋体" w:hAnsi="宋体" w:cs="宋体"/>
          </w:rPr>
          <w:delText>受访者</w:delText>
        </w:r>
      </w:del>
      <w:ins w:id="299" w:author="LIU JIAYI" w:date="2023-04-19T17:11:00Z">
        <w:r w:rsidR="00E27D99">
          <w:rPr>
            <w:rFonts w:ascii="宋体" w:hAnsi="宋体" w:cs="宋体"/>
          </w:rPr>
          <w:t>角色2(受访者)</w:t>
        </w:r>
      </w:ins>
      <w:r>
        <w:rPr>
          <w:rFonts w:ascii="宋体" w:hAnsi="宋体" w:cs="宋体"/>
        </w:rPr>
        <w:t>：确实不太记得那本书放哪里了。</w:t>
      </w:r>
      <w:r>
        <w:rPr>
          <w:rFonts w:ascii="宋体" w:hAnsi="宋体" w:cs="宋体"/>
        </w:rPr>
        <w:br/>
      </w:r>
      <w:del w:id="300" w:author="LIU JIAYI" w:date="2023-04-19T17:11:00Z">
        <w:r w:rsidDel="00E27D99">
          <w:rPr>
            <w:rFonts w:ascii="宋体" w:hAnsi="宋体" w:cs="宋体"/>
          </w:rPr>
          <w:delText>采访者</w:delText>
        </w:r>
      </w:del>
      <w:ins w:id="301" w:author="LIU JIAYI" w:date="2023-04-19T17:11:00Z">
        <w:r w:rsidR="00E27D99">
          <w:rPr>
            <w:rFonts w:ascii="宋体" w:hAnsi="宋体" w:cs="宋体"/>
          </w:rPr>
          <w:t>角色1 (学生访谈员)</w:t>
        </w:r>
      </w:ins>
      <w:r>
        <w:rPr>
          <w:rFonts w:ascii="宋体" w:hAnsi="宋体" w:cs="宋体"/>
        </w:rPr>
        <w:t>：没事没事，我之后我去搜一下。对，我有名字我可以去搜一下，谢谢。</w:t>
      </w:r>
      <w:r>
        <w:rPr>
          <w:rFonts w:ascii="宋体" w:hAnsi="宋体" w:cs="宋体"/>
        </w:rPr>
        <w:br/>
      </w:r>
      <w:del w:id="302" w:author="LIU JIAYI" w:date="2023-04-19T17:11:00Z">
        <w:r w:rsidDel="00E27D99">
          <w:rPr>
            <w:rFonts w:ascii="宋体" w:hAnsi="宋体" w:cs="宋体"/>
          </w:rPr>
          <w:delText>受访者</w:delText>
        </w:r>
      </w:del>
      <w:ins w:id="303" w:author="LIU JIAYI" w:date="2023-04-19T17:11:00Z">
        <w:r w:rsidR="00E27D99">
          <w:rPr>
            <w:rFonts w:ascii="宋体" w:hAnsi="宋体" w:cs="宋体"/>
          </w:rPr>
          <w:t>角色2(受访者)</w:t>
        </w:r>
      </w:ins>
      <w:r>
        <w:rPr>
          <w:rFonts w:ascii="宋体" w:hAnsi="宋体" w:cs="宋体"/>
        </w:rPr>
        <w:t>：对，应该它主要的就是回顾当时基建工程兵他们从各个地方转业过来之后到深圳，一直到深圳建设，因为那本书还是挺好的，你可以到处搜一下，就从那个阶段一直到应该是到二，多少年我不太记得，反正整个阶段，每个阶段他们基建工程兵在做什么。那本书像我看的话我会觉得印象非常深刻，因为就涉及到跟我父亲他们当时来深圳的一些情况吧。你们也可以看一看，看看当时深圳的一些基建工，基建情况，应该是会有很大帮助。</w:t>
      </w:r>
      <w:r>
        <w:rPr>
          <w:rFonts w:ascii="宋体" w:hAnsi="宋体" w:cs="宋体"/>
        </w:rPr>
        <w:br/>
      </w:r>
      <w:del w:id="304" w:author="LIU JIAYI" w:date="2023-04-19T17:11:00Z">
        <w:r w:rsidDel="00E27D99">
          <w:rPr>
            <w:rFonts w:ascii="宋体" w:hAnsi="宋体" w:cs="宋体"/>
          </w:rPr>
          <w:delText>采访者</w:delText>
        </w:r>
      </w:del>
      <w:ins w:id="305" w:author="LIU JIAYI" w:date="2023-04-19T17:11:00Z">
        <w:r w:rsidR="00E27D99">
          <w:rPr>
            <w:rFonts w:ascii="宋体" w:hAnsi="宋体" w:cs="宋体"/>
          </w:rPr>
          <w:t>角色1 (学生访谈员)</w:t>
        </w:r>
      </w:ins>
      <w:r>
        <w:rPr>
          <w:rFonts w:ascii="宋体" w:hAnsi="宋体" w:cs="宋体"/>
        </w:rPr>
        <w:t>：对，我觉得很大帮助，因为我感觉就是，因为我们现在做这种访谈，其实也类似于这种回忆录，也是让大家就是回忆起，就是地铁有开通前后的那种就是生活嘛，对，生活和城市景观这种，对。您刚刚的那、那张图您是画完了是吗？</w:t>
      </w:r>
      <w:r>
        <w:rPr>
          <w:rFonts w:ascii="宋体" w:hAnsi="宋体" w:cs="宋体"/>
        </w:rPr>
        <w:br/>
      </w:r>
      <w:del w:id="306" w:author="LIU JIAYI" w:date="2023-04-19T17:11:00Z">
        <w:r w:rsidDel="00E27D99">
          <w:rPr>
            <w:rFonts w:ascii="宋体" w:hAnsi="宋体" w:cs="宋体"/>
          </w:rPr>
          <w:delText>受访者</w:delText>
        </w:r>
      </w:del>
      <w:ins w:id="307" w:author="LIU JIAYI" w:date="2023-04-19T17:11:00Z">
        <w:r w:rsidR="00E27D99">
          <w:rPr>
            <w:rFonts w:ascii="宋体" w:hAnsi="宋体" w:cs="宋体"/>
          </w:rPr>
          <w:t>角色2(受访者)</w:t>
        </w:r>
      </w:ins>
      <w:r>
        <w:rPr>
          <w:rFonts w:ascii="宋体" w:hAnsi="宋体" w:cs="宋体"/>
        </w:rPr>
        <w:t>：对，我只能是画出市民中</w:t>
      </w:r>
      <w:ins w:id="308" w:author="LIU JIAYI" w:date="2023-04-19T16:58:00Z">
        <w:r w:rsidR="00107867">
          <w:rPr>
            <w:rFonts w:ascii="宋体" w:hAnsi="宋体" w:cs="宋体" w:hint="eastAsia"/>
          </w:rPr>
          <w:t>心</w:t>
        </w:r>
      </w:ins>
      <w:del w:id="309" w:author="LIU JIAYI" w:date="2023-04-19T16:58:00Z">
        <w:r w:rsidDel="00107867">
          <w:rPr>
            <w:rFonts w:ascii="宋体" w:hAnsi="宋体" w:cs="宋体"/>
          </w:rPr>
          <w:delText>学</w:delText>
        </w:r>
      </w:del>
      <w:r>
        <w:rPr>
          <w:rFonts w:ascii="宋体" w:hAnsi="宋体" w:cs="宋体"/>
        </w:rPr>
        <w:t>迁址前大概在罗湖，迁址的时候在福田，然后之后是在南山。</w:t>
      </w:r>
      <w:r>
        <w:rPr>
          <w:rFonts w:ascii="宋体" w:hAnsi="宋体" w:cs="宋体"/>
        </w:rPr>
        <w:br/>
      </w:r>
      <w:del w:id="310" w:author="LIU JIAYI" w:date="2023-04-19T17:11:00Z">
        <w:r w:rsidDel="00E27D99">
          <w:rPr>
            <w:rFonts w:ascii="宋体" w:hAnsi="宋体" w:cs="宋体"/>
          </w:rPr>
          <w:delText>采访者</w:delText>
        </w:r>
      </w:del>
      <w:ins w:id="311" w:author="LIU JIAYI" w:date="2023-04-19T17:11:00Z">
        <w:r w:rsidR="00E27D99">
          <w:rPr>
            <w:rFonts w:ascii="宋体" w:hAnsi="宋体" w:cs="宋体"/>
          </w:rPr>
          <w:t>角色1 (学生访谈员)</w:t>
        </w:r>
      </w:ins>
      <w:r>
        <w:rPr>
          <w:rFonts w:ascii="宋体" w:hAnsi="宋体" w:cs="宋体"/>
        </w:rPr>
        <w:t>：</w:t>
      </w:r>
      <w:proofErr w:type="spellStart"/>
      <w:r>
        <w:rPr>
          <w:rFonts w:ascii="宋体" w:hAnsi="宋体" w:cs="宋体"/>
        </w:rPr>
        <w:t>OkOk</w:t>
      </w:r>
      <w:proofErr w:type="spellEnd"/>
      <w:r>
        <w:rPr>
          <w:rFonts w:ascii="宋体" w:hAnsi="宋体" w:cs="宋体"/>
        </w:rPr>
        <w:t>，可以的可以。好的，接下来是由于，问题是关于地铁引发的一些转变，就是您，在您的印象中，深圳有哪一些地方是因为地铁的开通而发生了比较大的一些转变呢？就是能不能举两到四个例子，告诉我一下这地方以前是怎样的呢，然后是什么样的人，在什么样的环境中做了什么样的事，现</w:t>
      </w:r>
      <w:r>
        <w:rPr>
          <w:rFonts w:ascii="宋体" w:hAnsi="宋体" w:cs="宋体"/>
        </w:rPr>
        <w:lastRenderedPageBreak/>
        <w:t>在地铁开通之后，它又是怎样的，就是什么样的人在什么样的环境中做什么样的事之类的。</w:t>
      </w:r>
      <w:r>
        <w:rPr>
          <w:rFonts w:ascii="宋体" w:hAnsi="宋体" w:cs="宋体"/>
        </w:rPr>
        <w:br/>
      </w:r>
      <w:del w:id="312" w:author="LIU JIAYI" w:date="2023-04-19T17:11:00Z">
        <w:r w:rsidDel="00E27D99">
          <w:rPr>
            <w:rFonts w:ascii="宋体" w:hAnsi="宋体" w:cs="宋体"/>
          </w:rPr>
          <w:delText>受访者</w:delText>
        </w:r>
      </w:del>
      <w:ins w:id="313" w:author="LIU JIAYI" w:date="2023-04-19T17:11:00Z">
        <w:r w:rsidR="00E27D99">
          <w:rPr>
            <w:rFonts w:ascii="宋体" w:hAnsi="宋体" w:cs="宋体"/>
          </w:rPr>
          <w:t>角色2(受访者)</w:t>
        </w:r>
      </w:ins>
      <w:r>
        <w:rPr>
          <w:rFonts w:ascii="宋体" w:hAnsi="宋体" w:cs="宋体"/>
        </w:rPr>
        <w:t>：如果，就是你刚才话题就是说地铁开通之后能够对他们的影响的话，我印象中应该是我刚给你所说的龙华当时离我们家最近红山站，因为我印象中当时我们每一次从，不管是从哪里坐车到红山站下来之后，其实它下面都比较荒凉的一片都是野草地呀干嘛的。</w:t>
      </w:r>
      <w:r>
        <w:rPr>
          <w:rFonts w:ascii="宋体" w:hAnsi="宋体" w:cs="宋体"/>
        </w:rPr>
        <w:br/>
        <w:t>但现在那一片已经建成了龙华比较繁华的一个叫做，什么好像798还是什么一个类似于他那种的文创中心，然后非常非常大的一个mall在那附近，然后我甚至还挺后悔的说，如果当时有这么的话，也不至于每次下楼之后比较，比较，很无聊的。</w:t>
      </w:r>
      <w:r>
        <w:rPr>
          <w:rFonts w:ascii="宋体" w:hAnsi="宋体" w:cs="宋体"/>
        </w:rPr>
        <w:br/>
        <w:t>因为你走这条小路都属于田间的小路，从地铁口下来后走15分钟那种田间小路，再到大路再才能到家，整个过程。现在如果再走，再让我从红山站下来，有可能我会被周围的一些比较，它当现在已经变成一个比较繁华的一个中心了，那这片是它的一个比较大的变化吧。</w:t>
      </w:r>
      <w:r>
        <w:rPr>
          <w:rFonts w:ascii="宋体" w:hAnsi="宋体" w:cs="宋体"/>
        </w:rPr>
        <w:br/>
        <w:t>然后再往后的话我想一想，深圳这边它能够发展起来，其实我想怎么说你说的其他的厂其他的站点的话，倒没有特别大的印象，但是对红山站印象是非常深刻。那么其他站点，好像你让我正在回忆的话，我很难，很难想出一个具体的站点，红山站是印象特别深。</w:t>
      </w:r>
      <w:r>
        <w:rPr>
          <w:rFonts w:ascii="宋体" w:hAnsi="宋体" w:cs="宋体"/>
        </w:rPr>
        <w:br/>
      </w:r>
      <w:del w:id="314" w:author="LIU JIAYI" w:date="2023-04-19T17:11:00Z">
        <w:r w:rsidDel="00E27D99">
          <w:rPr>
            <w:rFonts w:ascii="宋体" w:hAnsi="宋体" w:cs="宋体"/>
          </w:rPr>
          <w:delText>采访者</w:delText>
        </w:r>
      </w:del>
      <w:ins w:id="315" w:author="LIU JIAYI" w:date="2023-04-19T17:11:00Z">
        <w:r w:rsidR="00E27D99">
          <w:rPr>
            <w:rFonts w:ascii="宋体" w:hAnsi="宋体" w:cs="宋体"/>
          </w:rPr>
          <w:t>角色1 (学生访谈员)</w:t>
        </w:r>
      </w:ins>
      <w:r>
        <w:rPr>
          <w:rFonts w:ascii="宋体" w:hAnsi="宋体" w:cs="宋体"/>
        </w:rPr>
        <w:t>：那您家附近的呢，就是您有印象说，您之前在福田住嘛，然后现在福田我也记得有很多的站点嘛，然后现在距离您家最近的站点，就是您，您可以也说一下，您家附近的那个地铁站开通了之后，对您家附近的那个景观所产生的一些就是变化、影响这些。</w:t>
      </w:r>
      <w:r>
        <w:rPr>
          <w:rFonts w:ascii="宋体" w:hAnsi="宋体" w:cs="宋体"/>
        </w:rPr>
        <w:br/>
      </w:r>
      <w:del w:id="316" w:author="LIU JIAYI" w:date="2023-04-19T17:11:00Z">
        <w:r w:rsidDel="00E27D99">
          <w:rPr>
            <w:rFonts w:ascii="宋体" w:hAnsi="宋体" w:cs="宋体"/>
          </w:rPr>
          <w:delText>受访者</w:delText>
        </w:r>
      </w:del>
      <w:ins w:id="317" w:author="LIU JIAYI" w:date="2023-04-19T17:11:00Z">
        <w:r w:rsidR="00E27D99">
          <w:rPr>
            <w:rFonts w:ascii="宋体" w:hAnsi="宋体" w:cs="宋体"/>
          </w:rPr>
          <w:t>角色2(受访者)</w:t>
        </w:r>
      </w:ins>
      <w:r>
        <w:rPr>
          <w:rFonts w:ascii="宋体" w:hAnsi="宋体" w:cs="宋体"/>
        </w:rPr>
        <w:t>：对，你说到那福田区的，我就想起来一个站点应该是叫做上梅林站。</w:t>
      </w:r>
      <w:r>
        <w:rPr>
          <w:rFonts w:ascii="宋体" w:hAnsi="宋体" w:cs="宋体"/>
        </w:rPr>
        <w:br/>
        <w:t>35：00</w:t>
      </w:r>
      <w:r>
        <w:rPr>
          <w:rFonts w:ascii="宋体" w:hAnsi="宋体" w:cs="宋体"/>
        </w:rPr>
        <w:br/>
        <w:t>上梅林站是4号线的一个站点，它当时开通的时候只是为了周围的居民的一些生活。但是就在那站点旁边建了一个深业上城，是深业上城我看叫做完了那名字叫什么？那也是一个比较大的mall的环境，而且当时是属于在梅林片区比较非常繁华的一个地方，不是深业上城，叫做什么来着？我一下忘记了，如果看地图的话，我可以</w:t>
      </w:r>
      <w:r>
        <w:rPr>
          <w:rFonts w:ascii="宋体" w:hAnsi="宋体" w:cs="宋体"/>
        </w:rPr>
        <w:lastRenderedPageBreak/>
        <w:t>看出来那个地方。</w:t>
      </w:r>
      <w:r>
        <w:rPr>
          <w:rFonts w:ascii="宋体" w:hAnsi="宋体" w:cs="宋体"/>
        </w:rPr>
        <w:br/>
        <w:t>因为我女儿她当时，就是他们当时是在读小学跟初中，然后每到周末的时候，她会，总会跟同学约，我们去那个什么站点。但是当时我记得这个，梅林那个站刚，上面站刚开通的时候，确实站出来以后，旁边也是属于比较荒凉的一片。</w:t>
      </w:r>
      <w:r>
        <w:rPr>
          <w:rFonts w:ascii="宋体" w:hAnsi="宋体" w:cs="宋体"/>
        </w:rPr>
        <w:br/>
        <w:t>虽然没有我刚刚所说的像那红山寨那么荒凉，但是印象中随着这个站点开通之后，越来越多的人慢慢的会去到那个站，就去到刚刚说到的mall那边，而那个环境也就慢慢的周围现在已经变得非常的繁华，反正也就，那个边的商场，那个商超吧也就变成了不管是梅林那边的人，还是属于再往南一点莲花北或者哪一片的人，那么一般比如说吃完饭之后搭一站地铁会去那边进行一个休闲购物，当时的情况就是这样，比较深的。</w:t>
      </w:r>
      <w:r>
        <w:rPr>
          <w:rFonts w:ascii="宋体" w:hAnsi="宋体" w:cs="宋体"/>
        </w:rPr>
        <w:br/>
      </w:r>
      <w:del w:id="318" w:author="LIU JIAYI" w:date="2023-04-19T17:11:00Z">
        <w:r w:rsidDel="00E27D99">
          <w:rPr>
            <w:rFonts w:ascii="宋体" w:hAnsi="宋体" w:cs="宋体"/>
          </w:rPr>
          <w:delText>采访者</w:delText>
        </w:r>
      </w:del>
      <w:ins w:id="319" w:author="LIU JIAYI" w:date="2023-04-19T17:11:00Z">
        <w:r w:rsidR="00E27D99">
          <w:rPr>
            <w:rFonts w:ascii="宋体" w:hAnsi="宋体" w:cs="宋体"/>
          </w:rPr>
          <w:t>角色1 (学生访谈员)</w:t>
        </w:r>
      </w:ins>
      <w:r>
        <w:rPr>
          <w:rFonts w:ascii="宋体" w:hAnsi="宋体" w:cs="宋体"/>
        </w:rPr>
        <w:t>：了解了解。在您看来的话，为什么是发生了这样的转变，都是因为建成了地铁才有了这样的转变吗？</w:t>
      </w:r>
      <w:r>
        <w:rPr>
          <w:rFonts w:ascii="宋体" w:hAnsi="宋体" w:cs="宋体"/>
        </w:rPr>
        <w:br/>
      </w:r>
      <w:del w:id="320" w:author="LIU JIAYI" w:date="2023-04-19T17:11:00Z">
        <w:r w:rsidDel="00E27D99">
          <w:rPr>
            <w:rFonts w:ascii="宋体" w:hAnsi="宋体" w:cs="宋体"/>
          </w:rPr>
          <w:delText>受访者</w:delText>
        </w:r>
      </w:del>
      <w:ins w:id="321" w:author="LIU JIAYI" w:date="2023-04-19T17:11:00Z">
        <w:r w:rsidR="00E27D99">
          <w:rPr>
            <w:rFonts w:ascii="宋体" w:hAnsi="宋体" w:cs="宋体"/>
          </w:rPr>
          <w:t>角色2(受访者)</w:t>
        </w:r>
      </w:ins>
      <w:r>
        <w:rPr>
          <w:rFonts w:ascii="宋体" w:hAnsi="宋体" w:cs="宋体"/>
        </w:rPr>
        <w:t>：其实地铁给人能感觉就是一种生活的便利性，它相对于公交来说的话，就是会给人感觉是到一个，另外一个地方，几乎是属于我们说的在分钟，就是时间大概在控制在10分钟之内，我就可以到达一个，可能平常开车要十几二十分钟的情况，这是第一个。</w:t>
      </w:r>
      <w:r>
        <w:rPr>
          <w:rFonts w:ascii="宋体" w:hAnsi="宋体" w:cs="宋体"/>
        </w:rPr>
        <w:br/>
        <w:t>第二个我们刚刚所感觉的就地铁它永远都不会堵车，这是让人特别，特别舒服的一件事情。但是相反，我们如果是从一个地方到另外一个地方，上班的高峰期也会比较远。第三个地铁进行建立的时候，它其实照顾到了我们出行的便利性。比如说有些地方我们要过像北环大道的话，可能我需要绕一大圈才能过去，像我刚刚跟你说的那地方。</w:t>
      </w:r>
      <w:r>
        <w:rPr>
          <w:rFonts w:ascii="宋体" w:hAnsi="宋体" w:cs="宋体"/>
        </w:rPr>
        <w:br/>
        <w:t>我们平常如果开车从福田我住的地方到达我刚刚所说的上面的商超的话，开车过去都要十几分钟，而我们搭地铁的话可能就5分钟之内就能到了。现在就会让我感觉到，就是有那一个商场在那边，大家也会慢慢觉得，那是不是可能不管是有事没事过去看一看，或者是通过有亲朋好友过来带他去那边去坐一坐，或者是其他方面的话，慢慢的我觉得地铁实际上是一个比较会非常影响这个商超它的发展情况。</w:t>
      </w:r>
      <w:r>
        <w:rPr>
          <w:rFonts w:ascii="宋体" w:hAnsi="宋体" w:cs="宋体"/>
        </w:rPr>
        <w:br/>
        <w:t>举个例子，就像刚刚跟你说的，那个就是上梅林的商场和当时在莲花旁边的一个叫做深业上城那个商场，他们俩其实在，在开发的时候前后时间可能就一两年吧，但</w:t>
      </w:r>
      <w:r>
        <w:rPr>
          <w:rFonts w:ascii="宋体" w:hAnsi="宋体" w:cs="宋体"/>
        </w:rPr>
        <w:lastRenderedPageBreak/>
        <w:t>是刚刚说的上梅林那边由于它就在地铁口，他们当时每天的人流量是非常大的，因为大家无所谓说去那边去逛，不管是周围的人。</w:t>
      </w:r>
      <w:r>
        <w:rPr>
          <w:rFonts w:ascii="宋体" w:hAnsi="宋体" w:cs="宋体"/>
        </w:rPr>
        <w:br/>
        <w:t>但是旁边的我刚才说的深业上城，据我印象中我们去深夜商场逛的时候会发现它里面的人是非常少，但这几年不一样，那几年的时候去的人是非常非常少，然后几乎是说那可能里面的售货员或者是营业员可能比我们正常的顾客还多。</w:t>
      </w:r>
      <w:r>
        <w:rPr>
          <w:rFonts w:ascii="宋体" w:hAnsi="宋体" w:cs="宋体"/>
        </w:rPr>
        <w:br/>
        <w:t>但你，你刚刚提起来地铁我就想起来了，可能深业上城的现在的病人流量多，也是跟他旁边地铁站开通有关系，因为他旁边那个地铁站一开通之后，从地铁到它的商场，大概走路过去也就是在5分钟左右，然后可能是有，会有这个原因，应该是地铁的6号线，那个叫做什么站？好像是叫，我不太记得了，那边，就是那个地铁站就离深业上城。其实就能感觉到，其实每一个就是说的那个商场的发展，其实如果你只是单凭周围的居民或者是开车居民去影响它的话，毕竟是有限的，除非是有比较好的地铁能够在旁边去支持。但我感觉好像有一个例外。</w:t>
      </w:r>
      <w:r>
        <w:rPr>
          <w:rFonts w:ascii="宋体" w:hAnsi="宋体" w:cs="宋体"/>
        </w:rPr>
        <w:br/>
      </w:r>
      <w:del w:id="322" w:author="LIU JIAYI" w:date="2023-04-19T17:11:00Z">
        <w:r w:rsidDel="00E27D99">
          <w:rPr>
            <w:rFonts w:ascii="宋体" w:hAnsi="宋体" w:cs="宋体"/>
          </w:rPr>
          <w:delText>采访者</w:delText>
        </w:r>
      </w:del>
      <w:ins w:id="323" w:author="LIU JIAYI" w:date="2023-04-19T17:11:00Z">
        <w:r w:rsidR="00E27D99">
          <w:rPr>
            <w:rFonts w:ascii="宋体" w:hAnsi="宋体" w:cs="宋体"/>
          </w:rPr>
          <w:t>角色1 (学生访谈员)</w:t>
        </w:r>
      </w:ins>
      <w:r>
        <w:rPr>
          <w:rFonts w:ascii="宋体" w:hAnsi="宋体" w:cs="宋体"/>
        </w:rPr>
        <w:t>：什么例外呢？</w:t>
      </w:r>
      <w:r>
        <w:rPr>
          <w:rFonts w:ascii="宋体" w:hAnsi="宋体" w:cs="宋体"/>
        </w:rPr>
        <w:br/>
      </w:r>
      <w:del w:id="324" w:author="LIU JIAYI" w:date="2023-04-19T17:11:00Z">
        <w:r w:rsidDel="00E27D99">
          <w:rPr>
            <w:rFonts w:ascii="宋体" w:hAnsi="宋体" w:cs="宋体"/>
          </w:rPr>
          <w:delText>受访者</w:delText>
        </w:r>
      </w:del>
      <w:ins w:id="325" w:author="LIU JIAYI" w:date="2023-04-19T17:11:00Z">
        <w:r w:rsidR="00E27D99">
          <w:rPr>
            <w:rFonts w:ascii="宋体" w:hAnsi="宋体" w:cs="宋体"/>
          </w:rPr>
          <w:t>角色2(受访者)</w:t>
        </w:r>
      </w:ins>
      <w:r>
        <w:rPr>
          <w:rFonts w:ascii="宋体" w:hAnsi="宋体" w:cs="宋体"/>
        </w:rPr>
        <w:t>：你们也会知道，有一个例外是山姆，山姆会员店。它永远好像是会开在比较偏远的地方，甚至来说它并不在乎旁边有没有地铁，但他永远的人流量会比其他的地方会人更多。就像现在的山姆会员店一样，虽然是在竹子林那边，在香蜜湖叫做，但它周围的地铁，距他最近的好像也要走很长时间，他好像并不在乎这个东西。</w:t>
      </w:r>
      <w:r>
        <w:rPr>
          <w:rFonts w:ascii="宋体" w:hAnsi="宋体" w:cs="宋体"/>
        </w:rPr>
        <w:br/>
      </w:r>
      <w:del w:id="326" w:author="LIU JIAYI" w:date="2023-04-19T17:11:00Z">
        <w:r w:rsidDel="00E27D99">
          <w:rPr>
            <w:rFonts w:ascii="宋体" w:hAnsi="宋体" w:cs="宋体"/>
          </w:rPr>
          <w:delText>采访者</w:delText>
        </w:r>
      </w:del>
      <w:ins w:id="327" w:author="LIU JIAYI" w:date="2023-04-19T17:11:00Z">
        <w:r w:rsidR="00E27D99">
          <w:rPr>
            <w:rFonts w:ascii="宋体" w:hAnsi="宋体" w:cs="宋体"/>
          </w:rPr>
          <w:t>角色1 (学生访谈员)</w:t>
        </w:r>
      </w:ins>
      <w:r>
        <w:rPr>
          <w:rFonts w:ascii="宋体" w:hAnsi="宋体" w:cs="宋体"/>
        </w:rPr>
        <w:t>：因为去那里的话基本上都是购物买很多东西，大家都会开车去，因为，不然的话，就算你要坐公共交通去，你买了你也拿不回来，买不了太多的东西。</w:t>
      </w:r>
      <w:r>
        <w:rPr>
          <w:rFonts w:ascii="宋体" w:hAnsi="宋体" w:cs="宋体"/>
        </w:rPr>
        <w:br/>
      </w:r>
      <w:del w:id="328" w:author="LIU JIAYI" w:date="2023-04-19T17:11:00Z">
        <w:r w:rsidDel="00E27D99">
          <w:rPr>
            <w:rFonts w:ascii="宋体" w:hAnsi="宋体" w:cs="宋体"/>
          </w:rPr>
          <w:delText>受访者</w:delText>
        </w:r>
      </w:del>
      <w:ins w:id="329" w:author="LIU JIAYI" w:date="2023-04-19T17:11:00Z">
        <w:r w:rsidR="00E27D99">
          <w:rPr>
            <w:rFonts w:ascii="宋体" w:hAnsi="宋体" w:cs="宋体"/>
          </w:rPr>
          <w:t>角色2(受访者)</w:t>
        </w:r>
      </w:ins>
      <w:r>
        <w:rPr>
          <w:rFonts w:ascii="宋体" w:hAnsi="宋体" w:cs="宋体"/>
        </w:rPr>
        <w:t>：也是，对，对，那可能真是这个原因，因为当时过去的时候他们买东西就是那种非常，可能要买一周的屯量或者怎么样的，感觉是这种。</w:t>
      </w:r>
      <w:r>
        <w:rPr>
          <w:rFonts w:ascii="宋体" w:hAnsi="宋体" w:cs="宋体"/>
        </w:rPr>
        <w:br/>
        <w:t>40：00</w:t>
      </w:r>
      <w:r>
        <w:rPr>
          <w:rFonts w:ascii="宋体" w:hAnsi="宋体" w:cs="宋体"/>
        </w:rPr>
        <w:br/>
        <w:t>但其他的商场包括上梅林，包括深业上城，给人的感觉就是除了平常的购物、玩，然后也包括餐饮，也包括一些日常的休闲也好或者其他方面，这方面的话可能跟山姆</w:t>
      </w:r>
      <w:del w:id="330" w:author="LIU JIAYI" w:date="2023-04-19T16:59:00Z">
        <w:r w:rsidDel="000236BE">
          <w:rPr>
            <w:rFonts w:ascii="宋体" w:hAnsi="宋体" w:cs="宋体"/>
          </w:rPr>
          <w:delText>m</w:delText>
        </w:r>
      </w:del>
      <w:r>
        <w:rPr>
          <w:rFonts w:ascii="宋体" w:hAnsi="宋体" w:cs="宋体"/>
        </w:rPr>
        <w:t>的定位是不同的。那么在商场，如果它是定位于日常的一些消费或者是休闲的话，那肯定要尽量靠近交通比较便利的地方。</w:t>
      </w:r>
      <w:r>
        <w:rPr>
          <w:rFonts w:ascii="宋体" w:hAnsi="宋体" w:cs="宋体"/>
        </w:rPr>
        <w:br/>
      </w:r>
      <w:r>
        <w:rPr>
          <w:rFonts w:ascii="宋体" w:hAnsi="宋体" w:cs="宋体"/>
        </w:rPr>
        <w:lastRenderedPageBreak/>
        <w:t>你比如说我跟一个同事约的，我们去什么地方，结果发现那地方并不能够非常便利的到达的话，那可能我们都不会选择那个地方，也可能会选大家都认可的比较便利的一个地方，就当做我们可能会集中的一个地方吧，这样的。</w:t>
      </w:r>
      <w:r>
        <w:rPr>
          <w:rFonts w:ascii="宋体" w:hAnsi="宋体" w:cs="宋体"/>
        </w:rPr>
        <w:br/>
      </w:r>
      <w:del w:id="331" w:author="LIU JIAYI" w:date="2023-04-19T17:11:00Z">
        <w:r w:rsidDel="00E27D99">
          <w:rPr>
            <w:rFonts w:ascii="宋体" w:hAnsi="宋体" w:cs="宋体"/>
          </w:rPr>
          <w:delText>采访者</w:delText>
        </w:r>
      </w:del>
      <w:ins w:id="332" w:author="LIU JIAYI" w:date="2023-04-19T17:11:00Z">
        <w:r w:rsidR="00E27D99">
          <w:rPr>
            <w:rFonts w:ascii="宋体" w:hAnsi="宋体" w:cs="宋体"/>
          </w:rPr>
          <w:t>角色1 (学生访谈员)</w:t>
        </w:r>
      </w:ins>
      <w:r>
        <w:rPr>
          <w:rFonts w:ascii="宋体" w:hAnsi="宋体" w:cs="宋体"/>
        </w:rPr>
        <w:t>：嗯嗯嗯，好的，</w:t>
      </w:r>
      <w:del w:id="333" w:author="LIU JIAYI" w:date="2023-04-19T17:00:00Z">
        <w:r w:rsidDel="00FB77BF">
          <w:rPr>
            <w:rFonts w:ascii="宋体" w:hAnsi="宋体" w:cs="宋体"/>
          </w:rPr>
          <w:delText>王</w:delText>
        </w:r>
      </w:del>
      <w:r>
        <w:rPr>
          <w:rFonts w:ascii="宋体" w:hAnsi="宋体" w:cs="宋体"/>
        </w:rPr>
        <w:t>老师</w:t>
      </w:r>
      <w:del w:id="334" w:author="LIU JIAYI" w:date="2023-04-19T16:59:00Z">
        <w:r w:rsidDel="003B3A3B">
          <w:rPr>
            <w:rFonts w:ascii="宋体" w:hAnsi="宋体" w:cs="宋体"/>
          </w:rPr>
          <w:delText>（音）</w:delText>
        </w:r>
      </w:del>
      <w:r>
        <w:rPr>
          <w:rFonts w:ascii="宋体" w:hAnsi="宋体" w:cs="宋体"/>
        </w:rPr>
        <w:t>等一下，我找一下深圳的地图，你标一下就是刚刚您说的那个区域可以吗？等一下我找个地图给您，在等结束之后，您到时候您画个圈，标识、标记出来一下给我。</w:t>
      </w:r>
      <w:r>
        <w:rPr>
          <w:rFonts w:ascii="宋体" w:hAnsi="宋体" w:cs="宋体"/>
        </w:rPr>
        <w:br/>
      </w:r>
      <w:del w:id="335" w:author="LIU JIAYI" w:date="2023-04-19T17:11:00Z">
        <w:r w:rsidDel="00E27D99">
          <w:rPr>
            <w:rFonts w:ascii="宋体" w:hAnsi="宋体" w:cs="宋体"/>
          </w:rPr>
          <w:delText>受访者</w:delText>
        </w:r>
      </w:del>
      <w:ins w:id="336" w:author="LIU JIAYI" w:date="2023-04-19T17:11:00Z">
        <w:r w:rsidR="00E27D99">
          <w:rPr>
            <w:rFonts w:ascii="宋体" w:hAnsi="宋体" w:cs="宋体"/>
          </w:rPr>
          <w:t>角色2(受访者)</w:t>
        </w:r>
      </w:ins>
      <w:r>
        <w:rPr>
          <w:rFonts w:ascii="宋体" w:hAnsi="宋体" w:cs="宋体"/>
        </w:rPr>
        <w:t>：可以。</w:t>
      </w:r>
      <w:r>
        <w:rPr>
          <w:rFonts w:ascii="宋体" w:hAnsi="宋体" w:cs="宋体"/>
        </w:rPr>
        <w:br/>
      </w:r>
      <w:del w:id="337" w:author="LIU JIAYI" w:date="2023-04-19T17:11:00Z">
        <w:r w:rsidDel="00E27D99">
          <w:rPr>
            <w:rFonts w:ascii="宋体" w:hAnsi="宋体" w:cs="宋体"/>
          </w:rPr>
          <w:delText>采访者</w:delText>
        </w:r>
      </w:del>
      <w:ins w:id="338" w:author="LIU JIAYI" w:date="2023-04-19T17:11:00Z">
        <w:r w:rsidR="00E27D99">
          <w:rPr>
            <w:rFonts w:ascii="宋体" w:hAnsi="宋体" w:cs="宋体"/>
          </w:rPr>
          <w:t>角色1 (学生访谈员)</w:t>
        </w:r>
      </w:ins>
      <w:r>
        <w:rPr>
          <w:rFonts w:ascii="宋体" w:hAnsi="宋体" w:cs="宋体"/>
        </w:rPr>
        <w:t>：好的。</w:t>
      </w:r>
      <w:r>
        <w:rPr>
          <w:rFonts w:ascii="宋体" w:hAnsi="宋体" w:cs="宋体"/>
        </w:rPr>
        <w:br/>
      </w:r>
      <w:del w:id="339" w:author="LIU JIAYI" w:date="2023-04-19T17:11:00Z">
        <w:r w:rsidDel="00E27D99">
          <w:rPr>
            <w:rFonts w:ascii="宋体" w:hAnsi="宋体" w:cs="宋体"/>
          </w:rPr>
          <w:delText>受访者</w:delText>
        </w:r>
      </w:del>
      <w:ins w:id="340" w:author="LIU JIAYI" w:date="2023-04-19T17:11:00Z">
        <w:r w:rsidR="00E27D99">
          <w:rPr>
            <w:rFonts w:ascii="宋体" w:hAnsi="宋体" w:cs="宋体"/>
          </w:rPr>
          <w:t>角色2(受访者)</w:t>
        </w:r>
      </w:ins>
      <w:r>
        <w:rPr>
          <w:rFonts w:ascii="宋体" w:hAnsi="宋体" w:cs="宋体"/>
        </w:rPr>
        <w:t>：可以可以可以。</w:t>
      </w:r>
      <w:r>
        <w:rPr>
          <w:rFonts w:ascii="宋体" w:hAnsi="宋体" w:cs="宋体"/>
        </w:rPr>
        <w:br/>
      </w:r>
      <w:del w:id="341" w:author="LIU JIAYI" w:date="2023-04-19T17:11:00Z">
        <w:r w:rsidDel="00E27D99">
          <w:rPr>
            <w:rFonts w:ascii="宋体" w:hAnsi="宋体" w:cs="宋体"/>
          </w:rPr>
          <w:delText>采访者</w:delText>
        </w:r>
      </w:del>
      <w:ins w:id="342" w:author="LIU JIAYI" w:date="2023-04-19T17:11:00Z">
        <w:r w:rsidR="00E27D99">
          <w:rPr>
            <w:rFonts w:ascii="宋体" w:hAnsi="宋体" w:cs="宋体"/>
          </w:rPr>
          <w:t>角色1 (学生访谈员)</w:t>
        </w:r>
      </w:ins>
      <w:r>
        <w:rPr>
          <w:rFonts w:ascii="宋体" w:hAnsi="宋体" w:cs="宋体"/>
        </w:rPr>
        <w:t>：好的，现在的话您就是您，您现在工作，然后有了地铁之后，您的日常出行就比如说去上下班这种，您的这种路线以及您的交通工具又是什么样的呢？</w:t>
      </w:r>
      <w:r>
        <w:rPr>
          <w:rFonts w:ascii="宋体" w:hAnsi="宋体" w:cs="宋体"/>
        </w:rPr>
        <w:br/>
      </w:r>
      <w:del w:id="343" w:author="LIU JIAYI" w:date="2023-04-19T17:11:00Z">
        <w:r w:rsidDel="00E27D99">
          <w:rPr>
            <w:rFonts w:ascii="宋体" w:hAnsi="宋体" w:cs="宋体"/>
          </w:rPr>
          <w:delText>受访者</w:delText>
        </w:r>
      </w:del>
      <w:ins w:id="344" w:author="LIU JIAYI" w:date="2023-04-19T17:11:00Z">
        <w:r w:rsidR="00E27D99">
          <w:rPr>
            <w:rFonts w:ascii="宋体" w:hAnsi="宋体" w:cs="宋体"/>
          </w:rPr>
          <w:t>角色2(受访者)</w:t>
        </w:r>
      </w:ins>
      <w:r>
        <w:rPr>
          <w:rFonts w:ascii="宋体" w:hAnsi="宋体" w:cs="宋体"/>
        </w:rPr>
        <w:t>：现在现在因为</w:t>
      </w:r>
      <w:del w:id="345" w:author="LIU JIAYI" w:date="2023-04-19T17:00:00Z">
        <w:r w:rsidDel="00FB77BF">
          <w:rPr>
            <w:rFonts w:ascii="宋体" w:hAnsi="宋体" w:cs="宋体"/>
          </w:rPr>
          <w:delText>陈家河（音）</w:delText>
        </w:r>
      </w:del>
      <w:ins w:id="346" w:author="LIU JIAYI" w:date="2023-04-19T17:00:00Z">
        <w:r w:rsidR="00FB77BF">
          <w:rPr>
            <w:rFonts w:ascii="宋体" w:hAnsi="宋体" w:cs="宋体" w:hint="eastAsia"/>
          </w:rPr>
          <w:t>C</w:t>
        </w:r>
        <w:r w:rsidR="00FB77BF">
          <w:rPr>
            <w:rFonts w:ascii="宋体" w:hAnsi="宋体" w:cs="宋体"/>
          </w:rPr>
          <w:t>JH</w:t>
        </w:r>
      </w:ins>
      <w:r>
        <w:rPr>
          <w:rFonts w:ascii="宋体" w:hAnsi="宋体" w:cs="宋体"/>
        </w:rPr>
        <w:t>也知道，好像就是因为现在住的，住的离就在学校旁边了，基本上每天上下班都属于自己步行。但如果再往前推一个，上两个，就是住的地方的话，住在福田区，那么上下班一般都选择的是私家车。</w:t>
      </w:r>
      <w:r>
        <w:rPr>
          <w:rFonts w:ascii="宋体" w:hAnsi="宋体" w:cs="宋体"/>
        </w:rPr>
        <w:br/>
        <w:t>然后还有呢就是在，当时在福田住的时候，有一段是被抽调到南山区委，去区委那边的时候，我一般都会选择搭乘地铁，因为毕竟来说第一个是比较远，第二个路上会经常堵车。然后再往前，就居住在龙华的时候呢，基本上都属于开车，因为确实我们当时住的时候，地铁还没有那么发达，搭乘地铁中间的路程会比较远，大概就是这种情况。</w:t>
      </w:r>
      <w:r>
        <w:rPr>
          <w:rFonts w:ascii="宋体" w:hAnsi="宋体" w:cs="宋体"/>
        </w:rPr>
        <w:br/>
      </w:r>
      <w:del w:id="347" w:author="LIU JIAYI" w:date="2023-04-19T17:11:00Z">
        <w:r w:rsidDel="00E27D99">
          <w:rPr>
            <w:rFonts w:ascii="宋体" w:hAnsi="宋体" w:cs="宋体"/>
          </w:rPr>
          <w:delText>采访者</w:delText>
        </w:r>
      </w:del>
      <w:ins w:id="348" w:author="LIU JIAYI" w:date="2023-04-19T17:11:00Z">
        <w:r w:rsidR="00E27D99">
          <w:rPr>
            <w:rFonts w:ascii="宋体" w:hAnsi="宋体" w:cs="宋体"/>
          </w:rPr>
          <w:t>角色1 (学生访谈员)</w:t>
        </w:r>
      </w:ins>
      <w:r>
        <w:rPr>
          <w:rFonts w:ascii="宋体" w:hAnsi="宋体" w:cs="宋体"/>
        </w:rPr>
        <w:t>：那您就是比如说工作日或者是周末的别的那些规律性的出行，比如说可能接送小孩或者是规律性的购物啊、休闲啊，这种事情的话，您的出行方式也是说以就是私家车，自己开车为主的吗？</w:t>
      </w:r>
      <w:r>
        <w:rPr>
          <w:rFonts w:ascii="宋体" w:hAnsi="宋体" w:cs="宋体"/>
        </w:rPr>
        <w:br/>
      </w:r>
      <w:del w:id="349" w:author="LIU JIAYI" w:date="2023-04-19T17:11:00Z">
        <w:r w:rsidDel="00E27D99">
          <w:rPr>
            <w:rFonts w:ascii="宋体" w:hAnsi="宋体" w:cs="宋体"/>
          </w:rPr>
          <w:delText>受访者</w:delText>
        </w:r>
      </w:del>
      <w:ins w:id="350" w:author="LIU JIAYI" w:date="2023-04-19T17:11:00Z">
        <w:r w:rsidR="00E27D99">
          <w:rPr>
            <w:rFonts w:ascii="宋体" w:hAnsi="宋体" w:cs="宋体"/>
          </w:rPr>
          <w:t>角色2(受访者)</w:t>
        </w:r>
      </w:ins>
      <w:r>
        <w:rPr>
          <w:rFonts w:ascii="宋体" w:hAnsi="宋体" w:cs="宋体"/>
        </w:rPr>
        <w:t>：现在，包括你刚才所说的，你说的说如果是比如说平常接送小孩上放学，这种情况下，我们一般会采用私家车，因为相对来说我们会考虑到那个点，离搭乘上面。比如说我开私家车以搭地铁上面是否便利，因为可能我要接小孩，如果搭地铁的话，可能要转两三次线，而开车的话可能就会非常的便捷。</w:t>
      </w:r>
      <w:r>
        <w:rPr>
          <w:rFonts w:ascii="宋体" w:hAnsi="宋体" w:cs="宋体"/>
        </w:rPr>
        <w:br/>
      </w:r>
      <w:r>
        <w:rPr>
          <w:rFonts w:ascii="宋体" w:hAnsi="宋体" w:cs="宋体"/>
        </w:rPr>
        <w:lastRenderedPageBreak/>
        <w:t>第二个是以时间，时间成本，然后他们上下放学之后尽快的能够把学回家。但如果她那边还是比较方便地铁的话，我们会鼓励她自己搭乘地铁或者搭乘公交。你刚才说的话让我想起来在我女儿当时读、读小学的时候，我们当时是让他去瓷砖大厦那边，四川大厦里面上培训班，但是从四川大厦那边，就是四川大厦那边属于罗湖区那边的，福田区跟罗湖区那边的，那边也特别不好停车，也特别不方便开车。所以当时她在那边培训的时候，我一般情况下我会从福田区的我们住的莲花那边骑单车到四川大厦，然后再跟她一起下课之后搭乘一个公交车一起回来，就是这种情况。</w:t>
      </w:r>
      <w:r>
        <w:rPr>
          <w:rFonts w:ascii="宋体" w:hAnsi="宋体" w:cs="宋体"/>
        </w:rPr>
        <w:br/>
        <w:t>当时为什么不选择地铁？也是因为为从莲花那边虽然有地铁到那边，但是我们需要换线，我们会去查一下，换线完了之后，其实换线的时间比我们自己坐一个公交车的时间还需要还要更长的话，可能会选择搭乘公交车，这样的。</w:t>
      </w:r>
      <w:r>
        <w:rPr>
          <w:rFonts w:ascii="宋体" w:hAnsi="宋体" w:cs="宋体"/>
        </w:rPr>
        <w:br/>
      </w:r>
      <w:del w:id="351" w:author="LIU JIAYI" w:date="2023-04-19T17:11:00Z">
        <w:r w:rsidDel="00E27D99">
          <w:rPr>
            <w:rFonts w:ascii="宋体" w:hAnsi="宋体" w:cs="宋体"/>
          </w:rPr>
          <w:delText>采访者</w:delText>
        </w:r>
      </w:del>
      <w:ins w:id="352" w:author="LIU JIAYI" w:date="2023-04-19T17:11:00Z">
        <w:r w:rsidR="00E27D99">
          <w:rPr>
            <w:rFonts w:ascii="宋体" w:hAnsi="宋体" w:cs="宋体"/>
          </w:rPr>
          <w:t>角色1 (学生访谈员)</w:t>
        </w:r>
      </w:ins>
      <w:r>
        <w:rPr>
          <w:rFonts w:ascii="宋体" w:hAnsi="宋体" w:cs="宋体"/>
        </w:rPr>
        <w:t>：了解了解了解。您是否可以，也就是粗略的画一下您上述的日常出行的时空轨迹呢？谢谢。</w:t>
      </w:r>
      <w:r>
        <w:rPr>
          <w:rFonts w:ascii="宋体" w:hAnsi="宋体" w:cs="宋体"/>
        </w:rPr>
        <w:br/>
      </w:r>
      <w:del w:id="353" w:author="LIU JIAYI" w:date="2023-04-19T17:11:00Z">
        <w:r w:rsidDel="00E27D99">
          <w:rPr>
            <w:rFonts w:ascii="宋体" w:hAnsi="宋体" w:cs="宋体"/>
          </w:rPr>
          <w:delText>受访者</w:delText>
        </w:r>
      </w:del>
      <w:ins w:id="354" w:author="LIU JIAYI" w:date="2023-04-19T17:11:00Z">
        <w:r w:rsidR="00E27D99">
          <w:rPr>
            <w:rFonts w:ascii="宋体" w:hAnsi="宋体" w:cs="宋体"/>
          </w:rPr>
          <w:t>角色2(受访者)</w:t>
        </w:r>
      </w:ins>
      <w:r>
        <w:rPr>
          <w:rFonts w:ascii="宋体" w:hAnsi="宋体" w:cs="宋体"/>
        </w:rPr>
        <w:t>：好的好的好的。主要是现阶段是吗？</w:t>
      </w:r>
      <w:r>
        <w:rPr>
          <w:rFonts w:ascii="宋体" w:hAnsi="宋体" w:cs="宋体"/>
        </w:rPr>
        <w:br/>
      </w:r>
      <w:del w:id="355" w:author="LIU JIAYI" w:date="2023-04-19T17:11:00Z">
        <w:r w:rsidDel="00E27D99">
          <w:rPr>
            <w:rFonts w:ascii="宋体" w:hAnsi="宋体" w:cs="宋体"/>
          </w:rPr>
          <w:delText>采访者</w:delText>
        </w:r>
      </w:del>
      <w:ins w:id="356" w:author="LIU JIAYI" w:date="2023-04-19T17:11:00Z">
        <w:r w:rsidR="00E27D99">
          <w:rPr>
            <w:rFonts w:ascii="宋体" w:hAnsi="宋体" w:cs="宋体"/>
          </w:rPr>
          <w:t>角色1 (学生访谈员)</w:t>
        </w:r>
      </w:ins>
      <w:r>
        <w:rPr>
          <w:rFonts w:ascii="宋体" w:hAnsi="宋体" w:cs="宋体"/>
        </w:rPr>
        <w:t>：对对对，就是现阶段的。</w:t>
      </w:r>
      <w:r>
        <w:rPr>
          <w:rFonts w:ascii="宋体" w:hAnsi="宋体" w:cs="宋体"/>
        </w:rPr>
        <w:br/>
      </w:r>
      <w:del w:id="357" w:author="LIU JIAYI" w:date="2023-04-19T17:11:00Z">
        <w:r w:rsidDel="00E27D99">
          <w:rPr>
            <w:rFonts w:ascii="宋体" w:hAnsi="宋体" w:cs="宋体"/>
          </w:rPr>
          <w:delText>采访者</w:delText>
        </w:r>
      </w:del>
      <w:ins w:id="358" w:author="LIU JIAYI" w:date="2023-04-19T17:11:00Z">
        <w:r w:rsidR="00E27D99">
          <w:rPr>
            <w:rFonts w:ascii="宋体" w:hAnsi="宋体" w:cs="宋体"/>
          </w:rPr>
          <w:t>角色1 (学生访谈员)</w:t>
        </w:r>
      </w:ins>
      <w:r>
        <w:rPr>
          <w:rFonts w:ascii="宋体" w:hAnsi="宋体" w:cs="宋体"/>
        </w:rPr>
        <w:t>：现阶段有了地铁之后，好像您也不是很经常使用地铁的。</w:t>
      </w:r>
      <w:r>
        <w:rPr>
          <w:rFonts w:ascii="宋体" w:hAnsi="宋体" w:cs="宋体"/>
        </w:rPr>
        <w:br/>
      </w:r>
      <w:del w:id="359" w:author="LIU JIAYI" w:date="2023-04-19T17:11:00Z">
        <w:r w:rsidDel="00E27D99">
          <w:rPr>
            <w:rFonts w:ascii="宋体" w:hAnsi="宋体" w:cs="宋体"/>
          </w:rPr>
          <w:delText>受访者</w:delText>
        </w:r>
      </w:del>
      <w:ins w:id="360" w:author="LIU JIAYI" w:date="2023-04-19T17:11:00Z">
        <w:r w:rsidR="00E27D99">
          <w:rPr>
            <w:rFonts w:ascii="宋体" w:hAnsi="宋体" w:cs="宋体"/>
          </w:rPr>
          <w:t>角色2(受访者)</w:t>
        </w:r>
      </w:ins>
      <w:r>
        <w:rPr>
          <w:rFonts w:ascii="宋体" w:hAnsi="宋体" w:cs="宋体"/>
        </w:rPr>
        <w:t>：嗯，地铁的话我们也会看，比如刚才跟你说的，</w:t>
      </w:r>
      <w:bookmarkStart w:id="361" w:name="_Hlk132832470"/>
      <w:r>
        <w:rPr>
          <w:rFonts w:ascii="宋体" w:hAnsi="宋体" w:cs="宋体"/>
        </w:rPr>
        <w:t>如果我们选择的地方离地铁比较，就是说地铁能够直接，直达的话，那我们可能会优先考虑地铁，但是如果那个地方我们需要转两三次线，或者是比较麻烦的话，那可能不会选择地铁，可能会去选择其他的交通工具。再有我刚才跟你说的，就是如果要考虑到时间的话，比如说我要以时间最快的方式，在不堵车情况下，那我肯定也会优先选择私家车。</w:t>
      </w:r>
      <w:r>
        <w:rPr>
          <w:rFonts w:ascii="宋体" w:hAnsi="宋体" w:cs="宋体"/>
        </w:rPr>
        <w:br/>
        <w:t>45：02</w:t>
      </w:r>
      <w:r>
        <w:rPr>
          <w:rFonts w:ascii="宋体" w:hAnsi="宋体" w:cs="宋体"/>
        </w:rPr>
        <w:br/>
        <w:t>但是如果出现那种上下班</w:t>
      </w:r>
      <w:del w:id="362" w:author="LIU JIAYI" w:date="2023-04-19T21:34:00Z">
        <w:r w:rsidDel="009D5C2F">
          <w:rPr>
            <w:rFonts w:ascii="宋体" w:hAnsi="宋体" w:cs="宋体" w:hint="eastAsia"/>
          </w:rPr>
          <w:delText>风</w:delText>
        </w:r>
      </w:del>
      <w:ins w:id="363" w:author="LIU JIAYI" w:date="2023-04-19T21:34:00Z">
        <w:r w:rsidR="009D5C2F">
          <w:rPr>
            <w:rFonts w:ascii="宋体" w:hAnsi="宋体" w:cs="宋体" w:hint="eastAsia"/>
          </w:rPr>
          <w:t>峰</w:t>
        </w:r>
      </w:ins>
      <w:r>
        <w:rPr>
          <w:rFonts w:ascii="宋体" w:hAnsi="宋体" w:cs="宋体"/>
        </w:rPr>
        <w:t>期的话，可能才会去选择这种就是说，比如说地铁或者什么情况。</w:t>
      </w:r>
      <w:bookmarkEnd w:id="361"/>
      <w:r>
        <w:rPr>
          <w:rFonts w:ascii="宋体" w:hAnsi="宋体" w:cs="宋体"/>
        </w:rPr>
        <w:br/>
      </w:r>
      <w:del w:id="364" w:author="LIU JIAYI" w:date="2023-04-19T17:11:00Z">
        <w:r w:rsidDel="00E27D99">
          <w:rPr>
            <w:rFonts w:ascii="宋体" w:hAnsi="宋体" w:cs="宋体"/>
          </w:rPr>
          <w:delText>采访者</w:delText>
        </w:r>
      </w:del>
      <w:ins w:id="365" w:author="LIU JIAYI" w:date="2023-04-19T17:11:00Z">
        <w:r w:rsidR="00E27D99">
          <w:rPr>
            <w:rFonts w:ascii="宋体" w:hAnsi="宋体" w:cs="宋体"/>
          </w:rPr>
          <w:t>角色1 (学生访谈员)</w:t>
        </w:r>
      </w:ins>
      <w:r>
        <w:rPr>
          <w:rFonts w:ascii="宋体" w:hAnsi="宋体" w:cs="宋体"/>
        </w:rPr>
        <w:t>：了解了解。现在深圳上下班高峰期很堵吧？</w:t>
      </w:r>
      <w:r>
        <w:rPr>
          <w:rFonts w:ascii="宋体" w:hAnsi="宋体" w:cs="宋体"/>
        </w:rPr>
        <w:br/>
      </w:r>
      <w:del w:id="366" w:author="LIU JIAYI" w:date="2023-04-19T17:11:00Z">
        <w:r w:rsidDel="00E27D99">
          <w:rPr>
            <w:rFonts w:ascii="宋体" w:hAnsi="宋体" w:cs="宋体"/>
          </w:rPr>
          <w:delText>受访者</w:delText>
        </w:r>
      </w:del>
      <w:ins w:id="367" w:author="LIU JIAYI" w:date="2023-04-19T17:11:00Z">
        <w:r w:rsidR="00E27D99">
          <w:rPr>
            <w:rFonts w:ascii="宋体" w:hAnsi="宋体" w:cs="宋体"/>
          </w:rPr>
          <w:t>角色2(受访者)</w:t>
        </w:r>
      </w:ins>
      <w:r>
        <w:rPr>
          <w:rFonts w:ascii="宋体" w:hAnsi="宋体" w:cs="宋体"/>
        </w:rPr>
        <w:t>：对，是的是的是的。其</w:t>
      </w:r>
      <w:bookmarkStart w:id="368" w:name="_Hlk132832485"/>
      <w:r>
        <w:rPr>
          <w:rFonts w:ascii="宋体" w:hAnsi="宋体" w:cs="宋体"/>
        </w:rPr>
        <w:t>实像每周五，就是像昨天晚上我也要去彩田那边，他去原来住的地方去带小孩的话，我有些时候会采用的就是搭乘公</w:t>
      </w:r>
      <w:r>
        <w:rPr>
          <w:rFonts w:ascii="宋体" w:hAnsi="宋体" w:cs="宋体"/>
        </w:rPr>
        <w:lastRenderedPageBreak/>
        <w:t>交车。现在其实深圳对公交车这边还是比较友好，有专门的在上下班高峰期的那个公交车专用车道。</w:t>
      </w:r>
      <w:r>
        <w:rPr>
          <w:rFonts w:ascii="宋体" w:hAnsi="宋体" w:cs="宋体"/>
        </w:rPr>
        <w:br/>
        <w:t>为什么不选择地铁？也是因为我们这边的地铁要先绕到另外一个地方，差不多绕了，就是，比如说绕了一大圈，然后呢，而且换的那个另外一条线也正好属于上下班高峰期，有些时候并不一定能够走上去。虽然在时间上面的话可能两者差不多，但是，就深圳地铁的话可能有些时候会可能有换线，我不知道，比如说我要从现在住的地方到彩田那边的话，搭乘公交车是不用换线的，但是搭地铁一定要换线。如果不确保换线的时候能否挤上另外一班车，所以在这种情况下可能会优先考虑公交车。</w:t>
      </w:r>
      <w:bookmarkEnd w:id="368"/>
      <w:r>
        <w:rPr>
          <w:rFonts w:ascii="宋体" w:hAnsi="宋体" w:cs="宋体"/>
        </w:rPr>
        <w:br/>
      </w:r>
      <w:del w:id="369" w:author="LIU JIAYI" w:date="2023-04-19T17:11:00Z">
        <w:r w:rsidDel="00E27D99">
          <w:rPr>
            <w:rFonts w:ascii="宋体" w:hAnsi="宋体" w:cs="宋体"/>
          </w:rPr>
          <w:delText>采访者</w:delText>
        </w:r>
      </w:del>
      <w:ins w:id="370" w:author="LIU JIAYI" w:date="2023-04-19T17:11:00Z">
        <w:r w:rsidR="00E27D99">
          <w:rPr>
            <w:rFonts w:ascii="宋体" w:hAnsi="宋体" w:cs="宋体"/>
          </w:rPr>
          <w:t>角色1 (学生访谈员)</w:t>
        </w:r>
      </w:ins>
      <w:r>
        <w:rPr>
          <w:rFonts w:ascii="宋体" w:hAnsi="宋体" w:cs="宋体"/>
        </w:rPr>
        <w:t>：了解了解。也是看就是最方便快捷，就是换乘最少的交通工具为主，对吧？</w:t>
      </w:r>
      <w:r>
        <w:rPr>
          <w:rFonts w:ascii="宋体" w:hAnsi="宋体" w:cs="宋体"/>
        </w:rPr>
        <w:br/>
      </w:r>
      <w:del w:id="371" w:author="LIU JIAYI" w:date="2023-04-19T17:11:00Z">
        <w:r w:rsidDel="00E27D99">
          <w:rPr>
            <w:rFonts w:ascii="宋体" w:hAnsi="宋体" w:cs="宋体"/>
          </w:rPr>
          <w:delText>受访者</w:delText>
        </w:r>
      </w:del>
      <w:ins w:id="372" w:author="LIU JIAYI" w:date="2023-04-19T17:11:00Z">
        <w:r w:rsidR="00E27D99">
          <w:rPr>
            <w:rFonts w:ascii="宋体" w:hAnsi="宋体" w:cs="宋体"/>
          </w:rPr>
          <w:t>角色2(受访者)</w:t>
        </w:r>
      </w:ins>
      <w:r>
        <w:rPr>
          <w:rFonts w:ascii="宋体" w:hAnsi="宋体" w:cs="宋体"/>
        </w:rPr>
        <w:t>：对，是的是的是的。</w:t>
      </w:r>
      <w:r>
        <w:rPr>
          <w:rFonts w:ascii="宋体" w:hAnsi="宋体" w:cs="宋体"/>
        </w:rPr>
        <w:br/>
      </w:r>
      <w:del w:id="373" w:author="LIU JIAYI" w:date="2023-04-19T17:11:00Z">
        <w:r w:rsidDel="00E27D99">
          <w:rPr>
            <w:rFonts w:ascii="宋体" w:hAnsi="宋体" w:cs="宋体"/>
          </w:rPr>
          <w:delText>采访者</w:delText>
        </w:r>
      </w:del>
      <w:ins w:id="374" w:author="LIU JIAYI" w:date="2023-04-19T17:11:00Z">
        <w:r w:rsidR="00E27D99">
          <w:rPr>
            <w:rFonts w:ascii="宋体" w:hAnsi="宋体" w:cs="宋体"/>
          </w:rPr>
          <w:t>角色1 (学生访谈员)</w:t>
        </w:r>
      </w:ins>
      <w:r>
        <w:rPr>
          <w:rFonts w:ascii="宋体" w:hAnsi="宋体" w:cs="宋体"/>
        </w:rPr>
        <w:t>：了解。</w:t>
      </w:r>
      <w:r>
        <w:rPr>
          <w:rFonts w:ascii="宋体" w:hAnsi="宋体" w:cs="宋体"/>
        </w:rPr>
        <w:br/>
      </w:r>
      <w:del w:id="375" w:author="LIU JIAYI" w:date="2023-04-19T17:11:00Z">
        <w:r w:rsidDel="00E27D99">
          <w:rPr>
            <w:rFonts w:ascii="宋体" w:hAnsi="宋体" w:cs="宋体"/>
          </w:rPr>
          <w:delText>受访者</w:delText>
        </w:r>
      </w:del>
      <w:ins w:id="376" w:author="LIU JIAYI" w:date="2023-04-19T17:11:00Z">
        <w:r w:rsidR="00E27D99">
          <w:rPr>
            <w:rFonts w:ascii="宋体" w:hAnsi="宋体" w:cs="宋体"/>
          </w:rPr>
          <w:t>角色2(受访者)</w:t>
        </w:r>
      </w:ins>
      <w:r>
        <w:rPr>
          <w:rFonts w:ascii="宋体" w:hAnsi="宋体" w:cs="宋体"/>
        </w:rPr>
        <w:t>：我还有印象，就是包括比如说我们每年的那种圣诞节前或者是过年前，如果我们要去一个比较、比较热门的一个场、一个地点的话，我们可能会优先选择地铁，因为可以预料到那边的停车情况或者是人流情况啊，甚至来说可能比如说去那地方，你可能要把车停得非常非常远，才能到那个地点的话，与其这种情况，预料到之后的话，我们可能会优先选择，采用地铁的方式出行。</w:t>
      </w:r>
      <w:r>
        <w:rPr>
          <w:rFonts w:ascii="宋体" w:hAnsi="宋体" w:cs="宋体"/>
        </w:rPr>
        <w:br/>
      </w:r>
      <w:del w:id="377" w:author="LIU JIAYI" w:date="2023-04-19T17:11:00Z">
        <w:r w:rsidDel="00E27D99">
          <w:rPr>
            <w:rFonts w:ascii="宋体" w:hAnsi="宋体" w:cs="宋体"/>
          </w:rPr>
          <w:delText>采访者</w:delText>
        </w:r>
      </w:del>
      <w:ins w:id="378" w:author="LIU JIAYI" w:date="2023-04-19T17:11:00Z">
        <w:r w:rsidR="00E27D99">
          <w:rPr>
            <w:rFonts w:ascii="宋体" w:hAnsi="宋体" w:cs="宋体"/>
          </w:rPr>
          <w:t>角色1 (学生访谈员)</w:t>
        </w:r>
      </w:ins>
      <w:r>
        <w:rPr>
          <w:rFonts w:ascii="宋体" w:hAnsi="宋体" w:cs="宋体"/>
        </w:rPr>
        <w:t>：那如果是比如说城市内或者是城市间的出游、拜访亲友或者是返乡这种情况的话，这种非日常出行的话，您是会选择什么样的交通方式？</w:t>
      </w:r>
      <w:r>
        <w:rPr>
          <w:rFonts w:ascii="宋体" w:hAnsi="宋体" w:cs="宋体"/>
        </w:rPr>
        <w:br/>
      </w:r>
      <w:del w:id="379" w:author="LIU JIAYI" w:date="2023-04-19T17:11:00Z">
        <w:r w:rsidDel="00E27D99">
          <w:rPr>
            <w:rFonts w:ascii="宋体" w:hAnsi="宋体" w:cs="宋体"/>
          </w:rPr>
          <w:delText>受访者</w:delText>
        </w:r>
      </w:del>
      <w:ins w:id="380" w:author="LIU JIAYI" w:date="2023-04-19T17:11:00Z">
        <w:r w:rsidR="00E27D99">
          <w:rPr>
            <w:rFonts w:ascii="宋体" w:hAnsi="宋体" w:cs="宋体"/>
          </w:rPr>
          <w:t>角色2(受访者)</w:t>
        </w:r>
      </w:ins>
      <w:r>
        <w:rPr>
          <w:rFonts w:ascii="宋体" w:hAnsi="宋体" w:cs="宋体"/>
        </w:rPr>
        <w:t>：现在像你刚才所说的</w:t>
      </w:r>
      <w:bookmarkStart w:id="381" w:name="_Hlk132832526"/>
      <w:r>
        <w:rPr>
          <w:rFonts w:ascii="宋体" w:hAnsi="宋体" w:cs="宋体"/>
        </w:rPr>
        <w:t>非日常出行的话，我们一般会采用的是私家车吧。</w:t>
      </w:r>
      <w:r>
        <w:rPr>
          <w:rFonts w:ascii="宋体" w:hAnsi="宋体" w:cs="宋体"/>
        </w:rPr>
        <w:br/>
      </w:r>
      <w:bookmarkEnd w:id="381"/>
      <w:del w:id="382" w:author="LIU JIAYI" w:date="2023-04-19T17:11:00Z">
        <w:r w:rsidDel="00E27D99">
          <w:rPr>
            <w:rFonts w:ascii="宋体" w:hAnsi="宋体" w:cs="宋体"/>
          </w:rPr>
          <w:delText>采访者</w:delText>
        </w:r>
      </w:del>
      <w:ins w:id="383" w:author="LIU JIAYI" w:date="2023-04-19T17:11:00Z">
        <w:r w:rsidR="00E27D99">
          <w:rPr>
            <w:rFonts w:ascii="宋体" w:hAnsi="宋体" w:cs="宋体"/>
          </w:rPr>
          <w:t>角色1 (学生访谈员)</w:t>
        </w:r>
      </w:ins>
      <w:r>
        <w:rPr>
          <w:rFonts w:ascii="宋体" w:hAnsi="宋体" w:cs="宋体"/>
        </w:rPr>
        <w:t>：私家车。</w:t>
      </w:r>
      <w:r>
        <w:rPr>
          <w:rFonts w:ascii="宋体" w:hAnsi="宋体" w:cs="宋体"/>
        </w:rPr>
        <w:br/>
      </w:r>
      <w:del w:id="384" w:author="LIU JIAYI" w:date="2023-04-19T17:11:00Z">
        <w:r w:rsidDel="00E27D99">
          <w:rPr>
            <w:rFonts w:ascii="宋体" w:hAnsi="宋体" w:cs="宋体"/>
          </w:rPr>
          <w:delText>受访者</w:delText>
        </w:r>
      </w:del>
      <w:ins w:id="385" w:author="LIU JIAYI" w:date="2023-04-19T17:11:00Z">
        <w:r w:rsidR="00E27D99">
          <w:rPr>
            <w:rFonts w:ascii="宋体" w:hAnsi="宋体" w:cs="宋体"/>
          </w:rPr>
          <w:t>角色2(受访者)</w:t>
        </w:r>
      </w:ins>
      <w:r>
        <w:rPr>
          <w:rFonts w:ascii="宋体" w:hAnsi="宋体" w:cs="宋体"/>
        </w:rPr>
        <w:t>：对，</w:t>
      </w:r>
      <w:bookmarkStart w:id="386" w:name="_Hlk132832533"/>
      <w:r>
        <w:rPr>
          <w:rFonts w:ascii="宋体" w:hAnsi="宋体" w:cs="宋体"/>
        </w:rPr>
        <w:t>但是就像我岳母她现在是住在惠州，他们过来她来到深圳这边，她基本上是采用的是她从她那边然后搭乘一个公交车到深圳市，深圳的最远的一个地铁口，然后再从内地接口再打地铁过来。通常他从惠州过来也就是一个多小时，她还跟我说非常非常方便。</w:t>
      </w:r>
      <w:bookmarkEnd w:id="386"/>
      <w:r>
        <w:rPr>
          <w:rFonts w:ascii="宋体" w:hAnsi="宋体" w:cs="宋体"/>
        </w:rPr>
        <w:br/>
      </w:r>
      <w:del w:id="387" w:author="LIU JIAYI" w:date="2023-04-19T17:11:00Z">
        <w:r w:rsidDel="00E27D99">
          <w:rPr>
            <w:rFonts w:ascii="宋体" w:hAnsi="宋体" w:cs="宋体"/>
          </w:rPr>
          <w:delText>采访者</w:delText>
        </w:r>
      </w:del>
      <w:ins w:id="388" w:author="LIU JIAYI" w:date="2023-04-19T17:11:00Z">
        <w:r w:rsidR="00E27D99">
          <w:rPr>
            <w:rFonts w:ascii="宋体" w:hAnsi="宋体" w:cs="宋体"/>
          </w:rPr>
          <w:t>角色1 (学生访谈员)</w:t>
        </w:r>
      </w:ins>
      <w:r>
        <w:rPr>
          <w:rFonts w:ascii="宋体" w:hAnsi="宋体" w:cs="宋体"/>
        </w:rPr>
        <w:t>：对。</w:t>
      </w:r>
      <w:r>
        <w:rPr>
          <w:rFonts w:ascii="宋体" w:hAnsi="宋体" w:cs="宋体"/>
        </w:rPr>
        <w:br/>
      </w:r>
      <w:del w:id="389" w:author="LIU JIAYI" w:date="2023-04-19T17:11:00Z">
        <w:r w:rsidDel="00E27D99">
          <w:rPr>
            <w:rFonts w:ascii="宋体" w:hAnsi="宋体" w:cs="宋体"/>
          </w:rPr>
          <w:lastRenderedPageBreak/>
          <w:delText>受访者</w:delText>
        </w:r>
      </w:del>
      <w:ins w:id="390" w:author="LIU JIAYI" w:date="2023-04-19T17:11:00Z">
        <w:r w:rsidR="00E27D99">
          <w:rPr>
            <w:rFonts w:ascii="宋体" w:hAnsi="宋体" w:cs="宋体"/>
          </w:rPr>
          <w:t>角色2(受访者)</w:t>
        </w:r>
      </w:ins>
      <w:r>
        <w:rPr>
          <w:rFonts w:ascii="宋体" w:hAnsi="宋体" w:cs="宋体"/>
        </w:rPr>
        <w:t>：</w:t>
      </w:r>
      <w:bookmarkStart w:id="391" w:name="_Hlk132832571"/>
      <w:r>
        <w:rPr>
          <w:rFonts w:ascii="宋体" w:hAnsi="宋体" w:cs="宋体"/>
        </w:rPr>
        <w:t>然后她其实过来的，对，她这样子过来的话，时间上面跟我们开车是完全一样的，但她自己感觉又不用堵车，又不用顾虑这些东西，她经常就这么跟我说。但是我现在是没有，就相当于自己还没有感受过这种能够靠比较长途的一种公交或者地铁的方式，达到跨城市之间的一种沟通。因为可能也是因为个人职业或者怎么样的，一般跨城市我们都会采用的是私家车，或者是高铁或者什么其他方式。</w:t>
      </w:r>
      <w:bookmarkEnd w:id="391"/>
      <w:r>
        <w:rPr>
          <w:rFonts w:ascii="宋体" w:hAnsi="宋体" w:cs="宋体"/>
        </w:rPr>
        <w:br/>
      </w:r>
      <w:del w:id="392" w:author="LIU JIAYI" w:date="2023-04-19T17:11:00Z">
        <w:r w:rsidDel="00E27D99">
          <w:rPr>
            <w:rFonts w:ascii="宋体" w:hAnsi="宋体" w:cs="宋体"/>
          </w:rPr>
          <w:delText>采访者</w:delText>
        </w:r>
      </w:del>
      <w:ins w:id="393" w:author="LIU JIAYI" w:date="2023-04-19T17:11:00Z">
        <w:r w:rsidR="00E27D99">
          <w:rPr>
            <w:rFonts w:ascii="宋体" w:hAnsi="宋体" w:cs="宋体"/>
          </w:rPr>
          <w:t>角色1 (学生访谈员)</w:t>
        </w:r>
      </w:ins>
      <w:r>
        <w:rPr>
          <w:rFonts w:ascii="宋体" w:hAnsi="宋体" w:cs="宋体"/>
        </w:rPr>
        <w:t>：确实，因为</w:t>
      </w:r>
      <w:ins w:id="394" w:author="LIU JIAYI" w:date="2023-04-19T17:00:00Z">
        <w:r w:rsidR="00CA7D54">
          <w:rPr>
            <w:rFonts w:ascii="宋体" w:hAnsi="宋体" w:cs="宋体" w:hint="eastAsia"/>
          </w:rPr>
          <w:t>坪</w:t>
        </w:r>
      </w:ins>
      <w:del w:id="395" w:author="LIU JIAYI" w:date="2023-04-19T17:00:00Z">
        <w:r w:rsidDel="00CA7D54">
          <w:rPr>
            <w:rFonts w:ascii="宋体" w:hAnsi="宋体" w:cs="宋体"/>
          </w:rPr>
          <w:delText>平</w:delText>
        </w:r>
      </w:del>
      <w:r>
        <w:rPr>
          <w:rFonts w:ascii="宋体" w:hAnsi="宋体" w:cs="宋体"/>
        </w:rPr>
        <w:t>山走过去一点，惠州那里就是大亚湾那边的过来，惠州过来深圳就很近，然后淡水那边过来深圳也很近，就到了深圳，尤其是14号线就是开通了之后，从</w:t>
      </w:r>
      <w:del w:id="396" w:author="LIU JIAYI" w:date="2023-04-19T17:00:00Z">
        <w:r w:rsidDel="00C908D6">
          <w:rPr>
            <w:rFonts w:ascii="宋体" w:hAnsi="宋体" w:cs="宋体" w:hint="eastAsia"/>
          </w:rPr>
          <w:delText>平山</w:delText>
        </w:r>
      </w:del>
      <w:ins w:id="397" w:author="LIU JIAYI" w:date="2023-04-19T17:01:00Z">
        <w:r w:rsidR="00C908D6">
          <w:rPr>
            <w:rFonts w:ascii="宋体" w:hAnsi="宋体" w:cs="宋体" w:hint="eastAsia"/>
          </w:rPr>
          <w:t>坪山</w:t>
        </w:r>
      </w:ins>
      <w:r>
        <w:rPr>
          <w:rFonts w:ascii="宋体" w:hAnsi="宋体" w:cs="宋体"/>
        </w:rPr>
        <w:t>到市区就超、超快了。我有听说，说从</w:t>
      </w:r>
      <w:del w:id="398" w:author="LIU JIAYI" w:date="2023-04-19T17:01:00Z">
        <w:r w:rsidDel="00D42CB6">
          <w:rPr>
            <w:rFonts w:ascii="宋体" w:hAnsi="宋体" w:cs="宋体" w:hint="eastAsia"/>
          </w:rPr>
          <w:delText>平山</w:delText>
        </w:r>
      </w:del>
      <w:ins w:id="399" w:author="LIU JIAYI" w:date="2023-04-19T17:01:00Z">
        <w:r w:rsidR="00D42CB6">
          <w:rPr>
            <w:rFonts w:ascii="宋体" w:hAnsi="宋体" w:cs="宋体" w:hint="eastAsia"/>
          </w:rPr>
          <w:t>坪山</w:t>
        </w:r>
      </w:ins>
      <w:r>
        <w:rPr>
          <w:rFonts w:ascii="宋体" w:hAnsi="宋体" w:cs="宋体"/>
        </w:rPr>
        <w:t>到到布吉或者是罗湖那一边坐14号线大概要半个多小时就能到了，就很快，真的。</w:t>
      </w:r>
      <w:r>
        <w:rPr>
          <w:rFonts w:ascii="宋体" w:hAnsi="宋体" w:cs="宋体"/>
        </w:rPr>
        <w:br/>
      </w:r>
      <w:del w:id="400" w:author="LIU JIAYI" w:date="2023-04-19T17:11:00Z">
        <w:r w:rsidDel="00E27D99">
          <w:rPr>
            <w:rFonts w:ascii="宋体" w:hAnsi="宋体" w:cs="宋体"/>
          </w:rPr>
          <w:delText>受访者</w:delText>
        </w:r>
      </w:del>
      <w:ins w:id="401" w:author="LIU JIAYI" w:date="2023-04-19T17:11:00Z">
        <w:r w:rsidR="00E27D99">
          <w:rPr>
            <w:rFonts w:ascii="宋体" w:hAnsi="宋体" w:cs="宋体"/>
          </w:rPr>
          <w:t>角色2(受访者)</w:t>
        </w:r>
      </w:ins>
      <w:r>
        <w:rPr>
          <w:rFonts w:ascii="宋体" w:hAnsi="宋体" w:cs="宋体"/>
        </w:rPr>
        <w:t>：对对对，是的是的是的。应该是这样的，大城市的一般都会采用私家车，除非是地铁能到的地方，我们可能会地铁。</w:t>
      </w:r>
      <w:r>
        <w:rPr>
          <w:rFonts w:ascii="宋体" w:hAnsi="宋体" w:cs="宋体"/>
        </w:rPr>
        <w:br/>
      </w:r>
      <w:del w:id="402" w:author="LIU JIAYI" w:date="2023-04-19T17:11:00Z">
        <w:r w:rsidDel="00E27D99">
          <w:rPr>
            <w:rFonts w:ascii="宋体" w:hAnsi="宋体" w:cs="宋体"/>
          </w:rPr>
          <w:delText>采访者</w:delText>
        </w:r>
      </w:del>
      <w:ins w:id="403" w:author="LIU JIAYI" w:date="2023-04-19T17:11:00Z">
        <w:r w:rsidR="00E27D99">
          <w:rPr>
            <w:rFonts w:ascii="宋体" w:hAnsi="宋体" w:cs="宋体"/>
          </w:rPr>
          <w:t>角色1 (学生访谈员)</w:t>
        </w:r>
      </w:ins>
      <w:r>
        <w:rPr>
          <w:rFonts w:ascii="宋体" w:hAnsi="宋体" w:cs="宋体"/>
        </w:rPr>
        <w:t>：了解了解。然后您如果坐地铁的话，您一般会在地铁上做什么事情呢？就是打发时间这种。</w:t>
      </w:r>
      <w:r>
        <w:rPr>
          <w:rFonts w:ascii="宋体" w:hAnsi="宋体" w:cs="宋体"/>
        </w:rPr>
        <w:br/>
        <w:t>50：05</w:t>
      </w:r>
      <w:r>
        <w:rPr>
          <w:rFonts w:ascii="宋体" w:hAnsi="宋体" w:cs="宋体"/>
        </w:rPr>
        <w:br/>
      </w:r>
      <w:del w:id="404" w:author="LIU JIAYI" w:date="2023-04-19T17:11:00Z">
        <w:r w:rsidDel="00E27D99">
          <w:rPr>
            <w:rFonts w:ascii="宋体" w:hAnsi="宋体" w:cs="宋体"/>
          </w:rPr>
          <w:delText>受访者</w:delText>
        </w:r>
      </w:del>
      <w:ins w:id="405" w:author="LIU JIAYI" w:date="2023-04-19T17:11:00Z">
        <w:r w:rsidR="00E27D99">
          <w:rPr>
            <w:rFonts w:ascii="宋体" w:hAnsi="宋体" w:cs="宋体"/>
          </w:rPr>
          <w:t>角色2(受访者)</w:t>
        </w:r>
      </w:ins>
      <w:r>
        <w:rPr>
          <w:rFonts w:ascii="宋体" w:hAnsi="宋体" w:cs="宋体"/>
        </w:rPr>
        <w:t>：嗯，</w:t>
      </w:r>
      <w:bookmarkStart w:id="406" w:name="_Hlk132832584"/>
      <w:r>
        <w:rPr>
          <w:rFonts w:ascii="宋体" w:hAnsi="宋体" w:cs="宋体"/>
        </w:rPr>
        <w:t>看手机吧，这是一个常用的，常见的一件事情。然后像以前可能，比如说手机那种不是特别发达的时候，偶尔也会看一下地铁里面的广告啊，也会关心一下站点啊，就是这种情况下，就是坐地铁就打发时间了，就这样。好像也没有什么其他的一些情况吧。</w:t>
      </w:r>
      <w:r>
        <w:rPr>
          <w:rFonts w:ascii="宋体" w:hAnsi="宋体" w:cs="宋体"/>
        </w:rPr>
        <w:br/>
      </w:r>
      <w:bookmarkEnd w:id="406"/>
      <w:del w:id="407" w:author="LIU JIAYI" w:date="2023-04-19T17:11:00Z">
        <w:r w:rsidDel="00E27D99">
          <w:rPr>
            <w:rFonts w:ascii="宋体" w:hAnsi="宋体" w:cs="宋体"/>
          </w:rPr>
          <w:delText>采访者</w:delText>
        </w:r>
      </w:del>
      <w:ins w:id="408" w:author="LIU JIAYI" w:date="2023-04-19T17:11:00Z">
        <w:r w:rsidR="00E27D99">
          <w:rPr>
            <w:rFonts w:ascii="宋体" w:hAnsi="宋体" w:cs="宋体"/>
          </w:rPr>
          <w:t>角色1 (学生访谈员)</w:t>
        </w:r>
      </w:ins>
      <w:r>
        <w:rPr>
          <w:rFonts w:ascii="宋体" w:hAnsi="宋体" w:cs="宋体"/>
        </w:rPr>
        <w:t>：嗯，那您有注意到就是说地铁上的其他乘客，他们一般是在做什么事情，也是在玩手机是吗？</w:t>
      </w:r>
      <w:r>
        <w:rPr>
          <w:rFonts w:ascii="宋体" w:hAnsi="宋体" w:cs="宋体"/>
        </w:rPr>
        <w:br/>
      </w:r>
      <w:del w:id="409" w:author="LIU JIAYI" w:date="2023-04-19T17:11:00Z">
        <w:r w:rsidDel="00E27D99">
          <w:rPr>
            <w:rFonts w:ascii="宋体" w:hAnsi="宋体" w:cs="宋体"/>
          </w:rPr>
          <w:delText>受访者</w:delText>
        </w:r>
      </w:del>
      <w:ins w:id="410" w:author="LIU JIAYI" w:date="2023-04-19T17:11:00Z">
        <w:r w:rsidR="00E27D99">
          <w:rPr>
            <w:rFonts w:ascii="宋体" w:hAnsi="宋体" w:cs="宋体"/>
          </w:rPr>
          <w:t>角色2(受访者)</w:t>
        </w:r>
      </w:ins>
      <w:r>
        <w:rPr>
          <w:rFonts w:ascii="宋体" w:hAnsi="宋体" w:cs="宋体"/>
        </w:rPr>
        <w:t>：嗯，</w:t>
      </w:r>
      <w:bookmarkStart w:id="411" w:name="_Hlk132832592"/>
      <w:r>
        <w:rPr>
          <w:rFonts w:ascii="宋体" w:hAnsi="宋体" w:cs="宋体"/>
        </w:rPr>
        <w:t>现在手机发达之后，基本上我有留意过，大部分情况下除了那种学生之外的话，大部分上地铁的人，然后都是可能会玩手机，包括如果是带孩子可能主要带孩子，然后也没有出现像国外那种可能拿本书在看的，或者是，或者比如说有朋友在的话，可能会更多的是两个人之间的一种相互沟通，大概是这种情况。好像其他的好像都没有什么。</w:t>
      </w:r>
      <w:bookmarkEnd w:id="411"/>
      <w:r>
        <w:rPr>
          <w:rFonts w:ascii="宋体" w:hAnsi="宋体" w:cs="宋体"/>
        </w:rPr>
        <w:br/>
      </w:r>
      <w:del w:id="412" w:author="LIU JIAYI" w:date="2023-04-19T17:11:00Z">
        <w:r w:rsidDel="00E27D99">
          <w:rPr>
            <w:rFonts w:ascii="宋体" w:hAnsi="宋体" w:cs="宋体"/>
          </w:rPr>
          <w:delText>采访者</w:delText>
        </w:r>
      </w:del>
      <w:ins w:id="413" w:author="LIU JIAYI" w:date="2023-04-19T17:11:00Z">
        <w:r w:rsidR="00E27D99">
          <w:rPr>
            <w:rFonts w:ascii="宋体" w:hAnsi="宋体" w:cs="宋体"/>
          </w:rPr>
          <w:t>角色1 (学生访谈员)</w:t>
        </w:r>
      </w:ins>
      <w:r>
        <w:rPr>
          <w:rFonts w:ascii="宋体" w:hAnsi="宋体" w:cs="宋体"/>
        </w:rPr>
        <w:t>：嗯嗯，了解了解。因为我们也知道智能手机也是在</w:t>
      </w:r>
      <w:r>
        <w:rPr>
          <w:rFonts w:ascii="宋体" w:hAnsi="宋体" w:cs="宋体"/>
        </w:rPr>
        <w:lastRenderedPageBreak/>
        <w:t>就是一几年之后才发展的嘛，但是深圳地铁它是在04年之后就有了，那在深圳，就是有深圳地铁之后到智能手机发展之前，您坐地铁的话，您一般会做什么事情呢？</w:t>
      </w:r>
      <w:r>
        <w:rPr>
          <w:rFonts w:ascii="宋体" w:hAnsi="宋体" w:cs="宋体"/>
        </w:rPr>
        <w:br/>
      </w:r>
      <w:del w:id="414" w:author="LIU JIAYI" w:date="2023-04-19T17:11:00Z">
        <w:r w:rsidDel="00E27D99">
          <w:rPr>
            <w:rFonts w:ascii="宋体" w:hAnsi="宋体" w:cs="宋体"/>
          </w:rPr>
          <w:delText>受访者</w:delText>
        </w:r>
      </w:del>
      <w:ins w:id="415" w:author="LIU JIAYI" w:date="2023-04-19T17:11:00Z">
        <w:r w:rsidR="00E27D99">
          <w:rPr>
            <w:rFonts w:ascii="宋体" w:hAnsi="宋体" w:cs="宋体"/>
          </w:rPr>
          <w:t>角色2(受访者)</w:t>
        </w:r>
      </w:ins>
      <w:r>
        <w:rPr>
          <w:rFonts w:ascii="宋体" w:hAnsi="宋体" w:cs="宋体"/>
        </w:rPr>
        <w:t>：像我们当时肯定是优先看的是那种站点的问题。</w:t>
      </w:r>
      <w:r>
        <w:rPr>
          <w:rFonts w:ascii="宋体" w:hAnsi="宋体" w:cs="宋体"/>
        </w:rPr>
        <w:br/>
      </w:r>
      <w:del w:id="416" w:author="LIU JIAYI" w:date="2023-04-19T17:11:00Z">
        <w:r w:rsidDel="00E27D99">
          <w:rPr>
            <w:rFonts w:ascii="宋体" w:hAnsi="宋体" w:cs="宋体"/>
          </w:rPr>
          <w:delText>采访者</w:delText>
        </w:r>
      </w:del>
      <w:ins w:id="417" w:author="LIU JIAYI" w:date="2023-04-19T17:11:00Z">
        <w:r w:rsidR="00E27D99">
          <w:rPr>
            <w:rFonts w:ascii="宋体" w:hAnsi="宋体" w:cs="宋体"/>
          </w:rPr>
          <w:t>角色1 (学生访谈员)</w:t>
        </w:r>
      </w:ins>
      <w:r>
        <w:rPr>
          <w:rFonts w:ascii="宋体" w:hAnsi="宋体" w:cs="宋体"/>
        </w:rPr>
        <w:t>：嗯。</w:t>
      </w:r>
      <w:r>
        <w:rPr>
          <w:rFonts w:ascii="宋体" w:hAnsi="宋体" w:cs="宋体"/>
        </w:rPr>
        <w:br/>
      </w:r>
      <w:del w:id="418" w:author="LIU JIAYI" w:date="2023-04-19T17:11:00Z">
        <w:r w:rsidDel="00E27D99">
          <w:rPr>
            <w:rFonts w:ascii="宋体" w:hAnsi="宋体" w:cs="宋体"/>
          </w:rPr>
          <w:delText>受访者</w:delText>
        </w:r>
      </w:del>
      <w:ins w:id="419" w:author="LIU JIAYI" w:date="2023-04-19T17:11:00Z">
        <w:r w:rsidR="00E27D99">
          <w:rPr>
            <w:rFonts w:ascii="宋体" w:hAnsi="宋体" w:cs="宋体"/>
          </w:rPr>
          <w:t>角色2(受访者)</w:t>
        </w:r>
      </w:ins>
      <w:r>
        <w:rPr>
          <w:rFonts w:ascii="宋体" w:hAnsi="宋体" w:cs="宋体"/>
        </w:rPr>
        <w:t>：就是说因为看看这边的，就是大城站到目的地之间的那种地铁上面的变化。第二个可能会看一下地铁上面的一些广告或者什么，大概是这样的。其他方面倒很少，是因为当时确实没有什么其他东西的话，我们在地铁上面也就是做这件事情。</w:t>
      </w:r>
      <w:r>
        <w:rPr>
          <w:rFonts w:ascii="宋体" w:hAnsi="宋体" w:cs="宋体"/>
        </w:rPr>
        <w:br/>
      </w:r>
      <w:del w:id="420" w:author="LIU JIAYI" w:date="2023-04-19T17:11:00Z">
        <w:r w:rsidDel="00E27D99">
          <w:rPr>
            <w:rFonts w:ascii="宋体" w:hAnsi="宋体" w:cs="宋体"/>
          </w:rPr>
          <w:delText>采访者</w:delText>
        </w:r>
      </w:del>
      <w:ins w:id="421" w:author="LIU JIAYI" w:date="2023-04-19T17:11:00Z">
        <w:r w:rsidR="00E27D99">
          <w:rPr>
            <w:rFonts w:ascii="宋体" w:hAnsi="宋体" w:cs="宋体"/>
          </w:rPr>
          <w:t>角色1 (学生访谈员)</w:t>
        </w:r>
      </w:ins>
      <w:r>
        <w:rPr>
          <w:rFonts w:ascii="宋体" w:hAnsi="宋体" w:cs="宋体"/>
        </w:rPr>
        <w:t>：可能跟朋友聊聊天这种。</w:t>
      </w:r>
      <w:r>
        <w:rPr>
          <w:rFonts w:ascii="宋体" w:hAnsi="宋体" w:cs="宋体"/>
        </w:rPr>
        <w:br/>
      </w:r>
      <w:del w:id="422" w:author="LIU JIAYI" w:date="2023-04-19T17:11:00Z">
        <w:r w:rsidDel="00E27D99">
          <w:rPr>
            <w:rFonts w:ascii="宋体" w:hAnsi="宋体" w:cs="宋体"/>
          </w:rPr>
          <w:delText>受访者</w:delText>
        </w:r>
      </w:del>
      <w:ins w:id="423" w:author="LIU JIAYI" w:date="2023-04-19T17:11:00Z">
        <w:r w:rsidR="00E27D99">
          <w:rPr>
            <w:rFonts w:ascii="宋体" w:hAnsi="宋体" w:cs="宋体"/>
          </w:rPr>
          <w:t>角色2(受访者)</w:t>
        </w:r>
      </w:ins>
      <w:r>
        <w:rPr>
          <w:rFonts w:ascii="宋体" w:hAnsi="宋体" w:cs="宋体"/>
        </w:rPr>
        <w:t>：对。因为我记得当时4号线是有一段是在地铁外面的那种动态广告，那个是比较新奇了，就是高铁行驶过程中它会跟着车厢一起前进，而且虽然是稍微模糊一点。但现在好像会更好。这也是当时我们搭乘上地铁的时候，作为就是。</w:t>
      </w:r>
      <w:r>
        <w:rPr>
          <w:rFonts w:ascii="宋体" w:hAnsi="宋体" w:cs="宋体"/>
        </w:rPr>
        <w:br/>
      </w:r>
      <w:del w:id="424" w:author="LIU JIAYI" w:date="2023-04-19T17:11:00Z">
        <w:r w:rsidDel="00E27D99">
          <w:rPr>
            <w:rFonts w:ascii="宋体" w:hAnsi="宋体" w:cs="宋体"/>
          </w:rPr>
          <w:delText>采访者</w:delText>
        </w:r>
      </w:del>
      <w:ins w:id="425" w:author="LIU JIAYI" w:date="2023-04-19T17:11:00Z">
        <w:r w:rsidR="00E27D99">
          <w:rPr>
            <w:rFonts w:ascii="宋体" w:hAnsi="宋体" w:cs="宋体"/>
          </w:rPr>
          <w:t>角色1 (学生访谈员)</w:t>
        </w:r>
      </w:ins>
      <w:r>
        <w:rPr>
          <w:rFonts w:ascii="宋体" w:hAnsi="宋体" w:cs="宋体"/>
        </w:rPr>
        <w:t>：消遣娱乐。</w:t>
      </w:r>
      <w:r>
        <w:rPr>
          <w:rFonts w:ascii="宋体" w:hAnsi="宋体" w:cs="宋体"/>
        </w:rPr>
        <w:br/>
      </w:r>
      <w:del w:id="426" w:author="LIU JIAYI" w:date="2023-04-19T17:11:00Z">
        <w:r w:rsidDel="00E27D99">
          <w:rPr>
            <w:rFonts w:ascii="宋体" w:hAnsi="宋体" w:cs="宋体"/>
          </w:rPr>
          <w:delText>受访者</w:delText>
        </w:r>
      </w:del>
      <w:ins w:id="427" w:author="LIU JIAYI" w:date="2023-04-19T17:11:00Z">
        <w:r w:rsidR="00E27D99">
          <w:rPr>
            <w:rFonts w:ascii="宋体" w:hAnsi="宋体" w:cs="宋体"/>
          </w:rPr>
          <w:t>角色2(受访者)</w:t>
        </w:r>
      </w:ins>
      <w:r>
        <w:rPr>
          <w:rFonts w:ascii="宋体" w:hAnsi="宋体" w:cs="宋体"/>
        </w:rPr>
        <w:t>：对，是的是的。</w:t>
      </w:r>
      <w:r>
        <w:rPr>
          <w:rFonts w:ascii="宋体" w:hAnsi="宋体" w:cs="宋体"/>
        </w:rPr>
        <w:br/>
      </w:r>
      <w:del w:id="428" w:author="LIU JIAYI" w:date="2023-04-19T17:11:00Z">
        <w:r w:rsidDel="00E27D99">
          <w:rPr>
            <w:rFonts w:ascii="宋体" w:hAnsi="宋体" w:cs="宋体"/>
          </w:rPr>
          <w:delText>采访者</w:delText>
        </w:r>
      </w:del>
      <w:ins w:id="429" w:author="LIU JIAYI" w:date="2023-04-19T17:11:00Z">
        <w:r w:rsidR="00E27D99">
          <w:rPr>
            <w:rFonts w:ascii="宋体" w:hAnsi="宋体" w:cs="宋体"/>
          </w:rPr>
          <w:t>角色1 (学生访谈员)</w:t>
        </w:r>
      </w:ins>
      <w:r>
        <w:rPr>
          <w:rFonts w:ascii="宋体" w:hAnsi="宋体" w:cs="宋体"/>
        </w:rPr>
        <w:t>：了解，所以如果在智能手机普及之前，那其他的乘客在干什么？你有留意吗？</w:t>
      </w:r>
      <w:r>
        <w:rPr>
          <w:rFonts w:ascii="宋体" w:hAnsi="宋体" w:cs="宋体"/>
        </w:rPr>
        <w:br/>
      </w:r>
      <w:del w:id="430" w:author="LIU JIAYI" w:date="2023-04-19T17:11:00Z">
        <w:r w:rsidDel="00E27D99">
          <w:rPr>
            <w:rFonts w:ascii="宋体" w:hAnsi="宋体" w:cs="宋体"/>
          </w:rPr>
          <w:delText>受访者</w:delText>
        </w:r>
      </w:del>
      <w:ins w:id="431" w:author="LIU JIAYI" w:date="2023-04-19T17:11:00Z">
        <w:r w:rsidR="00E27D99">
          <w:rPr>
            <w:rFonts w:ascii="宋体" w:hAnsi="宋体" w:cs="宋体"/>
          </w:rPr>
          <w:t>角色2(受访者)</w:t>
        </w:r>
      </w:ins>
      <w:r>
        <w:rPr>
          <w:rFonts w:ascii="宋体" w:hAnsi="宋体" w:cs="宋体"/>
        </w:rPr>
        <w:t>：好像都差不多吧。因为可能刚刚地铁开始之后，印象中最多的就是地铁中的那种广告会更换的比较频密，所以有些时候我们会刻意的去看一看，这列车的广告或者另外一列车的广告，他们在放什么或者什么情况。因为也会关注于当时地铁上面也有很多的那种公益广告，也会，可能会去看一看这种公益广告的情况。但当时确实也不会在地图上面去看书，因为好像也没有这种习惯。</w:t>
      </w:r>
      <w:r>
        <w:rPr>
          <w:rFonts w:ascii="宋体" w:hAnsi="宋体" w:cs="宋体"/>
        </w:rPr>
        <w:br/>
      </w:r>
      <w:del w:id="432" w:author="LIU JIAYI" w:date="2023-04-19T17:11:00Z">
        <w:r w:rsidDel="00E27D99">
          <w:rPr>
            <w:rFonts w:ascii="宋体" w:hAnsi="宋体" w:cs="宋体"/>
          </w:rPr>
          <w:delText>采访者</w:delText>
        </w:r>
      </w:del>
      <w:ins w:id="433" w:author="LIU JIAYI" w:date="2023-04-19T17:11:00Z">
        <w:r w:rsidR="00E27D99">
          <w:rPr>
            <w:rFonts w:ascii="宋体" w:hAnsi="宋体" w:cs="宋体"/>
          </w:rPr>
          <w:t>角色1 (学生访谈员)</w:t>
        </w:r>
      </w:ins>
      <w:r>
        <w:rPr>
          <w:rFonts w:ascii="宋体" w:hAnsi="宋体" w:cs="宋体"/>
        </w:rPr>
        <w:t>：然后，好的，那您在乘坐地铁的时候有没有遇到一些就是印象深刻的事情啊，或者是说，你也可以说是自己身上发生过的事情，也可以说是你看到的，别人身上发生过的一些事情。就是地铁站内或者是地铁上的都可以。</w:t>
      </w:r>
      <w:r>
        <w:rPr>
          <w:rFonts w:ascii="宋体" w:hAnsi="宋体" w:cs="宋体"/>
        </w:rPr>
        <w:br/>
      </w:r>
      <w:del w:id="434" w:author="LIU JIAYI" w:date="2023-04-19T17:11:00Z">
        <w:r w:rsidDel="00E27D99">
          <w:rPr>
            <w:rFonts w:ascii="宋体" w:hAnsi="宋体" w:cs="宋体"/>
          </w:rPr>
          <w:delText>受访者</w:delText>
        </w:r>
      </w:del>
      <w:ins w:id="435" w:author="LIU JIAYI" w:date="2023-04-19T17:11:00Z">
        <w:r w:rsidR="00E27D99">
          <w:rPr>
            <w:rFonts w:ascii="宋体" w:hAnsi="宋体" w:cs="宋体"/>
          </w:rPr>
          <w:t>角色2(受访者)</w:t>
        </w:r>
      </w:ins>
      <w:r>
        <w:rPr>
          <w:rFonts w:ascii="宋体" w:hAnsi="宋体" w:cs="宋体"/>
        </w:rPr>
        <w:t>：</w:t>
      </w:r>
      <w:bookmarkStart w:id="436" w:name="_Hlk132832632"/>
      <w:r>
        <w:rPr>
          <w:rFonts w:ascii="宋体" w:hAnsi="宋体" w:cs="宋体"/>
        </w:rPr>
        <w:t>地铁上印象比较深的事情，如果说前几年的话，我们会觉得当时的4号线，从福田口岸到当时应该最远的话，已经到清湖那边的4号线。当</w:t>
      </w:r>
      <w:r>
        <w:rPr>
          <w:rFonts w:ascii="宋体" w:hAnsi="宋体" w:cs="宋体"/>
        </w:rPr>
        <w:lastRenderedPageBreak/>
        <w:t>时是给人的感觉就是说上4号线真的是非常难，因为各位印象深，就是说你要排队，绕着它的入口可能要排好几圈，这种情况。然后经常，4号线还会经常出现一些故障。</w:t>
      </w:r>
      <w:r>
        <w:rPr>
          <w:rFonts w:ascii="宋体" w:hAnsi="宋体" w:cs="宋体"/>
        </w:rPr>
        <w:br/>
        <w:t>我印象中好像不是发生在我身上，是听，就是说那一段时间看新闻还是怎么知道的，就是说有几次可能发生事故之后，还要求乘客从那种应急门上出来这种情况。然后这个当时让我觉得比较诧异，怎么会出现这种情况，因为可能也是因为毕竟刚刚建立吧。然后再有就是4号线永远都是属于，最开始是4号线，只是4节车厢，永远都是挤不上去的情况。</w:t>
      </w:r>
      <w:r>
        <w:rPr>
          <w:rFonts w:ascii="宋体" w:hAnsi="宋体" w:cs="宋体"/>
        </w:rPr>
        <w:br/>
        <w:t>然后我们甚至还、还试过，比如说乘坐反方向看能不能打到那去，结果发现也是挤不上去，所以当时给人的第一印象就是说4号线永远挤不上去，然后其他的，其他的好像倒没什么太大印象，因为基本上到了站点都会直接出来，然后去看一下，看到哪里，倒没有什么，对。</w:t>
      </w:r>
      <w:bookmarkEnd w:id="436"/>
      <w:r>
        <w:rPr>
          <w:rFonts w:ascii="宋体" w:hAnsi="宋体" w:cs="宋体"/>
        </w:rPr>
        <w:br/>
      </w:r>
      <w:del w:id="437" w:author="LIU JIAYI" w:date="2023-04-19T17:11:00Z">
        <w:r w:rsidDel="00E27D99">
          <w:rPr>
            <w:rFonts w:ascii="宋体" w:hAnsi="宋体" w:cs="宋体"/>
          </w:rPr>
          <w:delText>采访者</w:delText>
        </w:r>
      </w:del>
      <w:ins w:id="438" w:author="LIU JIAYI" w:date="2023-04-19T17:11:00Z">
        <w:r w:rsidR="00E27D99">
          <w:rPr>
            <w:rFonts w:ascii="宋体" w:hAnsi="宋体" w:cs="宋体"/>
          </w:rPr>
          <w:t>角色1 (学生访谈员)</w:t>
        </w:r>
      </w:ins>
      <w:r>
        <w:rPr>
          <w:rFonts w:ascii="宋体" w:hAnsi="宋体" w:cs="宋体"/>
        </w:rPr>
        <w:t>：那、那当时是。</w:t>
      </w:r>
      <w:r>
        <w:rPr>
          <w:rFonts w:ascii="宋体" w:hAnsi="宋体" w:cs="宋体"/>
        </w:rPr>
        <w:br/>
      </w:r>
      <w:del w:id="439" w:author="LIU JIAYI" w:date="2023-04-19T17:11:00Z">
        <w:r w:rsidDel="00E27D99">
          <w:rPr>
            <w:rFonts w:ascii="宋体" w:hAnsi="宋体" w:cs="宋体"/>
          </w:rPr>
          <w:delText>受访者</w:delText>
        </w:r>
      </w:del>
      <w:ins w:id="440" w:author="LIU JIAYI" w:date="2023-04-19T17:11:00Z">
        <w:r w:rsidR="00E27D99">
          <w:rPr>
            <w:rFonts w:ascii="宋体" w:hAnsi="宋体" w:cs="宋体"/>
          </w:rPr>
          <w:t>角色2(受访者)</w:t>
        </w:r>
      </w:ins>
      <w:r>
        <w:rPr>
          <w:rFonts w:ascii="宋体" w:hAnsi="宋体" w:cs="宋体"/>
        </w:rPr>
        <w:t>：这几年觉得让我比较。</w:t>
      </w:r>
      <w:r>
        <w:rPr>
          <w:rFonts w:ascii="宋体" w:hAnsi="宋体" w:cs="宋体"/>
        </w:rPr>
        <w:br/>
      </w:r>
      <w:del w:id="441" w:author="LIU JIAYI" w:date="2023-04-19T17:11:00Z">
        <w:r w:rsidDel="00E27D99">
          <w:rPr>
            <w:rFonts w:ascii="宋体" w:hAnsi="宋体" w:cs="宋体"/>
          </w:rPr>
          <w:delText>采访者</w:delText>
        </w:r>
      </w:del>
      <w:ins w:id="442" w:author="LIU JIAYI" w:date="2023-04-19T17:11:00Z">
        <w:r w:rsidR="00E27D99">
          <w:rPr>
            <w:rFonts w:ascii="宋体" w:hAnsi="宋体" w:cs="宋体"/>
          </w:rPr>
          <w:t>角色1 (学生访谈员)</w:t>
        </w:r>
      </w:ins>
      <w:r>
        <w:rPr>
          <w:rFonts w:ascii="宋体" w:hAnsi="宋体" w:cs="宋体"/>
        </w:rPr>
        <w:t>：您说。</w:t>
      </w:r>
      <w:r>
        <w:rPr>
          <w:rFonts w:ascii="宋体" w:hAnsi="宋体" w:cs="宋体"/>
        </w:rPr>
        <w:br/>
      </w:r>
      <w:del w:id="443" w:author="LIU JIAYI" w:date="2023-04-19T17:11:00Z">
        <w:r w:rsidDel="00E27D99">
          <w:rPr>
            <w:rFonts w:ascii="宋体" w:hAnsi="宋体" w:cs="宋体"/>
          </w:rPr>
          <w:delText>采访者</w:delText>
        </w:r>
      </w:del>
      <w:ins w:id="444" w:author="LIU JIAYI" w:date="2023-04-19T17:11:00Z">
        <w:r w:rsidR="00E27D99">
          <w:rPr>
            <w:rFonts w:ascii="宋体" w:hAnsi="宋体" w:cs="宋体"/>
          </w:rPr>
          <w:t>角色1 (学生访谈员)</w:t>
        </w:r>
      </w:ins>
      <w:r>
        <w:rPr>
          <w:rFonts w:ascii="宋体" w:hAnsi="宋体" w:cs="宋体"/>
        </w:rPr>
        <w:t>：就是刚刚您说的4号线就4节车厢的时候，因为我现在坐4号线，我印象好像不止吧，对，当时是什么时候的事情呀？</w:t>
      </w:r>
      <w:r>
        <w:rPr>
          <w:rFonts w:ascii="宋体" w:hAnsi="宋体" w:cs="宋体"/>
        </w:rPr>
        <w:br/>
        <w:t>55：04</w:t>
      </w:r>
      <w:r>
        <w:rPr>
          <w:rFonts w:ascii="宋体" w:hAnsi="宋体" w:cs="宋体"/>
        </w:rPr>
        <w:br/>
      </w:r>
      <w:del w:id="445" w:author="LIU JIAYI" w:date="2023-04-19T17:11:00Z">
        <w:r w:rsidDel="00E27D99">
          <w:rPr>
            <w:rFonts w:ascii="宋体" w:hAnsi="宋体" w:cs="宋体"/>
          </w:rPr>
          <w:delText>受访者</w:delText>
        </w:r>
      </w:del>
      <w:ins w:id="446" w:author="LIU JIAYI" w:date="2023-04-19T17:11:00Z">
        <w:r w:rsidR="00E27D99">
          <w:rPr>
            <w:rFonts w:ascii="宋体" w:hAnsi="宋体" w:cs="宋体"/>
          </w:rPr>
          <w:t>角色2(受访者)</w:t>
        </w:r>
      </w:ins>
      <w:r>
        <w:rPr>
          <w:rFonts w:ascii="宋体" w:hAnsi="宋体" w:cs="宋体"/>
        </w:rPr>
        <w:t>：对，现在4号，应该就是4号线刚开通，</w:t>
      </w:r>
      <w:bookmarkStart w:id="447" w:name="_Hlk132832650"/>
      <w:r>
        <w:rPr>
          <w:rFonts w:ascii="宋体" w:hAnsi="宋体" w:cs="宋体"/>
        </w:rPr>
        <w:t>因为4号线最开始是，包括现在应该也是港铁那边负责的。我们当时港铁，我们不管是看哪个报道，当时是说港铁那边它为了它的成本，它不会像1号线那样，一开始就开一个8节车厢还是12节车厢，10节车箱我不太记得。但是港铁它为了成本，它会先用4号，4节车厢去尝试一下，看看它的运营成本能否回，能否运营成功，就是能否回本。</w:t>
      </w:r>
      <w:r>
        <w:rPr>
          <w:rFonts w:ascii="宋体" w:hAnsi="宋体" w:cs="宋体"/>
        </w:rPr>
        <w:br/>
        <w:t>然后后面发现4号线确实比他想象中的人流量更大，甚至经常会被投诉，或者因为挤不上去，好几班车挤不上去这种情况。后面我就记得他会在，我记得有几三个地址就告诉我后面当时最开始有4节车厢跟6节车厢轮流的交替，比如说有几节4节，有几节6节，再后面慢慢的好像就全部变成6节车厢。然后再往后现在几节车厢，因为很久没有搭乘了，也不太清楚。但我觉得这可能也是因为它的运营方不一样，</w:t>
      </w:r>
      <w:r>
        <w:rPr>
          <w:rFonts w:ascii="宋体" w:hAnsi="宋体" w:cs="宋体"/>
        </w:rPr>
        <w:lastRenderedPageBreak/>
        <w:t>所以他们会采取的策略不一样。就是刚跟你说的，港铁它可能为了他成本，然后会看一看是否能够把它成本维回来或怎么样处理的，这也是4号线为什么那么挤的原因</w:t>
      </w:r>
      <w:bookmarkEnd w:id="447"/>
      <w:r>
        <w:rPr>
          <w:rFonts w:ascii="宋体" w:hAnsi="宋体" w:cs="宋体"/>
        </w:rPr>
        <w:t>。</w:t>
      </w:r>
      <w:r>
        <w:rPr>
          <w:rFonts w:ascii="宋体" w:hAnsi="宋体" w:cs="宋体"/>
        </w:rPr>
        <w:br/>
      </w:r>
      <w:del w:id="448" w:author="LIU JIAYI" w:date="2023-04-19T17:11:00Z">
        <w:r w:rsidDel="00E27D99">
          <w:rPr>
            <w:rFonts w:ascii="宋体" w:hAnsi="宋体" w:cs="宋体"/>
          </w:rPr>
          <w:delText>采访者</w:delText>
        </w:r>
      </w:del>
      <w:ins w:id="449" w:author="LIU JIAYI" w:date="2023-04-19T17:11:00Z">
        <w:r w:rsidR="00E27D99">
          <w:rPr>
            <w:rFonts w:ascii="宋体" w:hAnsi="宋体" w:cs="宋体"/>
          </w:rPr>
          <w:t>角色1 (学生访谈员)</w:t>
        </w:r>
      </w:ins>
      <w:r>
        <w:rPr>
          <w:rFonts w:ascii="宋体" w:hAnsi="宋体" w:cs="宋体"/>
        </w:rPr>
        <w:t>：嗯，了解，那当时只有4节车厢的时候，你有拍过就是相关的照片或者视频的吗？因为我、我是没有看过，我是没有看过它4号线。</w:t>
      </w:r>
      <w:r>
        <w:rPr>
          <w:rFonts w:ascii="宋体" w:hAnsi="宋体" w:cs="宋体"/>
        </w:rPr>
        <w:br/>
      </w:r>
      <w:del w:id="450" w:author="LIU JIAYI" w:date="2023-04-19T17:11:00Z">
        <w:r w:rsidDel="00E27D99">
          <w:rPr>
            <w:rFonts w:ascii="宋体" w:hAnsi="宋体" w:cs="宋体"/>
          </w:rPr>
          <w:delText>受访者</w:delText>
        </w:r>
      </w:del>
      <w:ins w:id="451" w:author="LIU JIAYI" w:date="2023-04-19T17:11:00Z">
        <w:r w:rsidR="00E27D99">
          <w:rPr>
            <w:rFonts w:ascii="宋体" w:hAnsi="宋体" w:cs="宋体"/>
          </w:rPr>
          <w:t>角色2(受访者)</w:t>
        </w:r>
      </w:ins>
      <w:r>
        <w:rPr>
          <w:rFonts w:ascii="宋体" w:hAnsi="宋体" w:cs="宋体"/>
        </w:rPr>
        <w:t>：</w:t>
      </w:r>
      <w:bookmarkStart w:id="452" w:name="_Hlk132832665"/>
      <w:r>
        <w:rPr>
          <w:rFonts w:ascii="宋体" w:hAnsi="宋体" w:cs="宋体"/>
        </w:rPr>
        <w:t>你去搜的话应该可以搜到，因为当时特别多给人的感觉就是4号线里面，但是他们说最夸张的就是你上4号线，你可以脚不挨着地铁站，你就挤上车到挤下车，脚不用挨到地上。</w:t>
      </w:r>
      <w:bookmarkEnd w:id="452"/>
      <w:r>
        <w:rPr>
          <w:rFonts w:ascii="宋体" w:hAnsi="宋体" w:cs="宋体"/>
        </w:rPr>
        <w:br/>
      </w:r>
      <w:del w:id="453" w:author="LIU JIAYI" w:date="2023-04-19T17:11:00Z">
        <w:r w:rsidDel="00E27D99">
          <w:rPr>
            <w:rFonts w:ascii="宋体" w:hAnsi="宋体" w:cs="宋体"/>
          </w:rPr>
          <w:delText>采访者</w:delText>
        </w:r>
      </w:del>
      <w:ins w:id="454" w:author="LIU JIAYI" w:date="2023-04-19T17:11:00Z">
        <w:r w:rsidR="00E27D99">
          <w:rPr>
            <w:rFonts w:ascii="宋体" w:hAnsi="宋体" w:cs="宋体"/>
          </w:rPr>
          <w:t>角色1 (学生访谈员)</w:t>
        </w:r>
      </w:ins>
      <w:r>
        <w:rPr>
          <w:rFonts w:ascii="宋体" w:hAnsi="宋体" w:cs="宋体"/>
        </w:rPr>
        <w:t>：被挤上去挤下车的那一种，我懂。</w:t>
      </w:r>
      <w:r>
        <w:rPr>
          <w:rFonts w:ascii="宋体" w:hAnsi="宋体" w:cs="宋体"/>
        </w:rPr>
        <w:br/>
      </w:r>
      <w:del w:id="455" w:author="LIU JIAYI" w:date="2023-04-19T17:11:00Z">
        <w:r w:rsidDel="00E27D99">
          <w:rPr>
            <w:rFonts w:ascii="宋体" w:hAnsi="宋体" w:cs="宋体"/>
          </w:rPr>
          <w:delText>受访者</w:delText>
        </w:r>
      </w:del>
      <w:ins w:id="456" w:author="LIU JIAYI" w:date="2023-04-19T17:11:00Z">
        <w:r w:rsidR="00E27D99">
          <w:rPr>
            <w:rFonts w:ascii="宋体" w:hAnsi="宋体" w:cs="宋体"/>
          </w:rPr>
          <w:t>角色2(受访者)</w:t>
        </w:r>
      </w:ins>
      <w:r>
        <w:rPr>
          <w:rFonts w:ascii="宋体" w:hAnsi="宋体" w:cs="宋体"/>
        </w:rPr>
        <w:t>：对，是的是的，</w:t>
      </w:r>
      <w:bookmarkStart w:id="457" w:name="_Hlk132832674"/>
      <w:r>
        <w:rPr>
          <w:rFonts w:ascii="宋体" w:hAnsi="宋体" w:cs="宋体"/>
        </w:rPr>
        <w:t>我们印象中也有过一段时间，就是上车时候拼命在挤，然后下车的时候也要跟不停的旁边的人说让一让才能记下来这种情况。但是你让我们拍照的话，我觉得新闻上就是那种去网上去搜索的话，应该还是可以搜到一些相关的图片，这个应该是有的。</w:t>
      </w:r>
      <w:bookmarkEnd w:id="457"/>
      <w:r>
        <w:rPr>
          <w:rFonts w:ascii="宋体" w:hAnsi="宋体" w:cs="宋体"/>
        </w:rPr>
        <w:br/>
      </w:r>
      <w:del w:id="458" w:author="LIU JIAYI" w:date="2023-04-19T17:11:00Z">
        <w:r w:rsidDel="00E27D99">
          <w:rPr>
            <w:rFonts w:ascii="宋体" w:hAnsi="宋体" w:cs="宋体"/>
          </w:rPr>
          <w:delText>采访者</w:delText>
        </w:r>
      </w:del>
      <w:ins w:id="459" w:author="LIU JIAYI" w:date="2023-04-19T17:11:00Z">
        <w:r w:rsidR="00E27D99">
          <w:rPr>
            <w:rFonts w:ascii="宋体" w:hAnsi="宋体" w:cs="宋体"/>
          </w:rPr>
          <w:t>角色1 (学生访谈员)</w:t>
        </w:r>
      </w:ins>
      <w:r>
        <w:rPr>
          <w:rFonts w:ascii="宋体" w:hAnsi="宋体" w:cs="宋体"/>
        </w:rPr>
        <w:t>：嗯嗯嗯，了解了解。那您比较一下地铁跟其他的交通方式，就是比如跟公交车、私家车、出租车跟自行车这种，就是交通方式相比，您觉得就是地铁的出行的特点是什么？它的优缺点是什么？</w:t>
      </w:r>
      <w:r>
        <w:rPr>
          <w:rFonts w:ascii="宋体" w:hAnsi="宋体" w:cs="宋体"/>
        </w:rPr>
        <w:br/>
      </w:r>
      <w:del w:id="460" w:author="LIU JIAYI" w:date="2023-04-19T17:11:00Z">
        <w:r w:rsidDel="00E27D99">
          <w:rPr>
            <w:rFonts w:ascii="宋体" w:hAnsi="宋体" w:cs="宋体"/>
          </w:rPr>
          <w:delText>受访者</w:delText>
        </w:r>
      </w:del>
      <w:ins w:id="461" w:author="LIU JIAYI" w:date="2023-04-19T17:11:00Z">
        <w:r w:rsidR="00E27D99">
          <w:rPr>
            <w:rFonts w:ascii="宋体" w:hAnsi="宋体" w:cs="宋体"/>
          </w:rPr>
          <w:t>角色2(受访者)</w:t>
        </w:r>
      </w:ins>
      <w:r>
        <w:rPr>
          <w:rFonts w:ascii="宋体" w:hAnsi="宋体" w:cs="宋体"/>
        </w:rPr>
        <w:t>：</w:t>
      </w:r>
      <w:bookmarkStart w:id="462" w:name="_Hlk132832690"/>
      <w:r>
        <w:rPr>
          <w:rFonts w:ascii="宋体" w:hAnsi="宋体" w:cs="宋体"/>
        </w:rPr>
        <w:t>地铁，其实我刚刚也在表达中也在说这样的，就是说如果出自一个人的便利来说的话，那肯定是优先的是私家车，在不考虑任何情况下面，因为私家车的话就相当于不用等时间，不用到专门的站点去搭乘，然后出发点跟停止点都属于自己可以控制的范围。</w:t>
      </w:r>
      <w:r>
        <w:rPr>
          <w:rFonts w:ascii="宋体" w:hAnsi="宋体" w:cs="宋体"/>
        </w:rPr>
        <w:br/>
        <w:t>但是私家车的问题就会出现了很多，地铁方面的话刚刚我也在陈述就说是它不会受到任何的红绿灯影响，然后他也不会受到早晚高峰的影响，可能会有早晚高峰，比如说搭乘的人太多上不了车，然后这也是，就是能够考虑，就是所能容忍的情况。不像比如说我们搭乘私家车或者是搭公交车，在上下班高峰期那种被堵在路上，就是不知道什么时候能够结束的这种状况，会好很多，这是地铁一个最大的优点。</w:t>
      </w:r>
      <w:r>
        <w:rPr>
          <w:rFonts w:ascii="宋体" w:hAnsi="宋体" w:cs="宋体"/>
        </w:rPr>
        <w:br/>
        <w:t>另外一个刚刚我说的就是说地铁它在设计站点的时候，它往往可以突破一些原本、原来的一些道路的限制或者原来的一些建筑的限制，就像刚才说比如说我们从那个北环的南边到北边，如果正常不管是走路也好，搭乘公交车也好，还是自己开私家</w:t>
      </w:r>
      <w:r>
        <w:rPr>
          <w:rFonts w:ascii="宋体" w:hAnsi="宋体" w:cs="宋体"/>
        </w:rPr>
        <w:lastRenderedPageBreak/>
        <w:t>车也好，我想过去的话可能要绕一大圈，从另外一个立交桥过去，但是地铁它在做的时候它完全不受限制，因为在地下过去就可以了，然后这个是地铁第二个。</w:t>
      </w:r>
      <w:r>
        <w:rPr>
          <w:rFonts w:ascii="宋体" w:hAnsi="宋体" w:cs="宋体"/>
        </w:rPr>
        <w:br/>
        <w:t>第三个我觉得并且给我们感觉会相对于公交或者是其他方面能够给人感觉一个，怎么说呢，就是说搭乘地铁总是感觉比较放心这一点，其他的方法可能我好像没这么会放心弃。然后，虽然说在票价上面，确实在它的票价上面会比公交车会略微稍微贵一点。但如果我们考虑到时间成本，或者考虑到一种，那种方便快捷的话来说的话，那肯定地铁会比公交或者比私家车会看可能可以把这两者的一种优缺点的目的都集中。</w:t>
      </w:r>
      <w:r>
        <w:rPr>
          <w:rFonts w:ascii="宋体" w:hAnsi="宋体" w:cs="宋体"/>
        </w:rPr>
        <w:br/>
        <w:t>第一个它能够，它能够有一种大容量的运营，或者是大量、容量的把人就是转移地点。第二个它又能够满足我们比较、比较便捷，比较要求时、对时效、时间要求比较，时间，可能时效要求比较高的情况下，去做这件事情，大概我能想到的是这些。但它每次的设计站点就像刚才你说前面的问题一样，它设计站点的时候，有些时候我们会感觉到很莫名其妙，但是往往这个站点可能是他们设计人会想到后续发展的一种情况。</w:t>
      </w:r>
      <w:bookmarkEnd w:id="462"/>
      <w:r>
        <w:rPr>
          <w:rFonts w:ascii="宋体" w:hAnsi="宋体" w:cs="宋体"/>
        </w:rPr>
        <w:br/>
      </w:r>
      <w:del w:id="463" w:author="LIU JIAYI" w:date="2023-04-19T17:11:00Z">
        <w:r w:rsidDel="00E27D99">
          <w:rPr>
            <w:rFonts w:ascii="宋体" w:hAnsi="宋体" w:cs="宋体"/>
          </w:rPr>
          <w:delText>采访者</w:delText>
        </w:r>
      </w:del>
      <w:ins w:id="464" w:author="LIU JIAYI" w:date="2023-04-19T17:11:00Z">
        <w:r w:rsidR="00E27D99">
          <w:rPr>
            <w:rFonts w:ascii="宋体" w:hAnsi="宋体" w:cs="宋体"/>
          </w:rPr>
          <w:t>角色1 (学生访谈员)</w:t>
        </w:r>
      </w:ins>
      <w:r>
        <w:rPr>
          <w:rFonts w:ascii="宋体" w:hAnsi="宋体" w:cs="宋体"/>
        </w:rPr>
        <w:t>：嗯嗯嗯，了解，那您觉得</w:t>
      </w:r>
      <w:bookmarkStart w:id="465" w:name="_Hlk132832739"/>
      <w:r>
        <w:rPr>
          <w:rFonts w:ascii="宋体" w:hAnsi="宋体" w:cs="宋体"/>
        </w:rPr>
        <w:t>乘坐地铁体验到的城市跟通过其他方式，比如说公交车或者是私家车体验到的城市</w:t>
      </w:r>
      <w:bookmarkEnd w:id="465"/>
      <w:r>
        <w:rPr>
          <w:rFonts w:ascii="宋体" w:hAnsi="宋体" w:cs="宋体"/>
        </w:rPr>
        <w:t>有什么不同呢？</w:t>
      </w:r>
      <w:r>
        <w:rPr>
          <w:rFonts w:ascii="宋体" w:hAnsi="宋体" w:cs="宋体"/>
        </w:rPr>
        <w:br/>
        <w:t>60：05</w:t>
      </w:r>
      <w:r>
        <w:rPr>
          <w:rFonts w:ascii="宋体" w:hAnsi="宋体" w:cs="宋体"/>
        </w:rPr>
        <w:br/>
      </w:r>
      <w:del w:id="466" w:author="LIU JIAYI" w:date="2023-04-19T17:11:00Z">
        <w:r w:rsidDel="00E27D99">
          <w:rPr>
            <w:rFonts w:ascii="宋体" w:hAnsi="宋体" w:cs="宋体"/>
          </w:rPr>
          <w:delText>受访者</w:delText>
        </w:r>
      </w:del>
      <w:ins w:id="467" w:author="LIU JIAYI" w:date="2023-04-19T17:11:00Z">
        <w:r w:rsidR="00E27D99">
          <w:rPr>
            <w:rFonts w:ascii="宋体" w:hAnsi="宋体" w:cs="宋体"/>
          </w:rPr>
          <w:t>角色2(受访者)</w:t>
        </w:r>
      </w:ins>
      <w:r>
        <w:rPr>
          <w:rFonts w:ascii="宋体" w:hAnsi="宋体" w:cs="宋体"/>
        </w:rPr>
        <w:t>：这个，</w:t>
      </w:r>
      <w:bookmarkStart w:id="468" w:name="_Hlk132832713"/>
      <w:r>
        <w:rPr>
          <w:rFonts w:ascii="宋体" w:hAnsi="宋体" w:cs="宋体"/>
        </w:rPr>
        <w:t>其实地铁它的，对它的局限性就在于它能够让我们感受到这个城市是非常有限的。比如说我们如果是去虽然他也尝试在他的站点或者是在其他方面去宣传这个城市，但是毕竟来说这些都是我们，就相当于不是城市的那种真实的一种体现，而是通过它的一种不管是雕塑也好，或者是站点的设计也好，都能够看到的。</w:t>
      </w:r>
      <w:r>
        <w:rPr>
          <w:rFonts w:ascii="宋体" w:hAnsi="宋体" w:cs="宋体"/>
        </w:rPr>
        <w:br/>
        <w:t>比如说在地铁里面经常只能在车厢里面看到都是黑黑的车窗、车窗外的东西。而公交车就不一样了，我们可以看到到底我们所在的城市它是一种什么情况，这应该是地铁的一种局限性吧。虽然深圳地铁有一部分是在地面行驶的，对吧？但是往往就是我们所说的比较好的，比如说经济中心和或者是那种行政中心，它这段地方它一定是在地下的，我感觉好像是所有的城市都是这样的，他不会把这种地面的设施，就把行政中心的地面修个地铁。</w:t>
      </w:r>
      <w:bookmarkEnd w:id="468"/>
      <w:r>
        <w:rPr>
          <w:rFonts w:ascii="宋体" w:hAnsi="宋体" w:cs="宋体"/>
        </w:rPr>
        <w:br/>
      </w:r>
      <w:del w:id="469" w:author="LIU JIAYI" w:date="2023-04-19T17:11:00Z">
        <w:r w:rsidDel="00E27D99">
          <w:rPr>
            <w:rFonts w:ascii="宋体" w:hAnsi="宋体" w:cs="宋体"/>
          </w:rPr>
          <w:lastRenderedPageBreak/>
          <w:delText>采访者</w:delText>
        </w:r>
      </w:del>
      <w:ins w:id="470" w:author="LIU JIAYI" w:date="2023-04-19T17:11:00Z">
        <w:r w:rsidR="00E27D99">
          <w:rPr>
            <w:rFonts w:ascii="宋体" w:hAnsi="宋体" w:cs="宋体"/>
          </w:rPr>
          <w:t>角色1 (学生访谈员)</w:t>
        </w:r>
      </w:ins>
      <w:r>
        <w:rPr>
          <w:rFonts w:ascii="宋体" w:hAnsi="宋体" w:cs="宋体"/>
        </w:rPr>
        <w:t>：了解，确实，就是感觉地铁它，就是能看到的那种景象，或者是说能感受到的城市生活人文气息会比公交车跟私家车的弱很多，比这些陆地的交通工具。</w:t>
      </w:r>
      <w:r>
        <w:rPr>
          <w:rFonts w:ascii="宋体" w:hAnsi="宋体" w:cs="宋体"/>
        </w:rPr>
        <w:br/>
      </w:r>
      <w:del w:id="471" w:author="LIU JIAYI" w:date="2023-04-19T17:11:00Z">
        <w:r w:rsidDel="00E27D99">
          <w:rPr>
            <w:rFonts w:ascii="宋体" w:hAnsi="宋体" w:cs="宋体"/>
          </w:rPr>
          <w:delText>受访者</w:delText>
        </w:r>
      </w:del>
      <w:ins w:id="472" w:author="LIU JIAYI" w:date="2023-04-19T17:11:00Z">
        <w:r w:rsidR="00E27D99">
          <w:rPr>
            <w:rFonts w:ascii="宋体" w:hAnsi="宋体" w:cs="宋体"/>
          </w:rPr>
          <w:t>角色2(受访者)</w:t>
        </w:r>
      </w:ins>
      <w:r>
        <w:rPr>
          <w:rFonts w:ascii="宋体" w:hAnsi="宋体" w:cs="宋体"/>
        </w:rPr>
        <w:t>：是的。</w:t>
      </w:r>
      <w:r>
        <w:rPr>
          <w:rFonts w:ascii="宋体" w:hAnsi="宋体" w:cs="宋体"/>
        </w:rPr>
        <w:br/>
      </w:r>
      <w:del w:id="473" w:author="LIU JIAYI" w:date="2023-04-19T17:11:00Z">
        <w:r w:rsidDel="00E27D99">
          <w:rPr>
            <w:rFonts w:ascii="宋体" w:hAnsi="宋体" w:cs="宋体"/>
          </w:rPr>
          <w:delText>采访者</w:delText>
        </w:r>
      </w:del>
      <w:ins w:id="474" w:author="LIU JIAYI" w:date="2023-04-19T17:11:00Z">
        <w:r w:rsidR="00E27D99">
          <w:rPr>
            <w:rFonts w:ascii="宋体" w:hAnsi="宋体" w:cs="宋体"/>
          </w:rPr>
          <w:t>角色1 (学生访谈员)</w:t>
        </w:r>
      </w:ins>
      <w:r>
        <w:rPr>
          <w:rFonts w:ascii="宋体" w:hAnsi="宋体" w:cs="宋体"/>
        </w:rPr>
        <w:t>：了解。您身边的人就是家人、朋友、同事、亲戚这些会乘坐地铁吗？</w:t>
      </w:r>
      <w:r>
        <w:rPr>
          <w:rFonts w:ascii="宋体" w:hAnsi="宋体" w:cs="宋体"/>
        </w:rPr>
        <w:br/>
      </w:r>
      <w:del w:id="475" w:author="LIU JIAYI" w:date="2023-04-19T17:11:00Z">
        <w:r w:rsidDel="00E27D99">
          <w:rPr>
            <w:rFonts w:ascii="宋体" w:hAnsi="宋体" w:cs="宋体"/>
          </w:rPr>
          <w:delText>受访者</w:delText>
        </w:r>
      </w:del>
      <w:ins w:id="476" w:author="LIU JIAYI" w:date="2023-04-19T17:11:00Z">
        <w:r w:rsidR="00E27D99">
          <w:rPr>
            <w:rFonts w:ascii="宋体" w:hAnsi="宋体" w:cs="宋体"/>
          </w:rPr>
          <w:t>角色2(受访者)</w:t>
        </w:r>
      </w:ins>
      <w:r>
        <w:rPr>
          <w:rFonts w:ascii="宋体" w:hAnsi="宋体" w:cs="宋体"/>
        </w:rPr>
        <w:t>：</w:t>
      </w:r>
      <w:bookmarkStart w:id="477" w:name="_Hlk132832761"/>
      <w:r>
        <w:rPr>
          <w:rFonts w:ascii="宋体" w:hAnsi="宋体" w:cs="宋体"/>
        </w:rPr>
        <w:t>这个应该就是根据个人的选择，也会经常，也会搭乘地铁，比如说是一样的，根据自己需求，如果有那种时间要求很高的，那可能也会搭乘地铁，或者站点较方便的搭乘地铁。</w:t>
      </w:r>
      <w:bookmarkEnd w:id="477"/>
      <w:r>
        <w:rPr>
          <w:rFonts w:ascii="宋体" w:hAnsi="宋体" w:cs="宋体"/>
        </w:rPr>
        <w:br/>
      </w:r>
      <w:del w:id="478" w:author="LIU JIAYI" w:date="2023-04-19T17:11:00Z">
        <w:r w:rsidDel="00E27D99">
          <w:rPr>
            <w:rFonts w:ascii="宋体" w:hAnsi="宋体" w:cs="宋体"/>
          </w:rPr>
          <w:delText>采访者</w:delText>
        </w:r>
      </w:del>
      <w:ins w:id="479" w:author="LIU JIAYI" w:date="2023-04-19T17:11:00Z">
        <w:r w:rsidR="00E27D99">
          <w:rPr>
            <w:rFonts w:ascii="宋体" w:hAnsi="宋体" w:cs="宋体"/>
          </w:rPr>
          <w:t>角色1 (学生访谈员)</w:t>
        </w:r>
      </w:ins>
      <w:r>
        <w:rPr>
          <w:rFonts w:ascii="宋体" w:hAnsi="宋体" w:cs="宋体"/>
        </w:rPr>
        <w:t>：好的，那您觉得他们</w:t>
      </w:r>
      <w:bookmarkStart w:id="480" w:name="_Hlk132832810"/>
      <w:r>
        <w:rPr>
          <w:rFonts w:ascii="宋体" w:hAnsi="宋体" w:cs="宋体"/>
        </w:rPr>
        <w:t>乘坐地铁的方式</w:t>
      </w:r>
      <w:bookmarkEnd w:id="480"/>
      <w:r>
        <w:rPr>
          <w:rFonts w:ascii="宋体" w:hAnsi="宋体" w:cs="宋体"/>
        </w:rPr>
        <w:t>跟您有什么不同？比如说像进出站的这种方式呀。</w:t>
      </w:r>
    </w:p>
    <w:p w14:paraId="187F6D9E" w14:textId="36ABDD41" w:rsidR="004409C3" w:rsidRDefault="00D27A81">
      <w:pPr>
        <w:spacing w:line="360" w:lineRule="auto"/>
      </w:pPr>
      <w:ins w:id="481" w:author="LIU JIAYI" w:date="2023-04-19T21:39:00Z">
        <w:r>
          <w:rPr>
            <w:rFonts w:ascii="宋体" w:hAnsi="宋体" w:cs="宋体" w:hint="eastAsia"/>
          </w:rPr>
          <w:t>角色2（受访者）：</w:t>
        </w:r>
      </w:ins>
      <w:bookmarkStart w:id="482" w:name="_Hlk132832799"/>
      <w:r w:rsidR="00000000">
        <w:rPr>
          <w:rFonts w:ascii="宋体" w:hAnsi="宋体" w:cs="宋体"/>
        </w:rPr>
        <w:t>现在应该都差不多，因为现在我们大众地铁最常用的就是拿微信去深圳通扫码这种情况，而之前我们会尝试去购买深圳通地卡进行搭乘地铁。再往前我们购买的是那种那种单程票，对吧？这种情况去购买，现在的话大家搭乘地铁基本上就不会刻意去买这种单程票，但是好像也会，也会每次进地铁的时候总会在那种单程票的购买机制里面会发现，还是有人在排队在购买，但是身边的不管是同事也好，朋友也好，他们基本上都是一样，甚至我们到一个新的城市，去搭乘地铁的时候也会优先问一下，是不是这边也可以采取那种微信扫码式的搭乘地铁，然后会发现绝大部分城市都是可以实现的，这种情况。</w:t>
      </w:r>
      <w:bookmarkEnd w:id="482"/>
      <w:r w:rsidR="00000000">
        <w:rPr>
          <w:rFonts w:ascii="宋体" w:hAnsi="宋体" w:cs="宋体"/>
        </w:rPr>
        <w:br/>
      </w:r>
      <w:del w:id="483" w:author="LIU JIAYI" w:date="2023-04-19T17:11:00Z">
        <w:r w:rsidR="00000000" w:rsidDel="00E27D99">
          <w:rPr>
            <w:rFonts w:ascii="宋体" w:hAnsi="宋体" w:cs="宋体"/>
          </w:rPr>
          <w:delText>采访者</w:delText>
        </w:r>
      </w:del>
      <w:ins w:id="484" w:author="LIU JIAYI" w:date="2023-04-19T17:11:00Z">
        <w:r w:rsidR="00E27D99">
          <w:rPr>
            <w:rFonts w:ascii="宋体" w:hAnsi="宋体" w:cs="宋体"/>
          </w:rPr>
          <w:t>角色1 (学生访谈员)</w:t>
        </w:r>
      </w:ins>
      <w:r w:rsidR="00000000">
        <w:rPr>
          <w:rFonts w:ascii="宋体" w:hAnsi="宋体" w:cs="宋体"/>
        </w:rPr>
        <w:t>：嗯嗯嗯，了解了解。那除此之外，您觉得在深圳哪一些人是最常使用地铁交通工具的？</w:t>
      </w:r>
      <w:r w:rsidR="00000000">
        <w:rPr>
          <w:rFonts w:ascii="宋体" w:hAnsi="宋体" w:cs="宋体"/>
        </w:rPr>
        <w:br/>
      </w:r>
      <w:del w:id="485" w:author="LIU JIAYI" w:date="2023-04-19T17:11:00Z">
        <w:r w:rsidR="00000000" w:rsidDel="00E27D99">
          <w:rPr>
            <w:rFonts w:ascii="宋体" w:hAnsi="宋体" w:cs="宋体"/>
          </w:rPr>
          <w:delText>受访者</w:delText>
        </w:r>
      </w:del>
      <w:ins w:id="486" w:author="LIU JIAYI" w:date="2023-04-19T17:11:00Z">
        <w:r w:rsidR="00E27D99">
          <w:rPr>
            <w:rFonts w:ascii="宋体" w:hAnsi="宋体" w:cs="宋体"/>
          </w:rPr>
          <w:t>角色2(受访者)</w:t>
        </w:r>
      </w:ins>
      <w:r w:rsidR="00000000">
        <w:rPr>
          <w:rFonts w:ascii="宋体" w:hAnsi="宋体" w:cs="宋体"/>
        </w:rPr>
        <w:t>：</w:t>
      </w:r>
      <w:bookmarkStart w:id="487" w:name="_Hlk132832822"/>
      <w:r w:rsidR="00000000">
        <w:rPr>
          <w:rFonts w:ascii="宋体" w:hAnsi="宋体" w:cs="宋体"/>
        </w:rPr>
        <w:t>最常使用这个交通工具，我觉得应该，其实是这样说，就是使用它的频率的高低是取决于我们的目的地和我的出发地离地铁的便利程度，比如说我刚刚说如果我们的出发地那边离地铁可能走两公里，然后目的地也离地铁走两公里，可能我就不会选择这个。</w:t>
      </w:r>
      <w:r w:rsidR="00000000">
        <w:rPr>
          <w:rFonts w:ascii="宋体" w:hAnsi="宋体" w:cs="宋体"/>
        </w:rPr>
        <w:br/>
        <w:t>但是如果比如说上下班都是在地铁旁边，然后也不用去换乘，时间上面非常快捷的话，可能会优先选择地铁。在地铁上面我经常看到的应该都是属于那种商务人员会比较多，你比如说他们所去的目的地，或者他们的公司也好，或者是其他目标目的</w:t>
      </w:r>
      <w:r w:rsidR="00000000">
        <w:rPr>
          <w:rFonts w:ascii="宋体" w:hAnsi="宋体" w:cs="宋体"/>
        </w:rPr>
        <w:lastRenderedPageBreak/>
        <w:t>也好，可能都会比较靠近这方面，就是在都会在地铁的附近。</w:t>
      </w:r>
      <w:bookmarkEnd w:id="487"/>
      <w:r w:rsidR="00000000">
        <w:rPr>
          <w:rFonts w:ascii="宋体" w:hAnsi="宋体" w:cs="宋体"/>
        </w:rPr>
        <w:br/>
      </w:r>
      <w:del w:id="488" w:author="LIU JIAYI" w:date="2023-04-19T17:11:00Z">
        <w:r w:rsidR="00000000" w:rsidDel="00E27D99">
          <w:rPr>
            <w:rFonts w:ascii="宋体" w:hAnsi="宋体" w:cs="宋体"/>
          </w:rPr>
          <w:delText>采访者</w:delText>
        </w:r>
      </w:del>
      <w:ins w:id="489" w:author="LIU JIAYI" w:date="2023-04-19T17:11:00Z">
        <w:r w:rsidR="00E27D99">
          <w:rPr>
            <w:rFonts w:ascii="宋体" w:hAnsi="宋体" w:cs="宋体"/>
          </w:rPr>
          <w:t>角色1 (学生访谈员)</w:t>
        </w:r>
      </w:ins>
      <w:r w:rsidR="00000000">
        <w:rPr>
          <w:rFonts w:ascii="宋体" w:hAnsi="宋体" w:cs="宋体"/>
        </w:rPr>
        <w:t>：了解了解，您觉得哪些人是比较不常使用地铁的呢？</w:t>
      </w:r>
      <w:r w:rsidR="00000000">
        <w:rPr>
          <w:rFonts w:ascii="宋体" w:hAnsi="宋体" w:cs="宋体"/>
        </w:rPr>
        <w:br/>
      </w:r>
      <w:del w:id="490" w:author="LIU JIAYI" w:date="2023-04-19T17:11:00Z">
        <w:r w:rsidR="00000000" w:rsidDel="00E27D99">
          <w:rPr>
            <w:rFonts w:ascii="宋体" w:hAnsi="宋体" w:cs="宋体"/>
          </w:rPr>
          <w:delText>受访者</w:delText>
        </w:r>
      </w:del>
      <w:ins w:id="491" w:author="LIU JIAYI" w:date="2023-04-19T17:11:00Z">
        <w:r w:rsidR="00E27D99">
          <w:rPr>
            <w:rFonts w:ascii="宋体" w:hAnsi="宋体" w:cs="宋体"/>
          </w:rPr>
          <w:t>角色2(受访者)</w:t>
        </w:r>
      </w:ins>
      <w:r w:rsidR="00000000">
        <w:rPr>
          <w:rFonts w:ascii="宋体" w:hAnsi="宋体" w:cs="宋体"/>
        </w:rPr>
        <w:t>：</w:t>
      </w:r>
      <w:bookmarkStart w:id="492" w:name="_Hlk132832829"/>
      <w:r w:rsidR="00000000">
        <w:rPr>
          <w:rFonts w:ascii="宋体" w:hAnsi="宋体" w:cs="宋体"/>
        </w:rPr>
        <w:t>不常使用地铁。第一个我感觉就是那种不太，就是行动不太便利的人，可能不会经常会使用地铁，因为这个地铁我刚刚说了，不论是你到地下也好，还是到我们平常居住地，它总是有一段距离，这个距离的话可能不太能够让这种行动不便的人感觉到一种友善。</w:t>
      </w:r>
      <w:r w:rsidR="00000000">
        <w:rPr>
          <w:rFonts w:ascii="宋体" w:hAnsi="宋体" w:cs="宋体"/>
        </w:rPr>
        <w:br/>
        <w:t>然后其他方面的话，倒没有觉得有哪些人会，不会，就是说在这个方面感觉到地铁其实对那种比如说伤残人士或者是那种轮椅人士的话，可能并不是特别的友好，我只能这么说。相对于比如说在香港的中铁也好，或者是其他方面的话，那个总是有专门那个车厢，然后专门的工作人员。</w:t>
      </w:r>
      <w:r w:rsidR="00000000">
        <w:rPr>
          <w:rFonts w:ascii="宋体" w:hAnsi="宋体" w:cs="宋体"/>
        </w:rPr>
        <w:br/>
        <w:t>65：05</w:t>
      </w:r>
      <w:r w:rsidR="00000000">
        <w:rPr>
          <w:rFonts w:ascii="宋体" w:hAnsi="宋体" w:cs="宋体"/>
        </w:rPr>
        <w:br/>
        <w:t>深圳地铁可能也有，但是航线的会比较少一点，这样的话我们会就时不时看到这种情况。在他们交通便利的情况下面，可能那种伤残人士会更愿意去搭乘一点。深圳这边确实在这方面可能会有点欠缺，这是我的感觉。</w:t>
      </w:r>
      <w:r w:rsidR="00000000">
        <w:rPr>
          <w:rFonts w:ascii="宋体" w:hAnsi="宋体" w:cs="宋体"/>
        </w:rPr>
        <w:br/>
      </w:r>
      <w:bookmarkEnd w:id="492"/>
      <w:del w:id="493" w:author="LIU JIAYI" w:date="2023-04-19T17:11:00Z">
        <w:r w:rsidR="00000000" w:rsidDel="00E27D99">
          <w:rPr>
            <w:rFonts w:ascii="宋体" w:hAnsi="宋体" w:cs="宋体"/>
          </w:rPr>
          <w:delText>采访者</w:delText>
        </w:r>
      </w:del>
      <w:ins w:id="494" w:author="LIU JIAYI" w:date="2023-04-19T17:11:00Z">
        <w:r w:rsidR="00E27D99">
          <w:rPr>
            <w:rFonts w:ascii="宋体" w:hAnsi="宋体" w:cs="宋体"/>
          </w:rPr>
          <w:t>角色1 (学生访谈员)</w:t>
        </w:r>
      </w:ins>
      <w:r w:rsidR="00000000">
        <w:rPr>
          <w:rFonts w:ascii="宋体" w:hAnsi="宋体" w:cs="宋体"/>
        </w:rPr>
        <w:t>：确实，比如说现在像日本这边，确实你能看到很多那种可能伤残人士或者是行动不便的人士，就算坐个轮椅，他们也能够很自由的上下地铁或者是坐公车这种对。</w:t>
      </w:r>
      <w:r w:rsidR="00000000">
        <w:rPr>
          <w:rFonts w:ascii="宋体" w:hAnsi="宋体" w:cs="宋体"/>
        </w:rPr>
        <w:br/>
      </w:r>
      <w:del w:id="495" w:author="LIU JIAYI" w:date="2023-04-19T17:11:00Z">
        <w:r w:rsidR="00000000" w:rsidDel="00E27D99">
          <w:rPr>
            <w:rFonts w:ascii="宋体" w:hAnsi="宋体" w:cs="宋体"/>
          </w:rPr>
          <w:delText>受访者</w:delText>
        </w:r>
      </w:del>
      <w:ins w:id="496" w:author="LIU JIAYI" w:date="2023-04-19T17:11:00Z">
        <w:r w:rsidR="00E27D99">
          <w:rPr>
            <w:rFonts w:ascii="宋体" w:hAnsi="宋体" w:cs="宋体"/>
          </w:rPr>
          <w:t>角色2(受访者)</w:t>
        </w:r>
      </w:ins>
      <w:r w:rsidR="00000000">
        <w:rPr>
          <w:rFonts w:ascii="宋体" w:hAnsi="宋体" w:cs="宋体"/>
        </w:rPr>
        <w:t>：对，是的是的是的。</w:t>
      </w:r>
      <w:r w:rsidR="00000000">
        <w:rPr>
          <w:rFonts w:ascii="宋体" w:hAnsi="宋体" w:cs="宋体"/>
        </w:rPr>
        <w:br/>
      </w:r>
      <w:del w:id="497" w:author="LIU JIAYI" w:date="2023-04-19T17:11:00Z">
        <w:r w:rsidR="00000000" w:rsidDel="00E27D99">
          <w:rPr>
            <w:rFonts w:ascii="宋体" w:hAnsi="宋体" w:cs="宋体"/>
          </w:rPr>
          <w:delText>采访者</w:delText>
        </w:r>
      </w:del>
      <w:ins w:id="498" w:author="LIU JIAYI" w:date="2023-04-19T17:11:00Z">
        <w:r w:rsidR="00E27D99">
          <w:rPr>
            <w:rFonts w:ascii="宋体" w:hAnsi="宋体" w:cs="宋体"/>
          </w:rPr>
          <w:t>角色1 (学生访谈员)</w:t>
        </w:r>
      </w:ins>
      <w:r w:rsidR="00000000">
        <w:rPr>
          <w:rFonts w:ascii="宋体" w:hAnsi="宋体" w:cs="宋体"/>
        </w:rPr>
        <w:t>：了解。您比较一下地铁开通之前跟之后，您觉得地铁给您的生活带来了怎么样的变化呢？</w:t>
      </w:r>
      <w:r w:rsidR="00000000">
        <w:rPr>
          <w:rFonts w:ascii="宋体" w:hAnsi="宋体" w:cs="宋体"/>
        </w:rPr>
        <w:br/>
      </w:r>
      <w:del w:id="499" w:author="LIU JIAYI" w:date="2023-04-19T17:11:00Z">
        <w:r w:rsidR="00000000" w:rsidDel="00E27D99">
          <w:rPr>
            <w:rFonts w:ascii="宋体" w:hAnsi="宋体" w:cs="宋体"/>
          </w:rPr>
          <w:delText>受访者</w:delText>
        </w:r>
      </w:del>
      <w:ins w:id="500" w:author="LIU JIAYI" w:date="2023-04-19T17:11:00Z">
        <w:r w:rsidR="00E27D99">
          <w:rPr>
            <w:rFonts w:ascii="宋体" w:hAnsi="宋体" w:cs="宋体"/>
          </w:rPr>
          <w:t>角色2(受访者)</w:t>
        </w:r>
      </w:ins>
      <w:r w:rsidR="00000000">
        <w:rPr>
          <w:rFonts w:ascii="宋体" w:hAnsi="宋体" w:cs="宋体"/>
        </w:rPr>
        <w:t>：</w:t>
      </w:r>
      <w:bookmarkStart w:id="501" w:name="_Hlk132832849"/>
      <w:r w:rsidR="00000000">
        <w:rPr>
          <w:rFonts w:ascii="宋体" w:hAnsi="宋体" w:cs="宋体"/>
        </w:rPr>
        <w:t>给我的感觉就是说，其实地铁开通前后的话，我们感觉，就之前在地铁没有开通之前的话，我们的活动圈是相对来说受限，或者说我要再，去再远的地方的话，可能我的目标会比较单一，就像我之前说的，可能初中我只会瞄准深圳图书馆，然后认准那一条线。</w:t>
      </w:r>
      <w:r w:rsidR="00000000">
        <w:rPr>
          <w:rFonts w:ascii="宋体" w:hAnsi="宋体" w:cs="宋体"/>
        </w:rPr>
        <w:br/>
        <w:t>但地铁开通之后，我们会发现生活圈好像越来越大了。而就像刚刚说我岳母可能从惠州过来，他会觉得很方便能过来，像我去</w:t>
      </w:r>
      <w:del w:id="502" w:author="LIU JIAYI" w:date="2023-04-19T17:03:00Z">
        <w:r w:rsidR="00000000" w:rsidDel="00E9101C">
          <w:rPr>
            <w:rFonts w:ascii="宋体" w:hAnsi="宋体" w:cs="宋体" w:hint="eastAsia"/>
          </w:rPr>
          <w:delText>大眉山</w:delText>
        </w:r>
      </w:del>
      <w:ins w:id="503" w:author="LIU JIAYI" w:date="2023-04-19T17:03:00Z">
        <w:r w:rsidR="00E9101C">
          <w:rPr>
            <w:rFonts w:ascii="宋体" w:hAnsi="宋体" w:cs="宋体" w:hint="eastAsia"/>
          </w:rPr>
          <w:t>大梅沙</w:t>
        </w:r>
      </w:ins>
      <w:r w:rsidR="00000000">
        <w:rPr>
          <w:rFonts w:ascii="宋体" w:hAnsi="宋体" w:cs="宋体"/>
        </w:rPr>
        <w:t>或者去哪里也会觉得搭乘一个地铁过去很便利，而不像以前觉得可能真的要去自己开个车，或者是其他方式。</w:t>
      </w:r>
      <w:r w:rsidR="00000000">
        <w:rPr>
          <w:rFonts w:ascii="宋体" w:hAnsi="宋体" w:cs="宋体"/>
        </w:rPr>
        <w:br/>
        <w:t>然后比如说深圳机场，也就是说那就去看看飞机起降的话，也会这样搭乘地铁过去，</w:t>
      </w:r>
      <w:r w:rsidR="00000000">
        <w:rPr>
          <w:rFonts w:ascii="宋体" w:hAnsi="宋体" w:cs="宋体"/>
        </w:rPr>
        <w:lastRenderedPageBreak/>
        <w:t>这个就会让整个的生活圈变大。而且呢也会觉得就是，就是生活更便捷了。有些时候并不是让我们感觉到整个城市都在堵的日程中去度过，也会通过地铁能够让自己的生活变得更、就是更优化的一个，这么去理解，然后更、选择更多了，并不一定时时刻刻都要开私家车或者是搭乘公交，有些时候也会做一种选择，甚至来说在。</w:t>
      </w:r>
      <w:r w:rsidR="00000000">
        <w:rPr>
          <w:rFonts w:ascii="宋体" w:hAnsi="宋体" w:cs="宋体"/>
        </w:rPr>
        <w:br/>
        <w:t>其实前段时间我跟你说一个事，我女儿她们学校去，他们去开那个运动会，他们学校是没有场地的，然后他们老师让他们所有学生是早上一起搭地铁去运动场。当时我觉得很奇怪，怎么会让全校的学生去搭乘，其实我觉得可能也是老师考虑，就是说让他们去感受一下地铁，其实从他们学校到他们租的运动场之间，大概也就是四五站地铁。但是如果去租大巴也好，或者是搭公交也好，可能反而不如搭上地铁这么方便，所以可能也是他们自己的考虑。</w:t>
      </w:r>
      <w:bookmarkEnd w:id="501"/>
      <w:r w:rsidR="00000000">
        <w:rPr>
          <w:rFonts w:ascii="宋体" w:hAnsi="宋体" w:cs="宋体"/>
        </w:rPr>
        <w:br/>
      </w:r>
      <w:del w:id="504" w:author="LIU JIAYI" w:date="2023-04-19T17:11:00Z">
        <w:r w:rsidR="00000000" w:rsidDel="00E27D99">
          <w:rPr>
            <w:rFonts w:ascii="宋体" w:hAnsi="宋体" w:cs="宋体"/>
          </w:rPr>
          <w:delText>采访者</w:delText>
        </w:r>
      </w:del>
      <w:ins w:id="505" w:author="LIU JIAYI" w:date="2023-04-19T17:11:00Z">
        <w:r w:rsidR="00E27D99">
          <w:rPr>
            <w:rFonts w:ascii="宋体" w:hAnsi="宋体" w:cs="宋体"/>
          </w:rPr>
          <w:t>角色1 (学生访谈员)</w:t>
        </w:r>
      </w:ins>
      <w:r w:rsidR="00000000">
        <w:rPr>
          <w:rFonts w:ascii="宋体" w:hAnsi="宋体" w:cs="宋体"/>
        </w:rPr>
        <w:t>：其实也会比较方便吧，因为可能当时过了上下班高峰期之后，地铁也没有那么多人。</w:t>
      </w:r>
      <w:r w:rsidR="00000000">
        <w:rPr>
          <w:rFonts w:ascii="宋体" w:hAnsi="宋体" w:cs="宋体"/>
        </w:rPr>
        <w:br/>
      </w:r>
      <w:del w:id="506" w:author="LIU JIAYI" w:date="2023-04-19T17:11:00Z">
        <w:r w:rsidR="00000000" w:rsidDel="00E27D99">
          <w:rPr>
            <w:rFonts w:ascii="宋体" w:hAnsi="宋体" w:cs="宋体"/>
          </w:rPr>
          <w:delText>受访者</w:delText>
        </w:r>
      </w:del>
      <w:ins w:id="507" w:author="LIU JIAYI" w:date="2023-04-19T17:11:00Z">
        <w:r w:rsidR="00E27D99">
          <w:rPr>
            <w:rFonts w:ascii="宋体" w:hAnsi="宋体" w:cs="宋体"/>
          </w:rPr>
          <w:t>角色2(受访者)</w:t>
        </w:r>
      </w:ins>
      <w:r w:rsidR="00000000">
        <w:rPr>
          <w:rFonts w:ascii="宋体" w:hAnsi="宋体" w:cs="宋体"/>
        </w:rPr>
        <w:t>：是的是的是的。</w:t>
      </w:r>
      <w:r w:rsidR="00000000">
        <w:rPr>
          <w:rFonts w:ascii="宋体" w:hAnsi="宋体" w:cs="宋体"/>
        </w:rPr>
        <w:br/>
      </w:r>
      <w:del w:id="508" w:author="LIU JIAYI" w:date="2023-04-19T17:11:00Z">
        <w:r w:rsidR="00000000" w:rsidDel="00E27D99">
          <w:rPr>
            <w:rFonts w:ascii="宋体" w:hAnsi="宋体" w:cs="宋体"/>
          </w:rPr>
          <w:delText>采访者</w:delText>
        </w:r>
      </w:del>
      <w:ins w:id="509" w:author="LIU JIAYI" w:date="2023-04-19T17:11:00Z">
        <w:r w:rsidR="00E27D99">
          <w:rPr>
            <w:rFonts w:ascii="宋体" w:hAnsi="宋体" w:cs="宋体"/>
          </w:rPr>
          <w:t>角色1 (学生访谈员)</w:t>
        </w:r>
      </w:ins>
      <w:r w:rsidR="00000000">
        <w:rPr>
          <w:rFonts w:ascii="宋体" w:hAnsi="宋体" w:cs="宋体"/>
        </w:rPr>
        <w:t>：对，了解了解，您比较地铁开通之前跟之后的话，您觉得地铁给深圳的空间格局跟城市气质又带来了怎样的一些变化呢？</w:t>
      </w:r>
      <w:r w:rsidR="00000000">
        <w:rPr>
          <w:rFonts w:ascii="宋体" w:hAnsi="宋体" w:cs="宋体"/>
        </w:rPr>
        <w:br/>
      </w:r>
      <w:del w:id="510" w:author="LIU JIAYI" w:date="2023-04-19T17:11:00Z">
        <w:r w:rsidR="00000000" w:rsidDel="00E27D99">
          <w:rPr>
            <w:rFonts w:ascii="宋体" w:hAnsi="宋体" w:cs="宋体"/>
          </w:rPr>
          <w:delText>受访者</w:delText>
        </w:r>
      </w:del>
      <w:ins w:id="511" w:author="LIU JIAYI" w:date="2023-04-19T17:11:00Z">
        <w:r w:rsidR="00E27D99">
          <w:rPr>
            <w:rFonts w:ascii="宋体" w:hAnsi="宋体" w:cs="宋体"/>
          </w:rPr>
          <w:t>角色2(受访者)</w:t>
        </w:r>
      </w:ins>
      <w:r w:rsidR="00000000">
        <w:rPr>
          <w:rFonts w:ascii="宋体" w:hAnsi="宋体" w:cs="宋体"/>
        </w:rPr>
        <w:t>：</w:t>
      </w:r>
      <w:bookmarkStart w:id="512" w:name="_Hlk132832862"/>
      <w:r w:rsidR="00000000">
        <w:rPr>
          <w:rFonts w:ascii="宋体" w:hAnsi="宋体" w:cs="宋体"/>
        </w:rPr>
        <w:t>其实也是让整个的深圳去，就怎么说，比如说空间格局的话，我认为现在越来越多的地铁站，就像哪里呢？现在，应该是，我记不得了。哪个地方它会把地铁的整个空间给打开，然后整个有一个地下商城的这种感觉，现在好像越来越多的地铁站会这么去操作。我记得好像是</w:t>
      </w:r>
      <w:del w:id="513" w:author="LIU JIAYI" w:date="2023-04-19T17:02:00Z">
        <w:r w:rsidR="00000000" w:rsidDel="00372E6F">
          <w:rPr>
            <w:rFonts w:ascii="宋体" w:hAnsi="宋体" w:cs="宋体" w:hint="eastAsia"/>
          </w:rPr>
          <w:delText>连成</w:delText>
        </w:r>
      </w:del>
      <w:ins w:id="514" w:author="LIU JIAYI" w:date="2023-04-19T17:02:00Z">
        <w:r w:rsidR="00372E6F">
          <w:rPr>
            <w:rFonts w:ascii="宋体" w:hAnsi="宋体" w:cs="宋体" w:hint="eastAsia"/>
          </w:rPr>
          <w:t>连城</w:t>
        </w:r>
      </w:ins>
      <w:r w:rsidR="00000000">
        <w:rPr>
          <w:rFonts w:ascii="宋体" w:hAnsi="宋体" w:cs="宋体"/>
        </w:rPr>
        <w:t>，地下的车，好像是两个地铁站之间，所有的两个地铁站之间可以通过他们的商城连接在一起。</w:t>
      </w:r>
      <w:r w:rsidR="00000000">
        <w:rPr>
          <w:rFonts w:ascii="宋体" w:hAnsi="宋体" w:cs="宋体"/>
        </w:rPr>
        <w:br/>
        <w:t>这是拓展了一个整个的，不仅仅是地面的一种情况，地下他们也正在发展。比如说像深圳火车站那一块，它也慢慢的变成了一个比较集中的，还有一个好像几号线的打卡网店，打卡点，对吧？那个</w:t>
      </w:r>
      <w:del w:id="515" w:author="LIU JIAYI" w:date="2023-04-19T21:41:00Z">
        <w:r w:rsidR="00000000" w:rsidDel="00D27A81">
          <w:rPr>
            <w:rFonts w:ascii="宋体" w:hAnsi="宋体" w:cs="宋体" w:hint="eastAsia"/>
          </w:rPr>
          <w:delText>店</w:delText>
        </w:r>
      </w:del>
      <w:ins w:id="516" w:author="LIU JIAYI" w:date="2023-04-19T21:41:00Z">
        <w:r>
          <w:rPr>
            <w:rFonts w:ascii="宋体" w:hAnsi="宋体" w:cs="宋体" w:hint="eastAsia"/>
          </w:rPr>
          <w:t>点</w:t>
        </w:r>
      </w:ins>
      <w:r w:rsidR="00000000">
        <w:rPr>
          <w:rFonts w:ascii="宋体" w:hAnsi="宋体" w:cs="宋体"/>
        </w:rPr>
        <w:t>我现在还没去过，但是我觉得。</w:t>
      </w:r>
      <w:bookmarkEnd w:id="512"/>
      <w:r w:rsidR="00000000">
        <w:rPr>
          <w:rFonts w:ascii="宋体" w:hAnsi="宋体" w:cs="宋体"/>
        </w:rPr>
        <w:br/>
      </w:r>
      <w:del w:id="517" w:author="LIU JIAYI" w:date="2023-04-19T17:11:00Z">
        <w:r w:rsidR="00000000" w:rsidDel="00E27D99">
          <w:rPr>
            <w:rFonts w:ascii="宋体" w:hAnsi="宋体" w:cs="宋体"/>
          </w:rPr>
          <w:delText>采访者</w:delText>
        </w:r>
      </w:del>
      <w:ins w:id="518" w:author="LIU JIAYI" w:date="2023-04-19T17:11:00Z">
        <w:r w:rsidR="00E27D99">
          <w:rPr>
            <w:rFonts w:ascii="宋体" w:hAnsi="宋体" w:cs="宋体"/>
          </w:rPr>
          <w:t>角色1 (学生访谈员)</w:t>
        </w:r>
      </w:ins>
      <w:r w:rsidR="00000000">
        <w:rPr>
          <w:rFonts w:ascii="宋体" w:hAnsi="宋体" w:cs="宋体"/>
        </w:rPr>
        <w:t>：14号线的</w:t>
      </w:r>
      <w:ins w:id="519" w:author="LIU JIAYI" w:date="2023-04-19T17:02:00Z">
        <w:r w:rsidR="006718B2">
          <w:rPr>
            <w:rFonts w:ascii="宋体" w:hAnsi="宋体" w:cs="宋体" w:hint="eastAsia"/>
          </w:rPr>
          <w:t>岗厦北</w:t>
        </w:r>
      </w:ins>
      <w:del w:id="520" w:author="LIU JIAYI" w:date="2023-04-19T17:02:00Z">
        <w:r w:rsidR="00000000" w:rsidDel="006718B2">
          <w:rPr>
            <w:rFonts w:ascii="宋体" w:hAnsi="宋体" w:cs="宋体"/>
          </w:rPr>
          <w:delText>港下北</w:delText>
        </w:r>
      </w:del>
      <w:r w:rsidR="00000000">
        <w:rPr>
          <w:rFonts w:ascii="宋体" w:hAnsi="宋体" w:cs="宋体"/>
        </w:rPr>
        <w:t>是吗？</w:t>
      </w:r>
      <w:r w:rsidR="00000000">
        <w:rPr>
          <w:rFonts w:ascii="宋体" w:hAnsi="宋体" w:cs="宋体"/>
        </w:rPr>
        <w:br/>
      </w:r>
      <w:del w:id="521" w:author="LIU JIAYI" w:date="2023-04-19T17:11:00Z">
        <w:r w:rsidR="00000000" w:rsidDel="00E27D99">
          <w:rPr>
            <w:rFonts w:ascii="宋体" w:hAnsi="宋体" w:cs="宋体"/>
          </w:rPr>
          <w:delText>受访者</w:delText>
        </w:r>
      </w:del>
      <w:ins w:id="522" w:author="LIU JIAYI" w:date="2023-04-19T17:11:00Z">
        <w:r w:rsidR="00E27D99">
          <w:rPr>
            <w:rFonts w:ascii="宋体" w:hAnsi="宋体" w:cs="宋体"/>
          </w:rPr>
          <w:t>角色2(受访者)</w:t>
        </w:r>
      </w:ins>
      <w:r w:rsidR="00000000">
        <w:rPr>
          <w:rFonts w:ascii="宋体" w:hAnsi="宋体" w:cs="宋体"/>
        </w:rPr>
        <w:t>：好像是，对吧，就是特别的漂亮那个打卡点，我没去过那个地方，因为现在没有怎么去经过，但是我觉得</w:t>
      </w:r>
      <w:bookmarkStart w:id="523" w:name="_Hlk132832874"/>
      <w:r w:rsidR="00000000">
        <w:rPr>
          <w:rFonts w:ascii="宋体" w:hAnsi="宋体" w:cs="宋体"/>
        </w:rPr>
        <w:t>它就是让人感觉到，并不一定城市的发展要往上或者去发展，其实往下也是一种发展空间。</w:t>
      </w:r>
      <w:bookmarkEnd w:id="523"/>
      <w:r w:rsidR="00000000">
        <w:rPr>
          <w:rFonts w:ascii="宋体" w:hAnsi="宋体" w:cs="宋体"/>
        </w:rPr>
        <w:br/>
      </w:r>
      <w:bookmarkStart w:id="524" w:name="_Hlk132832896"/>
      <w:r w:rsidR="00000000">
        <w:rPr>
          <w:rFonts w:ascii="宋体" w:hAnsi="宋体" w:cs="宋体"/>
        </w:rPr>
        <w:t>第二个就是关于城市气质的话，在深圳没有地铁之前，我们总觉得好像城市可能会</w:t>
      </w:r>
      <w:r w:rsidR="00000000">
        <w:rPr>
          <w:rFonts w:ascii="宋体" w:hAnsi="宋体" w:cs="宋体"/>
        </w:rPr>
        <w:lastRenderedPageBreak/>
        <w:t>欠缺一点什么。会让，就是说比如说去北京的话，我们一下飞机一下地铁一下火车都会讲，地铁它会搭乘到哪里去，或者是去了一个旅游景点的话，会下来地铁它能沿线能到的地方。当时深圳市没有的话，我们感觉到总是会欠缺什么，随着深圳市慢慢的地铁网格图越来越，越来越复杂化的时候，会觉得整个城市也会感觉到越来越包你不管是包容也好，也是现代化也好，我们感觉越来越能够怎么说，能够让我们整个的生活品质能够比较大的提高，让城市的气质也是带来了比较大的提高。越来越可以真正的符合这种开放性的、包容性的一个城市的表现。</w:t>
      </w:r>
      <w:bookmarkEnd w:id="524"/>
      <w:r w:rsidR="00000000">
        <w:rPr>
          <w:rFonts w:ascii="宋体" w:hAnsi="宋体" w:cs="宋体"/>
        </w:rPr>
        <w:br/>
        <w:t>70：08</w:t>
      </w:r>
      <w:r w:rsidR="00000000">
        <w:rPr>
          <w:rFonts w:ascii="宋体" w:hAnsi="宋体" w:cs="宋体"/>
        </w:rPr>
        <w:br/>
      </w:r>
      <w:del w:id="525" w:author="LIU JIAYI" w:date="2023-04-19T17:11:00Z">
        <w:r w:rsidR="00000000" w:rsidDel="00E27D99">
          <w:rPr>
            <w:rFonts w:ascii="宋体" w:hAnsi="宋体" w:cs="宋体"/>
          </w:rPr>
          <w:delText>采访者</w:delText>
        </w:r>
      </w:del>
      <w:ins w:id="526" w:author="LIU JIAYI" w:date="2023-04-19T17:11:00Z">
        <w:r w:rsidR="00E27D99">
          <w:rPr>
            <w:rFonts w:ascii="宋体" w:hAnsi="宋体" w:cs="宋体"/>
          </w:rPr>
          <w:t>角色1 (学生访谈员)</w:t>
        </w:r>
      </w:ins>
      <w:r w:rsidR="00000000">
        <w:rPr>
          <w:rFonts w:ascii="宋体" w:hAnsi="宋体" w:cs="宋体"/>
        </w:rPr>
        <w:t>：嗯嗯嗯，了解了解了解。刚刚您也提到了深圳的地铁网络图，它其实是在</w:t>
      </w:r>
      <w:del w:id="527" w:author="LIU JIAYI" w:date="2023-04-19T17:05:00Z">
        <w:r w:rsidR="00000000" w:rsidDel="001D4698">
          <w:rPr>
            <w:rFonts w:ascii="宋体" w:hAnsi="宋体" w:cs="宋体"/>
          </w:rPr>
          <w:delText>越来，</w:delText>
        </w:r>
      </w:del>
      <w:r w:rsidR="00000000">
        <w:rPr>
          <w:rFonts w:ascii="宋体" w:hAnsi="宋体" w:cs="宋体"/>
        </w:rPr>
        <w:t>逐渐扩大的越来越大的一个变化趋势。那您认为的话，哪一些地铁站是深圳地铁网络的核心节点呢？</w:t>
      </w:r>
      <w:r w:rsidR="00000000">
        <w:rPr>
          <w:rFonts w:ascii="宋体" w:hAnsi="宋体" w:cs="宋体"/>
        </w:rPr>
        <w:br/>
      </w:r>
      <w:del w:id="528" w:author="LIU JIAYI" w:date="2023-04-19T17:11:00Z">
        <w:r w:rsidR="00000000" w:rsidDel="00E27D99">
          <w:rPr>
            <w:rFonts w:ascii="宋体" w:hAnsi="宋体" w:cs="宋体"/>
          </w:rPr>
          <w:delText>受访者</w:delText>
        </w:r>
      </w:del>
      <w:ins w:id="529" w:author="LIU JIAYI" w:date="2023-04-19T17:11:00Z">
        <w:r w:rsidR="00E27D99">
          <w:rPr>
            <w:rFonts w:ascii="宋体" w:hAnsi="宋体" w:cs="宋体"/>
          </w:rPr>
          <w:t>角色2(受访者)</w:t>
        </w:r>
      </w:ins>
      <w:r w:rsidR="00000000">
        <w:rPr>
          <w:rFonts w:ascii="宋体" w:hAnsi="宋体" w:cs="宋体"/>
        </w:rPr>
        <w:t>：</w:t>
      </w:r>
      <w:bookmarkStart w:id="530" w:name="_Hlk132832906"/>
      <w:r w:rsidR="00000000">
        <w:rPr>
          <w:rFonts w:ascii="宋体" w:hAnsi="宋体" w:cs="宋体"/>
        </w:rPr>
        <w:t>我印象中因为当时应该是4号线跟一号线的交界，那个地方叫什么来着？会展中心，然后会展中心应该算是一个比较大的一个节点，然后现在的话应该是属于刚刚你所说的</w:t>
      </w:r>
      <w:del w:id="531" w:author="LIU JIAYI" w:date="2023-04-19T17:05:00Z">
        <w:r w:rsidR="00000000" w:rsidDel="001D4698">
          <w:rPr>
            <w:rFonts w:ascii="宋体" w:hAnsi="宋体" w:cs="宋体" w:hint="eastAsia"/>
          </w:rPr>
          <w:delText>港下北</w:delText>
        </w:r>
      </w:del>
      <w:ins w:id="532" w:author="LIU JIAYI" w:date="2023-04-19T17:05:00Z">
        <w:r w:rsidR="001D4698">
          <w:rPr>
            <w:rFonts w:ascii="宋体" w:hAnsi="宋体" w:cs="宋体" w:hint="eastAsia"/>
          </w:rPr>
          <w:t>岗厦北</w:t>
        </w:r>
      </w:ins>
      <w:r w:rsidR="00000000">
        <w:rPr>
          <w:rFonts w:ascii="宋体" w:hAnsi="宋体" w:cs="宋体"/>
        </w:rPr>
        <w:t>那一片。还有一个地方就是深圳，那个叫做什么，叫我想想，就是在市民中心正对面那边有个深圳站，他那边也是。</w:t>
      </w:r>
      <w:r w:rsidR="00000000">
        <w:rPr>
          <w:rFonts w:ascii="宋体" w:hAnsi="宋体" w:cs="宋体"/>
        </w:rPr>
        <w:br/>
        <w:t>但是如果是说地铁比较集中的地方，那应该属于车公庙站对不对？</w:t>
      </w:r>
      <w:del w:id="533" w:author="LIU JIAYI" w:date="2023-04-19T17:06:00Z">
        <w:r w:rsidR="00000000" w:rsidDel="00456F54">
          <w:rPr>
            <w:rFonts w:ascii="宋体" w:hAnsi="宋体" w:cs="宋体" w:hint="eastAsia"/>
          </w:rPr>
          <w:delText>九龙湾</w:delText>
        </w:r>
      </w:del>
      <w:ins w:id="534" w:author="LIU JIAYI" w:date="2023-04-19T17:06:00Z">
        <w:r w:rsidR="00456F54">
          <w:rPr>
            <w:rFonts w:ascii="宋体" w:hAnsi="宋体" w:cs="宋体" w:hint="eastAsia"/>
          </w:rPr>
          <w:t>车公庙</w:t>
        </w:r>
      </w:ins>
      <w:r w:rsidR="00000000">
        <w:rPr>
          <w:rFonts w:ascii="宋体" w:hAnsi="宋体" w:cs="宋体"/>
        </w:rPr>
        <w:t>这个单是属于很多线的集中交汇组，我尝试在车公庙站，从一个地铁口到另外一个地铁口，</w:t>
      </w:r>
      <w:ins w:id="535" w:author="LIU JIAYI" w:date="2023-04-19T17:06:00Z">
        <w:r w:rsidR="003F2992">
          <w:rPr>
            <w:rFonts w:ascii="宋体" w:hAnsi="宋体" w:cs="宋体" w:hint="eastAsia"/>
          </w:rPr>
          <w:t>就</w:t>
        </w:r>
      </w:ins>
      <w:del w:id="536" w:author="LIU JIAYI" w:date="2023-04-19T17:06:00Z">
        <w:r w:rsidR="00000000" w:rsidDel="003F2992">
          <w:rPr>
            <w:rFonts w:ascii="宋体" w:hAnsi="宋体" w:cs="宋体"/>
          </w:rPr>
          <w:delText>又</w:delText>
        </w:r>
      </w:del>
      <w:r w:rsidR="00000000">
        <w:rPr>
          <w:rFonts w:ascii="宋体" w:hAnsi="宋体" w:cs="宋体"/>
        </w:rPr>
        <w:t>在站里面大概走了10分钟，因为确实非常的大。因为他是从这个线走到另外一条线的话，他好几条线的交汇，你出来之后要去寻找它的线在什么位置，我认为他几个比较比较集中的一个交汇点。</w:t>
      </w:r>
      <w:r w:rsidR="00000000">
        <w:rPr>
          <w:rFonts w:ascii="宋体" w:hAnsi="宋体" w:cs="宋体"/>
        </w:rPr>
        <w:br/>
        <w:t>但是后续的发展，我觉得它应该也会慢慢的会往西再延伸。你比如说现在我们看到几号线都其实跟中部跟东部其实是没有什么太大关系的，像在南山那边的线连接了。</w:t>
      </w:r>
      <w:bookmarkEnd w:id="530"/>
      <w:r w:rsidR="00000000">
        <w:rPr>
          <w:rFonts w:ascii="宋体" w:hAnsi="宋体" w:cs="宋体"/>
        </w:rPr>
        <w:br/>
      </w:r>
      <w:del w:id="537" w:author="LIU JIAYI" w:date="2023-04-19T17:11:00Z">
        <w:r w:rsidR="00000000" w:rsidDel="00E27D99">
          <w:rPr>
            <w:rFonts w:ascii="宋体" w:hAnsi="宋体" w:cs="宋体"/>
          </w:rPr>
          <w:delText>采访者</w:delText>
        </w:r>
      </w:del>
      <w:ins w:id="538" w:author="LIU JIAYI" w:date="2023-04-19T17:11:00Z">
        <w:r w:rsidR="00E27D99">
          <w:rPr>
            <w:rFonts w:ascii="宋体" w:hAnsi="宋体" w:cs="宋体"/>
          </w:rPr>
          <w:t>角色1 (学生访谈员)</w:t>
        </w:r>
      </w:ins>
      <w:r w:rsidR="00000000">
        <w:rPr>
          <w:rFonts w:ascii="宋体" w:hAnsi="宋体" w:cs="宋体"/>
        </w:rPr>
        <w:t>：好的，了解，那除此之外，你还有哪一些就是地铁站是让你就是觉得印象比较深刻的吗？</w:t>
      </w:r>
      <w:r w:rsidR="00000000">
        <w:rPr>
          <w:rFonts w:ascii="宋体" w:hAnsi="宋体" w:cs="宋体"/>
        </w:rPr>
        <w:br/>
      </w:r>
      <w:del w:id="539" w:author="LIU JIAYI" w:date="2023-04-19T17:11:00Z">
        <w:r w:rsidR="00000000" w:rsidDel="00E27D99">
          <w:rPr>
            <w:rFonts w:ascii="宋体" w:hAnsi="宋体" w:cs="宋体"/>
          </w:rPr>
          <w:delText>受访者</w:delText>
        </w:r>
      </w:del>
      <w:ins w:id="540" w:author="LIU JIAYI" w:date="2023-04-19T17:11:00Z">
        <w:r w:rsidR="00E27D99">
          <w:rPr>
            <w:rFonts w:ascii="宋体" w:hAnsi="宋体" w:cs="宋体"/>
          </w:rPr>
          <w:t>角色2(受访者)</w:t>
        </w:r>
      </w:ins>
      <w:r w:rsidR="00000000">
        <w:rPr>
          <w:rFonts w:ascii="宋体" w:hAnsi="宋体" w:cs="宋体"/>
        </w:rPr>
        <w:t>：</w:t>
      </w:r>
      <w:bookmarkStart w:id="541" w:name="_Hlk132832918"/>
      <w:r w:rsidR="00000000">
        <w:rPr>
          <w:rFonts w:ascii="宋体" w:hAnsi="宋体" w:cs="宋体"/>
        </w:rPr>
        <w:t>我印象中好像是哪个站点现在有点记不太清楚，当时那个站点，相当于真的。是因为现在搭乘地铁也比较少，然后站点刚开始开通的时候，然后包括自己去搭乘的时候，总会觉得被他的那种就是站点的那种设计所惊艳到。</w:t>
      </w:r>
      <w:r w:rsidR="00000000">
        <w:rPr>
          <w:rFonts w:ascii="宋体" w:hAnsi="宋体" w:cs="宋体"/>
        </w:rPr>
        <w:br/>
        <w:t>我的印象中有一个就是刚刚所说的车公庙站当时的设计有一排好像是关于历史的一</w:t>
      </w:r>
      <w:r w:rsidR="00000000">
        <w:rPr>
          <w:rFonts w:ascii="宋体" w:hAnsi="宋体" w:cs="宋体"/>
        </w:rPr>
        <w:lastRenderedPageBreak/>
        <w:t>些浮雕，然后我觉得这确实是它的一个特色，甚至来说好像在那边也会介绍为什么这个站叫做车公庙一样的，还有一些历史介绍我印象中。然后再比如说前一段时间开的好像是6号线，那边的好像每个站点它是用不同的颜色去搭配的，这也是。</w:t>
      </w:r>
      <w:r w:rsidR="00000000">
        <w:rPr>
          <w:rFonts w:ascii="宋体" w:hAnsi="宋体" w:cs="宋体"/>
        </w:rPr>
        <w:br/>
        <w:t>像4号线的感给人的感觉就是说他会跟港铁那边非常非常的，非常非常的类似，因为它都是用那种比较鲜明颜色的那种大块的马赛克组成的，而港铁这边也是这样的。所以其实每一条线它可能都有它自己的特色，我们现在反而会觉得一号线给人的感觉就是比较老旧，比较深圳最早的那批地铁。虽然现在也更换了几个，但是我们会感觉到它其实就是相当于深圳地铁的一个主动脉一样的，它整个承载着整个地铁的一种发展情况。</w:t>
      </w:r>
      <w:bookmarkEnd w:id="541"/>
      <w:r w:rsidR="00000000">
        <w:rPr>
          <w:rFonts w:ascii="宋体" w:hAnsi="宋体" w:cs="宋体"/>
        </w:rPr>
        <w:br/>
      </w:r>
      <w:del w:id="542" w:author="LIU JIAYI" w:date="2023-04-19T17:11:00Z">
        <w:r w:rsidR="00000000" w:rsidDel="00E27D99">
          <w:rPr>
            <w:rFonts w:ascii="宋体" w:hAnsi="宋体" w:cs="宋体"/>
          </w:rPr>
          <w:delText>采访者</w:delText>
        </w:r>
      </w:del>
      <w:ins w:id="543" w:author="LIU JIAYI" w:date="2023-04-19T17:11:00Z">
        <w:r w:rsidR="00E27D99">
          <w:rPr>
            <w:rFonts w:ascii="宋体" w:hAnsi="宋体" w:cs="宋体"/>
          </w:rPr>
          <w:t>角色1 (学生访谈员)</w:t>
        </w:r>
      </w:ins>
      <w:r w:rsidR="00000000">
        <w:rPr>
          <w:rFonts w:ascii="宋体" w:hAnsi="宋体" w:cs="宋体"/>
        </w:rPr>
        <w:t>：那您有相关的照片，就是有拍摄过相关的照片，就是您刚刚说的那个关于车公庙的那一些简介呀，或者是说，对。</w:t>
      </w:r>
      <w:r w:rsidR="00000000">
        <w:rPr>
          <w:rFonts w:ascii="宋体" w:hAnsi="宋体" w:cs="宋体"/>
        </w:rPr>
        <w:br/>
      </w:r>
      <w:del w:id="544" w:author="LIU JIAYI" w:date="2023-04-19T17:11:00Z">
        <w:r w:rsidR="00000000" w:rsidDel="00E27D99">
          <w:rPr>
            <w:rFonts w:ascii="宋体" w:hAnsi="宋体" w:cs="宋体"/>
          </w:rPr>
          <w:delText>受访者</w:delText>
        </w:r>
      </w:del>
      <w:ins w:id="545" w:author="LIU JIAYI" w:date="2023-04-19T17:11:00Z">
        <w:r w:rsidR="00E27D99">
          <w:rPr>
            <w:rFonts w:ascii="宋体" w:hAnsi="宋体" w:cs="宋体"/>
          </w:rPr>
          <w:t>角色2(受访者)</w:t>
        </w:r>
      </w:ins>
      <w:r w:rsidR="00000000">
        <w:rPr>
          <w:rFonts w:ascii="宋体" w:hAnsi="宋体" w:cs="宋体"/>
        </w:rPr>
        <w:t>：确实当时因为只是说自己在那看，然后拍照应该以前都有，但是现在手机更换过几次，不一定才能找得到，我要去找一找。</w:t>
      </w:r>
      <w:r w:rsidR="00000000">
        <w:rPr>
          <w:rFonts w:ascii="宋体" w:hAnsi="宋体" w:cs="宋体"/>
        </w:rPr>
        <w:br/>
      </w:r>
      <w:del w:id="546" w:author="LIU JIAYI" w:date="2023-04-19T17:11:00Z">
        <w:r w:rsidR="00000000" w:rsidDel="00E27D99">
          <w:rPr>
            <w:rFonts w:ascii="宋体" w:hAnsi="宋体" w:cs="宋体"/>
          </w:rPr>
          <w:delText>采访者</w:delText>
        </w:r>
      </w:del>
      <w:ins w:id="547" w:author="LIU JIAYI" w:date="2023-04-19T17:11:00Z">
        <w:r w:rsidR="00E27D99">
          <w:rPr>
            <w:rFonts w:ascii="宋体" w:hAnsi="宋体" w:cs="宋体"/>
          </w:rPr>
          <w:t>角色1 (学生访谈员)</w:t>
        </w:r>
      </w:ins>
      <w:r w:rsidR="00000000">
        <w:rPr>
          <w:rFonts w:ascii="宋体" w:hAnsi="宋体" w:cs="宋体"/>
        </w:rPr>
        <w:t>：好的好的。</w:t>
      </w:r>
      <w:r w:rsidR="00000000">
        <w:rPr>
          <w:rFonts w:ascii="宋体" w:hAnsi="宋体" w:cs="宋体"/>
        </w:rPr>
        <w:br/>
      </w:r>
      <w:del w:id="548" w:author="LIU JIAYI" w:date="2023-04-19T17:11:00Z">
        <w:r w:rsidR="00000000" w:rsidDel="00E27D99">
          <w:rPr>
            <w:rFonts w:ascii="宋体" w:hAnsi="宋体" w:cs="宋体"/>
          </w:rPr>
          <w:delText>受访者</w:delText>
        </w:r>
      </w:del>
      <w:ins w:id="549" w:author="LIU JIAYI" w:date="2023-04-19T17:11:00Z">
        <w:r w:rsidR="00E27D99">
          <w:rPr>
            <w:rFonts w:ascii="宋体" w:hAnsi="宋体" w:cs="宋体"/>
          </w:rPr>
          <w:t>角色2(受访者)</w:t>
        </w:r>
      </w:ins>
      <w:r w:rsidR="00000000">
        <w:rPr>
          <w:rFonts w:ascii="宋体" w:hAnsi="宋体" w:cs="宋体"/>
        </w:rPr>
        <w:t>：还是那句话，你去搜索的话可能还是都是都是可以搜索，因为这些站点我们刚开始了解的话，也是通过他们的站点开通之后的宣传，然后去发现原来是这种情况，在自己，当自己亲自去走过的时候，会觉得特别的震撼这种感觉吧。</w:t>
      </w:r>
      <w:r w:rsidR="00000000">
        <w:rPr>
          <w:rFonts w:ascii="宋体" w:hAnsi="宋体" w:cs="宋体"/>
        </w:rPr>
        <w:br/>
      </w:r>
      <w:del w:id="550" w:author="LIU JIAYI" w:date="2023-04-19T17:11:00Z">
        <w:r w:rsidR="00000000" w:rsidDel="00E27D99">
          <w:rPr>
            <w:rFonts w:ascii="宋体" w:hAnsi="宋体" w:cs="宋体"/>
          </w:rPr>
          <w:delText>采访者</w:delText>
        </w:r>
      </w:del>
      <w:ins w:id="551" w:author="LIU JIAYI" w:date="2023-04-19T17:11:00Z">
        <w:r w:rsidR="00E27D99">
          <w:rPr>
            <w:rFonts w:ascii="宋体" w:hAnsi="宋体" w:cs="宋体"/>
          </w:rPr>
          <w:t>角色1 (学生访谈员)</w:t>
        </w:r>
      </w:ins>
      <w:r w:rsidR="00000000">
        <w:rPr>
          <w:rFonts w:ascii="宋体" w:hAnsi="宋体" w:cs="宋体"/>
        </w:rPr>
        <w:t>：了解了解，那您乘坐过其他城市的地铁吗？</w:t>
      </w:r>
      <w:r w:rsidR="00000000">
        <w:rPr>
          <w:rFonts w:ascii="宋体" w:hAnsi="宋体" w:cs="宋体"/>
        </w:rPr>
        <w:br/>
      </w:r>
      <w:del w:id="552" w:author="LIU JIAYI" w:date="2023-04-19T17:11:00Z">
        <w:r w:rsidR="00000000" w:rsidDel="00E27D99">
          <w:rPr>
            <w:rFonts w:ascii="宋体" w:hAnsi="宋体" w:cs="宋体"/>
          </w:rPr>
          <w:delText>受访者</w:delText>
        </w:r>
      </w:del>
      <w:ins w:id="553" w:author="LIU JIAYI" w:date="2023-04-19T17:11:00Z">
        <w:r w:rsidR="00E27D99">
          <w:rPr>
            <w:rFonts w:ascii="宋体" w:hAnsi="宋体" w:cs="宋体"/>
          </w:rPr>
          <w:t>角色2(受访者)</w:t>
        </w:r>
      </w:ins>
      <w:r w:rsidR="00000000">
        <w:rPr>
          <w:rFonts w:ascii="宋体" w:hAnsi="宋体" w:cs="宋体"/>
        </w:rPr>
        <w:t>：</w:t>
      </w:r>
      <w:bookmarkStart w:id="554" w:name="_Hlk132832936"/>
      <w:r w:rsidR="00000000">
        <w:rPr>
          <w:rFonts w:ascii="宋体" w:hAnsi="宋体" w:cs="宋体"/>
        </w:rPr>
        <w:t>基本上我们到一个城市都会去看一看，优先考虑这个城市的地铁，然后去看一下他会给我们有什么样的，就是其实我们的出游很多属于自助游的话，那就不会采用当地的交通工具作为我们一个主要的出游方式，所以不管到哪个城市，我们都会优先考虑公交地铁这些能达到的地方去作为我们的一个考虑因素。</w:t>
      </w:r>
      <w:r w:rsidR="00000000">
        <w:rPr>
          <w:rFonts w:ascii="宋体" w:hAnsi="宋体" w:cs="宋体"/>
        </w:rPr>
        <w:br/>
        <w:t>其实不管是，不管是广州也好，北京也好，或者是香港也好，甚至说当时我们去东京那边也是一样的，都是去优先看地铁，看地铁怎么样去到达哪个地点。甚至来说不管是到哪个景点，都会优先考虑地铁的因素，而不是去考虑公交的因素。我个人感觉好像跟供应地铁上面的一个情况，就是说我们买票上车是不用跟人打交道的，</w:t>
      </w:r>
      <w:r w:rsidR="00000000">
        <w:rPr>
          <w:rFonts w:ascii="宋体" w:hAnsi="宋体" w:cs="宋体"/>
        </w:rPr>
        <w:lastRenderedPageBreak/>
        <w:t>也不会在乎这个城市的公交是怎样一个，比如说它搭乘是怎样一个体系。</w:t>
      </w:r>
      <w:r w:rsidR="00000000">
        <w:rPr>
          <w:rFonts w:ascii="宋体" w:hAnsi="宋体" w:cs="宋体"/>
        </w:rPr>
        <w:br/>
        <w:t>75：00</w:t>
      </w:r>
      <w:r w:rsidR="00000000">
        <w:rPr>
          <w:rFonts w:ascii="宋体" w:hAnsi="宋体" w:cs="宋体"/>
        </w:rPr>
        <w:br/>
        <w:t>我印象中好像是美国的，美国的公交好像是你上车之后，下车之前才去买票，好像是这样的。所以我们会觉得每个城市的公交可能不太一样，但地铁都是一样的，都是我先买票还要刷票上车，就这种情况。所以的话地铁会给我们感觉到，就是说每个城市它自己的地铁可能是它不同的一种发展方式，就是状况。</w:t>
      </w:r>
      <w:r w:rsidR="00000000">
        <w:rPr>
          <w:rFonts w:ascii="宋体" w:hAnsi="宋体" w:cs="宋体"/>
        </w:rPr>
        <w:br/>
        <w:t>每个城市地铁的特色，你这样一说起来的话，我想起来当时我们在东京那边搭地铁，就感觉是密密麻麻一片，然后看那个线的会看的是非常的头晕，所以不管去哪个地方，首先是会在那个地图上面把每一条线大概在哪里换乘，换乘因为当时也不懂名字的话，会看清楚他的关键的一些字字眼，然后看怎么方向，尤其是不能选择方向，这就是当时东京给我，东京地铁给我印象就是说一片密密麻麻的。</w:t>
      </w:r>
      <w:bookmarkEnd w:id="554"/>
      <w:r w:rsidR="00000000">
        <w:rPr>
          <w:rFonts w:ascii="宋体" w:hAnsi="宋体" w:cs="宋体"/>
        </w:rPr>
        <w:br/>
      </w:r>
      <w:del w:id="555" w:author="LIU JIAYI" w:date="2023-04-19T17:11:00Z">
        <w:r w:rsidR="00000000" w:rsidDel="00E27D99">
          <w:rPr>
            <w:rFonts w:ascii="宋体" w:hAnsi="宋体" w:cs="宋体"/>
          </w:rPr>
          <w:delText>采访者</w:delText>
        </w:r>
      </w:del>
      <w:ins w:id="556" w:author="LIU JIAYI" w:date="2023-04-19T17:11:00Z">
        <w:r w:rsidR="00E27D99">
          <w:rPr>
            <w:rFonts w:ascii="宋体" w:hAnsi="宋体" w:cs="宋体"/>
          </w:rPr>
          <w:t>角色1 (学生访谈员)</w:t>
        </w:r>
      </w:ins>
      <w:r w:rsidR="00000000">
        <w:rPr>
          <w:rFonts w:ascii="宋体" w:hAnsi="宋体" w:cs="宋体"/>
        </w:rPr>
        <w:t>：是说</w:t>
      </w:r>
      <w:bookmarkStart w:id="557" w:name="_Hlk132832949"/>
      <w:r w:rsidR="00000000">
        <w:rPr>
          <w:rFonts w:ascii="宋体" w:hAnsi="宋体" w:cs="宋体"/>
        </w:rPr>
        <w:t>站点很多</w:t>
      </w:r>
      <w:bookmarkEnd w:id="557"/>
      <w:r w:rsidR="00000000">
        <w:rPr>
          <w:rFonts w:ascii="宋体" w:hAnsi="宋体" w:cs="宋体"/>
        </w:rPr>
        <w:t>的意思是吗？一片密密麻麻。</w:t>
      </w:r>
      <w:r w:rsidR="00000000">
        <w:rPr>
          <w:rFonts w:ascii="宋体" w:hAnsi="宋体" w:cs="宋体"/>
        </w:rPr>
        <w:br/>
      </w:r>
      <w:del w:id="558" w:author="LIU JIAYI" w:date="2023-04-19T17:11:00Z">
        <w:r w:rsidR="00000000" w:rsidDel="00E27D99">
          <w:rPr>
            <w:rFonts w:ascii="宋体" w:hAnsi="宋体" w:cs="宋体"/>
          </w:rPr>
          <w:delText>受访者</w:delText>
        </w:r>
      </w:del>
      <w:ins w:id="559" w:author="LIU JIAYI" w:date="2023-04-19T17:11:00Z">
        <w:r w:rsidR="00E27D99">
          <w:rPr>
            <w:rFonts w:ascii="宋体" w:hAnsi="宋体" w:cs="宋体"/>
          </w:rPr>
          <w:t>角色2(受访者)</w:t>
        </w:r>
      </w:ins>
      <w:r w:rsidR="00000000">
        <w:rPr>
          <w:rFonts w:ascii="宋体" w:hAnsi="宋体" w:cs="宋体"/>
        </w:rPr>
        <w:t>：对，对，是的是的，</w:t>
      </w:r>
      <w:bookmarkStart w:id="560" w:name="_Hlk132832957"/>
      <w:r w:rsidR="00000000">
        <w:rPr>
          <w:rFonts w:ascii="宋体" w:hAnsi="宋体" w:cs="宋体"/>
        </w:rPr>
        <w:t>基本上而且它那个线会，就是说有些时候会感觉这两条线颜色不是差不多吗？但实际上它的颜色线也是有所区别的。</w:t>
      </w:r>
      <w:bookmarkEnd w:id="560"/>
      <w:r w:rsidR="00000000">
        <w:rPr>
          <w:rFonts w:ascii="宋体" w:hAnsi="宋体" w:cs="宋体"/>
        </w:rPr>
        <w:br/>
      </w:r>
      <w:del w:id="561" w:author="LIU JIAYI" w:date="2023-04-19T17:11:00Z">
        <w:r w:rsidR="00000000" w:rsidDel="00E27D99">
          <w:rPr>
            <w:rFonts w:ascii="宋体" w:hAnsi="宋体" w:cs="宋体"/>
          </w:rPr>
          <w:delText>采访者</w:delText>
        </w:r>
      </w:del>
      <w:ins w:id="562" w:author="LIU JIAYI" w:date="2023-04-19T17:11:00Z">
        <w:r w:rsidR="00E27D99">
          <w:rPr>
            <w:rFonts w:ascii="宋体" w:hAnsi="宋体" w:cs="宋体"/>
          </w:rPr>
          <w:t>角色1 (学生访谈员)</w:t>
        </w:r>
      </w:ins>
      <w:r w:rsidR="00000000">
        <w:rPr>
          <w:rFonts w:ascii="宋体" w:hAnsi="宋体" w:cs="宋体"/>
        </w:rPr>
        <w:t>：嗯，就算同一条线也还是会有区别，还有特快、区快和普通的。</w:t>
      </w:r>
      <w:r w:rsidR="00000000">
        <w:rPr>
          <w:rFonts w:ascii="宋体" w:hAnsi="宋体" w:cs="宋体"/>
        </w:rPr>
        <w:br/>
      </w:r>
      <w:del w:id="563" w:author="LIU JIAYI" w:date="2023-04-19T17:11:00Z">
        <w:r w:rsidR="00000000" w:rsidDel="00E27D99">
          <w:rPr>
            <w:rFonts w:ascii="宋体" w:hAnsi="宋体" w:cs="宋体"/>
          </w:rPr>
          <w:delText>采访者</w:delText>
        </w:r>
      </w:del>
      <w:ins w:id="564" w:author="LIU JIAYI" w:date="2023-04-19T17:11:00Z">
        <w:r w:rsidR="00E27D99">
          <w:rPr>
            <w:rFonts w:ascii="宋体" w:hAnsi="宋体" w:cs="宋体"/>
          </w:rPr>
          <w:t>角色1 (学生访谈员)</w:t>
        </w:r>
      </w:ins>
      <w:r w:rsidR="00000000">
        <w:rPr>
          <w:rFonts w:ascii="宋体" w:hAnsi="宋体" w:cs="宋体"/>
        </w:rPr>
        <w:t>：对，你说的对，还有</w:t>
      </w:r>
      <w:bookmarkStart w:id="565" w:name="_Hlk132832971"/>
      <w:r w:rsidR="00000000">
        <w:rPr>
          <w:rFonts w:ascii="宋体" w:hAnsi="宋体" w:cs="宋体"/>
        </w:rPr>
        <w:t>我们当时好像是去哪里，是去从，去神户还是干嘛的，但是就是说他怎么搭成一个站，会把我们住的房子站给跳过去，还觉得奇怪，为什么？他说他面就说我们这个属于特快，好像跳过某些站才能到的，然后就是这种印象。所以东京给我们的感，地铁感觉就是说你必须要把它研究透，你可能在搭乘的时候可能不会出现什么其他问题。</w:t>
      </w:r>
      <w:r w:rsidR="00000000">
        <w:rPr>
          <w:rFonts w:ascii="宋体" w:hAnsi="宋体" w:cs="宋体"/>
        </w:rPr>
        <w:br/>
        <w:t>然后香港的地铁给人的感觉就是他会更注重于他们自己文化的一种展示吧。因为香港的地铁会比较狭窄一点，当然狭窄是一方面，另外一个在地铁上面它会不断的去播报香港一些新闻，不管是通过广播也好，通过它电视也好，这其实也是一种区别。在深圳的地铁上面你看不到其实看不到什么新闻的，但是香港自己永远它的屏幕上面都是在放他的新闻，或者是放一些他们具有地方特色的一些广告。</w:t>
      </w:r>
      <w:r w:rsidR="00000000">
        <w:rPr>
          <w:rFonts w:ascii="宋体" w:hAnsi="宋体" w:cs="宋体"/>
        </w:rPr>
        <w:br/>
        <w:t>然后如果说北京地铁的话，北京地铁给人感觉就是说所有的地名都是那么的，就是说它所有的站点都是跟它的地名非常非常紧密的。然后什么公主坟，就是感觉怎么</w:t>
      </w:r>
      <w:r w:rsidR="00000000">
        <w:rPr>
          <w:rFonts w:ascii="宋体" w:hAnsi="宋体" w:cs="宋体"/>
        </w:rPr>
        <w:lastRenderedPageBreak/>
        <w:t>这个站点，其实出来之后，发现这个站点离他的目的地还是有一段距离的。</w:t>
      </w:r>
      <w:r w:rsidR="00000000">
        <w:rPr>
          <w:rFonts w:ascii="宋体" w:hAnsi="宋体" w:cs="宋体"/>
        </w:rPr>
        <w:br/>
        <w:t>但是确实北京的地铁给人的印象也是非常的中规中矩，它好像是一圈一圈反着走的这种情况，然后上海给我们的地铁站，因为刚刚好像寒假我们才过去过，上海给人的感觉就是地铁上面它也有一个环线，但是搭乘起来的话还是我个人感觉好像还是，也没去算清楚站点到哪个地方，大概就是这些。</w:t>
      </w:r>
      <w:r w:rsidR="00000000">
        <w:rPr>
          <w:rFonts w:ascii="宋体" w:hAnsi="宋体" w:cs="宋体"/>
        </w:rPr>
        <w:br/>
        <w:t>然后广州地铁的话其实跟深圳其实差不多，它也在不断的发展，但广州的永远就是说有些地铁就是说你看见有它的所到的地方，广州地铁还是比较老旧的。然后如果再往后的话，我们会发现纽约的地铁会更陈旧，甚至来说纽约的一个地下通道，你会发现就像地铁的一个（</w:t>
      </w:r>
      <w:del w:id="566" w:author="LIU JIAYI" w:date="2023-04-19T17:07:00Z">
        <w:r w:rsidR="00000000" w:rsidDel="008473FB">
          <w:rPr>
            <w:rFonts w:ascii="宋体" w:hAnsi="宋体" w:cs="宋体" w:hint="eastAsia"/>
          </w:rPr>
          <w:delText>78：13听不清）</w:delText>
        </w:r>
      </w:del>
      <w:ins w:id="567" w:author="LIU JIAYI" w:date="2023-04-19T17:08:00Z">
        <w:r w:rsidR="008473FB">
          <w:rPr>
            <w:rFonts w:ascii="宋体" w:hAnsi="宋体" w:cs="宋体" w:hint="eastAsia"/>
          </w:rPr>
          <w:t>出入闸</w:t>
        </w:r>
      </w:ins>
      <w:r w:rsidR="00000000">
        <w:rPr>
          <w:rFonts w:ascii="宋体" w:hAnsi="宋体" w:cs="宋体"/>
        </w:rPr>
        <w:t>口，这种情况。其实我们到每个城市，其实地铁也是作为我们一个主要的，其实地铁是呈现出整个、整个城市的一种、一种特色。</w:t>
      </w:r>
      <w:r w:rsidR="00000000">
        <w:rPr>
          <w:rFonts w:ascii="宋体" w:hAnsi="宋体" w:cs="宋体"/>
        </w:rPr>
        <w:br/>
        <w:t>就像我刚刚开始我就跟你说过，深圳地铁给我的第一印象就是说它是所有，就刚开始的时候，就是所有我去过的城市的地铁第一个使用屏蔽门的那种状况，而且是做得非常好，这一点一出来的时候，我们就会觉得那是，这不是就是以乘客为中心，后续大部分地铁把着屏蔽门弄出来，但是我觉得深圳确实赶走的第一部线的话，也就是他们能够想到这样的。</w:t>
      </w:r>
      <w:bookmarkEnd w:id="565"/>
      <w:r w:rsidR="00000000">
        <w:rPr>
          <w:rFonts w:ascii="宋体" w:hAnsi="宋体" w:cs="宋体"/>
        </w:rPr>
        <w:br/>
      </w:r>
      <w:del w:id="568" w:author="LIU JIAYI" w:date="2023-04-19T17:11:00Z">
        <w:r w:rsidR="00000000" w:rsidDel="00E27D99">
          <w:rPr>
            <w:rFonts w:ascii="宋体" w:hAnsi="宋体" w:cs="宋体"/>
          </w:rPr>
          <w:delText>采访者</w:delText>
        </w:r>
      </w:del>
      <w:ins w:id="569" w:author="LIU JIAYI" w:date="2023-04-19T17:11:00Z">
        <w:r w:rsidR="00E27D99">
          <w:rPr>
            <w:rFonts w:ascii="宋体" w:hAnsi="宋体" w:cs="宋体"/>
          </w:rPr>
          <w:t>角色1 (学生访谈员)</w:t>
        </w:r>
      </w:ins>
      <w:r w:rsidR="00000000">
        <w:rPr>
          <w:rFonts w:ascii="宋体" w:hAnsi="宋体" w:cs="宋体"/>
        </w:rPr>
        <w:t>：了解，那与之相比，你觉得深圳地铁它有什么缺点吗？就是您刚刚说的优点就是它有设置屏蔽门，对。</w:t>
      </w:r>
      <w:r w:rsidR="00000000">
        <w:rPr>
          <w:rFonts w:ascii="宋体" w:hAnsi="宋体" w:cs="宋体"/>
        </w:rPr>
        <w:br/>
      </w:r>
      <w:del w:id="570" w:author="LIU JIAYI" w:date="2023-04-19T17:11:00Z">
        <w:r w:rsidR="00000000" w:rsidDel="00E27D99">
          <w:rPr>
            <w:rFonts w:ascii="宋体" w:hAnsi="宋体" w:cs="宋体"/>
          </w:rPr>
          <w:delText>受访者</w:delText>
        </w:r>
      </w:del>
      <w:ins w:id="571" w:author="LIU JIAYI" w:date="2023-04-19T17:11:00Z">
        <w:r w:rsidR="00E27D99">
          <w:rPr>
            <w:rFonts w:ascii="宋体" w:hAnsi="宋体" w:cs="宋体"/>
          </w:rPr>
          <w:t>角色2(受访者)</w:t>
        </w:r>
      </w:ins>
      <w:r w:rsidR="00000000">
        <w:rPr>
          <w:rFonts w:ascii="宋体" w:hAnsi="宋体" w:cs="宋体"/>
        </w:rPr>
        <w:t>：对，</w:t>
      </w:r>
      <w:bookmarkStart w:id="572" w:name="_Hlk132832983"/>
      <w:r w:rsidR="00000000">
        <w:rPr>
          <w:rFonts w:ascii="宋体" w:hAnsi="宋体" w:cs="宋体"/>
        </w:rPr>
        <w:t>他的缺点其实，刚刚我们也说，其实它对于某些站点的设置，可能我不知道是我没有考虑到还是什么，还不如，还没有考虑到能够达到这个站点，到它，就是我们要去的目的地之间能够控制在不到10分钟的区间去见，我觉得是这一个。就像我刚才跟你说的，我们龙华那个家到两个站点大概都要走20分钟，左右两公里以上，这种情况是他现在没有考虑到。</w:t>
      </w:r>
      <w:r w:rsidR="00000000">
        <w:rPr>
          <w:rFonts w:ascii="宋体" w:hAnsi="宋体" w:cs="宋体"/>
        </w:rPr>
        <w:br/>
        <w:t>或者以后他会考虑到，只是说我个人感觉其实地铁的优先，应该要重点考虑的，我个人感觉应该考虑的应该是居民的出行。尤其是在相对我不知道他们的出发点是什么，就是说相对当时地铁设置的时候我就觉得奇怪，为什么要把那几个站点设置在那种比较荒凉的地方，而离我们的居民的这边就离得比较偏远，他设置在居民这边不好吗？我们一直没办法理解这一点。</w:t>
      </w:r>
      <w:r w:rsidR="00000000">
        <w:rPr>
          <w:rFonts w:ascii="宋体" w:hAnsi="宋体" w:cs="宋体"/>
        </w:rPr>
        <w:br/>
      </w:r>
      <w:r w:rsidR="00000000">
        <w:rPr>
          <w:rFonts w:ascii="宋体" w:hAnsi="宋体" w:cs="宋体"/>
        </w:rPr>
        <w:lastRenderedPageBreak/>
        <w:t>80：03</w:t>
      </w:r>
      <w:r w:rsidR="00000000">
        <w:rPr>
          <w:rFonts w:ascii="宋体" w:hAnsi="宋体" w:cs="宋体"/>
        </w:rPr>
        <w:br/>
        <w:t>包括现在也是一样，其实我住的那边是一个比较大的一个居民区，大概的话我觉得应该也有上万个居民，但是我们的出行确实只能，就跟公交比较紧密一点，或者跟其他的比较紧密，地铁还是稍微偏远一点。</w:t>
      </w:r>
      <w:bookmarkEnd w:id="572"/>
      <w:r w:rsidR="00000000">
        <w:rPr>
          <w:rFonts w:ascii="宋体" w:hAnsi="宋体" w:cs="宋体"/>
        </w:rPr>
        <w:br/>
      </w:r>
      <w:del w:id="573" w:author="LIU JIAYI" w:date="2023-04-19T17:11:00Z">
        <w:r w:rsidR="00000000" w:rsidDel="00E27D99">
          <w:rPr>
            <w:rFonts w:ascii="宋体" w:hAnsi="宋体" w:cs="宋体"/>
          </w:rPr>
          <w:delText>采访者</w:delText>
        </w:r>
      </w:del>
      <w:ins w:id="574" w:author="LIU JIAYI" w:date="2023-04-19T17:11:00Z">
        <w:r w:rsidR="00E27D99">
          <w:rPr>
            <w:rFonts w:ascii="宋体" w:hAnsi="宋体" w:cs="宋体"/>
          </w:rPr>
          <w:t>角色1 (学生访谈员)</w:t>
        </w:r>
      </w:ins>
      <w:r w:rsidR="00000000">
        <w:rPr>
          <w:rFonts w:ascii="宋体" w:hAnsi="宋体" w:cs="宋体"/>
        </w:rPr>
        <w:t>：有没有这种可能，可能是深圳地铁它的网格密度还不够高，所以会导致它的站跟居民区之间会有一定的距离，当它的密度升起来了之后，可能就会，可能你现在是居民住在这里，然后站点在这里，可能之后就会再近一点，就会再设置多</w:t>
      </w:r>
      <w:del w:id="575" w:author="LIU JIAYI" w:date="2023-04-19T17:08:00Z">
        <w:r w:rsidR="00000000" w:rsidDel="008473FB">
          <w:rPr>
            <w:rFonts w:ascii="宋体" w:hAnsi="宋体" w:cs="宋体"/>
          </w:rPr>
          <w:delText>新一、</w:delText>
        </w:r>
      </w:del>
      <w:r w:rsidR="00000000">
        <w:rPr>
          <w:rFonts w:ascii="宋体" w:hAnsi="宋体" w:cs="宋体"/>
        </w:rPr>
        <w:t>新一些的站，你们就不需要走那么远了，对吧？</w:t>
      </w:r>
      <w:r w:rsidR="00000000">
        <w:rPr>
          <w:rFonts w:ascii="宋体" w:hAnsi="宋体" w:cs="宋体"/>
        </w:rPr>
        <w:br/>
      </w:r>
      <w:del w:id="576" w:author="LIU JIAYI" w:date="2023-04-19T17:11:00Z">
        <w:r w:rsidR="00000000" w:rsidDel="00E27D99">
          <w:rPr>
            <w:rFonts w:ascii="宋体" w:hAnsi="宋体" w:cs="宋体"/>
          </w:rPr>
          <w:delText>受访者</w:delText>
        </w:r>
      </w:del>
      <w:ins w:id="577" w:author="LIU JIAYI" w:date="2023-04-19T17:11:00Z">
        <w:r w:rsidR="00E27D99">
          <w:rPr>
            <w:rFonts w:ascii="宋体" w:hAnsi="宋体" w:cs="宋体"/>
          </w:rPr>
          <w:t>角色2(受访者)</w:t>
        </w:r>
      </w:ins>
      <w:r w:rsidR="00000000">
        <w:rPr>
          <w:rFonts w:ascii="宋体" w:hAnsi="宋体" w:cs="宋体"/>
        </w:rPr>
        <w:t>：对，我觉得应该也是，就像我刚跟你说的，</w:t>
      </w:r>
      <w:bookmarkStart w:id="578" w:name="_Hlk132833002"/>
      <w:r w:rsidR="00000000">
        <w:rPr>
          <w:rFonts w:ascii="宋体" w:hAnsi="宋体" w:cs="宋体"/>
        </w:rPr>
        <w:t>我看他们计划什么33号线会、会经过那边或怎么样子，那都比较遥远了。但到最后的话我觉得应该也会达到，就是一个城市该有的一种状态，就是让我要去深圳市的任何一个地点，我搭乘地铁出站之后应该控制在5~10分钟我能到达的地方，我觉得这应该是深圳地铁一个最终的情况。</w:t>
      </w:r>
      <w:bookmarkEnd w:id="578"/>
      <w:r w:rsidR="00000000">
        <w:rPr>
          <w:rFonts w:ascii="宋体" w:hAnsi="宋体" w:cs="宋体"/>
        </w:rPr>
        <w:br/>
      </w:r>
      <w:del w:id="579" w:author="LIU JIAYI" w:date="2023-04-19T17:11:00Z">
        <w:r w:rsidR="00000000" w:rsidDel="00E27D99">
          <w:rPr>
            <w:rFonts w:ascii="宋体" w:hAnsi="宋体" w:cs="宋体"/>
          </w:rPr>
          <w:delText>采访者</w:delText>
        </w:r>
      </w:del>
      <w:ins w:id="580" w:author="LIU JIAYI" w:date="2023-04-19T17:11:00Z">
        <w:r w:rsidR="00E27D99">
          <w:rPr>
            <w:rFonts w:ascii="宋体" w:hAnsi="宋体" w:cs="宋体"/>
          </w:rPr>
          <w:t>角色1 (学生访谈员)</w:t>
        </w:r>
      </w:ins>
      <w:r w:rsidR="00000000">
        <w:rPr>
          <w:rFonts w:ascii="宋体" w:hAnsi="宋体" w:cs="宋体"/>
        </w:rPr>
        <w:t>：嗯嗯，了解了解，那我大概的问题就问完了，您还有其他的信息是想要补充的吗？就关于可能您想要对深圳地铁提的一些建议，希望他以后能够改进的一些方面，对。</w:t>
      </w:r>
      <w:r w:rsidR="00000000">
        <w:rPr>
          <w:rFonts w:ascii="宋体" w:hAnsi="宋体" w:cs="宋体"/>
        </w:rPr>
        <w:br/>
      </w:r>
      <w:del w:id="581" w:author="LIU JIAYI" w:date="2023-04-19T17:11:00Z">
        <w:r w:rsidR="00000000" w:rsidDel="00E27D99">
          <w:rPr>
            <w:rFonts w:ascii="宋体" w:hAnsi="宋体" w:cs="宋体"/>
          </w:rPr>
          <w:delText>受访者</w:delText>
        </w:r>
      </w:del>
      <w:ins w:id="582" w:author="LIU JIAYI" w:date="2023-04-19T17:11:00Z">
        <w:r w:rsidR="00E27D99">
          <w:rPr>
            <w:rFonts w:ascii="宋体" w:hAnsi="宋体" w:cs="宋体"/>
          </w:rPr>
          <w:t>角色2(受访者)</w:t>
        </w:r>
      </w:ins>
      <w:r w:rsidR="00000000">
        <w:rPr>
          <w:rFonts w:ascii="宋体" w:hAnsi="宋体" w:cs="宋体"/>
        </w:rPr>
        <w:t>：</w:t>
      </w:r>
      <w:bookmarkStart w:id="583" w:name="_Hlk132833023"/>
      <w:r w:rsidR="00000000">
        <w:rPr>
          <w:rFonts w:ascii="宋体" w:hAnsi="宋体" w:cs="宋体"/>
        </w:rPr>
        <w:t>其实倒没有太多的，太多的一些想法，我只是觉得深圳地铁可以慢慢的更，就是像刚刚我们讲的想法，更能够人文化一些了，针对于那种有特殊人群，他能够有一些特殊的关照，就是这样的能让更多的一种就是行动不便的人愿意去搭乘深圳地铁。</w:t>
      </w:r>
      <w:r w:rsidR="00000000">
        <w:rPr>
          <w:rFonts w:ascii="宋体" w:hAnsi="宋体" w:cs="宋体"/>
        </w:rPr>
        <w:br/>
        <w:t>另外深圳地铁我觉得它应该要有自己的一些，一些文化特色吧。虽然说深圳市这个城市比较年轻，但我希望深圳地铁它如果能够形成自己的一些特色特点的话，那可能也会让更多的年轻人或者怎么样的，学生或怎么样的，会可能会更喜欢深圳地铁这种状况。</w:t>
      </w:r>
      <w:r w:rsidR="00000000">
        <w:rPr>
          <w:rFonts w:ascii="宋体" w:hAnsi="宋体" w:cs="宋体"/>
        </w:rPr>
        <w:br/>
        <w:t>其他方面倒还没有想好，我只是举例子，比如说像</w:t>
      </w:r>
      <w:del w:id="584" w:author="LIU JIAYI" w:date="2023-04-19T17:10:00Z">
        <w:r w:rsidR="00000000" w:rsidDel="008473FB">
          <w:rPr>
            <w:rFonts w:ascii="宋体" w:hAnsi="宋体" w:cs="宋体" w:hint="eastAsia"/>
          </w:rPr>
          <w:delText>征地</w:delText>
        </w:r>
      </w:del>
      <w:ins w:id="585" w:author="LIU JIAYI" w:date="2023-04-19T17:10:00Z">
        <w:r w:rsidR="008473FB">
          <w:rPr>
            <w:rFonts w:ascii="宋体" w:hAnsi="宋体" w:cs="宋体" w:hint="eastAsia"/>
          </w:rPr>
          <w:t>深圳地铁</w:t>
        </w:r>
      </w:ins>
      <w:r w:rsidR="00000000">
        <w:rPr>
          <w:rFonts w:ascii="宋体" w:hAnsi="宋体" w:cs="宋体"/>
        </w:rPr>
        <w:t>的好像现在基本还没有。我记得八达通它就有一种类似于什么月卡制或者怎么样的，它也是一种对地铁的这种青睐性（音），深圳地铁好像没有，我没有月卡了，我印象中一直没有月卡。八达通是有月卡的。</w:t>
      </w:r>
      <w:bookmarkEnd w:id="583"/>
      <w:r w:rsidR="00000000">
        <w:rPr>
          <w:rFonts w:ascii="宋体" w:hAnsi="宋体" w:cs="宋体"/>
        </w:rPr>
        <w:br/>
      </w:r>
      <w:del w:id="586" w:author="LIU JIAYI" w:date="2023-04-19T17:11:00Z">
        <w:r w:rsidR="00000000" w:rsidDel="00E27D99">
          <w:rPr>
            <w:rFonts w:ascii="宋体" w:hAnsi="宋体" w:cs="宋体"/>
          </w:rPr>
          <w:lastRenderedPageBreak/>
          <w:delText>采访者</w:delText>
        </w:r>
      </w:del>
      <w:ins w:id="587" w:author="LIU JIAYI" w:date="2023-04-19T17:11:00Z">
        <w:r w:rsidR="00E27D99">
          <w:rPr>
            <w:rFonts w:ascii="宋体" w:hAnsi="宋体" w:cs="宋体"/>
          </w:rPr>
          <w:t>角色1 (学生访谈员)</w:t>
        </w:r>
      </w:ins>
      <w:r w:rsidR="00000000">
        <w:rPr>
          <w:rFonts w:ascii="宋体" w:hAnsi="宋体" w:cs="宋体"/>
        </w:rPr>
        <w:t>：对，而且深圳地铁的，而且深圳地铁是没有优惠的。我坐广州地铁的时候，是坐满了就是一个月，你如果是坐的次数多，第十六次开始他好像就有打6折，深圳地铁是没有的。</w:t>
      </w:r>
      <w:r w:rsidR="00000000">
        <w:rPr>
          <w:rFonts w:ascii="宋体" w:hAnsi="宋体" w:cs="宋体"/>
        </w:rPr>
        <w:br/>
      </w:r>
      <w:del w:id="588" w:author="LIU JIAYI" w:date="2023-04-19T17:11:00Z">
        <w:r w:rsidR="00000000" w:rsidDel="00E27D99">
          <w:rPr>
            <w:rFonts w:ascii="宋体" w:hAnsi="宋体" w:cs="宋体"/>
          </w:rPr>
          <w:delText>受访者</w:delText>
        </w:r>
      </w:del>
      <w:ins w:id="589" w:author="LIU JIAYI" w:date="2023-04-19T17:11:00Z">
        <w:r w:rsidR="00E27D99">
          <w:rPr>
            <w:rFonts w:ascii="宋体" w:hAnsi="宋体" w:cs="宋体"/>
          </w:rPr>
          <w:t>角色2(受访者)</w:t>
        </w:r>
      </w:ins>
      <w:r w:rsidR="00000000">
        <w:rPr>
          <w:rFonts w:ascii="宋体" w:hAnsi="宋体" w:cs="宋体"/>
        </w:rPr>
        <w:t>：对，</w:t>
      </w:r>
      <w:bookmarkStart w:id="590" w:name="_Hlk132833060"/>
      <w:r w:rsidR="00000000">
        <w:rPr>
          <w:rFonts w:ascii="宋体" w:hAnsi="宋体" w:cs="宋体"/>
        </w:rPr>
        <w:t>深圳地铁是98折，基础</w:t>
      </w:r>
      <w:del w:id="591" w:author="LIU JIAYI" w:date="2023-04-19T21:43:00Z">
        <w:r w:rsidR="00000000" w:rsidDel="00D27A81">
          <w:rPr>
            <w:rFonts w:ascii="宋体" w:hAnsi="宋体" w:cs="宋体"/>
          </w:rPr>
          <w:delText>非常，</w:delText>
        </w:r>
      </w:del>
      <w:r w:rsidR="00000000">
        <w:rPr>
          <w:rFonts w:ascii="宋体" w:hAnsi="宋体" w:cs="宋体"/>
        </w:rPr>
        <w:t>优惠，98折还是95折，肯定会力度是非常有限的，就不像你刚才说的，不管是广州地铁也好。北京地铁前几年优惠是非常大的，他不管坐到哪都是两块钱这是北京地铁，但是好像深圳地铁在这方面还需要再考虑，做过几次听证会好像没有什么变化。</w:t>
      </w:r>
      <w:bookmarkEnd w:id="590"/>
      <w:r w:rsidR="00000000">
        <w:rPr>
          <w:rFonts w:ascii="宋体" w:hAnsi="宋体" w:cs="宋体"/>
        </w:rPr>
        <w:br/>
      </w:r>
      <w:del w:id="592" w:author="LIU JIAYI" w:date="2023-04-19T17:11:00Z">
        <w:r w:rsidR="00000000" w:rsidDel="00E27D99">
          <w:rPr>
            <w:rFonts w:ascii="宋体" w:hAnsi="宋体" w:cs="宋体"/>
          </w:rPr>
          <w:delText>采访者</w:delText>
        </w:r>
      </w:del>
      <w:ins w:id="593" w:author="LIU JIAYI" w:date="2023-04-19T17:11:00Z">
        <w:r w:rsidR="00E27D99">
          <w:rPr>
            <w:rFonts w:ascii="宋体" w:hAnsi="宋体" w:cs="宋体"/>
          </w:rPr>
          <w:t>角色1 (学生访谈员)</w:t>
        </w:r>
      </w:ins>
      <w:r w:rsidR="00000000">
        <w:rPr>
          <w:rFonts w:ascii="宋体" w:hAnsi="宋体" w:cs="宋体"/>
        </w:rPr>
        <w:t>：好的。</w:t>
      </w:r>
      <w:r w:rsidR="00000000">
        <w:rPr>
          <w:rFonts w:ascii="宋体" w:hAnsi="宋体" w:cs="宋体"/>
        </w:rPr>
        <w:br/>
      </w:r>
      <w:del w:id="594" w:author="LIU JIAYI" w:date="2023-04-19T17:11:00Z">
        <w:r w:rsidR="00000000" w:rsidDel="00E27D99">
          <w:rPr>
            <w:rFonts w:ascii="宋体" w:hAnsi="宋体" w:cs="宋体"/>
          </w:rPr>
          <w:delText>受访者</w:delText>
        </w:r>
      </w:del>
      <w:ins w:id="595" w:author="LIU JIAYI" w:date="2023-04-19T17:11:00Z">
        <w:r w:rsidR="00E27D99">
          <w:rPr>
            <w:rFonts w:ascii="宋体" w:hAnsi="宋体" w:cs="宋体"/>
          </w:rPr>
          <w:t>角色2(受访者)</w:t>
        </w:r>
      </w:ins>
      <w:r w:rsidR="00000000">
        <w:rPr>
          <w:rFonts w:ascii="宋体" w:hAnsi="宋体" w:cs="宋体"/>
        </w:rPr>
        <w:t>：</w:t>
      </w:r>
      <w:bookmarkStart w:id="596" w:name="_Hlk132833070"/>
      <w:r w:rsidR="00000000">
        <w:rPr>
          <w:rFonts w:ascii="宋体" w:hAnsi="宋体" w:cs="宋体"/>
        </w:rPr>
        <w:t>其他好像没有什么。没有没什么了。</w:t>
      </w:r>
      <w:bookmarkEnd w:id="596"/>
      <w:r w:rsidR="00000000">
        <w:rPr>
          <w:rFonts w:ascii="宋体" w:hAnsi="宋体" w:cs="宋体"/>
        </w:rPr>
        <w:br/>
      </w:r>
      <w:del w:id="597" w:author="LIU JIAYI" w:date="2023-04-19T17:11:00Z">
        <w:r w:rsidR="00000000" w:rsidDel="00E27D99">
          <w:rPr>
            <w:rFonts w:ascii="宋体" w:hAnsi="宋体" w:cs="宋体"/>
          </w:rPr>
          <w:delText>采访者</w:delText>
        </w:r>
      </w:del>
      <w:ins w:id="598" w:author="LIU JIAYI" w:date="2023-04-19T17:11:00Z">
        <w:r w:rsidR="00E27D99">
          <w:rPr>
            <w:rFonts w:ascii="宋体" w:hAnsi="宋体" w:cs="宋体"/>
          </w:rPr>
          <w:t>角色1 (学生访谈员)</w:t>
        </w:r>
      </w:ins>
      <w:r w:rsidR="00000000">
        <w:rPr>
          <w:rFonts w:ascii="宋体" w:hAnsi="宋体" w:cs="宋体"/>
        </w:rPr>
        <w:t>：好的好的，我们的问题就问完了。然后也感谢</w:t>
      </w:r>
      <w:del w:id="599" w:author="LIU JIAYI" w:date="2023-04-19T17:11:00Z">
        <w:r w:rsidR="00000000" w:rsidDel="008473FB">
          <w:rPr>
            <w:rFonts w:ascii="宋体" w:hAnsi="宋体" w:cs="宋体"/>
          </w:rPr>
          <w:delText>王</w:delText>
        </w:r>
      </w:del>
      <w:r w:rsidR="00000000">
        <w:rPr>
          <w:rFonts w:ascii="宋体" w:hAnsi="宋体" w:cs="宋体"/>
        </w:rPr>
        <w:t>老师的分享。对，我先暂停。</w:t>
      </w:r>
      <w:r w:rsidR="00000000">
        <w:rPr>
          <w:rFonts w:ascii="宋体" w:hAnsi="宋体" w:cs="宋体"/>
        </w:rPr>
        <w:br/>
      </w:r>
      <w:del w:id="600" w:author="LIU JIAYI" w:date="2023-04-19T17:11:00Z">
        <w:r w:rsidR="00000000" w:rsidDel="00E27D99">
          <w:rPr>
            <w:rFonts w:ascii="宋体" w:hAnsi="宋体" w:cs="宋体"/>
          </w:rPr>
          <w:delText>受访者</w:delText>
        </w:r>
      </w:del>
      <w:ins w:id="601" w:author="LIU JIAYI" w:date="2023-04-19T17:11:00Z">
        <w:r w:rsidR="00E27D99">
          <w:rPr>
            <w:rFonts w:ascii="宋体" w:hAnsi="宋体" w:cs="宋体"/>
          </w:rPr>
          <w:t>角色2(受访者)</w:t>
        </w:r>
      </w:ins>
      <w:r w:rsidR="00000000">
        <w:rPr>
          <w:rFonts w:ascii="宋体" w:hAnsi="宋体" w:cs="宋体"/>
        </w:rPr>
        <w:t>：好，不客气。</w:t>
      </w:r>
    </w:p>
    <w:sectPr w:rsidR="004409C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JIAYI">
    <w15:presenceInfo w15:providerId="AD" w15:userId="S::s2120068@u.tsukuba.ac.jp::91d652e9-e81f-4fd5-9274-0d31d9938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4409C3"/>
    <w:rsid w:val="000236BE"/>
    <w:rsid w:val="000D2F1D"/>
    <w:rsid w:val="00107867"/>
    <w:rsid w:val="001D4698"/>
    <w:rsid w:val="00372E6F"/>
    <w:rsid w:val="003B3A3B"/>
    <w:rsid w:val="003E3A55"/>
    <w:rsid w:val="003F2992"/>
    <w:rsid w:val="004409C3"/>
    <w:rsid w:val="00456F54"/>
    <w:rsid w:val="006718B2"/>
    <w:rsid w:val="006B7C92"/>
    <w:rsid w:val="008473FB"/>
    <w:rsid w:val="008C033C"/>
    <w:rsid w:val="00910B15"/>
    <w:rsid w:val="009D5C2F"/>
    <w:rsid w:val="00AA6701"/>
    <w:rsid w:val="00AE2932"/>
    <w:rsid w:val="00C908D6"/>
    <w:rsid w:val="00CA7D54"/>
    <w:rsid w:val="00D27A81"/>
    <w:rsid w:val="00D42CB6"/>
    <w:rsid w:val="00E17697"/>
    <w:rsid w:val="00E27D99"/>
    <w:rsid w:val="00E73802"/>
    <w:rsid w:val="00E9101C"/>
    <w:rsid w:val="00F26057"/>
    <w:rsid w:val="00F27E68"/>
    <w:rsid w:val="00F349AE"/>
    <w:rsid w:val="00FB7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1D8A"/>
  <w15:docId w15:val="{4BD9A39C-71DB-4AF2-8D90-D958F23E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10B1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4255</Words>
  <Characters>24255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JIAYI</cp:lastModifiedBy>
  <cp:revision>31</cp:revision>
  <dcterms:created xsi:type="dcterms:W3CDTF">2023-04-19T07:44:00Z</dcterms:created>
  <dcterms:modified xsi:type="dcterms:W3CDTF">2023-04-19T12:48:00Z</dcterms:modified>
</cp:coreProperties>
</file>
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宋体" w:hAnsi="宋体" w:eastAsia="宋体" w:cs="宋体"/>
          <w:lang w:val="en-US" w:eastAsia="en-US" w:bidi="en-US"/>
          <w:ins w:id="22" w:author="微信用户" w:date="2023-04-18T16:23:00Z"/>
        </w:rPr>
      </w:pPr>
      <w:r>
        <w:rPr>
          <w:rFonts w:eastAsia="宋体" w:cs="宋体" w:ascii="宋体" w:hAnsi="宋体"/>
          <w:lang w:val="en-US" w:eastAsia="en-US" w:bidi="en-US"/>
        </w:rPr>
        <w:t>00:00:00</w:t>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：就是</w:t>
      </w:r>
      <w:del w:id="0" w:author="微信用户" w:date="2023-04-20T23:06:00Z">
        <w:r>
          <w:rPr>
            <w:rFonts w:ascii="宋体" w:hAnsi="宋体" w:cs="宋体" w:eastAsia="宋体"/>
            <w:lang w:val="en-US" w:eastAsia="en-US" w:bidi="en-US"/>
          </w:rPr>
          <w:delText>嗯</w:delText>
        </w:r>
      </w:del>
      <w:r>
        <w:rPr>
          <w:rFonts w:ascii="宋体" w:hAnsi="宋体" w:cs="宋体" w:eastAsia="宋体"/>
          <w:lang w:val="en-US" w:eastAsia="en-US" w:bidi="en-US"/>
        </w:rPr>
        <w:t>这个访谈呢，主要就是会收集一些就是您居住在深圳的一些信息和一些经历。唉那您是深圳人吗？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：我是啊，我从小</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：就是您从小就出生在这里？</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：对，我从小就出生在这里。</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：噢，那您大概是呃就是您是哪一年出生的？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：我</w:t>
      </w:r>
      <w:r>
        <w:rPr>
          <w:rFonts w:eastAsia="宋体" w:cs="宋体" w:ascii="宋体" w:hAnsi="宋体"/>
          <w:lang w:val="en-US" w:eastAsia="en-US" w:bidi="en-US"/>
        </w:rPr>
        <w:t>1995</w:t>
      </w:r>
      <w:r>
        <w:rPr>
          <w:rFonts w:ascii="宋体" w:hAnsi="宋体" w:cs="宋体" w:eastAsia="宋体"/>
          <w:lang w:val="en-US" w:eastAsia="en-US" w:bidi="en-US"/>
        </w:rPr>
        <w:t>年的。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：噢</w:t>
      </w:r>
      <w:r>
        <w:rPr>
          <w:rFonts w:eastAsia="宋体" w:cs="宋体" w:ascii="宋体" w:hAnsi="宋体"/>
          <w:lang w:val="en-US" w:eastAsia="en-US" w:bidi="en-US"/>
        </w:rPr>
        <w:t>1995</w:t>
      </w:r>
      <w:r>
        <w:rPr>
          <w:rFonts w:ascii="宋体" w:hAnsi="宋体" w:cs="宋体" w:eastAsia="宋体"/>
          <w:lang w:val="en-US" w:eastAsia="en-US" w:bidi="en-US"/>
        </w:rPr>
        <w:t>年的。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：那您后面就是嗯哪一年上的大学您还记得吗？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w:t>
      </w:r>
      <w:r>
        <w:rPr>
          <w:rFonts w:eastAsia="宋体" w:cs="宋体" w:ascii="宋体" w:hAnsi="宋体"/>
          <w:lang w:val="en-US" w:eastAsia="en-US" w:bidi="en-US"/>
        </w:rPr>
        <w:t>2013</w:t>
      </w:r>
      <w:r>
        <w:rPr>
          <w:rFonts w:ascii="宋体" w:hAnsi="宋体" w:cs="宋体" w:eastAsia="宋体"/>
          <w:lang w:val="en-US" w:eastAsia="en-US" w:bidi="en-US"/>
        </w:rPr>
        <w:t>年嘛，</w:t>
      </w:r>
      <w:r>
        <w:rPr>
          <w:rFonts w:eastAsia="宋体" w:cs="宋体" w:ascii="宋体" w:hAnsi="宋体"/>
          <w:lang w:val="en-US" w:eastAsia="en-US" w:bidi="en-US"/>
        </w:rPr>
        <w:t>2013</w:t>
      </w:r>
      <w:r>
        <w:rPr>
          <w:rFonts w:ascii="宋体" w:hAnsi="宋体" w:cs="宋体" w:eastAsia="宋体"/>
          <w:lang w:val="en-US" w:eastAsia="en-US" w:bidi="en-US"/>
        </w:rPr>
        <w:t>年上大学。</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w:t>
      </w:r>
      <w:r>
        <w:rPr>
          <w:rFonts w:eastAsia="宋体" w:cs="宋体" w:ascii="宋体" w:hAnsi="宋体"/>
          <w:lang w:val="en-US" w:eastAsia="en-US" w:bidi="en-US"/>
        </w:rPr>
        <w:t>2013</w:t>
      </w:r>
      <w:r>
        <w:rPr>
          <w:rFonts w:ascii="宋体" w:hAnsi="宋体" w:cs="宋体" w:eastAsia="宋体"/>
          <w:lang w:val="en-US" w:eastAsia="en-US" w:bidi="en-US"/>
        </w:rPr>
        <w:t>年。</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：是在深圳还是考到省外去？</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：在工大，在广州。（</w:t>
      </w:r>
      <w:r>
        <w:rPr>
          <w:rFonts w:eastAsia="宋体" w:cs="宋体" w:ascii="宋体" w:hAnsi="宋体"/>
          <w:lang w:val="en-US" w:eastAsia="en-US" w:bidi="en-US"/>
        </w:rPr>
        <w:t>00:00:30</w:t>
      </w:r>
      <w:r>
        <w:rPr>
          <w:rFonts w:ascii="宋体" w:hAnsi="宋体" w:cs="宋体" w:eastAsia="宋体"/>
          <w:lang w:val="en-US" w:eastAsia="en-US" w:bidi="en-US"/>
        </w:rPr>
        <w:t>）</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w:t>
      </w:r>
      <w:del w:id="1" w:author="微信用户" w:date="2023-04-20T23:07:00Z">
        <w:r>
          <w:rPr>
            <w:rFonts w:ascii="宋体" w:hAnsi="宋体" w:cs="宋体" w:eastAsia="宋体"/>
            <w:lang w:val="en-US" w:eastAsia="en-US" w:bidi="en-US"/>
          </w:rPr>
          <w:delText>噢噢你</w:delText>
        </w:r>
      </w:del>
      <w:r>
        <w:rPr>
          <w:rFonts w:ascii="宋体" w:hAnsi="宋体" w:cs="宋体" w:eastAsia="宋体"/>
          <w:lang w:val="en-US" w:eastAsia="en-US" w:bidi="en-US"/>
        </w:rPr>
        <w:t>好厉害。</w:t>
      </w:r>
      <w:del w:id="2" w:author="微信用户" w:date="2023-04-20T23:07:00Z">
        <w:r>
          <w:rPr>
            <w:rFonts w:ascii="宋体" w:hAnsi="宋体" w:cs="宋体" w:eastAsia="宋体"/>
            <w:lang w:val="en-US" w:eastAsia="en-US" w:bidi="en-US"/>
          </w:rPr>
          <w:delText>嗯</w:delText>
        </w:r>
      </w:del>
      <w:r>
        <w:rPr>
          <w:rFonts w:ascii="宋体" w:hAnsi="宋体" w:cs="宋体" w:eastAsia="宋体"/>
          <w:lang w:val="en-US" w:eastAsia="en-US" w:bidi="en-US"/>
        </w:rPr>
        <w:t>那您现在就是因为除了在嗯深圳技术大学当教授，您还有没有其他的</w:t>
      </w:r>
      <w:ins w:id="3" w:author="微信用户" w:date="2023-04-20T23:07:00Z">
        <w:r>
          <w:rPr>
            <w:rFonts w:ascii="宋体" w:hAnsi="宋体" w:cs="宋体" w:eastAsia="宋体"/>
            <w:lang w:val="en-US" w:eastAsia="zh-CN" w:bidi="en-US"/>
          </w:rPr>
          <w:t>职业</w:t>
        </w:r>
      </w:ins>
      <w:r>
        <w:rPr>
          <w:rFonts w:ascii="宋体" w:hAnsi="宋体" w:cs="宋体" w:eastAsia="宋体"/>
          <w:lang w:val="en-US" w:eastAsia="en-US" w:bidi="en-US"/>
        </w:rPr>
        <w:t>？</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：没有当教授，当</w:t>
      </w:r>
      <w:del w:id="4" w:author="微信用户" w:date="2023-04-20T23:07:00Z">
        <w:r>
          <w:rPr>
            <w:rFonts w:ascii="宋体" w:hAnsi="宋体" w:cs="宋体" w:eastAsia="宋体"/>
            <w:lang w:val="en-US" w:eastAsia="en-US" w:bidi="en-US"/>
          </w:rPr>
          <w:delText>当</w:delText>
        </w:r>
      </w:del>
      <w:r>
        <w:rPr>
          <w:rFonts w:ascii="宋体" w:hAnsi="宋体" w:cs="宋体" w:eastAsia="宋体"/>
          <w:lang w:val="en-US" w:eastAsia="en-US" w:bidi="en-US"/>
        </w:rPr>
        <w:t>讲师。</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：噢。</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：噢那还有没有什么其他的副业啊，一些其他的职业？</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：也没有，没有，刚毕业嘛。我是去年</w:t>
      </w:r>
      <w:r>
        <w:rPr>
          <w:rFonts w:eastAsia="宋体" w:cs="宋体" w:ascii="宋体" w:hAnsi="宋体"/>
          <w:lang w:val="en-US" w:eastAsia="en-US" w:bidi="en-US"/>
        </w:rPr>
        <w:t>9</w:t>
      </w:r>
      <w:r>
        <w:rPr>
          <w:rFonts w:ascii="宋体" w:hAnsi="宋体" w:cs="宋体" w:eastAsia="宋体"/>
          <w:lang w:val="en-US" w:eastAsia="en-US" w:bidi="en-US"/>
        </w:rPr>
        <w:t>月份，去年</w:t>
      </w:r>
      <w:r>
        <w:rPr>
          <w:rFonts w:eastAsia="宋体" w:cs="宋体" w:ascii="宋体" w:hAnsi="宋体"/>
          <w:lang w:val="en-US" w:eastAsia="en-US" w:bidi="en-US"/>
        </w:rPr>
        <w:t>9</w:t>
      </w:r>
      <w:r>
        <w:rPr>
          <w:rFonts w:ascii="宋体" w:hAnsi="宋体" w:cs="宋体" w:eastAsia="宋体"/>
          <w:lang w:val="en-US" w:eastAsia="en-US" w:bidi="en-US"/>
        </w:rPr>
        <w:t>月份</w:t>
      </w:r>
      <w:del w:id="5" w:author="微信用户" w:date="2023-04-20T23:07:00Z">
        <w:r>
          <w:rPr>
            <w:rFonts w:ascii="宋体" w:hAnsi="宋体" w:cs="宋体" w:eastAsia="宋体"/>
            <w:lang w:val="en-US" w:eastAsia="en-US" w:bidi="en-US"/>
          </w:rPr>
          <w:delText>哈</w:delText>
        </w:r>
      </w:del>
      <w:r>
        <w:rPr>
          <w:rFonts w:ascii="宋体" w:hAnsi="宋体" w:cs="宋体" w:eastAsia="宋体"/>
          <w:lang w:val="en-US" w:eastAsia="en-US" w:bidi="en-US"/>
        </w:rPr>
        <w:t>刚刚进来深技大嘛，也是一</w:t>
      </w:r>
      <w:ins w:id="6" w:author="微信用户" w:date="2023-04-20T23:07:00Z">
        <w:r>
          <w:rPr>
            <w:rFonts w:ascii="宋体" w:hAnsi="宋体" w:cs="宋体" w:eastAsia="宋体"/>
            <w:lang w:val="en-US" w:eastAsia="zh-CN" w:bidi="en-US"/>
          </w:rPr>
          <w:t>直</w:t>
        </w:r>
      </w:ins>
      <w:del w:id="7" w:author="微信用户" w:date="2023-04-20T23:07:00Z">
        <w:r>
          <w:rPr>
            <w:rFonts w:ascii="宋体" w:hAnsi="宋体" w:cs="宋体" w:eastAsia="宋体"/>
            <w:lang w:val="en-US" w:eastAsia="en-US" w:bidi="en-US"/>
          </w:rPr>
          <w:delText>部</w:delText>
        </w:r>
      </w:del>
      <w:r>
        <w:rPr>
          <w:rFonts w:ascii="宋体" w:hAnsi="宋体" w:cs="宋体" w:eastAsia="宋体"/>
          <w:lang w:val="en-US" w:eastAsia="en-US" w:bidi="en-US"/>
        </w:rPr>
        <w:t>（音）在学校里面。（</w:t>
      </w:r>
      <w:r>
        <w:rPr>
          <w:rFonts w:eastAsia="宋体" w:cs="宋体" w:ascii="宋体" w:hAnsi="宋体"/>
          <w:lang w:val="en-US" w:eastAsia="en-US" w:bidi="en-US"/>
        </w:rPr>
        <w:t>00:00:55</w:t>
      </w:r>
      <w:r>
        <w:rPr>
          <w:rFonts w:ascii="宋体" w:hAnsi="宋体" w:cs="宋体" w:eastAsia="宋体"/>
          <w:lang w:val="en-US" w:eastAsia="en-US" w:bidi="en-US"/>
        </w:rPr>
        <w:t>）</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w:t>
      </w:r>
      <w:del w:id="8" w:author="微信用户" w:date="2023-04-20T23:07:00Z">
        <w:r>
          <w:rPr>
            <w:rFonts w:ascii="宋体" w:hAnsi="宋体" w:cs="宋体" w:eastAsia="宋体"/>
            <w:lang w:val="en-US" w:eastAsia="en-US" w:bidi="en-US"/>
          </w:rPr>
          <w:delText>噢</w:delText>
        </w:r>
      </w:del>
      <w:r>
        <w:rPr>
          <w:rFonts w:ascii="宋体" w:hAnsi="宋体" w:cs="宋体" w:eastAsia="宋体"/>
          <w:lang w:val="en-US" w:eastAsia="en-US" w:bidi="en-US"/>
        </w:rPr>
        <w:t>因为我们学校很多就是把这个也没有当主业啊，</w:t>
      </w:r>
      <w:del w:id="9" w:author="微信用户" w:date="2023-04-20T23:07:00Z">
        <w:r>
          <w:rPr>
            <w:rFonts w:ascii="宋体" w:hAnsi="宋体" w:cs="宋体" w:eastAsia="宋体"/>
            <w:lang w:val="en-US" w:eastAsia="en-US" w:bidi="en-US"/>
          </w:rPr>
          <w:delText>那嗯就是嗯</w:delText>
        </w:r>
      </w:del>
      <w:r>
        <w:rPr>
          <w:rFonts w:ascii="宋体" w:hAnsi="宋体" w:cs="宋体" w:eastAsia="宋体"/>
          <w:lang w:val="en-US" w:eastAsia="en-US" w:bidi="en-US"/>
        </w:rPr>
        <w:t>就是从迄今为止啊，您把自己就是在深圳居住的阶段大概是分为您可以您看看可以分为几个阶段呢？</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：嗯就是可以分为就是我在深圳就是说搬过一次家，就是说刚开始住在这个罗湖嘛，然后后来搬到龙岗去的，然后这是两个阶段。</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：两个阶段。</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：然后再加上自己可能读</w:t>
      </w:r>
      <w:ins w:id="10" w:author="微信用户" w:date="2023-04-20T23:07:00Z">
        <w:r>
          <w:rPr>
            <w:rFonts w:ascii="宋体" w:hAnsi="宋体" w:cs="宋体" w:eastAsia="宋体"/>
            <w:lang w:val="en-US" w:eastAsia="zh-CN" w:bidi="en-US"/>
          </w:rPr>
          <w:t>书</w:t>
        </w:r>
      </w:ins>
      <w:r>
        <w:rPr>
          <w:rFonts w:ascii="宋体" w:hAnsi="宋体" w:cs="宋体" w:eastAsia="宋体"/>
          <w:lang w:val="en-US" w:eastAsia="en-US" w:bidi="en-US"/>
        </w:rPr>
        <w:t>，如果说加入一个阶段，就是从这个读大学就不在这边，对对对。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：嗯噢就是您搬家的就是</w:t>
      </w:r>
      <w:del w:id="11" w:author="微信用户" w:date="2023-04-20T23:07:00Z">
        <w:r>
          <w:rPr>
            <w:rFonts w:ascii="宋体" w:hAnsi="宋体" w:cs="宋体" w:eastAsia="宋体"/>
            <w:lang w:val="en-US" w:eastAsia="en-US" w:bidi="en-US"/>
          </w:rPr>
          <w:delText>那个哪个区</w:delText>
        </w:r>
      </w:del>
      <w:r>
        <w:rPr>
          <w:rFonts w:ascii="宋体" w:hAnsi="宋体" w:cs="宋体" w:eastAsia="宋体"/>
          <w:lang w:val="en-US" w:eastAsia="en-US" w:bidi="en-US"/>
        </w:rPr>
        <w:t>哪个区，您可以在那个地图上大概就是</w:t>
      </w:r>
      <w:del w:id="12" w:author="微信用户" w:date="2023-04-20T23:07:00Z">
        <w:r>
          <w:rPr>
            <w:rFonts w:ascii="宋体" w:hAnsi="宋体" w:cs="宋体" w:eastAsia="宋体"/>
            <w:lang w:val="en-US" w:eastAsia="en-US" w:bidi="en-US"/>
          </w:rPr>
          <w:delText>您嗯</w:delText>
        </w:r>
      </w:del>
      <w:r>
        <w:rPr>
          <w:rFonts w:ascii="宋体" w:hAnsi="宋体" w:cs="宋体" w:eastAsia="宋体"/>
          <w:lang w:val="en-US" w:eastAsia="en-US" w:bidi="en-US"/>
        </w:rPr>
        <w:t>这个地方就是写</w:t>
      </w:r>
      <w:del w:id="13" w:author="微信用户" w:date="2023-04-20T23:07:00Z">
        <w:r>
          <w:rPr>
            <w:rFonts w:ascii="宋体" w:hAnsi="宋体" w:cs="宋体" w:eastAsia="宋体"/>
            <w:lang w:val="en-US" w:eastAsia="en-US" w:bidi="en-US"/>
          </w:rPr>
          <w:delText>写</w:delText>
        </w:r>
      </w:del>
      <w:r>
        <w:rPr>
          <w:rFonts w:ascii="宋体" w:hAnsi="宋体" w:cs="宋体" w:eastAsia="宋体"/>
          <w:lang w:val="en-US" w:eastAsia="en-US" w:bidi="en-US"/>
        </w:rPr>
        <w:t>上哪个区，然后大概在哪个具体方位，可以画一个圈圈。</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：啊可以啊，就是说大概。</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：第一个阶段。</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：第一个阶段应该是在，我们深圳是一个比较条形的嘛。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：然后这个是这边应该是罗湖嘛。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：罗湖，罗湖区，然后龙岗区是比较靠右边哈，靠东边。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：对对对。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：然后的话，</w:t>
      </w:r>
      <w:ins w:id="14" w:author="微信用户" w:date="2023-04-18T15:49:00Z">
        <w:r>
          <w:rPr>
            <w:rFonts w:ascii="宋体" w:hAnsi="宋体" w:cs="宋体" w:eastAsia="宋体"/>
            <w:lang w:val="en-US" w:eastAsia="zh-CN" w:bidi="en-US"/>
          </w:rPr>
          <w:t>坪</w:t>
        </w:r>
      </w:ins>
      <w:del w:id="15" w:author="微信用户" w:date="2023-04-18T15:49:00Z">
        <w:r>
          <w:rPr>
            <w:rFonts w:ascii="宋体" w:hAnsi="宋体" w:cs="宋体" w:eastAsia="宋体"/>
            <w:lang w:val="en-US" w:eastAsia="en-US" w:bidi="en-US"/>
          </w:rPr>
          <w:delText>平</w:delText>
        </w:r>
      </w:del>
      <w:r>
        <w:rPr>
          <w:rFonts w:ascii="宋体" w:hAnsi="宋体" w:cs="宋体" w:eastAsia="宋体"/>
          <w:lang w:val="en-US" w:eastAsia="en-US" w:bidi="en-US"/>
        </w:rPr>
        <w:t>山就在这边吧，</w:t>
      </w:r>
      <w:ins w:id="16" w:author="微信用户" w:date="2023-04-18T15:49:00Z">
        <w:r>
          <w:rPr>
            <w:rFonts w:ascii="宋体" w:hAnsi="宋体" w:cs="宋体" w:eastAsia="宋体"/>
            <w:lang w:val="en-US" w:eastAsia="zh-CN" w:bidi="en-US"/>
          </w:rPr>
          <w:t>坪</w:t>
        </w:r>
      </w:ins>
      <w:del w:id="17" w:author="微信用户" w:date="2023-04-18T15:49:00Z">
        <w:r>
          <w:rPr>
            <w:rFonts w:ascii="宋体" w:hAnsi="宋体" w:cs="宋体" w:eastAsia="宋体"/>
            <w:lang w:val="en-US" w:eastAsia="en-US" w:bidi="en-US"/>
          </w:rPr>
          <w:delText>平</w:delText>
        </w:r>
      </w:del>
      <w:r>
        <w:rPr>
          <w:rFonts w:ascii="宋体" w:hAnsi="宋体" w:cs="宋体" w:eastAsia="宋体"/>
          <w:lang w:val="en-US" w:eastAsia="en-US" w:bidi="en-US"/>
        </w:rPr>
        <w:t>山。嗯然后我是刚才住住在这里嘛，然后是大概是在</w:t>
      </w:r>
      <w:r>
        <w:rPr>
          <w:rFonts w:eastAsia="宋体" w:cs="宋体" w:ascii="宋体" w:hAnsi="宋体"/>
          <w:lang w:val="en-US" w:eastAsia="en-US" w:bidi="en-US"/>
        </w:rPr>
        <w:t>1</w:t>
      </w:r>
      <w:r>
        <w:rPr>
          <w:rFonts w:ascii="宋体" w:hAnsi="宋体" w:cs="宋体" w:eastAsia="宋体"/>
          <w:lang w:val="en-US" w:eastAsia="en-US" w:bidi="en-US"/>
        </w:rPr>
        <w:t>，从小哈，</w:t>
      </w:r>
      <w:r>
        <w:rPr>
          <w:rFonts w:eastAsia="宋体" w:cs="宋体" w:ascii="宋体" w:hAnsi="宋体"/>
          <w:lang w:val="en-US" w:eastAsia="en-US" w:bidi="en-US"/>
        </w:rPr>
        <w:t>1995</w:t>
      </w:r>
      <w:r>
        <w:rPr>
          <w:rFonts w:ascii="宋体" w:hAnsi="宋体" w:cs="宋体" w:eastAsia="宋体"/>
          <w:lang w:val="en-US" w:eastAsia="en-US" w:bidi="en-US"/>
        </w:rPr>
        <w:t>年，就从小哈，</w:t>
      </w:r>
      <w:r>
        <w:rPr>
          <w:rFonts w:eastAsia="宋体" w:cs="宋体" w:ascii="宋体" w:hAnsi="宋体"/>
          <w:lang w:val="en-US" w:eastAsia="en-US" w:bidi="en-US"/>
        </w:rPr>
        <w:t>1995</w:t>
      </w:r>
      <w:r>
        <w:rPr>
          <w:rFonts w:ascii="宋体" w:hAnsi="宋体" w:cs="宋体" w:eastAsia="宋体"/>
          <w:lang w:val="en-US" w:eastAsia="en-US" w:bidi="en-US"/>
        </w:rPr>
        <w:t>年到。</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：哇，那您真的是见证深圳从有到无一个特别。</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：大概是在</w:t>
      </w:r>
      <w:r>
        <w:rPr>
          <w:rFonts w:eastAsia="宋体" w:cs="宋体" w:ascii="宋体" w:hAnsi="宋体"/>
          <w:lang w:val="en-US" w:eastAsia="en-US" w:bidi="en-US"/>
        </w:rPr>
        <w:t>2016</w:t>
      </w:r>
      <w:r>
        <w:rPr>
          <w:rFonts w:ascii="宋体" w:hAnsi="宋体" w:cs="宋体" w:eastAsia="宋体"/>
          <w:lang w:val="en-US" w:eastAsia="en-US" w:bidi="en-US"/>
        </w:rPr>
        <w:t>年，</w:t>
      </w:r>
      <w:r>
        <w:rPr>
          <w:rFonts w:eastAsia="宋体" w:cs="宋体" w:ascii="宋体" w:hAnsi="宋体"/>
          <w:lang w:val="en-US" w:eastAsia="en-US" w:bidi="en-US"/>
        </w:rPr>
        <w:t>20</w:t>
      </w:r>
      <w:r>
        <w:rPr>
          <w:rFonts w:ascii="宋体" w:hAnsi="宋体" w:cs="宋体" w:eastAsia="宋体"/>
          <w:lang w:val="en-US" w:eastAsia="en-US" w:bidi="en-US"/>
        </w:rPr>
        <w:t>，到</w:t>
      </w:r>
      <w:r>
        <w:rPr>
          <w:rFonts w:eastAsia="宋体" w:cs="宋体" w:ascii="宋体" w:hAnsi="宋体"/>
          <w:lang w:val="en-US" w:eastAsia="en-US" w:bidi="en-US"/>
        </w:rPr>
        <w:t>2016</w:t>
      </w:r>
      <w:r>
        <w:rPr>
          <w:rFonts w:ascii="宋体" w:hAnsi="宋体" w:cs="宋体" w:eastAsia="宋体"/>
          <w:lang w:val="en-US" w:eastAsia="en-US" w:bidi="en-US"/>
        </w:rPr>
        <w:t>年哈，然后</w:t>
      </w:r>
      <w:r>
        <w:rPr>
          <w:rFonts w:eastAsia="宋体" w:cs="宋体" w:ascii="宋体" w:hAnsi="宋体"/>
          <w:lang w:val="en-US" w:eastAsia="en-US" w:bidi="en-US"/>
        </w:rPr>
        <w:t>2016</w:t>
      </w:r>
      <w:r>
        <w:rPr>
          <w:rFonts w:ascii="宋体" w:hAnsi="宋体" w:cs="宋体" w:eastAsia="宋体"/>
          <w:lang w:val="en-US" w:eastAsia="en-US" w:bidi="en-US"/>
        </w:rPr>
        <w:t>年之后呢就就一直在龙岗哈，但是我但是我这个家里面的这个产业在罗湖。</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：嗯好。</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：家里面的产业在罗湖，然后我现在就是已经就在这两个地方，呃流动。</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：噢那您上学大概是就是小学、初中、高中都是在深圳本地？</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：对，对啊。小幼儿园、小学、初中、高中，然后我幼儿园、小学、初中都在同一个地方，在同一条街。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：噢，在哪里呢？</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：就在我家楼下。</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：就在是在罗湖还是在？</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：罗湖。对，在罗湖的，呃叫做那条路叫做贝丽南路，对，对。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：您现在还会回去看这些这些小时候的记忆的这些地方吗？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：有时候经过嘛。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：还会很回忆对吗？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：因为小时候经历的，然后比较熟的地方，购物的地方，吃东西的地方，然后还时不时还会去附近，对，但是那边的话就是说他。</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：现在有没有什么很大的改变啊那边？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：有很大的改变，就是说那边建了一个很大的医院，就是说本来就是一家医院嘛，市医院，然后他扩张，然后就把我家都包围起来了。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：包围，然后就把家包围起来了。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：然后就可能大家就觉得这个呃那边不太的风水不太好，不太好，然后就就搬走了。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：噢就是那边是以前就是居住的比较多，现在就是有一些公共的基础设施就在那边了。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：对对那边还是就是说罗湖那边还是比较的呃方便一点嘛，我感觉比较漂亮一点。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：那您就是以前就是小时候啊，平常的话就是放假呀，像节假日周末一般会去哪里玩儿呢？</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：呢呃平常的话，一般会去呃这些爬山的比较多。</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：爬山？</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：运动，对。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：具体是哪个山呢？</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：梧桐山。</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：噢梧桐山。</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：梧桐山，因为因为罗湖那边去那边比较近，然后家里面亲戚住在里面嘛，对对。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：那就是说嗯那就是徒步去吗？走路还是？</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：开车过去。</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：开车过去。</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：嗯那那边现在有通地铁吗？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：那边暂时还没有，现在还没有。</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：那噢，怪不得，那会不会很远呢？会不会路程时间很长？</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w:t>
      </w:r>
      <w:r>
        <w:rPr>
          <w:rFonts w:eastAsia="宋体" w:cs="宋体" w:ascii="宋体" w:hAnsi="宋体"/>
          <w:lang w:val="en-US" w:eastAsia="en-US" w:bidi="en-US"/>
        </w:rPr>
        <w:t>20</w:t>
      </w:r>
      <w:r>
        <w:rPr>
          <w:rFonts w:ascii="宋体" w:hAnsi="宋体" w:cs="宋体" w:eastAsia="宋体"/>
          <w:lang w:val="en-US" w:eastAsia="en-US" w:bidi="en-US"/>
        </w:rPr>
        <w:t>多分钟吧。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：那还那还算挺近的。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：一般的话，像家里人他们喜欢早上，就是一天一天休息，然后早上</w:t>
      </w:r>
      <w:r>
        <w:rPr>
          <w:rFonts w:eastAsia="宋体" w:cs="宋体" w:ascii="宋体" w:hAnsi="宋体"/>
          <w:lang w:val="en-US" w:eastAsia="en-US" w:bidi="en-US"/>
        </w:rPr>
        <w:t>6</w:t>
      </w:r>
      <w:r>
        <w:rPr>
          <w:rFonts w:ascii="宋体" w:hAnsi="宋体" w:cs="宋体" w:eastAsia="宋体"/>
          <w:lang w:val="en-US" w:eastAsia="en-US" w:bidi="en-US"/>
        </w:rPr>
        <w:t>点多就去那边。</w:t>
      </w:r>
      <w:r>
        <w:rPr>
          <w:rFonts w:eastAsia="宋体" w:cs="宋体" w:ascii="宋体" w:hAnsi="宋体"/>
          <w:lang w:val="en-US" w:eastAsia="en-US" w:bidi="en-US"/>
        </w:rPr>
        <w:br/>
        <w:t>00:05:00</w:t>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：那您现在是住在嗯教师的公寓这边，那就是还会不会会不会嗯有机会坐到那个技术大学的地铁呀？</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：有啊有啊，有时候我坐过我就坐过一次，就是说从家里面坐过来这种。</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：会不会觉得方便了很多？</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：会方便很多。</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：就</w:t>
      </w:r>
      <w:r>
        <w:rPr>
          <w:rFonts w:eastAsia="宋体" w:cs="宋体" w:ascii="宋体" w:hAnsi="宋体"/>
          <w:lang w:val="en-US" w:eastAsia="en-US" w:bidi="en-US"/>
        </w:rPr>
        <w:t>16</w:t>
      </w:r>
      <w:r>
        <w:rPr>
          <w:rFonts w:ascii="宋体" w:hAnsi="宋体" w:cs="宋体" w:eastAsia="宋体"/>
          <w:lang w:val="en-US" w:eastAsia="en-US" w:bidi="en-US"/>
        </w:rPr>
        <w:t>号线的开通啊。</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：对对对。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：那您您有没有去嗯这</w:t>
      </w:r>
      <w:r>
        <w:rPr>
          <w:rFonts w:eastAsia="宋体" w:cs="宋体" w:ascii="宋体" w:hAnsi="宋体"/>
          <w:lang w:val="en-US" w:eastAsia="en-US" w:bidi="en-US"/>
        </w:rPr>
        <w:t>16</w:t>
      </w:r>
      <w:r>
        <w:rPr>
          <w:rFonts w:ascii="宋体" w:hAnsi="宋体" w:cs="宋体" w:eastAsia="宋体"/>
          <w:lang w:val="en-US" w:eastAsia="en-US" w:bidi="en-US"/>
        </w:rPr>
        <w:t>号线周围就是他沿线的地方嗯玩过？</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：周围还没有去过，对。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：那最近的那个龙光城六和城那边呢？</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：呃那边是大亚湾嘛。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：那边倒没怎么去过，那边也是去那边也是。</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：都是开车去。</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：要开车去，对对。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：嗯这个嗯可以，你先拿过来。</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：不用太拘束。（</w:t>
      </w:r>
      <w:r>
        <w:rPr>
          <w:rFonts w:eastAsia="宋体" w:cs="宋体" w:ascii="宋体" w:hAnsi="宋体"/>
          <w:lang w:val="en-US" w:eastAsia="en-US" w:bidi="en-US"/>
        </w:rPr>
        <w:t>00:05:52</w:t>
      </w:r>
      <w:r>
        <w:rPr>
          <w:rFonts w:ascii="宋体" w:hAnsi="宋体" w:cs="宋体" w:eastAsia="宋体"/>
          <w:lang w:val="en-US" w:eastAsia="en-US" w:bidi="en-US"/>
        </w:rPr>
        <w:t>）</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：没事没事，嗯没关系没关系。</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：那就是在深圳还没有地铁之前，您是就是怎么去学校上学呢？</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：就是说唉我当时候主要是读高中的时候，那时候地铁变化比较大，就刚开始读高一的时候就是说嗯要先坐公交，然后再转地铁。</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：嗯噢。</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：这是一个。</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：哇那你每每天吗，还是您？</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：也不是，住宿。就是说周末回家里面，还有回去学校的时候。</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：嗯嗯那小学呢？小学是比较近？</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：小学住在我那家一条街，然后就就不需要坐地铁，走路过去，对。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：高中</w:t>
      </w:r>
      <w:del w:id="18" w:author="微信用户" w:date="2023-04-18T15:53:00Z">
        <w:r>
          <w:rPr>
            <w:rFonts w:ascii="宋体" w:hAnsi="宋体" w:cs="宋体" w:eastAsia="宋体"/>
            <w:lang w:val="en-US" w:eastAsia="en-US" w:bidi="en-US"/>
          </w:rPr>
          <w:delText>先</w:delText>
        </w:r>
      </w:del>
      <w:r>
        <w:rPr>
          <w:rFonts w:ascii="宋体" w:hAnsi="宋体" w:cs="宋体" w:eastAsia="宋体"/>
          <w:lang w:val="en-US" w:eastAsia="en-US" w:bidi="en-US"/>
        </w:rPr>
        <w:t>。</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：高中高一就是说先公交再地铁再公交这样子。就就一开始很麻烦，后来就是说随着地铁的完善，然后就变成了全程地铁，再公交这样子。</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：那您还记不记得那个公交就是您会坐</w:t>
      </w:r>
      <w:del w:id="19" w:author="微信用户" w:date="2023-04-18T15:53:00Z">
        <w:r>
          <w:rPr>
            <w:rFonts w:ascii="宋体" w:hAnsi="宋体" w:cs="宋体" w:eastAsia="宋体"/>
            <w:lang w:val="en-US" w:eastAsia="en-US" w:bidi="en-US"/>
          </w:rPr>
          <w:delText>哪套</w:delText>
        </w:r>
      </w:del>
      <w:r>
        <w:rPr>
          <w:rFonts w:ascii="宋体" w:hAnsi="宋体" w:cs="宋体" w:eastAsia="宋体"/>
          <w:lang w:val="en-US" w:eastAsia="en-US" w:bidi="en-US"/>
        </w:rPr>
        <w:t>哪路公交车？</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：记得啊，</w:t>
      </w:r>
      <w:r>
        <w:rPr>
          <w:rFonts w:eastAsia="宋体" w:cs="宋体" w:ascii="宋体" w:hAnsi="宋体"/>
          <w:lang w:val="en-US" w:eastAsia="en-US" w:bidi="en-US"/>
        </w:rPr>
        <w:t>203</w:t>
      </w:r>
      <w:r>
        <w:rPr>
          <w:rFonts w:ascii="宋体" w:hAnsi="宋体" w:cs="宋体" w:eastAsia="宋体"/>
          <w:lang w:val="en-US" w:eastAsia="en-US" w:bidi="en-US"/>
        </w:rPr>
        <w:t>啊。</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w:t>
      </w:r>
      <w:r>
        <w:rPr>
          <w:rFonts w:eastAsia="宋体" w:cs="宋体" w:ascii="宋体" w:hAnsi="宋体"/>
          <w:lang w:val="en-US" w:eastAsia="en-US" w:bidi="en-US"/>
        </w:rPr>
        <w:t>203</w:t>
      </w:r>
      <w:r>
        <w:rPr>
          <w:rFonts w:ascii="宋体" w:hAnsi="宋体" w:cs="宋体" w:eastAsia="宋体"/>
          <w:lang w:val="en-US" w:eastAsia="en-US" w:bidi="en-US"/>
        </w:rPr>
        <w:t>。</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：就坐</w:t>
      </w:r>
      <w:del w:id="20" w:author="微信用户" w:date="2023-04-18T15:53:00Z">
        <w:r>
          <w:rPr>
            <w:rFonts w:ascii="宋体" w:hAnsi="宋体" w:cs="宋体" w:eastAsia="宋体"/>
            <w:lang w:val="en-US" w:eastAsia="en-US" w:bidi="en-US"/>
          </w:rPr>
          <w:delText>坐坐</w:delText>
        </w:r>
      </w:del>
      <w:r>
        <w:rPr>
          <w:rFonts w:ascii="宋体" w:hAnsi="宋体" w:cs="宋体" w:eastAsia="宋体"/>
          <w:lang w:val="en-US" w:eastAsia="en-US" w:bidi="en-US"/>
        </w:rPr>
        <w:t>到大剧院，然后大剧院然后再转到这个呃呃我们那时候是应该是叫一号线。</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：嗯嗯</w:t>
      </w:r>
      <w:del w:id="21" w:author="微信用户" w:date="2023-04-18T15:54:00Z">
        <w:r>
          <w:rPr>
            <w:rFonts w:ascii="宋体" w:hAnsi="宋体" w:cs="宋体" w:eastAsia="宋体"/>
            <w:lang w:val="en-US" w:eastAsia="en-US" w:bidi="en-US"/>
          </w:rPr>
          <w:delText>最</w:delText>
        </w:r>
      </w:del>
      <w:r>
        <w:rPr>
          <w:rFonts w:ascii="宋体" w:hAnsi="宋体" w:cs="宋体" w:eastAsia="宋体"/>
          <w:lang w:val="en-US" w:eastAsia="en-US" w:bidi="en-US"/>
        </w:rPr>
        <w:t>最先开通的就是一号线嘛。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：最先开通一号线，然后再坐到这个岗厦，是那里哈，坐在那一边，然后再转哈。</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：嗯您还您看看您对这个一号线的这个路线熟不熟悉？</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：一号线最早嘛。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：对啊，就是他从机场东嘛然后通往罗湖的这条线嘛。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：呃我看一下哈，我现在我我我想一下，啊按说应该是最早的哈，我当初很辛苦，就是说先</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：您当时是从哪个地方先到哪个地方呢？</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：我当时说先坐</w:t>
      </w:r>
      <w:r>
        <w:rPr>
          <w:rFonts w:eastAsia="宋体" w:cs="宋体" w:ascii="宋体" w:hAnsi="宋体"/>
          <w:lang w:val="en-US" w:eastAsia="en-US" w:bidi="en-US"/>
        </w:rPr>
        <w:t>203</w:t>
      </w:r>
      <w:r>
        <w:rPr>
          <w:rFonts w:ascii="宋体" w:hAnsi="宋体" w:cs="宋体" w:eastAsia="宋体"/>
          <w:lang w:val="en-US" w:eastAsia="en-US" w:bidi="en-US"/>
        </w:rPr>
        <w:t>，先坐</w:t>
      </w:r>
      <w:r>
        <w:rPr>
          <w:rFonts w:eastAsia="宋体" w:cs="宋体" w:ascii="宋体" w:hAnsi="宋体"/>
          <w:lang w:val="en-US" w:eastAsia="en-US" w:bidi="en-US"/>
        </w:rPr>
        <w:t>203</w:t>
      </w:r>
      <w:r>
        <w:rPr>
          <w:rFonts w:ascii="宋体" w:hAnsi="宋体" w:cs="宋体" w:eastAsia="宋体"/>
          <w:lang w:val="en-US" w:eastAsia="en-US" w:bidi="en-US"/>
        </w:rPr>
        <w:t>哈。</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：先坐</w:t>
      </w:r>
      <w:r>
        <w:rPr>
          <w:rFonts w:eastAsia="宋体" w:cs="宋体" w:ascii="宋体" w:hAnsi="宋体"/>
          <w:lang w:val="en-US" w:eastAsia="en-US" w:bidi="en-US"/>
        </w:rPr>
        <w:t>203</w:t>
      </w:r>
      <w:r>
        <w:rPr>
          <w:rFonts w:ascii="宋体" w:hAnsi="宋体" w:cs="宋体" w:eastAsia="宋体"/>
          <w:lang w:val="en-US" w:eastAsia="en-US" w:bidi="en-US"/>
        </w:rPr>
        <w:t>。</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：坐</w:t>
      </w:r>
      <w:r>
        <w:rPr>
          <w:rFonts w:eastAsia="宋体" w:cs="宋体" w:ascii="宋体" w:hAnsi="宋体"/>
          <w:lang w:val="en-US" w:eastAsia="en-US" w:bidi="en-US"/>
        </w:rPr>
        <w:t>203</w:t>
      </w:r>
      <w:r>
        <w:rPr>
          <w:rFonts w:ascii="宋体" w:hAnsi="宋体" w:cs="宋体" w:eastAsia="宋体"/>
          <w:lang w:val="en-US" w:eastAsia="en-US" w:bidi="en-US"/>
        </w:rPr>
        <w:t>，然后到到这个呃大剧院。</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：嗯大剧院。</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：大剧院，然后坐到大剧院之后呢，再转哈，转到这个叫做车公庙。</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：车公庙。</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：车公庙，对啊。</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：这个地方是属于很繁华的地方，那个时候。</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：就我们学校附近，嘛我以前高中在红岭，然后车公庙之后再坐再坐公交哈，这个公交我就忘了。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：嗯没关系。</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：坐公交到到到这个我我的这个呃学校的下面哈的一个地方哈。那么然后又再坐公交哈，嗯或者是走路哈，或者是走走路，或是走路，然后到学校红岭。</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刚开始是这样子的，啊，刚开始是这样子的，然后后来呢是怎么样变化呢，后来是这个地铁这个通到我家楼下，然后呃这个我就不需要了哈，这个我我就用地铁覆盖掉了哈，然后这个坐了这个之后就可以直接到我学校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：嗯就便利很多。</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：便利很多，对对。嗯对，大概是这样子的。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：嗯嗯嗯挺好的，那您就是嗯周末有没有就是就是以前地铁还没开通的时候，会不会去嗯陪父母购购物啊，去去公园啊之类的？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：呃会啊会啊。</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：就是具体大型的一些当时的就是没地铁没开通之前的一些大型的购物商城，是主要是哪些？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：主要是老街嘛就是那个。</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：噢，老街。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：老街，就是说东门那边。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：嗯那有没有什么公园呢，比如像那个深圳湾那边呢，你你们会去吗？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：我们很少去，因为深圳好远。</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：有点远。</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：对在南山那边。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：那你们的就是就是呃一般就是去公园散散步啊，这些地方有没有什么就是印象深刻的？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：地方是吧？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：嗯嗯。</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：呃就是像刚刚讲的那个梧桐山，啊然后还有什么家附近的这些罗湖的这个东湖公园啊之类的地方。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：嗯现在他们都还在，还是保留了原来的那样子。嗯那</w:t>
      </w:r>
      <w:r>
        <w:rPr>
          <w:rFonts w:eastAsia="宋体" w:cs="宋体" w:ascii="宋体" w:hAnsi="宋体"/>
          <w:lang w:val="en-US" w:eastAsia="en-US" w:bidi="en-US"/>
        </w:rPr>
        <w:t>2005</w:t>
      </w:r>
      <w:r>
        <w:rPr>
          <w:rFonts w:ascii="宋体" w:hAnsi="宋体" w:cs="宋体" w:eastAsia="宋体"/>
          <w:lang w:val="en-US" w:eastAsia="en-US" w:bidi="en-US"/>
        </w:rPr>
        <w:t>年就大概呃</w:t>
      </w:r>
      <w:r>
        <w:rPr>
          <w:rFonts w:eastAsia="宋体" w:cs="宋体" w:ascii="宋体" w:hAnsi="宋体"/>
          <w:lang w:val="en-US" w:eastAsia="en-US" w:bidi="en-US"/>
        </w:rPr>
        <w:t>1</w:t>
      </w:r>
      <w:r>
        <w:rPr>
          <w:rFonts w:ascii="宋体" w:hAnsi="宋体" w:cs="宋体" w:eastAsia="宋体"/>
          <w:lang w:val="en-US" w:eastAsia="en-US" w:bidi="en-US"/>
        </w:rPr>
        <w:t>号线是</w:t>
      </w:r>
      <w:r>
        <w:rPr>
          <w:rFonts w:eastAsia="宋体" w:cs="宋体" w:ascii="宋体" w:hAnsi="宋体"/>
          <w:lang w:val="en-US" w:eastAsia="en-US" w:bidi="en-US"/>
        </w:rPr>
        <w:t xml:space="preserve">2005 </w:t>
      </w:r>
      <w:r>
        <w:rPr>
          <w:rFonts w:ascii="宋体" w:hAnsi="宋体" w:cs="宋体" w:eastAsia="宋体"/>
          <w:lang w:val="en-US" w:eastAsia="en-US" w:bidi="en-US"/>
        </w:rPr>
        <w:t>、</w:t>
      </w:r>
      <w:r>
        <w:rPr>
          <w:rFonts w:eastAsia="宋体" w:cs="宋体" w:ascii="宋体" w:hAnsi="宋体"/>
          <w:lang w:val="en-US" w:eastAsia="en-US" w:bidi="en-US"/>
        </w:rPr>
        <w:t>2006</w:t>
      </w:r>
      <w:r>
        <w:rPr>
          <w:rFonts w:ascii="宋体" w:hAnsi="宋体" w:cs="宋体" w:eastAsia="宋体"/>
          <w:lang w:val="en-US" w:eastAsia="en-US" w:bidi="en-US"/>
        </w:rPr>
        <w:t>年之后开通的嘛。有没有就是具体的印象，就是嗯哪一个区哪一个区是比较工业化的，哪一个区是比较商业化的，然后现在现在就对比现在来说，有没有比较工业化的一一个区域一个板块？</w:t>
      </w:r>
      <w:r>
        <w:rPr>
          <w:rFonts w:eastAsia="宋体" w:cs="宋体" w:ascii="宋体" w:hAnsi="宋体"/>
          <w:lang w:val="en-US" w:eastAsia="en-US" w:bidi="en-US"/>
        </w:rPr>
        <w:br/>
        <w:t>00:10:14</w:t>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：工业化可能就是龙岗吧，我感觉就龙岗比较工业化。</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：好像是然后现在是那个写字楼啊，然后什么大厦好像都分布在南山之类的了。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：最早罗湖嘛最早是罗湖，然后到福田在南山。</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：有一个城市中心的转移那种感觉。</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：嗯那您一号线刚开通的时候您是多大？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：你说</w:t>
      </w:r>
      <w:r>
        <w:rPr>
          <w:rFonts w:eastAsia="宋体" w:cs="宋体" w:ascii="宋体" w:hAnsi="宋体"/>
          <w:lang w:val="en-US" w:eastAsia="en-US" w:bidi="en-US"/>
        </w:rPr>
        <w:t>05</w:t>
      </w:r>
      <w:r>
        <w:rPr>
          <w:rFonts w:ascii="宋体" w:hAnsi="宋体" w:cs="宋体" w:eastAsia="宋体"/>
          <w:lang w:val="en-US" w:eastAsia="en-US" w:bidi="en-US"/>
        </w:rPr>
        <w:t>、</w:t>
      </w:r>
      <w:r>
        <w:rPr>
          <w:rFonts w:eastAsia="宋体" w:cs="宋体" w:ascii="宋体" w:hAnsi="宋体"/>
          <w:lang w:val="en-US" w:eastAsia="en-US" w:bidi="en-US"/>
        </w:rPr>
        <w:t>06</w:t>
      </w:r>
      <w:r>
        <w:rPr>
          <w:rFonts w:ascii="宋体" w:hAnsi="宋体" w:cs="宋体" w:eastAsia="宋体"/>
          <w:lang w:val="en-US" w:eastAsia="en-US" w:bidi="en-US"/>
        </w:rPr>
        <w:t>年准备小学毕业。</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：噢那个时候已经开始很记事了是吗？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：对呀对呀。</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：嗯那您就是刚刚听见地铁开通有没有很想去提体验那种感觉？</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：有啊肯定有啊，</w:t>
      </w:r>
      <w:r>
        <w:rPr>
          <w:rFonts w:eastAsia="宋体" w:cs="宋体" w:ascii="宋体" w:hAnsi="宋体"/>
          <w:lang w:val="en-US" w:eastAsia="en-US" w:bidi="en-US"/>
        </w:rPr>
        <w:t>,</w:t>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：那你还记得第一次坐地铁的第一个站是哪个站吗？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：第一次坐地铁肯定是可能是老街吧，我感觉那边是最近。</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：因为离离家也比较近是吧？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：老街对，嗯有没有觉得唉嗯深圳有没有那种就是嗯全城市开通一条线，然后免费搭地铁一个月这种啊就是刚开通那段时间。</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：我倒没什么印象了，噢没印象。</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：嗯那您第一次坐地铁的感受是什么呢？觉得会不会觉得哇好快呀。</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：对呀对呀很方便。</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：会不会觉得有点拥挤，每个人都想去试一下。</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：刚开始没这么拥挤，我觉得刚开始对啊刚开始没这么拥挤，反倒是后来越来越拥挤。</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：那在地铁没开通之前，您觉得嗯就是您周围附近所在的那些小区噢会不会比较集中，然后地铁开通之后就更集中在那些地铁附近了？就是在地铁没开通之前还觉得比较分散。</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：就是这样。</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：嗯是有。</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：那有没有去过就是嗯类似于博物馆啊文化馆之类比较嗯文化气息浓厚的一些地方。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：有啊深圳有有一些这些。这地方啊比如说深圳博物馆，然后这个每个区也有自己的一些博物馆有啊有啊都有。</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：嗯您主要是怎么去这些地方呢。</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：噢坐地铁坐公交吧。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：都应该都是您上学时候去的地方吧。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：这些坐地铁坐公交都有。所以我是。</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：那您平常会就是嗯骑自行车之类的吗？嗯因为共享单车不是一年，前几年也很很火嘛。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：共享单车就是倒是在这个广州骑的比较多，但这边上学的时候对对这边就没怎么骑，然后我读高中的时候根本还没有这东西，他出来应该是我读研究读快本科快毕业的时候出来的。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：广州就是嗯这里那您第一次坐地铁的时候是买的那种单程票吗？还是说地铁的那种交通卡？</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：刚开始买单程票，后来又有卡啊。</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：深圳通。</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：深圳通会。</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：因为是学你是办的学生卡吗？打</w:t>
      </w:r>
      <w:r>
        <w:rPr>
          <w:rFonts w:eastAsia="宋体" w:cs="宋体" w:ascii="宋体" w:hAnsi="宋体"/>
          <w:lang w:val="en-US" w:eastAsia="en-US" w:bidi="en-US"/>
        </w:rPr>
        <w:t>5</w:t>
      </w:r>
      <w:r>
        <w:rPr>
          <w:rFonts w:ascii="宋体" w:hAnsi="宋体" w:cs="宋体" w:eastAsia="宋体"/>
          <w:lang w:val="en-US" w:eastAsia="en-US" w:bidi="en-US"/>
        </w:rPr>
        <w:t>折的那种。</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：好像一开始是办了这个学生卡。</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：那您现在还会用吗？还是还会有这种纪念卡在吗？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：丢了都都找不到了，对。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：然后现在都是用那个手机扫码了。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：那您就是嗯像在坪山这边上班的话，嗯那教学楼旁边呢有没有什么嗯您很想去看看的地方，比如湿地公园啊你有去玩过过嘛。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：有很想去，但是实在太忙了，然后就基本上这周边也没走太多地方，就是最远应该是走到这个坪河雅苑对面的下面，也是那些呃不是有个河嘛平常和最远走到那里。</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：对，您那是工作有嗯多少年了？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：不也去年开始才工作，去年</w:t>
      </w:r>
      <w:r>
        <w:rPr>
          <w:rFonts w:eastAsia="宋体" w:cs="宋体" w:ascii="宋体" w:hAnsi="宋体"/>
          <w:lang w:val="en-US" w:eastAsia="en-US" w:bidi="en-US"/>
        </w:rPr>
        <w:t>9</w:t>
      </w:r>
      <w:r>
        <w:rPr>
          <w:rFonts w:ascii="宋体" w:hAnsi="宋体" w:cs="宋体" w:eastAsia="宋体"/>
          <w:lang w:val="en-US" w:eastAsia="en-US" w:bidi="en-US"/>
        </w:rPr>
        <w:t>月份。</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：那个时候有地铁了吗？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：还没有啊还没有。</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：那有没有发现这周围因为地铁发生了什么变化，您的印象中？</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：呃我感觉就是大家周末出去的这种。</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：呃心情更加激动了。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：就是更多了我感觉更多了，你像这些同事们都都想约一下。周末都出去，都出去了，我那时候去年刚进来，然后也听说要开，然后经常跟学生去说这个事情。对对他们也挺开心的。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：有没有约着一起去哪里玩？</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还没有还没有。但是我们有一次去那个我们有一次去团党建活动就是去跟老师们吗就是老师们一起去的，去到那个这坪山有一个叫做什么东纵纪念纪念馆还是什么，对对对，然后去到那边就坐地，我们一起坐地铁去，你像以前的话可能。</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：就是花了多少钱</w:t>
      </w:r>
      <w:r>
        <w:rPr>
          <w:rFonts w:eastAsia="宋体" w:cs="宋体" w:ascii="宋体" w:hAnsi="宋体"/>
          <w:lang w:val="en-US" w:eastAsia="en-US" w:bidi="en-US"/>
        </w:rPr>
        <w:t>4</w:t>
      </w:r>
      <w:r>
        <w:rPr>
          <w:rFonts w:ascii="宋体" w:hAnsi="宋体" w:cs="宋体" w:eastAsia="宋体"/>
          <w:lang w:val="en-US" w:eastAsia="en-US" w:bidi="en-US"/>
        </w:rPr>
        <w:t>块钱吗？还是</w:t>
      </w:r>
      <w:r>
        <w:rPr>
          <w:rFonts w:eastAsia="宋体" w:cs="宋体" w:ascii="宋体" w:hAnsi="宋体"/>
          <w:lang w:val="en-US" w:eastAsia="en-US" w:bidi="en-US"/>
        </w:rPr>
        <w:t>3</w:t>
      </w:r>
      <w:r>
        <w:rPr>
          <w:rFonts w:ascii="宋体" w:hAnsi="宋体" w:cs="宋体" w:eastAsia="宋体"/>
          <w:lang w:val="en-US" w:eastAsia="en-US" w:bidi="en-US"/>
        </w:rPr>
        <w:t>块钱。</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：差不多吧嗯低碳出行，对对。很方便。</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：一出去就就什么那地铁上面，就是您去那个东城纪念馆的时候有没有就是座位？啊空不空啊，那个车厢里面座位舒不舒适，感觉那个地铁的舒适性怎么样？</w:t>
      </w:r>
      <w:r>
        <w:rPr>
          <w:rFonts w:eastAsia="宋体" w:cs="宋体" w:ascii="宋体" w:hAnsi="宋体"/>
          <w:lang w:val="en-US" w:eastAsia="en-US" w:bidi="en-US"/>
        </w:rPr>
        <w:br/>
        <w:t>00:15:10</w:t>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：舒适性，这边上面的人少一点。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：嗯您您有没有发现</w:t>
      </w:r>
      <w:r>
        <w:rPr>
          <w:rFonts w:eastAsia="宋体" w:cs="宋体" w:ascii="宋体" w:hAnsi="宋体"/>
          <w:lang w:val="en-US" w:eastAsia="en-US" w:bidi="en-US"/>
        </w:rPr>
        <w:t>16</w:t>
      </w:r>
      <w:r>
        <w:rPr>
          <w:rFonts w:ascii="宋体" w:hAnsi="宋体" w:cs="宋体" w:eastAsia="宋体"/>
          <w:lang w:val="en-US" w:eastAsia="en-US" w:bidi="en-US"/>
        </w:rPr>
        <w:t>号线的每一个地铁里面车厢都配了宝安，每一节都是是吗。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：我没注意啊是吗？我没有特别注意是吗？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：然后嗯您就您刚刚说是搬了两次家是吧？嗯那第二次搬家是从哪里到哪里？</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：这就搬了一次家，对，第一次家就第一次是住住在罗湖嘛，然后后来搬到龙岗去的。就是搬了一次家。</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：对，噢那那个时候搬过去，已经龙岗那边已经地铁已经建成了吗？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：已经建成了。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：对，噢那您搬家找房的时候会会不会考虑一下就是周围有没有地铁这样的因素？</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：就是考虑了地铁。</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：然后您就是因为这个过去的是吗？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：就是不是，就是说去那边的时候就是考虑到这个地铁所选的那个小区，对对对。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：就还是会把这个当成一个主要的考虑的因素，不然上班啊很麻烦，然后人又很多。</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：而且跟一下楼坐地铁。</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：嗯那就是嗯您说您从家里坐地铁过来，那您大概要预备多久时间就是地铁才能到这里？</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w:t>
      </w:r>
      <w:r>
        <w:rPr>
          <w:rFonts w:eastAsia="宋体" w:cs="宋体" w:ascii="宋体" w:hAnsi="宋体"/>
          <w:lang w:val="en-US" w:eastAsia="en-US" w:bidi="en-US"/>
        </w:rPr>
        <w:t>1</w:t>
      </w:r>
      <w:r>
        <w:rPr>
          <w:rFonts w:ascii="宋体" w:hAnsi="宋体" w:cs="宋体" w:eastAsia="宋体"/>
          <w:lang w:val="en-US" w:eastAsia="en-US" w:bidi="en-US"/>
        </w:rPr>
        <w:t>小时</w:t>
      </w:r>
      <w:r>
        <w:rPr>
          <w:rFonts w:eastAsia="宋体" w:cs="宋体" w:ascii="宋体" w:hAnsi="宋体"/>
          <w:lang w:val="en-US" w:eastAsia="en-US" w:bidi="en-US"/>
        </w:rPr>
        <w:t>15</w:t>
      </w:r>
      <w:r>
        <w:rPr>
          <w:rFonts w:ascii="宋体" w:hAnsi="宋体" w:cs="宋体" w:eastAsia="宋体"/>
          <w:lang w:val="en-US" w:eastAsia="en-US" w:bidi="en-US"/>
        </w:rPr>
        <w:t>分钟。</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：噢一个小时</w:t>
      </w:r>
      <w:r>
        <w:rPr>
          <w:rFonts w:eastAsia="宋体" w:cs="宋体" w:ascii="宋体" w:hAnsi="宋体"/>
          <w:lang w:val="en-US" w:eastAsia="en-US" w:bidi="en-US"/>
        </w:rPr>
        <w:t>15</w:t>
      </w:r>
      <w:r>
        <w:rPr>
          <w:rFonts w:ascii="宋体" w:hAnsi="宋体" w:cs="宋体" w:eastAsia="宋体"/>
          <w:lang w:val="en-US" w:eastAsia="en-US" w:bidi="en-US"/>
        </w:rPr>
        <w:t>分钟，那就假如您呃</w:t>
      </w:r>
      <w:r>
        <w:rPr>
          <w:rFonts w:eastAsia="宋体" w:cs="宋体" w:ascii="宋体" w:hAnsi="宋体"/>
          <w:lang w:val="en-US" w:eastAsia="en-US" w:bidi="en-US"/>
        </w:rPr>
        <w:t>9</w:t>
      </w:r>
      <w:r>
        <w:rPr>
          <w:rFonts w:ascii="宋体" w:hAnsi="宋体" w:cs="宋体" w:eastAsia="宋体"/>
          <w:lang w:val="en-US" w:eastAsia="en-US" w:bidi="en-US"/>
        </w:rPr>
        <w:t>点上班，可能您</w:t>
      </w:r>
      <w:r>
        <w:rPr>
          <w:rFonts w:eastAsia="宋体" w:cs="宋体" w:ascii="宋体" w:hAnsi="宋体"/>
          <w:lang w:val="en-US" w:eastAsia="en-US" w:bidi="en-US"/>
        </w:rPr>
        <w:t>8</w:t>
      </w:r>
      <w:r>
        <w:rPr>
          <w:rFonts w:ascii="宋体" w:hAnsi="宋体" w:cs="宋体" w:eastAsia="宋体"/>
          <w:lang w:val="en-US" w:eastAsia="en-US" w:bidi="en-US"/>
        </w:rPr>
        <w:t>点就要出门这样子吗？嗯那个时候嗯那节假日出去玩的时候，就是有了地铁之后去哪里都比较方便嘛。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：那就是嗯如果现在呃您去比如去车公庙啊，然后您开车会很堵车的话，你会选择嗯地铁过去吗？就是从这里的话，从坪山的话。</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：会选择地点，特别是这个上下班高峰的时候，坐地铁。</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：还不如坐开车不如坐地铁。</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：真的还有可能时间上都差不多差不多甚至更快，因为堵车，对。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：那您呃有没有就是去别的区啊或者是去哪里办一些事情，就比如行政方面的事情，比如可能街道办要办盖一个章啊，这样的经历您有吗？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：有啊有啊有。</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：就是大概您如果要这样的话，是嗯去到哪里办这些事情。</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：什么行政什么。</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：就比如嗯街道办要盖一个章这种。</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：呃就是应该是找到至少区级或者市级的这些单位，哈要办一些盖个章啊或者是填一些资料什么的。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：对，是大概在南山还是在福田罗湖。</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：在罗湖？</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：噢那罗湖真的很便利很方便。</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：因为最深圳最早是在罗湖嘛，然后好多的单位都在还是保留在罗湖。对。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：嗯就是那您有没有就是嗯您刚刚说您的本科是在广州。</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：那在广州也有没有就是坐应该经常坐地铁吧。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：对啊在广州就经常坐地铁啊。</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：嗯那你有没有觉得就是广州的地铁和深圳的有没有什么区别？</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：有啊有啊，啊广州就是说肯定旧一点嘛，他那个地方建建的比较晚呃比较早，然后里面的这个格局小一点，格局小一点。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：而且人死亡三号线您知道吗？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嗯感觉因为广州的话它是这样子，广州的地理地理是一个同心圆状的，就说他基本上只有一个中心，就是在珠江新城那边，让你所以说所有的人都往这里面堆对吧都往这里面堆，所以就舒适性没有那么高，对对对深圳不一样，深圳是一个条状的就是说是一个多中心的格局，哈南山、福田、罗湖都有，哈龙岗也有。</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：嗯那您如果要是去广州，是不是要去深圳北坐高铁？</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：对呀，去深圳北。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：那您一般是从嗯这里去深圳北还是从家里去深圳北？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：呃我来到这里还没有去过广州，就是说以前读大学的读以前读在学校。</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：就从家里去深圳北。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：对家里就家里面去深圳北。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：噢那您大概那个路线您还记得吗？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：呃记得啊记得啊。</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：就是先坐几号线需要需要换乘吗？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：呃是需要换乘的，就是说呃我我我通常会从两个我通常会呀。</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：这里有一个很大的图。</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：我通常您能找着那北还有这个罗湖站，我也会有时候也会罗湖站对深圳北深圳北是在是在这里吗？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：对，嗯您可以拿这个笔画一下，好的。来好，可以把它圈出来。</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：在这里，然后我想想哈。</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：嗯没关系，您可以慢慢想。</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：我一般都是跟导航的，一艘导航就是不知道怎么走了。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：对啊对导航非常智能。</w:t>
      </w:r>
      <w:r>
        <w:rPr>
          <w:rFonts w:eastAsia="宋体" w:cs="宋体" w:ascii="宋体" w:hAnsi="宋体"/>
          <w:lang w:val="en-US" w:eastAsia="en-US" w:bidi="en-US"/>
        </w:rPr>
        <w:br/>
        <w:t>00:20:00</w:t>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：对对对，我想一想就是在。</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：您可以先找到您的家。</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：嗯我我家在这。嗯在在这。那个对对对。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：就可能在布吉换乘啊这都直达了。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：然后这样子哈这是这是一个哈这是这是一个。</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：那您有没有去过省外就是去机场北去宝安那边坐坐飞机之类的经历。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：我是我到我坐飞机都在广州做，我当时都是从从这个大大学上大学中大直接去做。</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：白云机场是吧？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：嗯您有没有就是从这边嗯去过惠州？啊就是也不是离得很近嘛。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：我我都都是之前都开车过去了。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：开车过去？</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：开车过去对。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：那就是那如果嗯就假如说再开通一条嗯通往惠州那边，就大大亚湾区嘛把它们连接在一起的话，那您嗯嗯还就是会考虑开车多一点。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：还是坐这个地铁多一点呢，可能坐地铁多一点啊，要坐地铁。那么很希望他开通啊不是搞了一个深大城际嘛，深大城际。</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：包括那个你看那个比亚迪还弄了自己的那个。</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：嗯对。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：那就是在嗯这么多年坐地铁的呃经历和过程中，有没有遇到什么麻烦，就是唉呀我这个车这个站换乘我怎么没下，或者是嗯不知道该怎么走，这样的经历有没有？</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：好像没有吧都是有导航，然后麻烦就是人多了，有时候人多。</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：有没有什么东西遗漏之类的？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：倒没有倒没有。</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w:t>
      </w:r>
    </w:p>
    <w:p>
      <w:pPr>
        <w:pStyle w:val="Normal"/>
        <w:spacing w:lineRule="auto" w:line="360"/>
        <w:rPr/>
      </w:pPr>
      <w:del w:id="23" w:author="微信用户" w:date="2023-04-18T16:12:00Z">
        <w:r>
          <w:rPr>
            <w:rFonts w:ascii="宋体" w:hAnsi="宋体" w:cs="宋体" w:eastAsia="宋体"/>
            <w:lang w:val="en-US" w:eastAsia="en-US" w:bidi="en-US"/>
          </w:rPr>
          <w:delText>我</w:delText>
        </w:r>
      </w:del>
      <w:r>
        <w:rPr>
          <w:rFonts w:ascii="宋体" w:hAnsi="宋体" w:cs="宋体" w:eastAsia="宋体"/>
          <w:lang w:val="en-US" w:eastAsia="en-US" w:bidi="en-US"/>
        </w:rPr>
        <w:t>我之前我前两天在那个微博上看到一个就是人家那个第地铁不是很挤嘛，然后挤的那个学生的书包啊那个袋子都掉到那个呃地铁上面了，那有没有什么印象就是比较深刻的的事情在地铁上？就比如一些让座啊或者是人太多了，就是人那个脸贴在门上这样的情况。</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：就就是有事想去坐地铁，人太多就走了。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：您是下到那个地铁下面，然后看到人太多了吗？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：好像是国庆节人太多了。然后就直接走了，嗯对呀，然后当然了以前有一阵子是有一些这种诈骗的行为比较多，就是说他会冒充他是聋哑人，然后让你去给他捐钱这样子的，对。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：那您捐过吗？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：刚开始有我当时不懂，然后后来就明白就没有理他们。</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：那您坐地铁的时候就是有没有觉得哪些地方是需要改进的？比如说那个座位啊就是他坐坐在最边边，这个地方不是空的嘛，就非常的不方便，你也许可以放一个挡板这样的建议你有没有一些？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我就坐地铁，就是说我之前去过好像是南京吧，他们地铁里面有洗手间，嗯但这个深圳这边相对于比较少有，有是有个别不是说不是所有站都有，好像就是说嗯个别站的外面地他们的那个洗手间是在哪里呢，它是它是在这个坐地铁的下面那里的，对对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：就是要下一层。</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：对对，就直接你坐地铁等地铁那个地方，噢我感觉那确实很方便，可能有利有弊吧，我感觉是</w:t>
      </w:r>
      <w:del w:id="24" w:author="微信用户" w:date="2023-04-18T17:11:00Z">
        <w:r>
          <w:rPr>
            <w:rFonts w:ascii="宋体" w:hAnsi="宋体" w:cs="宋体" w:eastAsia="宋体"/>
            <w:lang w:val="en-US" w:eastAsia="en-US" w:bidi="en-US"/>
          </w:rPr>
          <w:delText>是是</w:delText>
        </w:r>
      </w:del>
      <w:r>
        <w:rPr>
          <w:rFonts w:ascii="宋体" w:hAnsi="宋体" w:cs="宋体" w:eastAsia="宋体"/>
          <w:lang w:val="en-US" w:eastAsia="en-US" w:bidi="en-US"/>
        </w:rPr>
        <w:t>。</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：也也有也有可能就是很多人就专门跑去上一个厕所，有没有这种现象？</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：当然这个我有一次印象比较深的就是说从城市之间的对比，你之前去北京坐地铁，还是要还是要原始的那种原始原始最原始的那种付款方式就是说，说你要</w:t>
      </w:r>
      <w:del w:id="25" w:author="微信用户" w:date="2023-04-18T17:11:00Z">
        <w:r>
          <w:rPr>
            <w:rFonts w:ascii="宋体" w:hAnsi="宋体" w:cs="宋体" w:eastAsia="宋体"/>
            <w:lang w:val="en-US" w:eastAsia="en-US" w:bidi="en-US"/>
          </w:rPr>
          <w:delText>投币</w:delText>
        </w:r>
      </w:del>
      <w:r>
        <w:rPr>
          <w:rFonts w:ascii="宋体" w:hAnsi="宋体" w:cs="宋体" w:eastAsia="宋体"/>
          <w:lang w:val="en-US" w:eastAsia="en-US" w:bidi="en-US"/>
        </w:rPr>
        <w:t>投币买票，但那个时候。</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：没有硬币是不是？</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：对呀就很麻烦，我好像记得北京是这样子的，我现在我不知道了。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：因为我知道西安那边的地铁它是需要刷卡的，它是没有那个我像广东这边这种人的绿色的。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：对对我觉得刚开始做的比较好的，其实广州就是说他们不仅是这个方面，而且是地铁通</w:t>
      </w:r>
      <w:r>
        <w:rPr>
          <w:rFonts w:eastAsia="宋体" w:cs="宋体" w:ascii="宋体" w:hAnsi="宋体"/>
          <w:lang w:val="en-US" w:eastAsia="en-US" w:bidi="en-US"/>
        </w:rPr>
        <w:t>WiFi</w:t>
      </w:r>
      <w:r>
        <w:rPr>
          <w:rFonts w:ascii="宋体" w:hAnsi="宋体" w:cs="宋体" w:eastAsia="宋体"/>
          <w:lang w:val="en-US" w:eastAsia="en-US" w:bidi="en-US"/>
        </w:rPr>
        <w:t>，我现在现在现在深圳有没有通过我我不知道，反正最早是刚刚开始通</w:t>
      </w:r>
      <w:r>
        <w:rPr>
          <w:rFonts w:eastAsia="宋体" w:cs="宋体" w:ascii="宋体" w:hAnsi="宋体"/>
          <w:lang w:val="en-US" w:eastAsia="en-US" w:bidi="en-US"/>
        </w:rPr>
        <w:t>WiFi</w:t>
      </w:r>
      <w:r>
        <w:rPr>
          <w:rFonts w:ascii="宋体" w:hAnsi="宋体" w:cs="宋体" w:eastAsia="宋体"/>
          <w:lang w:val="en-US" w:eastAsia="en-US" w:bidi="en-US"/>
        </w:rPr>
        <w:t>，对对对深圳现在噢深圳不知道有没有通可能通了。哈因为我现在坐地铁很少了。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：对之前做那您在广州的像现在抖音上面有就是拍的这样的照片，像在广州的地铁上面有这种投屏的这种比较温暖人的文字，嗯嗯你有看到吗？像就是等车的时候。</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：可能会有，但是我真的没什么印象了。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：那您嗯觉得深圳有必要就是像学习广州一样。</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：就是其其实是相互学习的就是相互学习。刚开始广州学我们就是说那个安检，深圳最早</w:t>
      </w:r>
      <w:del w:id="26" w:author="微信用户" w:date="2023-04-18T17:11:00Z">
        <w:r>
          <w:rPr>
            <w:rFonts w:ascii="宋体" w:hAnsi="宋体" w:cs="宋体" w:eastAsia="宋体"/>
            <w:lang w:val="en-US" w:eastAsia="en-US" w:bidi="en-US"/>
          </w:rPr>
          <w:delText>搞</w:delText>
        </w:r>
      </w:del>
      <w:r>
        <w:rPr>
          <w:rFonts w:ascii="宋体" w:hAnsi="宋体" w:cs="宋体" w:eastAsia="宋体"/>
          <w:lang w:val="en-US" w:eastAsia="en-US" w:bidi="en-US"/>
        </w:rPr>
        <w:t>搞起来，广州后来学我们。</w:t>
      </w:r>
      <w:r>
        <w:rPr>
          <w:rFonts w:eastAsia="宋体" w:cs="宋体" w:ascii="宋体" w:hAnsi="宋体"/>
          <w:lang w:val="en-US" w:eastAsia="en-US" w:bidi="en-US"/>
        </w:rPr>
        <w:br/>
        <w:t>00:25:03</w:t>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：而且他做的没有深圳严格，你像深圳拿一瓶水他都会嗯要过一下测一下，什么不会的，然后后来这个广州有</w:t>
      </w:r>
      <w:r>
        <w:rPr>
          <w:rFonts w:eastAsia="宋体" w:cs="宋体" w:ascii="宋体" w:hAnsi="宋体"/>
          <w:lang w:val="en-US" w:eastAsia="en-US" w:bidi="en-US"/>
        </w:rPr>
        <w:t>WiFi</w:t>
      </w:r>
      <w:r>
        <w:rPr>
          <w:rFonts w:ascii="宋体" w:hAnsi="宋体" w:cs="宋体" w:eastAsia="宋体"/>
          <w:lang w:val="en-US" w:eastAsia="en-US" w:bidi="en-US"/>
        </w:rPr>
        <w:t>，深圳可能也也也在这方面有有学习他们的经验。然后我我发现有一个细节，就是说这个呃也也在不断改进，哈比如说我以前呃从广州回来深圳，那么坐地铁的时候拿着行李那个安检机是比较高的嘛比较高的，你要把行李抬上去，但是后来就改了变矮了，对你直接放上去就好了，我感觉是一个是。</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：这个细节我还没有发现。</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：觉得这个是一个很大限，但广州它反而是广州没做没有做这么细仔细。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：嗯那您觉得就是嗯让您说一个说几个深圳地铁最核心的站，您觉得是哪几个？</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：刚才是这个几个枢纽站吧，你像深圳深圳北布吉老街这些。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：有没有觉得深圳北在换乘地铁的时候有点麻烦？就是呃因为呃不知道您还记不记得深圳北它是</w:t>
      </w:r>
      <w:r>
        <w:rPr>
          <w:rFonts w:eastAsia="宋体" w:cs="宋体" w:ascii="宋体" w:hAnsi="宋体"/>
          <w:lang w:val="en-US" w:eastAsia="en-US" w:bidi="en-US"/>
        </w:rPr>
        <w:t>4</w:t>
      </w:r>
      <w:r>
        <w:rPr>
          <w:rFonts w:ascii="宋体" w:hAnsi="宋体" w:cs="宋体" w:eastAsia="宋体"/>
          <w:lang w:val="en-US" w:eastAsia="en-US" w:bidi="en-US"/>
        </w:rPr>
        <w:t>号线和</w:t>
      </w:r>
      <w:r>
        <w:rPr>
          <w:rFonts w:eastAsia="宋体" w:cs="宋体" w:ascii="宋体" w:hAnsi="宋体"/>
          <w:lang w:val="en-US" w:eastAsia="en-US" w:bidi="en-US"/>
        </w:rPr>
        <w:t>5</w:t>
      </w:r>
      <w:r>
        <w:rPr>
          <w:rFonts w:ascii="宋体" w:hAnsi="宋体" w:cs="宋体" w:eastAsia="宋体"/>
          <w:lang w:val="en-US" w:eastAsia="en-US" w:bidi="en-US"/>
        </w:rPr>
        <w:t>号线吧应该是。</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w:t>
      </w:r>
      <w:r>
        <w:rPr>
          <w:rFonts w:eastAsia="宋体" w:cs="宋体" w:ascii="宋体" w:hAnsi="宋体"/>
          <w:lang w:val="en-US" w:eastAsia="en-US" w:bidi="en-US"/>
        </w:rPr>
        <w:t>4</w:t>
      </w:r>
      <w:r>
        <w:rPr>
          <w:rFonts w:ascii="宋体" w:hAnsi="宋体" w:cs="宋体" w:eastAsia="宋体"/>
          <w:lang w:val="en-US" w:eastAsia="en-US" w:bidi="en-US"/>
        </w:rPr>
        <w:t>号线我看一下。</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：您可以看呃您可以看一下。深圳北对。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：深圳北中间这个。</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：对紫色的。应该就是四五号线嘛。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：呃我看一下。哈只是这个是呃这个是环中线吧，叫我们叫环中线。</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：噢你们是直接叫线的名字是吧？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：噢对呀，你像龙岗线，然后对几号线。</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就是然后呢他的那个那个坐地铁的地方是在下面的嘛，然后他那个就是这两个因为它是个换乘站嘛，它两个线路它是不在同一层的，就很容易很容易搞混，有没有觉得这样子也会有一点换乘的时候有点麻烦，需要改进这个方面？</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：呃当然有了当然有，但是这个没办法改，就是说它因为几条线几条线叠那里不可能在同一层可能。</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：有没有人气特别旺的点，就是大家嗯比如周末就一下子都去了的那些地方。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：公园啊这些。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：你小时候就会经常去这些地方玩吗？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：啊对啊对啊。</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：那包括现在现在工作如果不忙的情况下还会去吗？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：不忙的时候也很少去了。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：嗯您刚刚说的那个第一个地方它是在哪个区域？</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：啊你是我家的吗？你是说我家住还是说哪个。</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：就是玩的地方？就是第一个您说。</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：梧桐山是吧？嗯就是在罗湖啊也是在罗湖。</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：也是在罗湖。</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：那去平常去的人会感觉很多吗？很拥挤。</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：不，呃节假日比较多吧，因为他那里就是说就是说这个呃也是很多人去那边放松嘛，周末的时候风景很好，对对对。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：嗯就是地铁给我们带了很多也带来很多便利。嗯嗯那从一个那个宏观的角度来看，噢就是嗯比如像连接了经济这个角度来看，有什么体会？有没有觉得呃深圳的经济一下子被带起来这种感觉？</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：有啊有啊肯定是便利的交通嘛，便利的交通。</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：想致富先开路是吧？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：便利的交通对啊。</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：就是交通带动了经济。</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：对对对交通带动经济几个区之间的流动，你包括坪山，其实就现在开动很多人过来。</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：一下子这边人就变多了。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：嗯那地铁开通之后，给深圳这个城市嗯有一个什么整体的感受一个变化。</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：那就是肯定是这个交流比较多嘛，交通交通交流经济往来都。</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：就包括跟广州跟东莞这样子的城市之间。</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：对对对，然后当然也是使得这个可能呃一定程度上缓解了交通拥挤吧，我感觉。</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：嗯不然全部都去开车。</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：根本就不会坐公交，公交比以前这个人很多，嗯然后这个车很大，现在公交都变成了小了。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：对，原来是这个原因。</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：对啊对啊，就是人没没那么多了。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：嗯对，有没有觉得地铁一下发展起来了，就是深圳更像当时他还没有还没有一线城市的那个标志嘛，那有没有感觉一下子带动起来就一下</w:t>
      </w:r>
      <w:ins w:id="27" w:author="微信用户" w:date="2023-04-18T17:10:00Z">
        <w:r>
          <w:rPr>
            <w:rFonts w:ascii="宋体" w:hAnsi="宋体" w:cs="宋体" w:eastAsia="宋体"/>
            <w:lang w:val="en-US" w:eastAsia="zh-CN" w:bidi="en-US"/>
          </w:rPr>
          <w:t>，</w:t>
        </w:r>
      </w:ins>
      <w:del w:id="28" w:author="微信用户" w:date="2023-04-18T17:10:00Z">
        <w:r>
          <w:rPr>
            <w:rFonts w:ascii="宋体" w:hAnsi="宋体" w:cs="宋体" w:eastAsia="宋体"/>
            <w:lang w:val="en-US" w:eastAsia="en-US" w:bidi="en-US"/>
          </w:rPr>
          <w:delText>呃</w:delText>
        </w:r>
      </w:del>
      <w:r>
        <w:rPr>
          <w:rFonts w:ascii="宋体" w:hAnsi="宋体" w:cs="宋体" w:eastAsia="宋体"/>
          <w:lang w:val="en-US" w:eastAsia="en-US" w:bidi="en-US"/>
        </w:rPr>
        <w:t>越居一线城市的这种。</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：你像我</w:t>
      </w:r>
      <w:r>
        <w:rPr>
          <w:rFonts w:eastAsia="宋体" w:cs="宋体" w:ascii="宋体" w:hAnsi="宋体"/>
          <w:lang w:val="en-US" w:eastAsia="en-US" w:bidi="en-US"/>
        </w:rPr>
        <w:t>13</w:t>
      </w:r>
      <w:r>
        <w:rPr>
          <w:rFonts w:ascii="宋体" w:hAnsi="宋体" w:cs="宋体" w:eastAsia="宋体"/>
          <w:lang w:val="en-US" w:eastAsia="en-US" w:bidi="en-US"/>
        </w:rPr>
        <w:t>年去广州，那时候深圳没这么多</w:t>
      </w:r>
      <w:ins w:id="29" w:author="微信用户" w:date="2023-04-18T17:10:00Z">
        <w:r>
          <w:rPr>
            <w:rFonts w:ascii="宋体" w:hAnsi="宋体" w:cs="宋体" w:eastAsia="宋体"/>
            <w:lang w:val="en-US" w:eastAsia="zh-CN" w:bidi="en-US"/>
          </w:rPr>
          <w:t>线</w:t>
        </w:r>
      </w:ins>
      <w:del w:id="30" w:author="微信用户" w:date="2023-04-18T17:10:00Z">
        <w:r>
          <w:rPr>
            <w:rFonts w:ascii="宋体" w:hAnsi="宋体" w:cs="宋体" w:eastAsia="宋体"/>
            <w:lang w:val="en-US" w:eastAsia="en-US" w:bidi="en-US"/>
          </w:rPr>
          <w:delText>县</w:delText>
        </w:r>
      </w:del>
      <w:r>
        <w:rPr>
          <w:rFonts w:ascii="宋体" w:hAnsi="宋体" w:cs="宋体" w:eastAsia="宋体"/>
          <w:lang w:val="en-US" w:eastAsia="en-US" w:bidi="en-US"/>
        </w:rPr>
        <w:t>，嗯</w:t>
      </w:r>
      <w:r>
        <w:rPr>
          <w:rFonts w:eastAsia="宋体" w:cs="宋体" w:ascii="宋体" w:hAnsi="宋体"/>
          <w:lang w:val="en-US" w:eastAsia="en-US" w:bidi="en-US"/>
        </w:rPr>
        <w:t>13</w:t>
      </w:r>
      <w:r>
        <w:rPr>
          <w:rFonts w:ascii="宋体" w:hAnsi="宋体" w:cs="宋体" w:eastAsia="宋体"/>
          <w:lang w:val="en-US" w:eastAsia="en-US" w:bidi="en-US"/>
        </w:rPr>
        <w:t>年就就是几条线吧</w:t>
      </w:r>
      <w:ins w:id="31" w:author="微信用户" w:date="2023-04-18T17:10:00Z">
        <w:r>
          <w:rPr>
            <w:rFonts w:ascii="宋体" w:hAnsi="宋体" w:cs="宋体" w:eastAsia="宋体"/>
            <w:lang w:val="en-US" w:eastAsia="zh-CN" w:bidi="en-US"/>
          </w:rPr>
          <w:t>，</w:t>
        </w:r>
      </w:ins>
      <w:r>
        <w:rPr>
          <w:rFonts w:ascii="宋体" w:hAnsi="宋体" w:cs="宋体" w:eastAsia="宋体"/>
          <w:lang w:val="en-US" w:eastAsia="en-US" w:bidi="en-US"/>
        </w:rPr>
        <w:t>没这么多线啊，可能是个位数，然后现在现在就是广州以前不都建好了，就是好多条线，那么现那时候就觉得哇</w:t>
      </w:r>
      <w:ins w:id="32" w:author="微信用户" w:date="2023-04-18T17:10:00Z">
        <w:r>
          <w:rPr>
            <w:rFonts w:ascii="宋体" w:hAnsi="宋体" w:cs="宋体" w:eastAsia="宋体"/>
            <w:lang w:val="en-US" w:eastAsia="zh-CN" w:bidi="en-US"/>
          </w:rPr>
          <w:t>，</w:t>
        </w:r>
      </w:ins>
      <w:del w:id="33" w:author="微信用户" w:date="2023-04-18T17:10:00Z">
        <w:r>
          <w:rPr>
            <w:rFonts w:ascii="宋体" w:hAnsi="宋体" w:cs="宋体" w:eastAsia="宋体"/>
            <w:lang w:val="en-US" w:eastAsia="en-US" w:bidi="en-US"/>
          </w:rPr>
          <w:delText>深</w:delText>
        </w:r>
      </w:del>
      <w:r>
        <w:rPr>
          <w:rFonts w:ascii="宋体" w:hAnsi="宋体" w:cs="宋体" w:eastAsia="宋体"/>
          <w:lang w:val="en-US" w:eastAsia="en-US" w:bidi="en-US"/>
        </w:rPr>
        <w:t>深圳如果像广州哈这个搭上这么多线都太好了，广州，</w:t>
      </w:r>
      <w:r>
        <w:rPr>
          <w:rFonts w:eastAsia="宋体" w:cs="宋体" w:ascii="宋体" w:hAnsi="宋体"/>
          <w:lang w:val="en-US" w:eastAsia="en-US" w:bidi="en-US"/>
        </w:rPr>
        <w:t>9</w:t>
      </w:r>
      <w:r>
        <w:rPr>
          <w:rFonts w:ascii="宋体" w:hAnsi="宋体" w:cs="宋体" w:eastAsia="宋体"/>
          <w:lang w:val="en-US" w:eastAsia="en-US" w:bidi="en-US"/>
        </w:rPr>
        <w:t>年这个现在都</w:t>
      </w:r>
      <w:r>
        <w:rPr>
          <w:rFonts w:eastAsia="宋体" w:cs="宋体" w:ascii="宋体" w:hAnsi="宋体"/>
          <w:lang w:val="en-US" w:eastAsia="en-US" w:bidi="en-US"/>
        </w:rPr>
        <w:t>16</w:t>
      </w:r>
      <w:r>
        <w:rPr>
          <w:rFonts w:ascii="宋体" w:hAnsi="宋体" w:cs="宋体" w:eastAsia="宋体"/>
          <w:lang w:val="en-US" w:eastAsia="en-US" w:bidi="en-US"/>
        </w:rPr>
        <w:t>号线了对吧？对啊，所以就变化很大，真的。</w:t>
      </w:r>
      <w:r>
        <w:rPr>
          <w:rFonts w:eastAsia="宋体" w:cs="宋体" w:ascii="宋体" w:hAnsi="宋体"/>
          <w:lang w:val="en-US" w:eastAsia="en-US" w:bidi="en-US"/>
        </w:rPr>
        <w:br/>
        <w:t>00:30:00</w:t>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：就是地铁建好的前后，嗯您现在不是回深圳继续工作了嘛，那对您的生活有没有什么变化？就比如您可能</w:t>
      </w:r>
      <w:del w:id="34" w:author="微信用户" w:date="2023-04-18T17:10:00Z">
        <w:r>
          <w:rPr>
            <w:rFonts w:ascii="宋体" w:hAnsi="宋体" w:cs="宋体" w:eastAsia="宋体"/>
            <w:lang w:val="en-US" w:eastAsia="en-US" w:bidi="en-US"/>
          </w:rPr>
          <w:delText>嗯</w:delText>
        </w:r>
      </w:del>
      <w:r>
        <w:rPr>
          <w:rFonts w:ascii="宋体" w:hAnsi="宋体" w:cs="宋体" w:eastAsia="宋体"/>
          <w:lang w:val="en-US" w:eastAsia="en-US" w:bidi="en-US"/>
        </w:rPr>
        <w:t>有没有可能节假日</w:t>
      </w:r>
      <w:ins w:id="35" w:author="微信用户" w:date="2023-04-18T17:10:00Z">
        <w:r>
          <w:rPr>
            <w:rFonts w:ascii="宋体" w:hAnsi="宋体" w:cs="宋体" w:eastAsia="宋体"/>
            <w:lang w:val="en-US" w:eastAsia="zh-CN" w:bidi="en-US"/>
          </w:rPr>
          <w:t>，</w:t>
        </w:r>
      </w:ins>
      <w:del w:id="36" w:author="微信用户" w:date="2023-04-18T17:10:00Z">
        <w:r>
          <w:rPr>
            <w:rFonts w:ascii="宋体" w:hAnsi="宋体" w:cs="宋体" w:eastAsia="宋体"/>
            <w:lang w:val="en-US" w:eastAsia="en-US" w:bidi="en-US"/>
          </w:rPr>
          <w:delText>呃</w:delText>
        </w:r>
      </w:del>
      <w:r>
        <w:rPr>
          <w:rFonts w:ascii="宋体" w:hAnsi="宋体" w:cs="宋体" w:eastAsia="宋体"/>
          <w:lang w:val="en-US" w:eastAsia="en-US" w:bidi="en-US"/>
        </w:rPr>
        <w:t>带父母亲就是出去低碳出行啊，会选择坐地铁这样的方式？</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：就如果是说这个节假日当然可能会坐地铁了，对也是看情况喽</w:t>
      </w:r>
      <w:del w:id="37" w:author="微信用户" w:date="2023-04-18T17:10:00Z">
        <w:r>
          <w:rPr>
            <w:rFonts w:ascii="宋体" w:hAnsi="宋体" w:cs="宋体" w:eastAsia="宋体"/>
            <w:lang w:val="en-US" w:eastAsia="en-US" w:bidi="en-US"/>
          </w:rPr>
          <w:delText>对</w:delText>
        </w:r>
      </w:del>
      <w:r>
        <w:rPr>
          <w:rFonts w:ascii="宋体" w:hAnsi="宋体" w:cs="宋体" w:eastAsia="宋体"/>
          <w:lang w:val="en-US" w:eastAsia="en-US" w:bidi="en-US"/>
        </w:rPr>
        <w:t>对看情况。</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：嗯那您现在有没有就是一起去，嗯比如您现在在坪山，你想去南山，然后找那边的朋友，然后约着一起到一个中间点，然后一起出去玩这种经历，您有吗？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：有啊也有对对对有啊。</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：你们是约着去梧桐山。</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：也不是就是我同学在南山，我在罗湖他他来我这我去那都太远了，然后就搞一个中间站，像松山湖公园（音）啊这些地方对啊啊中间的地方。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：那您就是地铁</w:t>
      </w:r>
      <w:del w:id="38" w:author="微信用户" w:date="2023-04-18T17:09:00Z">
        <w:r>
          <w:rPr>
            <w:rFonts w:ascii="宋体" w:hAnsi="宋体" w:cs="宋体" w:eastAsia="宋体"/>
            <w:lang w:val="en-US" w:eastAsia="en-US" w:bidi="en-US"/>
          </w:rPr>
          <w:delText>地铁</w:delText>
        </w:r>
      </w:del>
      <w:r>
        <w:rPr>
          <w:rFonts w:ascii="宋体" w:hAnsi="宋体" w:cs="宋体" w:eastAsia="宋体"/>
          <w:lang w:val="en-US" w:eastAsia="en-US" w:bidi="en-US"/>
        </w:rPr>
        <w:t>建设好之后，您有没有觉得</w:t>
      </w:r>
      <w:del w:id="39" w:author="微信用户" w:date="2023-04-18T17:09:00Z">
        <w:r>
          <w:rPr>
            <w:rFonts w:ascii="宋体" w:hAnsi="宋体" w:cs="宋体" w:eastAsia="宋体"/>
            <w:lang w:val="en-US" w:eastAsia="en-US" w:bidi="en-US"/>
          </w:rPr>
          <w:delText>嗯</w:delText>
        </w:r>
      </w:del>
      <w:r>
        <w:rPr>
          <w:rFonts w:ascii="宋体" w:hAnsi="宋体" w:cs="宋体" w:eastAsia="宋体"/>
          <w:lang w:val="en-US" w:eastAsia="en-US" w:bidi="en-US"/>
        </w:rPr>
        <w:t>深圳的一些嗯部分的楼盘啊</w:t>
      </w:r>
      <w:ins w:id="40" w:author="微信用户" w:date="2023-04-18T17:09:00Z">
        <w:r>
          <w:rPr>
            <w:rFonts w:ascii="宋体" w:hAnsi="宋体" w:cs="宋体" w:eastAsia="宋体"/>
            <w:lang w:val="en-US" w:eastAsia="zh-CN" w:bidi="en-US"/>
          </w:rPr>
          <w:t>，</w:t>
        </w:r>
      </w:ins>
      <w:r>
        <w:rPr>
          <w:rFonts w:ascii="宋体" w:hAnsi="宋体" w:cs="宋体" w:eastAsia="宋体"/>
          <w:lang w:val="en-US" w:eastAsia="en-US" w:bidi="en-US"/>
        </w:rPr>
        <w:t>格局啊发生了很多变化，就比如</w:t>
      </w:r>
      <w:del w:id="41" w:author="微信用户" w:date="2023-04-18T17:09:00Z">
        <w:r>
          <w:rPr>
            <w:rFonts w:ascii="宋体" w:hAnsi="宋体" w:cs="宋体" w:eastAsia="宋体"/>
            <w:lang w:val="en-US" w:eastAsia="en-US" w:bidi="en-US"/>
          </w:rPr>
          <w:delText>呃</w:delText>
        </w:r>
      </w:del>
      <w:r>
        <w:rPr>
          <w:rFonts w:ascii="宋体" w:hAnsi="宋体" w:cs="宋体" w:eastAsia="宋体"/>
          <w:lang w:val="en-US" w:eastAsia="en-US" w:bidi="en-US"/>
        </w:rPr>
        <w:t>出现了很多小区，像碧桂园呐之类的，然后又出现了很多高楼大厦这样的</w:t>
      </w:r>
      <w:ins w:id="42" w:author="微信用户" w:date="2023-04-18T17:09:00Z">
        <w:r>
          <w:rPr>
            <w:rFonts w:ascii="宋体" w:hAnsi="宋体" w:cs="宋体" w:eastAsia="宋体"/>
            <w:lang w:val="en-US" w:eastAsia="zh-CN" w:bidi="en-US"/>
          </w:rPr>
          <w:t>，</w:t>
        </w:r>
      </w:ins>
      <w:del w:id="43" w:author="微信用户" w:date="2023-04-18T17:09:00Z">
        <w:r>
          <w:rPr>
            <w:rFonts w:ascii="宋体" w:hAnsi="宋体" w:cs="宋体" w:eastAsia="宋体"/>
            <w:lang w:val="en-US" w:eastAsia="en-US" w:bidi="en-US"/>
          </w:rPr>
          <w:delText>感觉。</w:delText>
        </w:r>
      </w:del>
      <w:r>
        <w:rPr>
          <w:rFonts w:ascii="宋体" w:hAnsi="宋体" w:cs="宋体" w:eastAsia="宋体"/>
          <w:lang w:val="en-US" w:eastAsia="en-US" w:bidi="en-US"/>
        </w:rPr>
        <w:t>现在的高楼大厦是比您小时候所看到的深圳要多得多。</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：对对。要多的多。</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w:t>
      </w:r>
      <w:del w:id="44" w:author="微信用户" w:date="2023-04-18T17:09:00Z">
        <w:r>
          <w:rPr>
            <w:rFonts w:ascii="宋体" w:hAnsi="宋体" w:cs="宋体" w:eastAsia="宋体"/>
            <w:lang w:val="en-US" w:eastAsia="en-US" w:bidi="en-US"/>
          </w:rPr>
          <w:delText>嗯就是嗯那他</w:delText>
        </w:r>
      </w:del>
      <w:r>
        <w:rPr>
          <w:rFonts w:ascii="宋体" w:hAnsi="宋体" w:cs="宋体" w:eastAsia="宋体"/>
          <w:lang w:val="en-US" w:eastAsia="en-US" w:bidi="en-US"/>
        </w:rPr>
        <w:t>那你有没有感觉到就是有了地铁之后，有一个嗯深圳中心一个核心往西迁的一个感觉？就比如刚开始的深圳的中心在福田嘛，因为那边华强北最先起来是吧？然后呢就变成了南山区这边，现在包括南山区的嗯经济发展啊</w:t>
      </w:r>
      <w:r>
        <w:rPr>
          <w:rFonts w:eastAsia="宋体" w:cs="宋体" w:ascii="宋体" w:hAnsi="宋体"/>
          <w:lang w:val="en-US" w:eastAsia="en-US" w:bidi="en-US"/>
        </w:rPr>
        <w:t>G</w:t>
      </w:r>
      <w:ins w:id="45" w:author="微信用户" w:date="2023-04-18T17:09:00Z">
        <w:r>
          <w:rPr>
            <w:rFonts w:eastAsia="宋体" w:cs="宋体" w:ascii="宋体" w:hAnsi="宋体"/>
            <w:lang w:val="en-US" w:eastAsia="zh-CN" w:bidi="en-US"/>
          </w:rPr>
          <w:t>DP</w:t>
        </w:r>
      </w:ins>
      <w:del w:id="46" w:author="微信用户" w:date="2023-04-18T17:09:00Z">
        <w:r>
          <w:rPr>
            <w:rFonts w:eastAsia="宋体" w:cs="宋体" w:ascii="宋体" w:hAnsi="宋体"/>
            <w:lang w:val="en-US" w:eastAsia="en-US" w:bidi="en-US"/>
          </w:rPr>
          <w:delText>dp</w:delText>
        </w:r>
      </w:del>
      <w:r>
        <w:rPr>
          <w:rFonts w:ascii="宋体" w:hAnsi="宋体" w:cs="宋体" w:eastAsia="宋体"/>
          <w:lang w:val="en-US" w:eastAsia="en-US" w:bidi="en-US"/>
        </w:rPr>
        <w:t>一直都是遥遥领先的。您有没有在工作上有这样的体会和感受，就包括您找工作投投递简历的时候，有没有考虑啊也想去南山区那边发展？</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：当然有了，深圳的整个中心，最开始应该是从罗湖，这个对对像我像我我算</w:t>
      </w:r>
      <w:ins w:id="47" w:author="微信用户" w:date="2023-04-18T17:08:00Z">
        <w:r>
          <w:rPr>
            <w:rFonts w:ascii="宋体" w:hAnsi="宋体" w:cs="宋体" w:eastAsia="宋体"/>
            <w:lang w:val="en-US" w:eastAsia="zh-CN" w:bidi="en-US"/>
          </w:rPr>
          <w:t>深</w:t>
        </w:r>
      </w:ins>
      <w:del w:id="48" w:author="微信用户" w:date="2023-04-18T17:08:00Z">
        <w:r>
          <w:rPr>
            <w:rFonts w:ascii="宋体" w:hAnsi="宋体" w:cs="宋体" w:eastAsia="宋体"/>
            <w:lang w:val="en-US" w:eastAsia="en-US" w:bidi="en-US"/>
          </w:rPr>
          <w:delText>生</w:delText>
        </w:r>
      </w:del>
      <w:r>
        <w:rPr>
          <w:rFonts w:ascii="宋体" w:hAnsi="宋体" w:cs="宋体" w:eastAsia="宋体"/>
          <w:lang w:val="en-US" w:eastAsia="en-US" w:bidi="en-US"/>
        </w:rPr>
        <w:t>二代我爸算是</w:t>
      </w:r>
      <w:ins w:id="49" w:author="微信用户" w:date="2023-04-18T17:08:00Z">
        <w:r>
          <w:rPr>
            <w:rFonts w:ascii="宋体" w:hAnsi="宋体" w:cs="宋体" w:eastAsia="宋体"/>
            <w:lang w:val="en-US" w:eastAsia="zh-CN" w:bidi="en-US"/>
          </w:rPr>
          <w:t>，</w:t>
        </w:r>
      </w:ins>
      <w:r>
        <w:rPr>
          <w:rFonts w:ascii="宋体" w:hAnsi="宋体" w:cs="宋体" w:eastAsia="宋体"/>
          <w:lang w:val="en-US" w:eastAsia="en-US" w:bidi="en-US"/>
        </w:rPr>
        <w:t>我爸那代也算是</w:t>
      </w:r>
      <w:ins w:id="50" w:author="微信用户" w:date="2023-04-18T17:08:00Z">
        <w:r>
          <w:rPr>
            <w:rFonts w:ascii="宋体" w:hAnsi="宋体" w:cs="宋体" w:eastAsia="宋体"/>
            <w:lang w:val="en-US" w:eastAsia="zh-CN" w:bidi="en-US"/>
          </w:rPr>
          <w:t>深</w:t>
        </w:r>
      </w:ins>
      <w:del w:id="51" w:author="微信用户" w:date="2023-04-18T17:08:00Z">
        <w:r>
          <w:rPr>
            <w:rFonts w:ascii="宋体" w:hAnsi="宋体" w:cs="宋体" w:eastAsia="宋体"/>
            <w:lang w:val="en-US" w:eastAsia="en-US" w:bidi="en-US"/>
          </w:rPr>
          <w:delText>生</w:delText>
        </w:r>
      </w:del>
      <w:r>
        <w:rPr>
          <w:rFonts w:ascii="宋体" w:hAnsi="宋体" w:cs="宋体" w:eastAsia="宋体"/>
          <w:lang w:val="en-US" w:eastAsia="en-US" w:bidi="en-US"/>
        </w:rPr>
        <w:t>一代，但是罗湖建起来之后，福田和南山都是</w:t>
      </w:r>
      <w:del w:id="52" w:author="微信用户" w:date="2023-04-18T17:08:00Z">
        <w:r>
          <w:rPr>
            <w:rFonts w:ascii="宋体" w:hAnsi="宋体" w:cs="宋体" w:eastAsia="宋体"/>
            <w:lang w:val="en-US" w:eastAsia="en-US" w:bidi="en-US"/>
          </w:rPr>
          <w:delText>一片田嗯</w:delText>
        </w:r>
      </w:del>
      <w:r>
        <w:rPr>
          <w:rFonts w:ascii="宋体" w:hAnsi="宋体" w:cs="宋体" w:eastAsia="宋体"/>
          <w:lang w:val="en-US" w:eastAsia="en-US" w:bidi="en-US"/>
        </w:rPr>
        <w:t>一片田，对对对，然后慢慢的这个后来这边地不够了，然后就往西迁嘛往西迁到福田到南山，那么那么甚至是现在的前海，然后这个但是跟地铁有没有关系，我倒不是更清楚，我觉得这个是因为。</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：可能也有一定的联系联系。</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：那边是不是之前就是一片滩涂这样的，然后大家评论他是滩涂地上起高楼那种感觉。</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：对对对。对对是。</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：就有一个深圳中心的一个西迁的历史。</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：西迁，对对一直西迁，你像现在可能慢慢的就宝安又起来了。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：宝安又起来了。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：但宝安我觉得那个区域它太大。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：对，他靠近靠近这个南山这边，像以前以前看不起宝安了，我觉得他们南山和宝安都看不起，真的太偏了。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：就是深圳也有地域区分的那个歧视是吧？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：对，就是说深圳以前关内嘛就关内龙湖，福田和南山，对啊</w:t>
      </w:r>
      <w:r>
        <w:rPr>
          <w:rFonts w:eastAsia="宋体" w:cs="宋体" w:ascii="宋体" w:hAnsi="宋体"/>
          <w:lang w:val="en-US" w:eastAsia="en-US" w:bidi="en-US"/>
        </w:rPr>
        <w:t>,</w:t>
      </w:r>
      <w:r>
        <w:rPr>
          <w:rFonts w:ascii="宋体" w:hAnsi="宋体" w:cs="宋体" w:eastAsia="宋体"/>
          <w:lang w:val="en-US" w:eastAsia="en-US" w:bidi="en-US"/>
        </w:rPr>
        <w:t>还有这个盐田，但是盐田现在地理也是太偏了，对。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：啊您刚刚说的那个梧桐山不就是在梧梧桐山。</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：在罗湖、嘛噢罗湖，盐田这边都都有。</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：那您觉得就是嗯现在深圳那么多区域，哪一些区更偏于娱乐化？</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：呢就是娱乐化的话。</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：你像这个像南头古城这样的地方，就比较娱乐一点。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：但对，但娱乐化可能就像海的这个海南靠海的这些大棚。呃大棚盐田，对。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：您有去过大棚那边的海看看吗？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：有啊有啊。</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：那边的海还挺好的。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：嗯那有没有一些就是呃那您所知道一些公共区域内发生转移的这些区域，就比如华为在龙岗，您有了解到吗？就是类似于这种大企业。</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：华为是在龙岗过来，搬了一部分到什么这个松山湖，是不是啊。</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：松山湖那都是搬到东莞去了都？</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：现在是不是全部搬了还是什么。</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：还是应该还有一部分在龙岗吧。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：应该留了一点。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：那您感觉就是在</w:t>
      </w:r>
      <w:del w:id="53" w:author="微信用户" w:date="2023-04-18T17:08:00Z">
        <w:r>
          <w:rPr>
            <w:rFonts w:ascii="宋体" w:hAnsi="宋体" w:cs="宋体" w:eastAsia="宋体"/>
            <w:lang w:val="en-US" w:eastAsia="en-US" w:bidi="en-US"/>
          </w:rPr>
          <w:delText>呃</w:delText>
        </w:r>
      </w:del>
      <w:r>
        <w:rPr>
          <w:rFonts w:ascii="宋体" w:hAnsi="宋体" w:cs="宋体" w:eastAsia="宋体"/>
          <w:lang w:val="en-US" w:eastAsia="en-US" w:bidi="en-US"/>
        </w:rPr>
        <w:t>您小时候坐地铁的时候，觉得换乘是不是一件有点难搞的事情，因为那个时候我们还没有智能的手机。</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：嗯这个最对就是说当时候。</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：需不需要问一些人呢，问一些志愿者说我应该怎么换乘。</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：有啊有有的那时候还没有智能手机，我读高中的时候，那么就有时候可能会迷路，然后就问一下</w:t>
      </w:r>
      <w:del w:id="54" w:author="微信用户" w:date="2023-04-18T17:08:00Z">
        <w:r>
          <w:rPr>
            <w:rFonts w:ascii="宋体" w:hAnsi="宋体" w:cs="宋体" w:eastAsia="宋体"/>
            <w:lang w:val="en-US" w:eastAsia="en-US" w:bidi="en-US"/>
          </w:rPr>
          <w:delText>对对</w:delText>
        </w:r>
      </w:del>
      <w:r>
        <w:rPr>
          <w:rFonts w:ascii="宋体" w:hAnsi="宋体" w:cs="宋体" w:eastAsia="宋体"/>
          <w:lang w:val="en-US" w:eastAsia="en-US" w:bidi="en-US"/>
        </w:rPr>
        <w:t>。</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：有没有坐过站这样的经历？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：可以有啊。</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：还有嗯然后再从反方向坐回来这样吗？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w:t>
      </w:r>
      <w:r>
        <w:rPr>
          <w:rFonts w:eastAsia="宋体" w:cs="宋体" w:ascii="宋体" w:hAnsi="宋体"/>
          <w:lang w:val="en-US" w:eastAsia="en-US" w:bidi="en-US"/>
        </w:rPr>
        <w:br/>
        <w:t>00:35:03</w:t>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w:t>
      </w:r>
      <w:del w:id="55" w:author="微信用户" w:date="2023-04-18T17:08:00Z">
        <w:r>
          <w:rPr>
            <w:rFonts w:ascii="宋体" w:hAnsi="宋体" w:cs="宋体" w:eastAsia="宋体"/>
            <w:lang w:val="en-US" w:eastAsia="en-US" w:bidi="en-US"/>
          </w:rPr>
          <w:delText>嗯</w:delText>
        </w:r>
      </w:del>
      <w:r>
        <w:rPr>
          <w:rFonts w:ascii="宋体" w:hAnsi="宋体" w:cs="宋体" w:eastAsia="宋体"/>
          <w:lang w:val="en-US" w:eastAsia="en-US" w:bidi="en-US"/>
        </w:rPr>
        <w:t>那您工作那您从这儿走去那个地铁站</w:t>
      </w:r>
      <w:ins w:id="56" w:author="微信用户" w:date="2023-04-18T17:08:00Z">
        <w:r>
          <w:rPr>
            <w:rFonts w:ascii="宋体" w:hAnsi="宋体" w:cs="宋体" w:eastAsia="宋体"/>
            <w:lang w:val="en-US" w:eastAsia="zh-CN" w:bidi="en-US"/>
          </w:rPr>
          <w:t>，</w:t>
        </w:r>
      </w:ins>
      <w:del w:id="57" w:author="微信用户" w:date="2023-04-18T17:08:00Z">
        <w:r>
          <w:rPr>
            <w:rFonts w:ascii="宋体" w:hAnsi="宋体" w:cs="宋体" w:eastAsia="宋体"/>
            <w:lang w:val="en-US" w:eastAsia="en-US" w:bidi="en-US"/>
          </w:rPr>
          <w:delText>就是</w:delText>
        </w:r>
      </w:del>
      <w:r>
        <w:rPr>
          <w:rFonts w:ascii="宋体" w:hAnsi="宋体" w:cs="宋体" w:eastAsia="宋体"/>
          <w:lang w:val="en-US" w:eastAsia="en-US" w:bidi="en-US"/>
        </w:rPr>
        <w:t>走到那个技术大学地铁站大概要多久？</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：啊</w:t>
      </w:r>
      <w:r>
        <w:rPr>
          <w:rFonts w:eastAsia="宋体" w:cs="宋体" w:ascii="宋体" w:hAnsi="宋体"/>
          <w:lang w:val="en-US" w:eastAsia="en-US" w:bidi="en-US"/>
        </w:rPr>
        <w:t>10</w:t>
      </w:r>
      <w:r>
        <w:rPr>
          <w:rFonts w:ascii="宋体" w:hAnsi="宋体" w:cs="宋体" w:eastAsia="宋体"/>
          <w:lang w:val="en-US" w:eastAsia="en-US" w:bidi="en-US"/>
        </w:rPr>
        <w:t>分钟吧</w:t>
      </w:r>
      <w:r>
        <w:rPr>
          <w:rFonts w:eastAsia="宋体" w:cs="宋体" w:ascii="宋体" w:hAnsi="宋体"/>
          <w:lang w:val="en-US" w:eastAsia="en-US" w:bidi="en-US"/>
        </w:rPr>
        <w:t>10</w:t>
      </w:r>
      <w:r>
        <w:rPr>
          <w:rFonts w:ascii="宋体" w:hAnsi="宋体" w:cs="宋体" w:eastAsia="宋体"/>
          <w:lang w:val="en-US" w:eastAsia="en-US" w:bidi="en-US"/>
        </w:rPr>
        <w:t>分钟不到吧噢</w:t>
      </w:r>
      <w:r>
        <w:rPr>
          <w:rFonts w:eastAsia="宋体" w:cs="宋体" w:ascii="宋体" w:hAnsi="宋体"/>
          <w:lang w:val="en-US" w:eastAsia="en-US" w:bidi="en-US"/>
        </w:rPr>
        <w:t>10</w:t>
      </w:r>
      <w:r>
        <w:rPr>
          <w:rFonts w:ascii="宋体" w:hAnsi="宋体" w:cs="宋体" w:eastAsia="宋体"/>
          <w:lang w:val="en-US" w:eastAsia="en-US" w:bidi="en-US"/>
        </w:rPr>
        <w:t>分钟不到。</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：嗯有没有考虑在这周围定居啊什么的？定居，然后就是因为也有地铁很便利嘛，</w:t>
      </w:r>
      <w:del w:id="58" w:author="微信用户" w:date="2023-04-18T17:07:00Z">
        <w:r>
          <w:rPr>
            <w:rFonts w:ascii="宋体" w:hAnsi="宋体" w:cs="宋体" w:eastAsia="宋体"/>
            <w:lang w:val="en-US" w:eastAsia="en-US" w:bidi="en-US"/>
          </w:rPr>
          <w:delText>对对对</w:delText>
        </w:r>
      </w:del>
      <w:r>
        <w:rPr>
          <w:rFonts w:ascii="宋体" w:hAnsi="宋体" w:cs="宋体" w:eastAsia="宋体"/>
          <w:lang w:val="en-US" w:eastAsia="en-US" w:bidi="en-US"/>
        </w:rPr>
        <w:t>有没有嗯把这个成为一个考虑的因素，然后想要在这边定居，然后买房。</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：肯定想肯定是有这么想过，但是就是就是担心这个首先是能不能留下留下来在生计那是一个疑问。</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：可能还有工作上的变动啊。</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啊对对，所以这个暂时我觉得在这边它分配的这个它分配这个房它是它其实跟学校没太大关系，它不是学校建的，它是真正统一的公租房，然后分了一些名额给学校，不是学校建的，然后是深圳市政府建的嘛，然后在这边住也挺方便的我感觉。就是说属于公租房的性质</w:t>
      </w:r>
      <w:del w:id="59" w:author="微信用户" w:date="2023-04-18T17:07:00Z">
        <w:r>
          <w:rPr>
            <w:rFonts w:ascii="宋体" w:hAnsi="宋体" w:cs="宋体" w:eastAsia="宋体"/>
            <w:lang w:val="en-US" w:eastAsia="en-US" w:bidi="en-US"/>
          </w:rPr>
          <w:delText>，对对</w:delText>
        </w:r>
      </w:del>
      <w:r>
        <w:rPr>
          <w:rFonts w:ascii="宋体" w:hAnsi="宋体" w:cs="宋体" w:eastAsia="宋体"/>
          <w:lang w:val="en-US" w:eastAsia="en-US" w:bidi="en-US"/>
        </w:rPr>
        <w:t>，那么就你一</w:t>
      </w:r>
      <w:del w:id="60" w:author="微信用户" w:date="2023-04-18T17:07:00Z">
        <w:r>
          <w:rPr>
            <w:rFonts w:ascii="宋体" w:hAnsi="宋体" w:cs="宋体" w:eastAsia="宋体"/>
            <w:lang w:val="en-US" w:eastAsia="en-US" w:bidi="en-US"/>
          </w:rPr>
          <w:delText>一</w:delText>
        </w:r>
      </w:del>
      <w:r>
        <w:rPr>
          <w:rFonts w:ascii="宋体" w:hAnsi="宋体" w:cs="宋体" w:eastAsia="宋体"/>
          <w:lang w:val="en-US" w:eastAsia="en-US" w:bidi="en-US"/>
        </w:rPr>
        <w:t>直在这工作，他就一直给你租，我感觉还挺方便的。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：好的。那就是您去就以前嗯您</w:t>
      </w:r>
      <w:del w:id="61" w:author="微信用户" w:date="2023-04-18T17:07:00Z">
        <w:r>
          <w:rPr>
            <w:rFonts w:ascii="宋体" w:hAnsi="宋体" w:cs="宋体" w:eastAsia="宋体"/>
            <w:lang w:val="en-US" w:eastAsia="en-US" w:bidi="en-US"/>
          </w:rPr>
          <w:delText>上</w:delText>
        </w:r>
      </w:del>
      <w:r>
        <w:rPr>
          <w:rFonts w:ascii="宋体" w:hAnsi="宋体" w:cs="宋体" w:eastAsia="宋体"/>
          <w:lang w:val="en-US" w:eastAsia="en-US" w:bidi="en-US"/>
        </w:rPr>
        <w:t>上还在上</w:t>
      </w:r>
      <w:del w:id="62" w:author="微信用户" w:date="2023-04-18T17:07:00Z">
        <w:r>
          <w:rPr>
            <w:rFonts w:ascii="宋体" w:hAnsi="宋体" w:cs="宋体" w:eastAsia="宋体"/>
            <w:lang w:val="en-US" w:eastAsia="en-US" w:bidi="en-US"/>
          </w:rPr>
          <w:delText>嗯</w:delText>
        </w:r>
      </w:del>
      <w:r>
        <w:rPr>
          <w:rFonts w:ascii="宋体" w:hAnsi="宋体" w:cs="宋体" w:eastAsia="宋体"/>
          <w:lang w:val="en-US" w:eastAsia="en-US" w:bidi="en-US"/>
        </w:rPr>
        <w:t>中学阶段，就是去地铁站的时候，就是先要坐公交。</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：对先要坐公交。</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：先要步行去公交站。</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：对对对，先要步行到公交站。</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：然后从公交站下来还要步行去地铁站。</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：噢对对，地铁。</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：嗯那您觉得就是嗯因为我们现在知道地铁口它都有很多嘛嗯那您会不会觉得多建几个地铁口，对这个就是就步行的距离就缩短了，会更加方便？呢觉得有必要吗？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：对对，当然了，但是他现在还是挺多口的一个每个站，对。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w:t>
      </w:r>
      <w:del w:id="63" w:author="微信用户" w:date="2023-04-18T17:07:00Z">
        <w:r>
          <w:rPr>
            <w:rFonts w:ascii="宋体" w:hAnsi="宋体" w:cs="宋体" w:eastAsia="宋体"/>
            <w:lang w:val="en-US" w:eastAsia="en-US" w:bidi="en-US"/>
          </w:rPr>
          <w:delText>那假如就是嗯</w:delText>
        </w:r>
      </w:del>
      <w:r>
        <w:rPr>
          <w:rFonts w:ascii="宋体" w:hAnsi="宋体" w:cs="宋体" w:eastAsia="宋体"/>
          <w:lang w:val="en-US" w:eastAsia="en-US" w:bidi="en-US"/>
        </w:rPr>
        <w:t>那假如您下了公交之后，需要步行的这一段距离，您觉得有没有有没有必要就是</w:t>
      </w:r>
      <w:del w:id="64" w:author="微信用户" w:date="2023-04-18T17:07:00Z">
        <w:r>
          <w:rPr>
            <w:rFonts w:ascii="宋体" w:hAnsi="宋体" w:cs="宋体" w:eastAsia="宋体"/>
            <w:lang w:val="en-US" w:eastAsia="en-US" w:bidi="en-US"/>
          </w:rPr>
          <w:delText>嗯</w:delText>
        </w:r>
      </w:del>
      <w:r>
        <w:rPr>
          <w:rFonts w:ascii="宋体" w:hAnsi="宋体" w:cs="宋体" w:eastAsia="宋体"/>
          <w:lang w:val="en-US" w:eastAsia="en-US" w:bidi="en-US"/>
        </w:rPr>
        <w:t>直接把地铁口开设在类似于公交站旁边这样子</w:t>
      </w:r>
      <w:del w:id="65" w:author="微信用户" w:date="2023-04-18T17:07:00Z">
        <w:r>
          <w:rPr>
            <w:rFonts w:ascii="宋体" w:hAnsi="宋体" w:cs="宋体" w:eastAsia="宋体"/>
            <w:lang w:val="en-US" w:eastAsia="en-US" w:bidi="en-US"/>
          </w:rPr>
          <w:delText>就是这样子搭配多一点</w:delText>
        </w:r>
      </w:del>
      <w:r>
        <w:rPr>
          <w:rFonts w:ascii="宋体" w:hAnsi="宋体" w:cs="宋体" w:eastAsia="宋体"/>
          <w:lang w:val="en-US" w:eastAsia="en-US" w:bidi="en-US"/>
        </w:rPr>
        <w:t>。</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w:t>
      </w:r>
      <w:del w:id="66" w:author="微信用户" w:date="2023-04-18T17:07:00Z">
        <w:r>
          <w:rPr>
            <w:rFonts w:ascii="宋体" w:hAnsi="宋体" w:cs="宋体" w:eastAsia="宋体"/>
            <w:lang w:val="en-US" w:eastAsia="en-US" w:bidi="en-US"/>
          </w:rPr>
          <w:delText>对啊，</w:delText>
        </w:r>
      </w:del>
      <w:r>
        <w:rPr>
          <w:rFonts w:ascii="宋体" w:hAnsi="宋体" w:cs="宋体" w:eastAsia="宋体"/>
          <w:lang w:val="en-US" w:eastAsia="en-US" w:bidi="en-US"/>
        </w:rPr>
        <w:t>这现在基本上都是基本都是这样子。</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：比小时候要更加便利。</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：嗯就像那个碧桂园他们有那种小车就专门嗯集中到一个点，然后接人去地铁站。</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：噢是吗？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：嗯就更加便利了。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：深圳有深圳有碧桂园吗？</w:t>
      </w:r>
      <w:del w:id="67" w:author="微信用户" w:date="2023-04-18T17:06:00Z">
        <w:r>
          <w:rPr>
            <w:rFonts w:ascii="宋体" w:hAnsi="宋体" w:cs="宋体" w:eastAsia="宋体"/>
            <w:lang w:val="en-US" w:eastAsia="en-US" w:bidi="en-US"/>
          </w:rPr>
          <w:delText>我都不是</w:delText>
        </w:r>
      </w:del>
      <w:r>
        <w:rPr>
          <w:rFonts w:ascii="宋体" w:hAnsi="宋体" w:cs="宋体" w:eastAsia="宋体"/>
          <w:lang w:val="en-US" w:eastAsia="en-US" w:bidi="en-US"/>
        </w:rPr>
        <w:t>我不是很了解，哈有是吧？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：好像在广州更多一点。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w:t>
      </w:r>
      <w:del w:id="68" w:author="微信用户" w:date="2023-04-18T17:05:00Z">
        <w:r>
          <w:rPr>
            <w:rFonts w:ascii="宋体" w:hAnsi="宋体" w:cs="宋体" w:eastAsia="宋体"/>
            <w:lang w:val="en-US" w:eastAsia="en-US" w:bidi="en-US"/>
          </w:rPr>
          <w:delText>贵州啊</w:delText>
        </w:r>
      </w:del>
      <w:r>
        <w:rPr>
          <w:rFonts w:ascii="宋体" w:hAnsi="宋体" w:cs="宋体" w:eastAsia="宋体"/>
          <w:lang w:val="en-US" w:eastAsia="en-US" w:bidi="en-US"/>
        </w:rPr>
        <w:t>广州。</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：他们最喜欢这种地方了。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：比较方便。</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w:t>
      </w:r>
      <w:del w:id="69" w:author="微信用户" w:date="2023-04-18T17:05:00Z">
        <w:r>
          <w:rPr>
            <w:rFonts w:ascii="宋体" w:hAnsi="宋体" w:cs="宋体" w:eastAsia="宋体"/>
            <w:lang w:val="en-US" w:eastAsia="en-US" w:bidi="en-US"/>
          </w:rPr>
          <w:delText>哈</w:delText>
        </w:r>
      </w:del>
      <w:r>
        <w:rPr>
          <w:rFonts w:ascii="宋体" w:hAnsi="宋体" w:cs="宋体" w:eastAsia="宋体"/>
          <w:lang w:val="en-US" w:eastAsia="en-US" w:bidi="en-US"/>
        </w:rPr>
        <w:t>对。那就是会不会每次去深圳北或者是机场北这样的地方，会觉得地铁的人流量很多，就是上下站的时候会觉得很多。</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：只要不在那附近还好吧，我感觉不要附近，不要在那附近附近那几个站</w:t>
      </w:r>
      <w:del w:id="70" w:author="微信用户" w:date="2023-04-18T17:05:00Z">
        <w:r>
          <w:rPr>
            <w:rFonts w:ascii="宋体" w:hAnsi="宋体" w:cs="宋体" w:eastAsia="宋体"/>
            <w:lang w:val="en-US" w:eastAsia="en-US" w:bidi="en-US"/>
          </w:rPr>
          <w:delText>，对。</w:delText>
        </w:r>
      </w:del>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：噢嗯那您觉得深就是在地铁里面啊，嗯就像您假如以前没有手机换乘的时候，呃看到一些志愿者，您会经常看到这些志愿者或者是深圳义工吗？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：会啊会经常看到。</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：噢那那要是就是嗯有人来找您问路的时候，就是您会耐心给他们解答吗？在地铁里面？</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：会呀会呀。</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：就不会换乘的时候。</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：会呀我甚至主动帮他们解答。</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：噢就带他们去吗？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：就是唉他们这个可能在以后的时候就说唉应该做哪一个，是不是主动帮他们去解答这些问题，嗯对。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：那你会不会觉得嗯在坐地铁的时候觉得很吵？就是噪音太大，也有可能是那个地铁通行的速度太快了。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：呃会啊我感觉会有一点点吧会有点吵对会有点吵，对，当然还好可以接受。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：可以接受，那您如果住的嗯比较近的话，会不会觉得因为有一些地铁站是高架桥，那种嘛都是偏的嘛。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：我家楼下就是。</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：噢那你会不会觉得这种有点就是对您居住环境，就比如一个安静的周末，然后你在睡觉会不会听到这样的吵声？啊嗯杂音。</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：就是说到听不到好像听不到就是担心它会有什么辐射之类的，这些。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：会不会影响信号啊。</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：噢对，会会怕担心影响健康什么的这些。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：影响健康。</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：嗯那您家里人平常坐地铁的经历多。</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：比如很少他们都开车开车很少，就除非说这个游玩确实是这个开车不方便，才会选择去做才会选择去坐地铁。</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：有没有那种经历？就是嗯本身我跟可以开车去那个地方，比如我可以开车去那个香蜜湖那里，对对。然后呢但是那个地方太拥挤了嘛，然后我反而会想坐地铁去。</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：有啊你比如说交通拥挤或者是停车不方便都会有考虑的。</w:t>
      </w:r>
      <w:r>
        <w:rPr>
          <w:rFonts w:eastAsia="宋体" w:cs="宋体" w:ascii="宋体" w:hAnsi="宋体"/>
          <w:lang w:val="en-US" w:eastAsia="en-US" w:bidi="en-US"/>
        </w:rPr>
        <w:br/>
        <w:t>00:40:05</w:t>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：早上的时候早高峰早高峰就是早高峰。</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：就是说其实早高峰那个坐地铁的开车也是很困难，对呀坐地铁又能人很多，开车又堵车。</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：那大概是什么时候？就是地铁的空闲时间比较多？</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：就</w:t>
      </w:r>
      <w:r>
        <w:rPr>
          <w:rFonts w:eastAsia="宋体" w:cs="宋体" w:ascii="宋体" w:hAnsi="宋体"/>
          <w:lang w:val="en-US" w:eastAsia="en-US" w:bidi="en-US"/>
        </w:rPr>
        <w:t>9</w:t>
      </w:r>
      <w:r>
        <w:rPr>
          <w:rFonts w:ascii="宋体" w:hAnsi="宋体" w:cs="宋体" w:eastAsia="宋体"/>
          <w:lang w:val="en-US" w:eastAsia="en-US" w:bidi="en-US"/>
        </w:rPr>
        <w:t>点之后吧我感觉。</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w:t>
      </w:r>
      <w:r>
        <w:rPr>
          <w:rFonts w:eastAsia="宋体" w:cs="宋体" w:ascii="宋体" w:hAnsi="宋体"/>
          <w:lang w:val="en-US" w:eastAsia="en-US" w:bidi="en-US"/>
        </w:rPr>
        <w:t>9</w:t>
      </w:r>
      <w:r>
        <w:rPr>
          <w:rFonts w:ascii="宋体" w:hAnsi="宋体" w:cs="宋体" w:eastAsia="宋体"/>
          <w:lang w:val="en-US" w:eastAsia="en-US" w:bidi="en-US"/>
        </w:rPr>
        <w:t>点之后</w:t>
      </w:r>
      <w:r>
        <w:rPr>
          <w:rFonts w:eastAsia="宋体" w:cs="宋体" w:ascii="宋体" w:hAnsi="宋体"/>
          <w:lang w:val="en-US" w:eastAsia="en-US" w:bidi="en-US"/>
        </w:rPr>
        <w:t>9:00</w:t>
      </w:r>
      <w:r>
        <w:rPr>
          <w:rFonts w:ascii="宋体" w:hAnsi="宋体" w:cs="宋体" w:eastAsia="宋体"/>
          <w:lang w:val="en-US" w:eastAsia="en-US" w:bidi="en-US"/>
        </w:rPr>
        <w:t>之后吧。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：一般在地铁上嗯座位啊就是会比较多吗？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：一般座位都很少，对啊，但是就起码不会拥挤，对，不会拥挤。嗯对。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：就是嗯那您觉得呃深圳的地铁的票价方面有没有觉得有点贵，因为对比您在广州也坐过很多地铁吗？那对比广州有没有觉得深圳的票价有点。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：差不多差不多，对啊，甚至好像便宜一点我感觉。广州也挺贵的，广州也挺贵的，但我感觉总体上也偏不是说可以接受吧，你做完整个全省可能就十几块钱吧，我感觉甚至不用做了几个站就几块两三块钱。</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：嗯嗯那嗯好像是好像是深圳通是</w:t>
      </w:r>
      <w:r>
        <w:rPr>
          <w:rFonts w:eastAsia="宋体" w:cs="宋体" w:ascii="宋体" w:hAnsi="宋体"/>
          <w:lang w:val="en-US" w:eastAsia="en-US" w:bidi="en-US"/>
        </w:rPr>
        <w:t>9.5</w:t>
      </w:r>
      <w:r>
        <w:rPr>
          <w:rFonts w:ascii="宋体" w:hAnsi="宋体" w:cs="宋体" w:eastAsia="宋体"/>
          <w:lang w:val="en-US" w:eastAsia="en-US" w:bidi="en-US"/>
        </w:rPr>
        <w:t>折是吗。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：是吗？</w:t>
      </w:r>
      <w:r>
        <w:rPr>
          <w:rFonts w:eastAsia="宋体" w:cs="宋体" w:ascii="宋体" w:hAnsi="宋体"/>
          <w:lang w:val="en-US" w:eastAsia="en-US" w:bidi="en-US"/>
        </w:rPr>
        <w:t>9.5</w:t>
      </w:r>
      <w:r>
        <w:rPr>
          <w:rFonts w:ascii="宋体" w:hAnsi="宋体" w:cs="宋体" w:eastAsia="宋体"/>
          <w:lang w:val="en-US" w:eastAsia="en-US" w:bidi="en-US"/>
        </w:rPr>
        <w:t>折啊。</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：然后学生学生的那个学生卡是办办就办我记得好像半折。就是那您以前有没有出去嗯你你以前家里有没有那种相机或者是拍摄的为您拍摄在哪里玩的视频？啊有做这种记录吗？就是以前不是会用</w:t>
      </w:r>
      <w:r>
        <w:rPr>
          <w:rFonts w:eastAsia="宋体" w:cs="宋体" w:ascii="宋体" w:hAnsi="宋体"/>
          <w:lang w:val="en-US" w:eastAsia="en-US" w:bidi="en-US"/>
        </w:rPr>
        <w:t>QQ</w:t>
      </w:r>
      <w:r>
        <w:rPr>
          <w:rFonts w:ascii="宋体" w:hAnsi="宋体" w:cs="宋体" w:eastAsia="宋体"/>
          <w:lang w:val="en-US" w:eastAsia="en-US" w:bidi="en-US"/>
        </w:rPr>
        <w:t>上传，你还能找到那些照片吗？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：倒不喜欢记录这些没怎么记录，好像肯定有有肯定是有。</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：嗯您现在看那个</w:t>
      </w:r>
      <w:r>
        <w:rPr>
          <w:rFonts w:eastAsia="宋体" w:cs="宋体" w:ascii="宋体" w:hAnsi="宋体"/>
          <w:lang w:val="en-US" w:eastAsia="en-US" w:bidi="en-US"/>
        </w:rPr>
        <w:t>QQ</w:t>
      </w:r>
      <w:r>
        <w:rPr>
          <w:rFonts w:ascii="宋体" w:hAnsi="宋体" w:cs="宋体" w:eastAsia="宋体"/>
          <w:lang w:val="en-US" w:eastAsia="en-US" w:bidi="en-US"/>
        </w:rPr>
        <w:t>还可以找到吗？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：那些其实我都没有在上面上传对对。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：没有在上面上传，小时候最喜欢跟家里人去哪一些地方玩，就是会不会吵着啊妈妈我这个周要去这个游乐园玩？有没有证？有</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：啊有有肯定有。嗯我想想。哈小时候肯定是这个东门老街吧东门老街。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：那那个时候一般是怎么去？是坐公交去吗？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：坐公交，然后后来有地铁就可以坐地铁。</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：是怎么去直达吗？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：呃直达直达直达。</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：就大概坐几个站？</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：三四个站。</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：噢您也可以在这个地图上再标一下，我给您换一个颜色。您看看是哪个站到哪个站。</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：在这里哈我我以前住这里。</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：这是您的搬家路线是吧？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：噢对，然后老现在就在就在嗯我看看哈嗯老街就在这嘛就在这噢就直接做两两个站，就到了。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：大概就差不多</w:t>
      </w:r>
      <w:r>
        <w:rPr>
          <w:rFonts w:eastAsia="宋体" w:cs="宋体" w:ascii="宋体" w:hAnsi="宋体"/>
          <w:lang w:val="en-US" w:eastAsia="en-US" w:bidi="en-US"/>
        </w:rPr>
        <w:t>15</w:t>
      </w:r>
      <w:r>
        <w:rPr>
          <w:rFonts w:ascii="宋体" w:hAnsi="宋体" w:cs="宋体" w:eastAsia="宋体"/>
          <w:lang w:val="en-US" w:eastAsia="en-US" w:bidi="en-US"/>
        </w:rPr>
        <w:t>分钟的路程。</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w:t>
      </w:r>
      <w:r>
        <w:rPr>
          <w:rFonts w:eastAsia="宋体" w:cs="宋体" w:ascii="宋体" w:hAnsi="宋体"/>
          <w:lang w:val="en-US" w:eastAsia="en-US" w:bidi="en-US"/>
        </w:rPr>
        <w:t>15</w:t>
      </w:r>
      <w:r>
        <w:rPr>
          <w:rFonts w:ascii="宋体" w:hAnsi="宋体" w:cs="宋体" w:eastAsia="宋体"/>
          <w:lang w:val="en-US" w:eastAsia="en-US" w:bidi="en-US"/>
        </w:rPr>
        <w:t>分钟的路程，对对对。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：那除了去这还还可以就是平常还想就是还去过哪里？比较常去的一些地方，就是周末啊或者是您跟同学啊喜欢去的，你们会去图书馆吗？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：唉对，我以前好像是有去过图书馆嗯去的。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：是哪个图书馆呢？</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：去深圳图书馆。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：大概在哪个位置你还记得吗？这一部分都属于是罗湖。</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：对深圳图书馆它就是在那个呃应该是在这个地方吧，市民中心。</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：市民中心噢那边，现在也有很多文化馆，包括小小孩的少年宫都在那个地方。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：对对对就少年。应该在这个地方哈这个福田对在福田这个地方，对以前这个这个线还是在。是在这个地方哈是在这个地方，对对对。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：你小时候有没有报过那种兴趣班啊，然后少年宫啊，然后学一些游泳啊这些东西。</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：在我家楼下学的，我家的学一个游泳池对不对？而且整个龙湖最大的游泳池。</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：嗯因为我所知道的深圳本地人都是住的是那种自建房。</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：噢噢这个是这个是那个是这个土著了，对啊，我倒不是我还不是我爸生意，但是我老家在</w:t>
      </w:r>
      <w:del w:id="71" w:author="微信用户" w:date="2023-04-18T16:26:00Z">
        <w:r>
          <w:rPr>
            <w:rFonts w:ascii="宋体" w:hAnsi="宋体" w:cs="宋体" w:eastAsia="宋体"/>
            <w:lang w:val="en-US" w:eastAsia="en-US" w:bidi="en-US"/>
          </w:rPr>
          <w:delText>汕汕</w:delText>
        </w:r>
      </w:del>
      <w:r>
        <w:rPr>
          <w:rFonts w:ascii="宋体" w:hAnsi="宋体" w:cs="宋体" w:eastAsia="宋体"/>
          <w:lang w:val="en-US" w:eastAsia="en-US" w:bidi="en-US"/>
        </w:rPr>
        <w:t>汕尾嘛。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：然后您从小噢从改革开放的时候来。</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：这边经商嘛，来这边闯一点事业，那你说那些应该是土著，</w:t>
      </w:r>
      <w:del w:id="72" w:author="微信用户" w:date="2023-04-18T16:44:00Z">
        <w:r>
          <w:rPr>
            <w:rFonts w:ascii="宋体" w:hAnsi="宋体" w:cs="宋体" w:eastAsia="宋体"/>
            <w:lang w:val="en-US" w:eastAsia="en-US" w:bidi="en-US"/>
          </w:rPr>
          <w:delText>哈</w:delText>
        </w:r>
      </w:del>
      <w:r>
        <w:rPr>
          <w:rFonts w:ascii="宋体" w:hAnsi="宋体" w:cs="宋体" w:eastAsia="宋体"/>
          <w:lang w:val="en-US" w:eastAsia="en-US" w:bidi="en-US"/>
        </w:rPr>
        <w:t>就是深圳。</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：我还以为您家是那种土著，不是我想我也想就是那呃如果土著的话，在您印象里土著是大概分布在哪些地方？哪些街道？</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：您还土著的话就是一些城中村嘛。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：嗯城中村现在深圳的城中村很值钱的了。</w:t>
      </w:r>
      <w:r>
        <w:rPr>
          <w:rFonts w:eastAsia="宋体" w:cs="宋体" w:ascii="宋体" w:hAnsi="宋体"/>
          <w:lang w:val="en-US" w:eastAsia="en-US" w:bidi="en-US"/>
        </w:rPr>
        <w:br/>
        <w:t>00:45:00</w:t>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：对啊各个地方都有啊。</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：各个地方都有。</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：对啊各个地方。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：那像您居住的罗湖的话，那附近有没有什么这样的街道？</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：有啊有啊有，嗯您能想起来名字吗？笋岗</w:t>
      </w:r>
      <w:ins w:id="73" w:author="微信用户" w:date="2023-04-18T16:44:00Z">
        <w:r>
          <w:rPr>
            <w:rFonts w:ascii="宋体" w:hAnsi="宋体" w:cs="宋体" w:eastAsia="宋体"/>
            <w:lang w:val="en-US" w:eastAsia="zh-CN" w:bidi="en-US"/>
          </w:rPr>
          <w:t>、</w:t>
        </w:r>
      </w:ins>
      <w:r>
        <w:rPr>
          <w:rFonts w:ascii="宋体" w:hAnsi="宋体" w:cs="宋体" w:eastAsia="宋体"/>
          <w:lang w:val="en-US" w:eastAsia="en-US" w:bidi="en-US"/>
        </w:rPr>
        <w:t>田心村了，刚刚拆迁了。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：你可以画在背面，就是您可以画一个罗湖大概的区域。</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：嗯我想想哈这个到这一点，这个是这个田心村嗯嗯田心村嘛，田心村，然后旁边是一个笋岗村。</w:t>
      </w:r>
      <w:del w:id="74" w:author="微信用户" w:date="2023-04-18T16:43:00Z">
        <w:r>
          <w:rPr>
            <w:rFonts w:ascii="宋体" w:hAnsi="宋体" w:cs="宋体" w:eastAsia="宋体"/>
            <w:lang w:val="en-US" w:eastAsia="en-US" w:bidi="en-US"/>
          </w:rPr>
          <w:delText>哈嗯</w:delText>
        </w:r>
      </w:del>
      <w:r>
        <w:rPr>
          <w:rFonts w:ascii="宋体" w:hAnsi="宋体" w:cs="宋体" w:eastAsia="宋体"/>
          <w:lang w:val="en-US" w:eastAsia="en-US" w:bidi="en-US"/>
        </w:rPr>
        <w:t>笋岗村。</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：这些都是您小时候的记忆是吧？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就是到现在都是一直都现在都是这个罗湖这个田心村和笋岗村都是都是哈嗯都是好像就对这两个地方罗湖啊，所以对这两个地方比较熟，然后还有呢就是这个拆已经拆迁了，拆迁的地方就是东门附近的一些村，但名字我倒忘了，就是以前那个噢</w:t>
      </w:r>
      <w:ins w:id="75" w:author="微信用户" w:date="2023-04-18T16:43:00Z">
        <w:r>
          <w:rPr>
            <w:rFonts w:ascii="宋体" w:hAnsi="宋体" w:cs="宋体" w:eastAsia="宋体"/>
            <w:lang w:val="en-US" w:eastAsia="zh-CN" w:bidi="en-US"/>
          </w:rPr>
          <w:t>京基</w:t>
        </w:r>
      </w:ins>
      <w:del w:id="76" w:author="微信用户" w:date="2023-04-18T16:43:00Z">
        <w:r>
          <w:rPr>
            <w:rFonts w:ascii="宋体" w:hAnsi="宋体" w:cs="宋体" w:eastAsia="宋体"/>
            <w:lang w:val="en-US" w:eastAsia="en-US" w:bidi="en-US"/>
          </w:rPr>
          <w:delText>经济</w:delText>
        </w:r>
      </w:del>
      <w:r>
        <w:rPr>
          <w:rFonts w:eastAsia="宋体" w:cs="宋体" w:ascii="宋体" w:hAnsi="宋体"/>
          <w:lang w:val="en-US" w:eastAsia="en-US" w:bidi="en-US"/>
        </w:rPr>
        <w:t>100</w:t>
      </w:r>
      <w:r>
        <w:rPr>
          <w:rFonts w:ascii="宋体" w:hAnsi="宋体" w:cs="宋体" w:eastAsia="宋体"/>
          <w:lang w:val="en-US" w:eastAsia="en-US" w:bidi="en-US"/>
        </w:rPr>
        <w:t>。</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w:t>
      </w:r>
      <w:ins w:id="77" w:author="微信用户" w:date="2023-04-18T16:43:00Z">
        <w:r>
          <w:rPr>
            <w:rFonts w:ascii="宋体" w:hAnsi="宋体" w:cs="宋体" w:eastAsia="宋体"/>
            <w:lang w:val="en-US" w:eastAsia="zh-CN" w:bidi="en-US"/>
          </w:rPr>
          <w:t>京基</w:t>
        </w:r>
      </w:ins>
      <w:del w:id="78" w:author="微信用户" w:date="2023-04-18T16:43:00Z">
        <w:r>
          <w:rPr>
            <w:rFonts w:ascii="宋体" w:hAnsi="宋体" w:cs="宋体" w:eastAsia="宋体"/>
            <w:lang w:val="en-US" w:eastAsia="en-US" w:bidi="en-US"/>
          </w:rPr>
          <w:delText>经济</w:delText>
        </w:r>
      </w:del>
      <w:r>
        <w:rPr>
          <w:rFonts w:eastAsia="宋体" w:cs="宋体" w:ascii="宋体" w:hAnsi="宋体"/>
          <w:lang w:val="en-US" w:eastAsia="en-US" w:bidi="en-US"/>
        </w:rPr>
        <w:t>100</w:t>
      </w:r>
      <w:r>
        <w:rPr>
          <w:rFonts w:ascii="宋体" w:hAnsi="宋体" w:cs="宋体" w:eastAsia="宋体"/>
          <w:lang w:val="en-US" w:eastAsia="en-US" w:bidi="en-US"/>
        </w:rPr>
        <w:t>。</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：下面那个地方噢这个叫做什么。</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：那一部分被划为行政区了是吗？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：就是那个以前就是说是也是村，然后被拆掉了，拆掉之后才建了这个</w:t>
      </w:r>
      <w:ins w:id="79" w:author="微信用户" w:date="2023-04-18T16:43:00Z">
        <w:r>
          <w:rPr>
            <w:rFonts w:ascii="宋体" w:hAnsi="宋体" w:cs="宋体" w:eastAsia="宋体"/>
            <w:lang w:val="en-US" w:eastAsia="zh-CN" w:bidi="en-US"/>
          </w:rPr>
          <w:t>京基</w:t>
        </w:r>
      </w:ins>
      <w:del w:id="80" w:author="微信用户" w:date="2023-04-18T16:43:00Z">
        <w:r>
          <w:rPr>
            <w:rFonts w:ascii="宋体" w:hAnsi="宋体" w:cs="宋体" w:eastAsia="宋体"/>
            <w:lang w:val="en-US" w:eastAsia="en-US" w:bidi="en-US"/>
          </w:rPr>
          <w:delText>经济</w:delText>
        </w:r>
      </w:del>
      <w:r>
        <w:rPr>
          <w:rFonts w:eastAsia="宋体" w:cs="宋体" w:ascii="宋体" w:hAnsi="宋体"/>
          <w:lang w:val="en-US" w:eastAsia="en-US" w:bidi="en-US"/>
        </w:rPr>
        <w:t>100</w:t>
      </w:r>
      <w:r>
        <w:rPr>
          <w:rFonts w:ascii="宋体" w:hAnsi="宋体" w:cs="宋体" w:eastAsia="宋体"/>
          <w:lang w:val="en-US" w:eastAsia="en-US" w:bidi="en-US"/>
        </w:rPr>
        <w:t>。</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：嗯那您知不知道你有有没有那里的朋友，就是说他拆迁了之后被分到哪些地方去了。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：嗯倒没有这样的朋友，我也想认识一下。</w:t>
      </w:r>
      <w:del w:id="81" w:author="微信用户" w:date="2023-04-18T16:43:00Z">
        <w:r>
          <w:rPr>
            <w:rFonts w:ascii="宋体" w:hAnsi="宋体" w:cs="宋体" w:eastAsia="宋体"/>
            <w:lang w:val="en-US" w:eastAsia="en-US" w:bidi="en-US"/>
          </w:rPr>
          <w:delText>对，还有</w:delText>
        </w:r>
      </w:del>
      <w:r>
        <w:rPr>
          <w:rFonts w:ascii="宋体" w:hAnsi="宋体" w:cs="宋体" w:eastAsia="宋体"/>
          <w:lang w:val="en-US" w:eastAsia="en-US" w:bidi="en-US"/>
        </w:rPr>
        <w:t>还有一个村还有一个还有一个村</w:t>
      </w:r>
      <w:del w:id="82" w:author="微信用户" w:date="2023-04-18T16:43:00Z">
        <w:r>
          <w:rPr>
            <w:rFonts w:ascii="宋体" w:hAnsi="宋体" w:cs="宋体" w:eastAsia="宋体"/>
            <w:lang w:val="en-US" w:eastAsia="en-US" w:bidi="en-US"/>
          </w:rPr>
          <w:delText>哈嗯</w:delText>
        </w:r>
      </w:del>
      <w:r>
        <w:rPr>
          <w:rFonts w:ascii="宋体" w:hAnsi="宋体" w:cs="宋体" w:eastAsia="宋体"/>
          <w:lang w:val="en-US" w:eastAsia="en-US" w:bidi="en-US"/>
        </w:rPr>
        <w:t>叫做呃水贝村，叫做水贝村，对。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：现在还在吗？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：这个村这个村也是被拆掉了，对。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：就是这些都是罗湖里面的位置是吗？就大概在罗湖的上面。</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：对对对对。对，就是说这个罗湖它现在就就改，因为它是最早开发的地方，然后基本上没地方了，然后他就就改就是说把这些村全部拆掉，对啊。</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：您对南山这些地方的印象深不深刻。</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：不深刻。</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：噢不太深刻。</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：因为没很少去去那里，对对对很少去那里，但那里不是有个什么什么呃岗</w:t>
      </w:r>
      <w:ins w:id="83" w:author="微信用户" w:date="2023-04-18T16:43:00Z">
        <w:r>
          <w:rPr>
            <w:rFonts w:ascii="宋体" w:hAnsi="宋体" w:cs="宋体" w:eastAsia="宋体"/>
            <w:lang w:val="en-US" w:eastAsia="zh-CN" w:bidi="en-US"/>
          </w:rPr>
          <w:t>厦</w:t>
        </w:r>
      </w:ins>
      <w:del w:id="84" w:author="微信用户" w:date="2023-04-18T16:43:00Z">
        <w:r>
          <w:rPr>
            <w:rFonts w:ascii="宋体" w:hAnsi="宋体" w:cs="宋体" w:eastAsia="宋体"/>
            <w:lang w:val="en-US" w:eastAsia="en-US" w:bidi="en-US"/>
          </w:rPr>
          <w:delText>下</w:delText>
        </w:r>
      </w:del>
      <w:r>
        <w:rPr>
          <w:rFonts w:ascii="宋体" w:hAnsi="宋体" w:cs="宋体" w:eastAsia="宋体"/>
          <w:lang w:val="en-US" w:eastAsia="en-US" w:bidi="en-US"/>
        </w:rPr>
        <w:t>村啊什么的。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：岗</w:t>
      </w:r>
      <w:ins w:id="85" w:author="微信用户" w:date="2023-04-18T16:43:00Z">
        <w:r>
          <w:rPr>
            <w:rFonts w:ascii="宋体" w:hAnsi="宋体" w:cs="宋体" w:eastAsia="宋体"/>
            <w:lang w:val="en-US" w:eastAsia="zh-CN" w:bidi="en-US"/>
          </w:rPr>
          <w:t>厦</w:t>
        </w:r>
      </w:ins>
      <w:del w:id="86" w:author="微信用户" w:date="2023-04-18T16:43:00Z">
        <w:r>
          <w:rPr>
            <w:rFonts w:ascii="宋体" w:hAnsi="宋体" w:cs="宋体" w:eastAsia="宋体"/>
            <w:lang w:val="en-US" w:eastAsia="en-US" w:bidi="en-US"/>
          </w:rPr>
          <w:delText>下</w:delText>
        </w:r>
      </w:del>
      <w:r>
        <w:rPr>
          <w:rFonts w:ascii="宋体" w:hAnsi="宋体" w:cs="宋体" w:eastAsia="宋体"/>
          <w:lang w:val="en-US" w:eastAsia="en-US" w:bidi="en-US"/>
        </w:rPr>
        <w:t>村你有去玩过吗？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：好像也没有，但是那边听这个不是说也是说什么拆迁。</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：然后也是啊也要拆迁。</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噢嗯就是那您可以再回忆回忆呃小时候呃就是最想最想有没有最想去的地方，然后就是因为很远，然后没办法去，但是现在呢嗯交通便利了之后可以选择坐地铁，然后也就是省去了公交中间很复杂的环节，然后去到的那个地方，就是如果你不开车去的话。</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：就是说以前想去</w:t>
      </w:r>
      <w:ins w:id="87" w:author="微信用户" w:date="2023-04-18T16:42:00Z">
        <w:r>
          <w:rPr>
            <w:rFonts w:ascii="宋体" w:hAnsi="宋体" w:cs="宋体" w:eastAsia="宋体"/>
            <w:lang w:val="en-US" w:eastAsia="zh-CN" w:bidi="en-US"/>
          </w:rPr>
          <w:t>，</w:t>
        </w:r>
      </w:ins>
      <w:r>
        <w:rPr>
          <w:rFonts w:ascii="宋体" w:hAnsi="宋体" w:cs="宋体" w:eastAsia="宋体"/>
          <w:lang w:val="en-US" w:eastAsia="en-US" w:bidi="en-US"/>
        </w:rPr>
        <w:t>去不到，现在可以去。</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：就很方便就可以去了。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：很方便就可以去。啊其实有很多吧我感觉有很多这种地方，特别是福田和南山嘛，福田和南山对呀以前。</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：对福田的街道您有什么具体的印象吗？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：福田的街道啊。</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w:t>
      </w:r>
      <w:del w:id="88" w:author="微信用户" w:date="2023-04-18T16:42:00Z">
        <w:r>
          <w:rPr>
            <w:rFonts w:ascii="宋体" w:hAnsi="宋体" w:cs="宋体" w:eastAsia="宋体"/>
            <w:lang w:val="en-US" w:eastAsia="en-US" w:bidi="en-US"/>
          </w:rPr>
          <w:delText>您</w:delText>
        </w:r>
      </w:del>
      <w:r>
        <w:rPr>
          <w:rFonts w:ascii="宋体" w:hAnsi="宋体" w:cs="宋体" w:eastAsia="宋体"/>
          <w:lang w:val="en-US" w:eastAsia="en-US" w:bidi="en-US"/>
        </w:rPr>
        <w:t>您先想一下。</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：嗯想不到也没有关系，对啊对对对。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：现在想不到也没关系，在您的印象里就是您现在在坪山嘛？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：对对对。对对。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：嗯那那罗湖在这儿是吧？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：嗯那您从家里过来这边就其实很近嘛。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：对呀，但是得得每一个多小时的地铁。</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：噢那有没有同学就是嗯就是平常小时候会去找同学玩呢，然后跨跨很远，很就是跨很多区去找他？</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：好像没有好像没有。</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：都住在罗湖吗？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：都住在都这个</w:t>
      </w:r>
      <w:del w:id="89" w:author="微信用户" w:date="2023-04-18T16:42:00Z">
        <w:r>
          <w:rPr>
            <w:rFonts w:ascii="宋体" w:hAnsi="宋体" w:cs="宋体" w:eastAsia="宋体"/>
            <w:lang w:val="en-US" w:eastAsia="en-US" w:bidi="en-US"/>
          </w:rPr>
          <w:delText>呃</w:delText>
        </w:r>
      </w:del>
      <w:r>
        <w:rPr>
          <w:rFonts w:ascii="宋体" w:hAnsi="宋体" w:cs="宋体" w:eastAsia="宋体"/>
          <w:lang w:val="en-US" w:eastAsia="en-US" w:bidi="en-US"/>
        </w:rPr>
        <w:t>倒是好，就是说舍友聚会，以前高中舍友聚会倒可能会去。</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：就是啊您可以写一下这里坪山，然后是从家到呃您上班的地方一个往返的一个大概的具体方位。</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：就是说这个罗湖嘛罗湖，然后我通常是在罗湖还有这个平这个龙岗区，哈龙岗区这边活动比较多。</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：嗯就是这样子的一个直线的一个流程吗？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：呃基本上算算吧嗯或者是转转的话也不需要太多。哈嗯就说我经常是在这两个地方流动，然后嗯那么有时候从坪山就是可能先去罗湖，哈嗯这个在在在回龙岗也比较多。</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w:t>
      </w:r>
      <w:del w:id="90" w:author="微信用户" w:date="2023-04-18T16:27:00Z">
        <w:r>
          <w:rPr>
            <w:rFonts w:ascii="宋体" w:hAnsi="宋体" w:cs="宋体" w:eastAsia="宋体"/>
            <w:lang w:val="en-US" w:eastAsia="en-US" w:bidi="en-US"/>
          </w:rPr>
          <w:delText>哈</w:delText>
        </w:r>
      </w:del>
      <w:r>
        <w:rPr>
          <w:rFonts w:ascii="宋体" w:hAnsi="宋体" w:cs="宋体" w:eastAsia="宋体"/>
          <w:lang w:val="en-US" w:eastAsia="en-US" w:bidi="en-US"/>
        </w:rPr>
        <w:t>那您现在还有去过您的母校红岭中学（音）去看一下吗？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：现在基本上没有了，对。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：对，那现在那个学校还继续在办吗？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：啊对啊对啊对。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：嗯那您对那个学校</w:t>
      </w:r>
      <w:del w:id="91" w:author="微信用户" w:date="2023-04-18T16:41:00Z">
        <w:r>
          <w:rPr>
            <w:rFonts w:ascii="宋体" w:hAnsi="宋体" w:cs="宋体" w:eastAsia="宋体"/>
            <w:lang w:val="en-US" w:eastAsia="en-US" w:bidi="en-US"/>
          </w:rPr>
          <w:delText>是不是</w:delText>
        </w:r>
      </w:del>
      <w:r>
        <w:rPr>
          <w:rFonts w:ascii="宋体" w:hAnsi="宋体" w:cs="宋体" w:eastAsia="宋体"/>
          <w:lang w:val="en-US" w:eastAsia="en-US" w:bidi="en-US"/>
        </w:rPr>
        <w:t>红岭中学是大概在哪个地方？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：啊你在这个地方。在福田福田，对。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：嗯然后您在嗯家去学校的时候，也是大概是这样的一个方位，直线的一个方位吗？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：对，基本上直线的方位对。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：然后路径就是您刚刚跟我讲述的那些路径。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：对对对对。</w:t>
      </w:r>
      <w:r>
        <w:rPr>
          <w:rFonts w:eastAsia="宋体" w:cs="宋体" w:ascii="宋体" w:hAnsi="宋体"/>
          <w:lang w:val="en-US" w:eastAsia="en-US" w:bidi="en-US"/>
        </w:rPr>
        <w:br/>
        <w:t>00:50:03</w:t>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：对对对，基本上是这样子，刚开始要转好多次车，公交、地铁，用公交，对啊。</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：这样子就大概要一个小时。</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一个小时多一个小时多，后来就就就是基本上一刚开始的公交就省去了，哈就直接到我家楼下了，这个地铁，然后就坐到了，直直接坐到了这个我我学校楼下，我说学校下面然后再转公交上去。因为我们需要在一个半山腰。</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：半山腰。</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：对对对，就说我刚开始是这样子，可能我刚才没讲的特别的清楚。</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：哈没关系，这还有一张纸。</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：就是说就是说我刚开始是先做这个呃公交哈到这个大剧院，然后坐这个地铁坐坐地铁到车公庙，嗯到转一次公交，再转一次公交才到我学校噢。</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：那现在。</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：后来就是说大连公交所有的这个这这这个就没了，就直接这个坐这个地铁哈到了这一步也没了，</w:t>
      </w:r>
      <w:del w:id="92" w:author="微信用户" w:date="2023-04-18T16:40:00Z">
        <w:r>
          <w:rPr>
            <w:rFonts w:ascii="宋体" w:hAnsi="宋体" w:cs="宋体" w:eastAsia="宋体"/>
            <w:lang w:val="en-US" w:eastAsia="en-US" w:bidi="en-US"/>
          </w:rPr>
          <w:delText>哈</w:delText>
        </w:r>
      </w:del>
      <w:r>
        <w:rPr>
          <w:rFonts w:ascii="宋体" w:hAnsi="宋体" w:cs="宋体" w:eastAsia="宋体"/>
          <w:lang w:val="en-US" w:eastAsia="en-US" w:bidi="en-US"/>
        </w:rPr>
        <w:t>所以直接到这里。</w:t>
      </w:r>
      <w:del w:id="93" w:author="微信用户" w:date="2023-04-18T16:40:00Z">
        <w:r>
          <w:rPr>
            <w:rFonts w:ascii="宋体" w:hAnsi="宋体" w:cs="宋体" w:eastAsia="宋体"/>
            <w:lang w:val="en-US" w:eastAsia="en-US" w:bidi="en-US"/>
          </w:rPr>
          <w:delText>噢</w:delText>
        </w:r>
      </w:del>
      <w:r>
        <w:rPr>
          <w:rFonts w:ascii="宋体" w:hAnsi="宋体" w:cs="宋体" w:eastAsia="宋体"/>
          <w:lang w:val="en-US" w:eastAsia="en-US" w:bidi="en-US"/>
        </w:rPr>
        <w:t>地铁一出来就是第二个公交了，</w:t>
      </w:r>
      <w:del w:id="94" w:author="微信用户" w:date="2023-04-18T16:40:00Z">
        <w:r>
          <w:rPr>
            <w:rFonts w:ascii="宋体" w:hAnsi="宋体" w:cs="宋体" w:eastAsia="宋体"/>
            <w:lang w:val="en-US" w:eastAsia="en-US" w:bidi="en-US"/>
          </w:rPr>
          <w:delText>哈</w:delText>
        </w:r>
      </w:del>
      <w:r>
        <w:rPr>
          <w:rFonts w:ascii="宋体" w:hAnsi="宋体" w:cs="宋体" w:eastAsia="宋体"/>
          <w:lang w:val="en-US" w:eastAsia="en-US" w:bidi="en-US"/>
        </w:rPr>
        <w:t>就是到这里然后就到红岭。哈但现在好像我不知道现在变化怎么样，听说这个好像是能够直接到我学校了。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：直</w:t>
      </w:r>
      <w:del w:id="95" w:author="微信用户" w:date="2023-04-18T16:39:00Z">
        <w:r>
          <w:rPr>
            <w:rFonts w:ascii="宋体" w:hAnsi="宋体" w:cs="宋体" w:eastAsia="宋体"/>
            <w:lang w:val="en-US" w:eastAsia="en-US" w:bidi="en-US"/>
          </w:rPr>
          <w:delText>直</w:delText>
        </w:r>
      </w:del>
      <w:r>
        <w:rPr>
          <w:rFonts w:ascii="宋体" w:hAnsi="宋体" w:cs="宋体" w:eastAsia="宋体"/>
          <w:lang w:val="en-US" w:eastAsia="en-US" w:bidi="en-US"/>
        </w:rPr>
        <w:t>接到你学校就是地铁口出来，可能那边就是学校就建了很多口，然后也更加更加方便。</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：离我的这个学校</w:t>
      </w:r>
      <w:del w:id="96" w:author="微信用户" w:date="2023-04-18T16:39:00Z">
        <w:r>
          <w:rPr>
            <w:rFonts w:ascii="宋体" w:hAnsi="宋体" w:cs="宋体" w:eastAsia="宋体"/>
            <w:lang w:val="en-US" w:eastAsia="en-US" w:bidi="en-US"/>
          </w:rPr>
          <w:delText>跟</w:delText>
        </w:r>
      </w:del>
      <w:ins w:id="97" w:author="微信用户" w:date="2023-04-18T16:39:00Z">
        <w:r>
          <w:rPr>
            <w:rFonts w:ascii="宋体" w:hAnsi="宋体" w:cs="宋体" w:eastAsia="宋体"/>
            <w:lang w:val="en-US" w:eastAsia="zh-CN" w:bidi="en-US"/>
          </w:rPr>
          <w:t>很</w:t>
        </w:r>
      </w:ins>
      <w:del w:id="98" w:author="微信用户" w:date="2023-04-18T16:39:00Z">
        <w:r>
          <w:rPr>
            <w:rFonts w:ascii="宋体" w:hAnsi="宋体" w:cs="宋体" w:eastAsia="宋体"/>
            <w:lang w:val="en-US" w:eastAsia="en-US" w:bidi="en-US"/>
          </w:rPr>
          <w:delText>他</w:delText>
        </w:r>
      </w:del>
      <w:r>
        <w:rPr>
          <w:rFonts w:ascii="宋体" w:hAnsi="宋体" w:cs="宋体" w:eastAsia="宋体"/>
          <w:lang w:val="en-US" w:eastAsia="en-US" w:bidi="en-US"/>
        </w:rPr>
        <w:t>近嘛，对。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：嗯那个时候有没有觉得唉呀出行好不方便啊，上学要好艰难的那种感觉。</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：很艰难。</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：嗯而且是每周回家嘛，您大概是什么时候放学？</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：啊那个时候大概是</w:t>
      </w:r>
      <w:r>
        <w:rPr>
          <w:rFonts w:eastAsia="宋体" w:cs="宋体" w:ascii="宋体" w:hAnsi="宋体"/>
          <w:lang w:val="en-US" w:eastAsia="en-US" w:bidi="en-US"/>
        </w:rPr>
        <w:t>4</w:t>
      </w:r>
      <w:r>
        <w:rPr>
          <w:rFonts w:ascii="宋体" w:hAnsi="宋体" w:cs="宋体" w:eastAsia="宋体"/>
          <w:lang w:val="en-US" w:eastAsia="en-US" w:bidi="en-US"/>
        </w:rPr>
        <w:t>点多吧，四五点吧。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：噢那到家都七八点了，天都黑了是吧？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：对对，到家可能</w:t>
      </w:r>
      <w:r>
        <w:rPr>
          <w:rFonts w:eastAsia="宋体" w:cs="宋体" w:ascii="宋体" w:hAnsi="宋体"/>
          <w:lang w:val="en-US" w:eastAsia="en-US" w:bidi="en-US"/>
        </w:rPr>
        <w:t>7</w:t>
      </w:r>
      <w:r>
        <w:rPr>
          <w:rFonts w:ascii="宋体" w:hAnsi="宋体" w:cs="宋体" w:eastAsia="宋体"/>
          <w:lang w:val="en-US" w:eastAsia="en-US" w:bidi="en-US"/>
        </w:rPr>
        <w:t>点了。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：那您是住宿的话是大概嗯什么时候再去学校返校？</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：周日下午周日下午嗯。</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：大概几点？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：大概是三四点这样子三四点。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：然后也得要一两个小时，差不多。</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：一个多小时才能到学校，对对对。你像我家里面我爸对我特别严格，他他没什么事不会接送的，对，虽然家里没有车，他没什么事不会接送，后来到高三的时候。</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：实在是太忙了学习。</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：对，后来到高三的时候要不就不打车，要不就蹭车。</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：噢如果打车的话大概要多少钱？</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：四五十块钱吧。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：噢那还很贵，噢因为深圳因为深圳那个时候的起步价可能没有那么高。</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：差不多差不多差不多，然后这个而且没有什么滴滴吧对吧？它那当时拦车有时候都难不倒吗？啊对啊，然后后来就蹭同学的</w:t>
      </w:r>
      <w:ins w:id="99" w:author="微信用户" w:date="2023-04-18T16:39:00Z">
        <w:r>
          <w:rPr>
            <w:rFonts w:ascii="宋体" w:hAnsi="宋体" w:cs="宋体" w:eastAsia="宋体"/>
            <w:lang w:val="en-US" w:eastAsia="zh-CN" w:bidi="en-US"/>
          </w:rPr>
          <w:t>，</w:t>
        </w:r>
      </w:ins>
      <w:del w:id="100" w:author="微信用户" w:date="2023-04-18T16:39:00Z">
        <w:r>
          <w:rPr>
            <w:rFonts w:ascii="宋体" w:hAnsi="宋体" w:cs="宋体" w:eastAsia="宋体"/>
            <w:lang w:val="en-US" w:eastAsia="en-US" w:bidi="en-US"/>
          </w:rPr>
          <w:delText>车蹭同学的车蹭同学车他家</w:delText>
        </w:r>
      </w:del>
      <w:r>
        <w:rPr>
          <w:rFonts w:ascii="宋体" w:hAnsi="宋体" w:cs="宋体" w:eastAsia="宋体"/>
          <w:lang w:val="en-US" w:eastAsia="en-US" w:bidi="en-US"/>
        </w:rPr>
        <w:t>他家长接送他的。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：嗯那现在开车过去大概要多久？就是如果是打车的话要多久？</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：唉从我家是吧？嗯呃打车的话可能就</w:t>
      </w:r>
      <w:r>
        <w:rPr>
          <w:rFonts w:eastAsia="宋体" w:cs="宋体" w:ascii="宋体" w:hAnsi="宋体"/>
          <w:lang w:val="en-US" w:eastAsia="en-US" w:bidi="en-US"/>
        </w:rPr>
        <w:t>20</w:t>
      </w:r>
      <w:r>
        <w:rPr>
          <w:rFonts w:ascii="宋体" w:hAnsi="宋体" w:cs="宋体" w:eastAsia="宋体"/>
          <w:lang w:val="en-US" w:eastAsia="en-US" w:bidi="en-US"/>
        </w:rPr>
        <w:t>多分钟吧</w:t>
      </w:r>
      <w:r>
        <w:rPr>
          <w:rFonts w:eastAsia="宋体" w:cs="宋体" w:ascii="宋体" w:hAnsi="宋体"/>
          <w:lang w:val="en-US" w:eastAsia="en-US" w:bidi="en-US"/>
        </w:rPr>
        <w:t>20</w:t>
      </w:r>
      <w:r>
        <w:rPr>
          <w:rFonts w:ascii="宋体" w:hAnsi="宋体" w:cs="宋体" w:eastAsia="宋体"/>
          <w:lang w:val="en-US" w:eastAsia="en-US" w:bidi="en-US"/>
        </w:rPr>
        <w:t>多分钟。</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：对那地铁的话就是</w:t>
      </w:r>
      <w:del w:id="101" w:author="微信用户" w:date="2023-04-18T16:39:00Z">
        <w:r>
          <w:rPr>
            <w:rFonts w:ascii="宋体" w:hAnsi="宋体" w:cs="宋体" w:eastAsia="宋体"/>
            <w:lang w:val="en-US" w:eastAsia="en-US" w:bidi="en-US"/>
          </w:rPr>
          <w:delText>嗯</w:delText>
        </w:r>
      </w:del>
      <w:r>
        <w:rPr>
          <w:rFonts w:ascii="宋体" w:hAnsi="宋体" w:cs="宋体" w:eastAsia="宋体"/>
          <w:lang w:val="en-US" w:eastAsia="en-US" w:bidi="en-US"/>
        </w:rPr>
        <w:t>省</w:t>
      </w:r>
      <w:del w:id="102" w:author="微信用户" w:date="2023-04-18T16:39:00Z">
        <w:r>
          <w:rPr>
            <w:rFonts w:ascii="宋体" w:hAnsi="宋体" w:cs="宋体" w:eastAsia="宋体"/>
            <w:lang w:val="en-US" w:eastAsia="en-US" w:bidi="en-US"/>
          </w:rPr>
          <w:delText>省</w:delText>
        </w:r>
      </w:del>
      <w:r>
        <w:rPr>
          <w:rFonts w:ascii="宋体" w:hAnsi="宋体" w:cs="宋体" w:eastAsia="宋体"/>
          <w:lang w:val="en-US" w:eastAsia="en-US" w:bidi="en-US"/>
        </w:rPr>
        <w:t>略过，您刚刚说所公交的那些。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：地地铁的话可能也就嗯差不多时间吧，我感觉。</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：差不多时间，但是要比打车要便宜很多，然后也便利很多。</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：对对。对对嗯好。</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：嗯嗯还想问一下您就是嗯有没有对深圳的美食在哪个区域分布的比较多比较有深刻的印象？就您觉得嗯比如有一个重要的朋友来到深圳了，你想带他去感受一下深圳的特色，觉得会去哪个地方？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：嗯其实就是去一些购物商场购物商场。</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：您最平常最喜欢去的觉得它最</w:t>
      </w:r>
      <w:del w:id="103" w:author="微信用户" w:date="2023-04-18T16:38:00Z">
        <w:r>
          <w:rPr>
            <w:rFonts w:ascii="宋体" w:hAnsi="宋体" w:cs="宋体" w:eastAsia="宋体"/>
            <w:lang w:val="en-US" w:eastAsia="en-US" w:bidi="en-US"/>
          </w:rPr>
          <w:delText>高</w:delText>
        </w:r>
      </w:del>
      <w:r>
        <w:rPr>
          <w:rFonts w:ascii="宋体" w:hAnsi="宋体" w:cs="宋体" w:eastAsia="宋体"/>
          <w:lang w:val="en-US" w:eastAsia="en-US" w:bidi="en-US"/>
        </w:rPr>
        <w:t>高奢或者是比较适合接待朋友的一些商场大概是哪？</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：很多有很多，这个像什么万象城</w:t>
      </w:r>
      <w:del w:id="104" w:author="微信用户" w:date="2023-04-18T16:38:00Z">
        <w:r>
          <w:rPr>
            <w:rFonts w:ascii="宋体" w:hAnsi="宋体" w:cs="宋体" w:eastAsia="宋体"/>
            <w:lang w:val="en-US" w:eastAsia="en-US" w:bidi="en-US"/>
          </w:rPr>
          <w:delText>万象城</w:delText>
        </w:r>
      </w:del>
      <w:r>
        <w:rPr>
          <w:rFonts w:ascii="宋体" w:hAnsi="宋体" w:cs="宋体" w:eastAsia="宋体"/>
          <w:lang w:val="en-US" w:eastAsia="en-US" w:bidi="en-US"/>
        </w:rPr>
        <w:t>。</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：万象城在哪里，在哪个方位呢？</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：在罗湖也在罗湖万象城，然后这个什么万</w:t>
      </w:r>
      <w:ins w:id="105" w:author="微信用户" w:date="2023-04-18T16:38:00Z">
        <w:r>
          <w:rPr>
            <w:rFonts w:ascii="宋体" w:hAnsi="宋体" w:cs="宋体" w:eastAsia="宋体"/>
            <w:lang w:val="en-US" w:eastAsia="zh-CN" w:bidi="en-US"/>
          </w:rPr>
          <w:t>象</w:t>
        </w:r>
      </w:ins>
      <w:del w:id="106" w:author="微信用户" w:date="2023-04-18T16:38:00Z">
        <w:r>
          <w:rPr>
            <w:rFonts w:ascii="宋体" w:hAnsi="宋体" w:cs="宋体" w:eastAsia="宋体"/>
            <w:lang w:val="en-US" w:eastAsia="en-US" w:bidi="en-US"/>
          </w:rPr>
          <w:delText>慧</w:delText>
        </w:r>
      </w:del>
      <w:r>
        <w:rPr>
          <w:rFonts w:ascii="宋体" w:hAnsi="宋体" w:cs="宋体" w:eastAsia="宋体"/>
          <w:lang w:val="en-US" w:eastAsia="en-US" w:bidi="en-US"/>
        </w:rPr>
        <w:t>城（音），罗湖都是在罗湖，然后什么水贝的叫有个地方叫做</w:t>
      </w:r>
      <w:r>
        <w:rPr>
          <w:rFonts w:eastAsia="宋体" w:cs="宋体" w:ascii="宋体" w:hAnsi="宋体"/>
          <w:lang w:val="en-US" w:eastAsia="en-US" w:bidi="en-US"/>
        </w:rPr>
        <w:t>ABC</w:t>
      </w:r>
      <w:r>
        <w:rPr>
          <w:rFonts w:ascii="宋体" w:hAnsi="宋体" w:cs="宋体" w:eastAsia="宋体"/>
          <w:lang w:val="en-US" w:eastAsia="en-US" w:bidi="en-US"/>
        </w:rPr>
        <w:t>（音）。</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：噢那个在哪里？啊那个我好像还有点陌生啊。</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：那个也是在罗湖也是在罗湖。</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：您是</w:t>
      </w:r>
      <w:del w:id="107" w:author="微信用户" w:date="2023-04-18T16:38:00Z">
        <w:r>
          <w:rPr>
            <w:rFonts w:ascii="宋体" w:hAnsi="宋体" w:cs="宋体" w:eastAsia="宋体"/>
            <w:lang w:val="en-US" w:eastAsia="en-US" w:bidi="en-US"/>
          </w:rPr>
          <w:delText>纯纯</w:delText>
        </w:r>
      </w:del>
      <w:r>
        <w:rPr>
          <w:rFonts w:ascii="宋体" w:hAnsi="宋体" w:cs="宋体" w:eastAsia="宋体"/>
          <w:lang w:val="en-US" w:eastAsia="en-US" w:bidi="en-US"/>
        </w:rPr>
        <w:t>真正的罗湖人是吗？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：对啊，就是因为生活在那里。哈然后基本上更远的地方就没怎么去了，对对。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：那会不会就是考虑这些地方，那那如果您的那个朋友也是呃对罗湖比较熟悉，然后想让您带他去周围的其他地方转一下，您会选择哪个区，觉得哪个区更适合</w:t>
      </w:r>
      <w:del w:id="108" w:author="微信用户" w:date="2023-04-18T16:38:00Z">
        <w:r>
          <w:rPr>
            <w:rFonts w:ascii="宋体" w:hAnsi="宋体" w:cs="宋体" w:eastAsia="宋体"/>
            <w:lang w:val="en-US" w:eastAsia="en-US" w:bidi="en-US"/>
          </w:rPr>
          <w:delText>嗯</w:delText>
        </w:r>
      </w:del>
      <w:r>
        <w:rPr>
          <w:rFonts w:ascii="宋体" w:hAnsi="宋体" w:cs="宋体" w:eastAsia="宋体"/>
          <w:lang w:val="en-US" w:eastAsia="en-US" w:bidi="en-US"/>
        </w:rPr>
        <w:t>接待好朋友过来玩。</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：福田购物公园那一块购物公园（音）。</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：嗯可是福田不是说福田</w:t>
      </w:r>
      <w:r>
        <w:rPr>
          <w:rFonts w:eastAsia="宋体" w:cs="宋体" w:ascii="宋体" w:hAnsi="宋体"/>
          <w:lang w:val="en-US" w:eastAsia="en-US" w:bidi="en-US"/>
        </w:rPr>
        <w:t>CBD</w:t>
      </w:r>
      <w:r>
        <w:rPr>
          <w:rFonts w:ascii="宋体" w:hAnsi="宋体" w:cs="宋体" w:eastAsia="宋体"/>
          <w:lang w:val="en-US" w:eastAsia="en-US" w:bidi="en-US"/>
        </w:rPr>
        <w:t>嘛，感觉那里比较适合办公吧上班白领金融比较多。</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：那边也有一些</w:t>
      </w:r>
      <w:del w:id="109" w:author="微信用户" w:date="2023-04-18T16:38:00Z">
        <w:r>
          <w:rPr>
            <w:rFonts w:ascii="宋体" w:hAnsi="宋体" w:cs="宋体" w:eastAsia="宋体"/>
            <w:lang w:val="en-US" w:eastAsia="en-US" w:bidi="en-US"/>
          </w:rPr>
          <w:delText>大的</w:delText>
        </w:r>
      </w:del>
      <w:r>
        <w:rPr>
          <w:rFonts w:ascii="宋体" w:hAnsi="宋体" w:cs="宋体" w:eastAsia="宋体"/>
          <w:lang w:val="en-US" w:eastAsia="en-US" w:bidi="en-US"/>
        </w:rPr>
        <w:t>大型的超市吧，大型的这种商场嘛，像购物公园嘛等等哈都有都有。南山也有，但是太远了。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：南山实在太远，南山是比宝安还远。</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：就是福田再过去，嗯福田要比宝安近一点。</w:t>
      </w:r>
      <w:r>
        <w:rPr>
          <w:rFonts w:eastAsia="宋体" w:cs="宋体" w:ascii="宋体" w:hAnsi="宋体"/>
          <w:lang w:val="en-US" w:eastAsia="en-US" w:bidi="en-US"/>
        </w:rPr>
        <w:br/>
        <w:t>00:55:07</w:t>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：对比宝安近那么一点近一点，对。嗯好。嗯没有说就是今天的访谈就。</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：我感觉看的挺细的。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：嗯因为也很想了解一下您，就是因为之前我是其实我是通过苗苗老师（音）认识您的嘛，然后那个时候我是在抖音刷到了一个嗯您第一节课应该是在上马</w:t>
      </w:r>
      <w:ins w:id="110" w:author="微信用户" w:date="2023-04-18T16:38:00Z">
        <w:r>
          <w:rPr>
            <w:rFonts w:ascii="宋体" w:hAnsi="宋体" w:cs="宋体" w:eastAsia="宋体"/>
            <w:lang w:val="en-US" w:eastAsia="zh-CN" w:bidi="en-US"/>
          </w:rPr>
          <w:t>原</w:t>
        </w:r>
      </w:ins>
      <w:del w:id="111" w:author="微信用户" w:date="2023-04-18T16:38:00Z">
        <w:r>
          <w:rPr>
            <w:rFonts w:ascii="宋体" w:hAnsi="宋体" w:cs="宋体" w:eastAsia="宋体"/>
            <w:lang w:val="en-US" w:eastAsia="en-US" w:bidi="en-US"/>
          </w:rPr>
          <w:delText>马马</w:delText>
        </w:r>
      </w:del>
      <w:del w:id="112" w:author="微信用户" w:date="2023-04-18T16:37:00Z">
        <w:r>
          <w:rPr>
            <w:rFonts w:ascii="宋体" w:hAnsi="宋体" w:cs="宋体" w:eastAsia="宋体"/>
            <w:lang w:val="en-US" w:eastAsia="en-US" w:bidi="en-US"/>
          </w:rPr>
          <w:delText>元</w:delText>
        </w:r>
      </w:del>
      <w:r>
        <w:rPr>
          <w:rFonts w:ascii="宋体" w:hAnsi="宋体" w:cs="宋体" w:eastAsia="宋体"/>
          <w:lang w:val="en-US" w:eastAsia="en-US" w:bidi="en-US"/>
        </w:rPr>
        <w:t>那节课。</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：上近代史。</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：因为我不是那个班的学生，但是我看到您的那条视频，我觉得嗯这个老师就是嗯从小在深圳长大，然后在深圳出生就很适合这个专访，噢然后非常感谢您的支持，然后嗯就是有一件这样的纪念衫想送给您。</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：噢好好谢谢谢谢。</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：嗯没关系。就是是</w:t>
      </w:r>
      <w:ins w:id="113" w:author="微信用户" w:date="2023-04-18T16:27:00Z">
        <w:r>
          <w:rPr>
            <w:rFonts w:eastAsia="宋体" w:cs="宋体" w:ascii="宋体" w:hAnsi="宋体"/>
            <w:lang w:val="en-US" w:eastAsia="zh-CN" w:bidi="en-US"/>
          </w:rPr>
          <w:t>L</w:t>
        </w:r>
      </w:ins>
      <w:del w:id="114" w:author="微信用户" w:date="2023-04-18T16:27:00Z">
        <w:r>
          <w:rPr>
            <w:rFonts w:eastAsia="宋体" w:cs="宋体" w:ascii="宋体" w:hAnsi="宋体"/>
            <w:lang w:val="en-US" w:eastAsia="en-US" w:bidi="en-US"/>
          </w:rPr>
          <w:delText>l</w:delText>
        </w:r>
      </w:del>
      <w:r>
        <w:rPr>
          <w:rFonts w:ascii="宋体" w:hAnsi="宋体" w:cs="宋体" w:eastAsia="宋体"/>
          <w:lang w:val="en-US" w:eastAsia="en-US" w:bidi="en-US"/>
        </w:rPr>
        <w:t>码的，我不知道，应该是可以的，就是您嗯周末出行卡也可以穿，这个也比较方便比较便利，然后这两张纸的话就嗯拿去给我做那个。</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：没问题，你需不需要什么的信息都可以。</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：就是我我本来还想想着就是后面有一些小时候去哪里玩的照片可以。</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：噢好好，我可以找一下。</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：可以找一下，就嗯最好是那种有嗯建设标志的就是比较。</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：嗯小时候这个时间段是有分有分布吗？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：嗯随便都可以，嗯您能找到就行。</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：很小的时候能够找到。</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：很小的时候。</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：对呀。</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：你会去拍一种那种就是嗯几几周岁几周岁这样的去照相馆。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：就刚好出去玩嘛，然后这个你比如说去世界之窗，嗯这个很小很小噢。</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：世界之窗大概在哪个地方分布啊在哪？</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：在南山附近。</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：小时候也会去玩吗？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：对呀小时候，然后我我我得回去找一找，对对对。那可能就不在手机里面，可能是这种拍已经拍下来了那个在在家里面，然后到了后来应该也有可以去找一找。</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：现在还会去世界之窗玩吗？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：现在不会，我们本地人都不会去那里的，只有外地人才会去那里。你像什么华侨城，这个但初中了好像没什么留。</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：华侨城是不是大概也在一号线那个地方可以。</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：不是东部，还是在盐田吧噢盐田还是龙岗我忘了。我以前去过一次，嗯嗯然后我得回去找一找嗯，调到什么有没有一个范围上大学的算不算？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：就是不要在广州吧就在深圳都可以。</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：在深圳都可以。</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：您能找到就找得到，如果找不到的话也没有关系了。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：没问题没问题，我找一点我找一点。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1</w:t>
      </w:r>
      <w:r>
        <w:rPr>
          <w:rFonts w:ascii="宋体" w:hAnsi="宋体" w:cs="宋体" w:eastAsia="宋体"/>
          <w:lang w:val="en-US" w:eastAsia="en-US" w:bidi="en-US"/>
        </w:rPr>
        <w:t>：然后最后还想跟您拍个照。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2</w:t>
      </w:r>
      <w:r>
        <w:rPr>
          <w:rFonts w:ascii="宋体" w:hAnsi="宋体" w:cs="宋体" w:eastAsia="宋体"/>
          <w:lang w:val="en-US" w:eastAsia="en-US" w:bidi="en-US"/>
        </w:rPr>
        <w:t>：好啊好可以啊可以啊可以。</w:t>
      </w:r>
      <w:r>
        <w:rPr>
          <w:rFonts w:eastAsia="宋体" w:cs="宋体" w:ascii="宋体" w:hAnsi="宋体"/>
          <w:lang w:val="en-US" w:eastAsia="en-US" w:bidi="en-US"/>
        </w:rPr>
        <w:br/>
        <w:t>00:57:44</w:t>
        <w:br/>
      </w:r>
      <w:r>
        <w:rPr>
          <w:rFonts w:ascii="宋体" w:hAnsi="宋体" w:cs="宋体" w:eastAsia="宋体"/>
          <w:lang w:val="en-US" w:eastAsia="en-US" w:bidi="en-US"/>
        </w:rPr>
        <w:t>完</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86"/>
    <w:family w:val="roman"/>
    <w:pitch w:val="default"/>
  </w:font>
  <w:font w:name="Liberation Sans">
    <w:altName w:val="Arial"/>
    <w:charset w:val="00"/>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trackRevisio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Mono" w:cs="Noto Sans Devanagari U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eastAsia="zh-CN" w:bidi="hi-IN"/>
    </w:rPr>
  </w:style>
  <w:style w:type="paragraph" w:styleId="Heading1">
    <w:name w:val="Heading 1"/>
    <w:basedOn w:val="Normal"/>
    <w:next w:val="Normal"/>
    <w:qFormat/>
    <w:pPr>
      <w:keepNext w:val="true"/>
      <w:numPr>
        <w:ilvl w:val="0"/>
        <w:numId w:val="1"/>
      </w:numPr>
      <w:spacing w:before="240" w:after="60"/>
      <w:outlineLvl w:val="0"/>
    </w:pPr>
    <w:rPr>
      <w:rFonts w:ascii="Times New Roman" w:hAnsi="Times New Roman" w:eastAsia="Times New Roman" w:cs="Times New Roman"/>
      <w:b/>
      <w:bCs/>
      <w:i w:val="false"/>
      <w:kern w:val="2"/>
      <w:sz w:val="48"/>
      <w:szCs w:val="48"/>
    </w:rPr>
  </w:style>
  <w:style w:type="paragraph" w:styleId="Heading2">
    <w:name w:val="Heading 2"/>
    <w:basedOn w:val="Normal"/>
    <w:next w:val="Normal"/>
    <w:qFormat/>
    <w:pPr>
      <w:keepNext w:val="true"/>
      <w:numPr>
        <w:ilvl w:val="1"/>
        <w:numId w:val="1"/>
      </w:numPr>
      <w:spacing w:before="240" w:after="60"/>
      <w:outlineLvl w:val="1"/>
    </w:pPr>
    <w:rPr>
      <w:rFonts w:ascii="Times New Roman" w:hAnsi="Times New Roman" w:eastAsia="Times New Roman" w:cs="Times New Roman"/>
      <w:b/>
      <w:bCs/>
      <w:i w:val="false"/>
      <w:iCs/>
      <w:sz w:val="36"/>
      <w:szCs w:val="36"/>
    </w:rPr>
  </w:style>
  <w:style w:type="paragraph" w:styleId="Heading3">
    <w:name w:val="Heading 3"/>
    <w:basedOn w:val="Normal"/>
    <w:next w:val="Normal"/>
    <w:qFormat/>
    <w:pPr>
      <w:keepNext w:val="true"/>
      <w:numPr>
        <w:ilvl w:val="2"/>
        <w:numId w:val="1"/>
      </w:numPr>
      <w:spacing w:before="240" w:after="60"/>
      <w:outlineLvl w:val="2"/>
    </w:pPr>
    <w:rPr>
      <w:rFonts w:ascii="Times New Roman" w:hAnsi="Times New Roman" w:eastAsia="Times New Roman" w:cs="Times New Roman"/>
      <w:b/>
      <w:bCs/>
      <w:i w:val="false"/>
      <w:sz w:val="28"/>
      <w:szCs w:val="28"/>
    </w:rPr>
  </w:style>
  <w:style w:type="paragraph" w:styleId="Heading4">
    <w:name w:val="Heading 4"/>
    <w:basedOn w:val="Normal"/>
    <w:next w:val="Normal"/>
    <w:qFormat/>
    <w:pPr>
      <w:keepNext w:val="true"/>
      <w:numPr>
        <w:ilvl w:val="3"/>
        <w:numId w:val="1"/>
      </w:numPr>
      <w:spacing w:before="240" w:after="60"/>
      <w:outlineLvl w:val="3"/>
    </w:pPr>
    <w:rPr>
      <w:rFonts w:ascii="Times New Roman" w:hAnsi="Times New Roman" w:eastAsia="Times New Roman" w:cs="Times New Roman"/>
      <w:b/>
      <w:bCs/>
      <w:i w:val="false"/>
      <w:sz w:val="24"/>
      <w:szCs w:val="24"/>
    </w:rPr>
  </w:style>
  <w:style w:type="paragraph" w:styleId="Heading5">
    <w:name w:val="Heading 5"/>
    <w:basedOn w:val="Normal"/>
    <w:next w:val="Normal"/>
    <w:qFormat/>
    <w:pPr>
      <w:numPr>
        <w:ilvl w:val="4"/>
        <w:numId w:val="1"/>
      </w:numPr>
      <w:spacing w:before="240" w:after="60"/>
      <w:outlineLvl w:val="4"/>
    </w:pPr>
    <w:rPr>
      <w:rFonts w:ascii="Times New Roman" w:hAnsi="Times New Roman" w:eastAsia="Times New Roman" w:cs="Times New Roman"/>
      <w:b/>
      <w:bCs/>
      <w:i w:val="false"/>
      <w:iCs/>
      <w:sz w:val="20"/>
      <w:szCs w:val="20"/>
    </w:rPr>
  </w:style>
  <w:style w:type="paragraph" w:styleId="Heading6">
    <w:name w:val="Heading 6"/>
    <w:basedOn w:val="Normal"/>
    <w:next w:val="Normal"/>
    <w:qFormat/>
    <w:pPr>
      <w:numPr>
        <w:ilvl w:val="5"/>
        <w:numId w:val="1"/>
      </w:numPr>
      <w:spacing w:before="240" w:after="60"/>
      <w:outlineLvl w:val="5"/>
    </w:pPr>
    <w:rPr>
      <w:rFonts w:ascii="Times New Roman" w:hAnsi="Times New Roman" w:eastAsia="Times New Roman" w:cs="Times New Roman"/>
      <w:b/>
      <w:bCs/>
      <w:i w:val="false"/>
      <w:sz w:val="16"/>
      <w:szCs w:val="16"/>
    </w:rPr>
  </w:style>
  <w:style w:type="character" w:styleId="Style8">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Mono" w:cs="Noto Sans Devanagari U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UI"/>
    </w:rPr>
  </w:style>
  <w:style w:type="paragraph" w:styleId="Caption">
    <w:name w:val="Caption"/>
    <w:basedOn w:val="Normal"/>
    <w:qFormat/>
    <w:pPr>
      <w:suppressLineNumbers/>
      <w:spacing w:before="120" w:after="120"/>
    </w:pPr>
    <w:rPr>
      <w:rFonts w:cs="Noto Sans Devanagari UI"/>
      <w:i/>
      <w:iCs/>
      <w:sz w:val="24"/>
      <w:szCs w:val="24"/>
    </w:rPr>
  </w:style>
  <w:style w:type="paragraph" w:styleId="Index">
    <w:name w:val="Index"/>
    <w:basedOn w:val="Normal"/>
    <w:qFormat/>
    <w:pPr>
      <w:suppressLineNumbers/>
    </w:pPr>
    <w:rPr>
      <w:rFonts w:cs="Noto Sans Devanagari U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30780</TotalTime>
  <Application>LibreOffice/5.4.7.2$Linux_X86_64 LibreOffice_project/c838ef25c16710f8838b1faec480ebba495259d0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2023-04-18T00:46:34Z</dcterms:created>
  <dc:creator>微信用户</dc:creator>
  <dc:description/>
  <dc:language>en-US</dc:language>
  <cp:lastModifiedBy>微信用户</cp:lastModifiedBy>
  <dcterms:modified xsi:type="dcterms:W3CDTF">2023-04-20T08:08:00Z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983666B0762A4277A95BFE5772FACFD0</vt:lpwstr>
  </property>
  <property fmtid="{D5CDD505-2E9C-101B-9397-08002B2CF9AE}" pid="3" name="KSOProductBuildVer">
    <vt:lpwstr>2052-11.1.0.12763</vt:lpwstr>
  </property>
  <property fmtid="{D5CDD505-2E9C-101B-9397-08002B2CF9AE}" pid="4" name="commondata">
    <vt:lpwstr>commondata</vt:lpwstr>
  </property>
</Properties>
</file>
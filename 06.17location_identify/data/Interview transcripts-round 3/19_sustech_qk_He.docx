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C79FE" w14:textId="77777777" w:rsidR="00D14367" w:rsidRDefault="00994FC1">
      <w:pPr>
        <w:spacing w:line="360" w:lineRule="auto"/>
        <w:rPr>
          <w:ins w:id="0" w:author="余 政晓" w:date="2023-05-07T21:16:00Z"/>
          <w:rFonts w:ascii="宋体" w:eastAsia="宋体" w:hAnsi="宋体" w:cs="宋体"/>
        </w:rPr>
      </w:pPr>
      <w:r>
        <w:rPr>
          <w:rFonts w:ascii="宋体" w:eastAsia="宋体" w:hAnsi="宋体" w:cs="宋体"/>
        </w:rPr>
        <w:t>00:00:00</w:t>
      </w:r>
      <w:r>
        <w:rPr>
          <w:rFonts w:ascii="宋体" w:eastAsia="宋体" w:hAnsi="宋体" w:cs="宋体"/>
        </w:rPr>
        <w:br/>
      </w:r>
      <w:del w:id="1"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2" w:author="余 政晓" w:date="2023-05-07T20:46:00Z">
        <w:r w:rsidR="00A700AD">
          <w:rPr>
            <w:rFonts w:ascii="宋体" w:eastAsia="宋体" w:hAnsi="宋体" w:cs="宋体"/>
          </w:rPr>
          <w:t>sustech_qk</w:t>
        </w:r>
      </w:ins>
      <w:r>
        <w:rPr>
          <w:rFonts w:ascii="宋体" w:eastAsia="宋体" w:hAnsi="宋体" w:cs="宋体"/>
        </w:rPr>
        <w:t>：</w:t>
      </w:r>
      <w:del w:id="3" w:author="余 政晓" w:date="2023-05-07T20:50:00Z">
        <w:r w:rsidDel="00F15342">
          <w:rPr>
            <w:rFonts w:ascii="宋体" w:eastAsia="宋体" w:hAnsi="宋体" w:cs="宋体"/>
          </w:rPr>
          <w:delText xml:space="preserve"> OK</w:delText>
        </w:r>
        <w:r w:rsidDel="00F15342">
          <w:rPr>
            <w:rFonts w:ascii="宋体" w:eastAsia="宋体" w:hAnsi="宋体" w:cs="宋体"/>
          </w:rPr>
          <w:delText>，唉是这个吗？</w:delText>
        </w:r>
      </w:del>
      <w:r>
        <w:rPr>
          <w:rFonts w:ascii="宋体" w:eastAsia="宋体" w:hAnsi="宋体" w:cs="宋体"/>
        </w:rPr>
        <w:t>喂，好，</w:t>
      </w:r>
      <w:r>
        <w:rPr>
          <w:rFonts w:ascii="宋体" w:eastAsia="宋体" w:hAnsi="宋体" w:cs="宋体"/>
        </w:rPr>
        <w:t xml:space="preserve"> OK</w:t>
      </w:r>
      <w:r>
        <w:rPr>
          <w:rFonts w:ascii="宋体" w:eastAsia="宋体" w:hAnsi="宋体" w:cs="宋体"/>
        </w:rPr>
        <w:t>。好放在这里。这样子。</w:t>
      </w:r>
      <w:del w:id="4" w:author="余 政晓" w:date="2023-05-07T20:50:00Z">
        <w:r w:rsidDel="00F15342">
          <w:rPr>
            <w:rFonts w:ascii="宋体" w:eastAsia="宋体" w:hAnsi="宋体" w:cs="宋体"/>
          </w:rPr>
          <w:delText>它</w:delText>
        </w:r>
      </w:del>
      <w:r>
        <w:rPr>
          <w:rFonts w:ascii="宋体" w:eastAsia="宋体" w:hAnsi="宋体" w:cs="宋体"/>
        </w:rPr>
        <w:t>它就可以自动收音了，然后啊，就是会先询问一些您的这个基本的个人信息。就是你的出生年份是？</w:t>
      </w:r>
      <w:r>
        <w:rPr>
          <w:rFonts w:ascii="宋体" w:eastAsia="宋体" w:hAnsi="宋体" w:cs="宋体"/>
        </w:rPr>
        <w:br/>
      </w:r>
      <w:del w:id="5"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6" w:author="余 政晓" w:date="2023-05-07T20:46:00Z">
        <w:r w:rsidR="00A700AD">
          <w:rPr>
            <w:rFonts w:ascii="宋体" w:eastAsia="宋体" w:hAnsi="宋体" w:cs="宋体"/>
          </w:rPr>
          <w:t>He</w:t>
        </w:r>
      </w:ins>
      <w:r>
        <w:rPr>
          <w:rFonts w:ascii="宋体" w:eastAsia="宋体" w:hAnsi="宋体" w:cs="宋体"/>
        </w:rPr>
        <w:t>：我是</w:t>
      </w:r>
      <w:r>
        <w:rPr>
          <w:rFonts w:ascii="宋体" w:eastAsia="宋体" w:hAnsi="宋体" w:cs="宋体"/>
        </w:rPr>
        <w:t>1979</w:t>
      </w:r>
      <w:r>
        <w:rPr>
          <w:rFonts w:ascii="宋体" w:eastAsia="宋体" w:hAnsi="宋体" w:cs="宋体"/>
        </w:rPr>
        <w:t>年。</w:t>
      </w:r>
      <w:r>
        <w:rPr>
          <w:rFonts w:ascii="宋体" w:eastAsia="宋体" w:hAnsi="宋体" w:cs="宋体"/>
        </w:rPr>
        <w:br/>
      </w:r>
      <w:del w:id="7"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8" w:author="余 政晓" w:date="2023-05-07T20:46:00Z">
        <w:r w:rsidR="00A700AD">
          <w:rPr>
            <w:rFonts w:ascii="宋体" w:eastAsia="宋体" w:hAnsi="宋体" w:cs="宋体"/>
          </w:rPr>
          <w:t>sustech_qk</w:t>
        </w:r>
      </w:ins>
      <w:r>
        <w:rPr>
          <w:rFonts w:ascii="宋体" w:eastAsia="宋体" w:hAnsi="宋体" w:cs="宋体"/>
        </w:rPr>
        <w:t>：</w:t>
      </w:r>
      <w:r>
        <w:rPr>
          <w:rFonts w:ascii="宋体" w:eastAsia="宋体" w:hAnsi="宋体" w:cs="宋体"/>
        </w:rPr>
        <w:t>OK</w:t>
      </w:r>
      <w:r>
        <w:rPr>
          <w:rFonts w:ascii="宋体" w:eastAsia="宋体" w:hAnsi="宋体" w:cs="宋体"/>
        </w:rPr>
        <w:t>，</w:t>
      </w:r>
      <w:r>
        <w:rPr>
          <w:rFonts w:ascii="宋体" w:eastAsia="宋体" w:hAnsi="宋体" w:cs="宋体"/>
        </w:rPr>
        <w:t>1979</w:t>
      </w:r>
      <w:r>
        <w:rPr>
          <w:rFonts w:ascii="宋体" w:eastAsia="宋体" w:hAnsi="宋体" w:cs="宋体"/>
        </w:rPr>
        <w:t>年。然后您是什么时候来到深圳的呢？</w:t>
      </w:r>
      <w:r>
        <w:rPr>
          <w:rFonts w:ascii="宋体" w:eastAsia="宋体" w:hAnsi="宋体" w:cs="宋体"/>
        </w:rPr>
        <w:br/>
      </w:r>
      <w:del w:id="9"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0" w:author="余 政晓" w:date="2023-05-07T20:46:00Z">
        <w:r w:rsidR="00A700AD">
          <w:rPr>
            <w:rFonts w:ascii="宋体" w:eastAsia="宋体" w:hAnsi="宋体" w:cs="宋体"/>
          </w:rPr>
          <w:t>He</w:t>
        </w:r>
      </w:ins>
      <w:r>
        <w:rPr>
          <w:rFonts w:ascii="宋体" w:eastAsia="宋体" w:hAnsi="宋体" w:cs="宋体"/>
        </w:rPr>
        <w:t>：应该是</w:t>
      </w:r>
      <w:r>
        <w:rPr>
          <w:rFonts w:ascii="宋体" w:eastAsia="宋体" w:hAnsi="宋体" w:cs="宋体"/>
        </w:rPr>
        <w:t>1998</w:t>
      </w:r>
      <w:r>
        <w:rPr>
          <w:rFonts w:ascii="宋体" w:eastAsia="宋体" w:hAnsi="宋体" w:cs="宋体"/>
        </w:rPr>
        <w:t>年吧</w:t>
      </w:r>
      <w:ins w:id="11" w:author="余 政晓" w:date="2023-05-07T20:50:00Z">
        <w:r w:rsidR="00F15342">
          <w:rPr>
            <w:rFonts w:ascii="宋体" w:eastAsia="宋体" w:hAnsi="宋体" w:cs="宋体" w:hint="eastAsia"/>
          </w:rPr>
          <w:t>。</w:t>
        </w:r>
      </w:ins>
      <w:del w:id="12" w:author="余 政晓" w:date="2023-05-07T20:50:00Z">
        <w:r w:rsidDel="00F15342">
          <w:rPr>
            <w:rFonts w:ascii="宋体" w:eastAsia="宋体" w:hAnsi="宋体" w:cs="宋体"/>
          </w:rPr>
          <w:delText>.</w:delText>
        </w:r>
      </w:del>
      <w:r>
        <w:rPr>
          <w:rFonts w:ascii="宋体" w:eastAsia="宋体" w:hAnsi="宋体" w:cs="宋体"/>
        </w:rPr>
        <w:br/>
      </w:r>
      <w:del w:id="13"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4" w:author="余 政晓" w:date="2023-05-07T20:46:00Z">
        <w:r w:rsidR="00A700AD">
          <w:rPr>
            <w:rFonts w:ascii="宋体" w:eastAsia="宋体" w:hAnsi="宋体" w:cs="宋体"/>
          </w:rPr>
          <w:t>sustech_qk</w:t>
        </w:r>
      </w:ins>
      <w:r>
        <w:rPr>
          <w:rFonts w:ascii="宋体" w:eastAsia="宋体" w:hAnsi="宋体" w:cs="宋体"/>
        </w:rPr>
        <w:t>：</w:t>
      </w:r>
      <w:r>
        <w:rPr>
          <w:rFonts w:ascii="宋体" w:eastAsia="宋体" w:hAnsi="宋体" w:cs="宋体"/>
        </w:rPr>
        <w:t xml:space="preserve"> 1998</w:t>
      </w:r>
      <w:r>
        <w:rPr>
          <w:rFonts w:ascii="宋体" w:eastAsia="宋体" w:hAnsi="宋体" w:cs="宋体"/>
        </w:rPr>
        <w:t>年。</w:t>
      </w:r>
      <w:del w:id="15" w:author="余 政晓" w:date="2023-05-07T20:50:00Z">
        <w:r w:rsidDel="00F15342">
          <w:rPr>
            <w:rFonts w:ascii="宋体" w:eastAsia="宋体" w:hAnsi="宋体" w:cs="宋体"/>
          </w:rPr>
          <w:delText>98</w:delText>
        </w:r>
        <w:r w:rsidDel="00F15342">
          <w:rPr>
            <w:rFonts w:ascii="宋体" w:eastAsia="宋体" w:hAnsi="宋体" w:cs="宋体"/>
          </w:rPr>
          <w:delText>对。</w:delText>
        </w:r>
      </w:del>
      <w:r>
        <w:rPr>
          <w:rFonts w:ascii="宋体" w:eastAsia="宋体" w:hAnsi="宋体" w:cs="宋体"/>
        </w:rPr>
        <w:t>然后您的学历？</w:t>
      </w:r>
      <w:r>
        <w:rPr>
          <w:rFonts w:ascii="宋体" w:eastAsia="宋体" w:hAnsi="宋体" w:cs="宋体"/>
        </w:rPr>
        <w:br/>
      </w:r>
      <w:del w:id="16"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7" w:author="余 政晓" w:date="2023-05-07T20:46:00Z">
        <w:r w:rsidR="00A700AD">
          <w:rPr>
            <w:rFonts w:ascii="宋体" w:eastAsia="宋体" w:hAnsi="宋体" w:cs="宋体"/>
          </w:rPr>
          <w:t>He</w:t>
        </w:r>
      </w:ins>
      <w:r>
        <w:rPr>
          <w:rFonts w:ascii="宋体" w:eastAsia="宋体" w:hAnsi="宋体" w:cs="宋体"/>
        </w:rPr>
        <w:t>：嗯高中吧。</w:t>
      </w:r>
      <w:r>
        <w:rPr>
          <w:rFonts w:ascii="宋体" w:eastAsia="宋体" w:hAnsi="宋体" w:cs="宋体"/>
        </w:rPr>
        <w:br/>
      </w:r>
      <w:del w:id="18"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9" w:author="余 政晓" w:date="2023-05-07T20:46:00Z">
        <w:r w:rsidR="00A700AD">
          <w:rPr>
            <w:rFonts w:ascii="宋体" w:eastAsia="宋体" w:hAnsi="宋体" w:cs="宋体"/>
          </w:rPr>
          <w:t>sustech_qk</w:t>
        </w:r>
      </w:ins>
      <w:r>
        <w:rPr>
          <w:rFonts w:ascii="宋体" w:eastAsia="宋体" w:hAnsi="宋体" w:cs="宋体"/>
        </w:rPr>
        <w:t>：</w:t>
      </w:r>
      <w:r>
        <w:rPr>
          <w:rFonts w:ascii="宋体" w:eastAsia="宋体" w:hAnsi="宋体" w:cs="宋体"/>
        </w:rPr>
        <w:t xml:space="preserve"> </w:t>
      </w:r>
      <w:r>
        <w:rPr>
          <w:rFonts w:ascii="宋体" w:eastAsia="宋体" w:hAnsi="宋体" w:cs="宋体"/>
        </w:rPr>
        <w:t>高中，</w:t>
      </w:r>
      <w:r>
        <w:rPr>
          <w:rFonts w:ascii="宋体" w:eastAsia="宋体" w:hAnsi="宋体" w:cs="宋体"/>
        </w:rPr>
        <w:t>OK</w:t>
      </w:r>
      <w:r>
        <w:rPr>
          <w:rFonts w:ascii="宋体" w:eastAsia="宋体" w:hAnsi="宋体" w:cs="宋体"/>
        </w:rPr>
        <w:t>，然后您的就现在的这个职业，就不需要一个具体的岗位，就是一个哪哪哪个行业的从业人员？</w:t>
      </w:r>
      <w:r>
        <w:rPr>
          <w:rFonts w:ascii="宋体" w:eastAsia="宋体" w:hAnsi="宋体" w:cs="宋体"/>
        </w:rPr>
        <w:br/>
      </w:r>
      <w:del w:id="20"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21" w:author="余 政晓" w:date="2023-05-07T20:46:00Z">
        <w:r w:rsidR="00A700AD">
          <w:rPr>
            <w:rFonts w:ascii="宋体" w:eastAsia="宋体" w:hAnsi="宋体" w:cs="宋体"/>
          </w:rPr>
          <w:t>He</w:t>
        </w:r>
      </w:ins>
      <w:r>
        <w:rPr>
          <w:rFonts w:ascii="宋体" w:eastAsia="宋体" w:hAnsi="宋体" w:cs="宋体"/>
        </w:rPr>
        <w:t>：服务行业。</w:t>
      </w:r>
      <w:r>
        <w:rPr>
          <w:rFonts w:ascii="宋体" w:eastAsia="宋体" w:hAnsi="宋体" w:cs="宋体"/>
        </w:rPr>
        <w:br/>
      </w:r>
      <w:del w:id="22"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23" w:author="余 政晓" w:date="2023-05-07T20:46:00Z">
        <w:r w:rsidR="00A700AD">
          <w:rPr>
            <w:rFonts w:ascii="宋体" w:eastAsia="宋体" w:hAnsi="宋体" w:cs="宋体"/>
          </w:rPr>
          <w:t>sustech_qk</w:t>
        </w:r>
      </w:ins>
      <w:r>
        <w:rPr>
          <w:rFonts w:ascii="宋体" w:eastAsia="宋体" w:hAnsi="宋体" w:cs="宋体"/>
        </w:rPr>
        <w:t>：服务行业，对，您主要的生活区域是？</w:t>
      </w:r>
      <w:r>
        <w:rPr>
          <w:rFonts w:ascii="宋体" w:eastAsia="宋体" w:hAnsi="宋体" w:cs="宋体"/>
        </w:rPr>
        <w:br/>
      </w:r>
      <w:del w:id="24"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25" w:author="余 政晓" w:date="2023-05-07T20:46:00Z">
        <w:r w:rsidR="00A700AD">
          <w:rPr>
            <w:rFonts w:ascii="宋体" w:eastAsia="宋体" w:hAnsi="宋体" w:cs="宋体"/>
          </w:rPr>
          <w:t>He</w:t>
        </w:r>
      </w:ins>
      <w:r>
        <w:rPr>
          <w:rFonts w:ascii="宋体" w:eastAsia="宋体" w:hAnsi="宋体" w:cs="宋体"/>
        </w:rPr>
        <w:t>：龙岗坂田这一块。</w:t>
      </w:r>
      <w:r>
        <w:rPr>
          <w:rFonts w:ascii="宋体" w:eastAsia="宋体" w:hAnsi="宋体" w:cs="宋体"/>
        </w:rPr>
        <w:br/>
      </w:r>
      <w:del w:id="26"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27" w:author="余 政晓" w:date="2023-05-07T20:46:00Z">
        <w:r w:rsidR="00A700AD">
          <w:rPr>
            <w:rFonts w:ascii="宋体" w:eastAsia="宋体" w:hAnsi="宋体" w:cs="宋体"/>
          </w:rPr>
          <w:t>sustech_qk</w:t>
        </w:r>
      </w:ins>
      <w:r>
        <w:rPr>
          <w:rFonts w:ascii="宋体" w:eastAsia="宋体" w:hAnsi="宋体" w:cs="宋体"/>
        </w:rPr>
        <w:t>：龙岗坂田，嗯然后因为在以后的这个资料调查中，我们就需要来指代你，就您需要有一个就是代号或昵称，就是</w:t>
      </w:r>
      <w:del w:id="28" w:author="余 政晓" w:date="2023-05-07T20:51:00Z">
        <w:r w:rsidDel="00F15342">
          <w:rPr>
            <w:rFonts w:ascii="宋体" w:eastAsia="宋体" w:hAnsi="宋体" w:cs="宋体"/>
          </w:rPr>
          <w:delText>你</w:delText>
        </w:r>
      </w:del>
      <w:r>
        <w:rPr>
          <w:rFonts w:ascii="宋体" w:eastAsia="宋体" w:hAnsi="宋体" w:cs="宋体"/>
        </w:rPr>
        <w:t>你想怎么取都可以。</w:t>
      </w:r>
      <w:r>
        <w:rPr>
          <w:rFonts w:ascii="宋体" w:eastAsia="宋体" w:hAnsi="宋体" w:cs="宋体"/>
        </w:rPr>
        <w:br/>
      </w:r>
      <w:del w:id="29"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30" w:author="余 政晓" w:date="2023-05-07T20:46:00Z">
        <w:r w:rsidR="00A700AD">
          <w:rPr>
            <w:rFonts w:ascii="宋体" w:eastAsia="宋体" w:hAnsi="宋体" w:cs="宋体"/>
          </w:rPr>
          <w:t>He</w:t>
        </w:r>
      </w:ins>
      <w:r>
        <w:rPr>
          <w:rFonts w:ascii="宋体" w:eastAsia="宋体" w:hAnsi="宋体" w:cs="宋体"/>
        </w:rPr>
        <w:t>：你是说名字啊？</w:t>
      </w:r>
      <w:r>
        <w:rPr>
          <w:rFonts w:ascii="宋体" w:eastAsia="宋体" w:hAnsi="宋体" w:cs="宋体"/>
        </w:rPr>
        <w:br/>
      </w:r>
      <w:del w:id="31"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32" w:author="余 政晓" w:date="2023-05-07T20:46:00Z">
        <w:r w:rsidR="00A700AD">
          <w:rPr>
            <w:rFonts w:ascii="宋体" w:eastAsia="宋体" w:hAnsi="宋体" w:cs="宋体"/>
          </w:rPr>
          <w:t>sustech_qk</w:t>
        </w:r>
      </w:ins>
      <w:r>
        <w:rPr>
          <w:rFonts w:ascii="宋体" w:eastAsia="宋体" w:hAnsi="宋体" w:cs="宋体"/>
        </w:rPr>
        <w:t>：</w:t>
      </w:r>
      <w:del w:id="33" w:author="余 政晓" w:date="2023-05-07T20:51:00Z">
        <w:r w:rsidDel="00F15342">
          <w:rPr>
            <w:rFonts w:ascii="宋体" w:eastAsia="宋体" w:hAnsi="宋体" w:cs="宋体"/>
          </w:rPr>
          <w:delText>就不不</w:delText>
        </w:r>
      </w:del>
      <w:r>
        <w:rPr>
          <w:rFonts w:ascii="宋体" w:eastAsia="宋体" w:hAnsi="宋体" w:cs="宋体"/>
        </w:rPr>
        <w:t>就是不一样的名字，因为</w:t>
      </w:r>
      <w:del w:id="34" w:author="余 政晓" w:date="2023-05-07T20:51:00Z">
        <w:r w:rsidDel="00F15342">
          <w:rPr>
            <w:rFonts w:ascii="宋体" w:eastAsia="宋体" w:hAnsi="宋体" w:cs="宋体"/>
          </w:rPr>
          <w:delText>我们就是</w:delText>
        </w:r>
      </w:del>
      <w:r>
        <w:rPr>
          <w:rFonts w:ascii="宋体" w:eastAsia="宋体" w:hAnsi="宋体" w:cs="宋体"/>
        </w:rPr>
        <w:t>我们不会</w:t>
      </w:r>
      <w:del w:id="35" w:author="余 政晓" w:date="2023-05-07T20:51:00Z">
        <w:r w:rsidDel="00F15342">
          <w:rPr>
            <w:rFonts w:ascii="宋体" w:eastAsia="宋体" w:hAnsi="宋体" w:cs="宋体"/>
          </w:rPr>
          <w:delText>就是</w:delText>
        </w:r>
      </w:del>
      <w:del w:id="36" w:author="余 政晓" w:date="2023-05-07T20:52:00Z">
        <w:r w:rsidDel="00F15342">
          <w:rPr>
            <w:rFonts w:ascii="宋体" w:eastAsia="宋体" w:hAnsi="宋体" w:cs="宋体"/>
          </w:rPr>
          <w:delText>这个</w:delText>
        </w:r>
      </w:del>
      <w:r>
        <w:rPr>
          <w:rFonts w:ascii="宋体" w:eastAsia="宋体" w:hAnsi="宋体" w:cs="宋体"/>
        </w:rPr>
        <w:t>寻求</w:t>
      </w:r>
      <w:del w:id="37" w:author="余 政晓" w:date="2023-05-07T20:51:00Z">
        <w:r w:rsidDel="00F15342">
          <w:rPr>
            <w:rFonts w:ascii="宋体" w:eastAsia="宋体" w:hAnsi="宋体" w:cs="宋体"/>
          </w:rPr>
          <w:delText>这个</w:delText>
        </w:r>
      </w:del>
      <w:r>
        <w:rPr>
          <w:rFonts w:ascii="宋体" w:eastAsia="宋体" w:hAnsi="宋体" w:cs="宋体"/>
        </w:rPr>
        <w:t>太多个人隐私，</w:t>
      </w:r>
      <w:del w:id="38" w:author="余 政晓" w:date="2023-05-07T20:51:00Z">
        <w:r w:rsidDel="00F15342">
          <w:rPr>
            <w:rFonts w:ascii="宋体" w:eastAsia="宋体" w:hAnsi="宋体" w:cs="宋体"/>
          </w:rPr>
          <w:delText>就是</w:delText>
        </w:r>
      </w:del>
      <w:r>
        <w:rPr>
          <w:rFonts w:ascii="宋体" w:eastAsia="宋体" w:hAnsi="宋体" w:cs="宋体"/>
        </w:rPr>
        <w:t>你可以</w:t>
      </w:r>
      <w:ins w:id="39" w:author="余 政晓" w:date="2023-05-07T20:51:00Z">
        <w:r w:rsidR="00F15342">
          <w:rPr>
            <w:rFonts w:ascii="宋体" w:eastAsia="宋体" w:hAnsi="宋体" w:cs="宋体" w:hint="eastAsia"/>
          </w:rPr>
          <w:t>取</w:t>
        </w:r>
      </w:ins>
      <w:del w:id="40" w:author="余 政晓" w:date="2023-05-07T20:51:00Z">
        <w:r w:rsidDel="00F15342">
          <w:rPr>
            <w:rFonts w:ascii="宋体" w:eastAsia="宋体" w:hAnsi="宋体" w:cs="宋体"/>
          </w:rPr>
          <w:delText>去</w:delText>
        </w:r>
      </w:del>
      <w:r>
        <w:rPr>
          <w:rFonts w:ascii="宋体" w:eastAsia="宋体" w:hAnsi="宋体" w:cs="宋体"/>
        </w:rPr>
        <w:t>代号，</w:t>
      </w:r>
      <w:del w:id="41" w:author="余 政晓" w:date="2023-05-07T20:52:00Z">
        <w:r w:rsidDel="00F15342">
          <w:rPr>
            <w:rFonts w:ascii="宋体" w:eastAsia="宋体" w:hAnsi="宋体" w:cs="宋体"/>
          </w:rPr>
          <w:delText>就是我们知道</w:delText>
        </w:r>
      </w:del>
      <w:r>
        <w:rPr>
          <w:rFonts w:ascii="宋体" w:eastAsia="宋体" w:hAnsi="宋体" w:cs="宋体"/>
        </w:rPr>
        <w:t>就是如果我跟我的同学老师讨论这个材料，因为我们会有很多的访谈信</w:t>
      </w:r>
      <w:r>
        <w:rPr>
          <w:rFonts w:ascii="宋体" w:eastAsia="宋体" w:hAnsi="宋体" w:cs="宋体"/>
        </w:rPr>
        <w:t>息嘛，来讨论某一个访谈对象的时候，我们需要说的这个人，但是我们方便起见，</w:t>
      </w:r>
      <w:del w:id="42" w:author="余 政晓" w:date="2023-05-07T20:52:00Z">
        <w:r w:rsidDel="00F15342">
          <w:rPr>
            <w:rFonts w:ascii="宋体" w:eastAsia="宋体" w:hAnsi="宋体" w:cs="宋体"/>
          </w:rPr>
          <w:delText>我们就会我们就</w:delText>
        </w:r>
      </w:del>
      <w:r>
        <w:rPr>
          <w:rFonts w:ascii="宋体" w:eastAsia="宋体" w:hAnsi="宋体" w:cs="宋体"/>
        </w:rPr>
        <w:t>我们就会说他那个代号。对，</w:t>
      </w:r>
      <w:del w:id="43" w:author="余 政晓" w:date="2023-05-07T20:52:00Z">
        <w:r w:rsidDel="00F15342">
          <w:rPr>
            <w:rFonts w:ascii="宋体" w:eastAsia="宋体" w:hAnsi="宋体" w:cs="宋体"/>
          </w:rPr>
          <w:delText>你这样</w:delText>
        </w:r>
      </w:del>
      <w:r>
        <w:rPr>
          <w:rFonts w:ascii="宋体" w:eastAsia="宋体" w:hAnsi="宋体" w:cs="宋体"/>
        </w:rPr>
        <w:t>我给你取个什么代号。</w:t>
      </w:r>
      <w:r>
        <w:rPr>
          <w:rFonts w:ascii="宋体" w:eastAsia="宋体" w:hAnsi="宋体" w:cs="宋体"/>
        </w:rPr>
        <w:br/>
      </w:r>
      <w:del w:id="44"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45" w:author="余 政晓" w:date="2023-05-07T20:46:00Z">
        <w:r w:rsidR="00A700AD">
          <w:rPr>
            <w:rFonts w:ascii="宋体" w:eastAsia="宋体" w:hAnsi="宋体" w:cs="宋体"/>
          </w:rPr>
          <w:t>He</w:t>
        </w:r>
      </w:ins>
      <w:r>
        <w:rPr>
          <w:rFonts w:ascii="宋体" w:eastAsia="宋体" w:hAnsi="宋体" w:cs="宋体"/>
        </w:rPr>
        <w:t>：那名字就好了。</w:t>
      </w:r>
      <w:r>
        <w:rPr>
          <w:rFonts w:ascii="宋体" w:eastAsia="宋体" w:hAnsi="宋体" w:cs="宋体"/>
        </w:rPr>
        <w:br/>
      </w:r>
      <w:del w:id="46"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47" w:author="余 政晓" w:date="2023-05-07T20:46:00Z">
        <w:r w:rsidR="00A700AD">
          <w:rPr>
            <w:rFonts w:ascii="宋体" w:eastAsia="宋体" w:hAnsi="宋体" w:cs="宋体"/>
          </w:rPr>
          <w:t>sustech_qk</w:t>
        </w:r>
      </w:ins>
      <w:r>
        <w:rPr>
          <w:rFonts w:ascii="宋体" w:eastAsia="宋体" w:hAnsi="宋体" w:cs="宋体"/>
        </w:rPr>
        <w:t>：名字就好。就要不就何阿姨。</w:t>
      </w:r>
      <w:r>
        <w:rPr>
          <w:rFonts w:ascii="宋体" w:eastAsia="宋体" w:hAnsi="宋体" w:cs="宋体"/>
        </w:rPr>
        <w:br/>
      </w:r>
      <w:del w:id="48"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49" w:author="余 政晓" w:date="2023-05-07T20:46:00Z">
        <w:r w:rsidR="00A700AD">
          <w:rPr>
            <w:rFonts w:ascii="宋体" w:eastAsia="宋体" w:hAnsi="宋体" w:cs="宋体"/>
          </w:rPr>
          <w:t>He</w:t>
        </w:r>
      </w:ins>
      <w:r>
        <w:rPr>
          <w:rFonts w:ascii="宋体" w:eastAsia="宋体" w:hAnsi="宋体" w:cs="宋体"/>
        </w:rPr>
        <w:t>：嗯，或者是华姐也行，都可以说。</w:t>
      </w:r>
      <w:r>
        <w:rPr>
          <w:rFonts w:ascii="宋体" w:eastAsia="宋体" w:hAnsi="宋体" w:cs="宋体"/>
        </w:rPr>
        <w:br/>
      </w:r>
      <w:del w:id="50"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51" w:author="余 政晓" w:date="2023-05-07T20:46:00Z">
        <w:r w:rsidR="00A700AD">
          <w:rPr>
            <w:rFonts w:ascii="宋体" w:eastAsia="宋体" w:hAnsi="宋体" w:cs="宋体"/>
          </w:rPr>
          <w:t>sustech_qk</w:t>
        </w:r>
      </w:ins>
      <w:r>
        <w:rPr>
          <w:rFonts w:ascii="宋体" w:eastAsia="宋体" w:hAnsi="宋体" w:cs="宋体"/>
        </w:rPr>
        <w:t>：那</w:t>
      </w:r>
      <w:del w:id="52" w:author="余 政晓" w:date="2023-05-07T20:53:00Z">
        <w:r w:rsidDel="00F15342">
          <w:rPr>
            <w:rFonts w:ascii="宋体" w:eastAsia="宋体" w:hAnsi="宋体" w:cs="宋体"/>
          </w:rPr>
          <w:delText>个那那</w:delText>
        </w:r>
      </w:del>
      <w:r>
        <w:rPr>
          <w:rFonts w:ascii="宋体" w:eastAsia="宋体" w:hAnsi="宋体" w:cs="宋体"/>
        </w:rPr>
        <w:t>我们就开始了，所以</w:t>
      </w:r>
      <w:del w:id="53" w:author="余 政晓" w:date="2023-05-07T20:53:00Z">
        <w:r w:rsidDel="00F15342">
          <w:rPr>
            <w:rFonts w:ascii="宋体" w:eastAsia="宋体" w:hAnsi="宋体" w:cs="宋体"/>
          </w:rPr>
          <w:delText>这个</w:delText>
        </w:r>
      </w:del>
      <w:r>
        <w:rPr>
          <w:rFonts w:ascii="宋体" w:eastAsia="宋体" w:hAnsi="宋体" w:cs="宋体"/>
        </w:rPr>
        <w:t>这个就是比较前面的，对，</w:t>
      </w:r>
      <w:r>
        <w:rPr>
          <w:rFonts w:ascii="宋体" w:eastAsia="宋体" w:hAnsi="宋体" w:cs="宋体"/>
        </w:rPr>
        <w:t>OK</w:t>
      </w:r>
      <w:r>
        <w:rPr>
          <w:rFonts w:ascii="宋体" w:eastAsia="宋体" w:hAnsi="宋体" w:cs="宋体"/>
        </w:rPr>
        <w:t>。那么现在就来到</w:t>
      </w:r>
      <w:del w:id="54" w:author="余 政晓" w:date="2023-05-07T20:53:00Z">
        <w:r w:rsidDel="00F15342">
          <w:rPr>
            <w:rFonts w:ascii="宋体" w:eastAsia="宋体" w:hAnsi="宋体" w:cs="宋体"/>
          </w:rPr>
          <w:delText>来到来到</w:delText>
        </w:r>
      </w:del>
      <w:r>
        <w:rPr>
          <w:rFonts w:ascii="宋体" w:eastAsia="宋体" w:hAnsi="宋体" w:cs="宋体"/>
        </w:rPr>
        <w:t>这个第二个问题啊，嗯就是您在</w:t>
      </w:r>
      <w:del w:id="55" w:author="余 政晓" w:date="2023-05-07T20:54:00Z">
        <w:r w:rsidDel="00F15342">
          <w:rPr>
            <w:rFonts w:ascii="宋体" w:eastAsia="宋体" w:hAnsi="宋体" w:cs="宋体"/>
          </w:rPr>
          <w:delText>深</w:delText>
        </w:r>
      </w:del>
      <w:r>
        <w:rPr>
          <w:rFonts w:ascii="宋体" w:eastAsia="宋体" w:hAnsi="宋体" w:cs="宋体"/>
        </w:rPr>
        <w:t>深圳的这个生活经历可以粗略的分为几个阶段，然后这个时间节点也可以告诉我。</w:t>
      </w:r>
      <w:r>
        <w:rPr>
          <w:rFonts w:ascii="宋体" w:eastAsia="宋体" w:hAnsi="宋体" w:cs="宋体"/>
        </w:rPr>
        <w:br/>
      </w:r>
      <w:del w:id="56" w:author="余 政晓" w:date="2023-05-07T20:46:00Z">
        <w:r w:rsidDel="00A700AD">
          <w:rPr>
            <w:rFonts w:ascii="宋体" w:eastAsia="宋体" w:hAnsi="宋体" w:cs="宋体"/>
          </w:rPr>
          <w:lastRenderedPageBreak/>
          <w:delText>角色</w:delText>
        </w:r>
        <w:r w:rsidDel="00A700AD">
          <w:rPr>
            <w:rFonts w:ascii="宋体" w:eastAsia="宋体" w:hAnsi="宋体" w:cs="宋体"/>
          </w:rPr>
          <w:delText>B</w:delText>
        </w:r>
      </w:del>
      <w:ins w:id="57" w:author="余 政晓" w:date="2023-05-07T20:46:00Z">
        <w:r w:rsidR="00A700AD">
          <w:rPr>
            <w:rFonts w:ascii="宋体" w:eastAsia="宋体" w:hAnsi="宋体" w:cs="宋体"/>
          </w:rPr>
          <w:t>He</w:t>
        </w:r>
      </w:ins>
      <w:r>
        <w:rPr>
          <w:rFonts w:ascii="宋体" w:eastAsia="宋体" w:hAnsi="宋体" w:cs="宋体"/>
        </w:rPr>
        <w:t>：嗯，深圳的话应该是大致分为三个阶段嘛，就是从学校刚出来的时候。</w:t>
      </w:r>
      <w:r>
        <w:rPr>
          <w:rFonts w:ascii="宋体" w:eastAsia="宋体" w:hAnsi="宋体" w:cs="宋体"/>
        </w:rPr>
        <w:br/>
      </w:r>
      <w:del w:id="58"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59" w:author="余 政晓" w:date="2023-05-07T20:46:00Z">
        <w:r w:rsidR="00A700AD">
          <w:rPr>
            <w:rFonts w:ascii="宋体" w:eastAsia="宋体" w:hAnsi="宋体" w:cs="宋体"/>
          </w:rPr>
          <w:t>sustech_qk</w:t>
        </w:r>
      </w:ins>
      <w:r>
        <w:rPr>
          <w:rFonts w:ascii="宋体" w:eastAsia="宋体" w:hAnsi="宋体" w:cs="宋体"/>
        </w:rPr>
        <w:t>：就从</w:t>
      </w:r>
      <w:r>
        <w:rPr>
          <w:rFonts w:ascii="宋体" w:eastAsia="宋体" w:hAnsi="宋体" w:cs="宋体"/>
        </w:rPr>
        <w:t>1998</w:t>
      </w:r>
      <w:r>
        <w:rPr>
          <w:rFonts w:ascii="宋体" w:eastAsia="宋体" w:hAnsi="宋体" w:cs="宋体"/>
        </w:rPr>
        <w:t>年开始。</w:t>
      </w:r>
      <w:r>
        <w:rPr>
          <w:rFonts w:ascii="宋体" w:eastAsia="宋体" w:hAnsi="宋体" w:cs="宋体"/>
        </w:rPr>
        <w:br/>
      </w:r>
      <w:del w:id="60"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61" w:author="余 政晓" w:date="2023-05-07T20:46:00Z">
        <w:r w:rsidR="00A700AD">
          <w:rPr>
            <w:rFonts w:ascii="宋体" w:eastAsia="宋体" w:hAnsi="宋体" w:cs="宋体"/>
          </w:rPr>
          <w:t>He</w:t>
        </w:r>
      </w:ins>
      <w:r>
        <w:rPr>
          <w:rFonts w:ascii="宋体" w:eastAsia="宋体" w:hAnsi="宋体" w:cs="宋体"/>
        </w:rPr>
        <w:t>：对。刚来到深圳到就是说我们成家过程发现问题那一块嘛，大概是到哪一年？</w:t>
      </w:r>
      <w:r>
        <w:rPr>
          <w:rFonts w:ascii="宋体" w:eastAsia="宋体" w:hAnsi="宋体" w:cs="宋体"/>
        </w:rPr>
        <w:br/>
      </w:r>
      <w:del w:id="62"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63" w:author="余 政晓" w:date="2023-05-07T20:46:00Z">
        <w:r w:rsidR="00A700AD">
          <w:rPr>
            <w:rFonts w:ascii="宋体" w:eastAsia="宋体" w:hAnsi="宋体" w:cs="宋体"/>
          </w:rPr>
          <w:t>He</w:t>
        </w:r>
      </w:ins>
      <w:r>
        <w:rPr>
          <w:rFonts w:ascii="宋体" w:eastAsia="宋体" w:hAnsi="宋体" w:cs="宋体"/>
        </w:rPr>
        <w:t>：</w:t>
      </w:r>
      <w:r>
        <w:rPr>
          <w:rFonts w:ascii="宋体" w:eastAsia="宋体" w:hAnsi="宋体" w:cs="宋体"/>
        </w:rPr>
        <w:t xml:space="preserve"> 2004</w:t>
      </w:r>
      <w:r>
        <w:rPr>
          <w:rFonts w:ascii="宋体" w:eastAsia="宋体" w:hAnsi="宋体" w:cs="宋体"/>
        </w:rPr>
        <w:t>年嘛。</w:t>
      </w:r>
      <w:r>
        <w:rPr>
          <w:rFonts w:ascii="宋体" w:eastAsia="宋体" w:hAnsi="宋体" w:cs="宋体"/>
        </w:rPr>
        <w:br/>
      </w:r>
      <w:del w:id="64"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65" w:author="余 政晓" w:date="2023-05-07T20:46:00Z">
        <w:r w:rsidR="00A700AD">
          <w:rPr>
            <w:rFonts w:ascii="宋体" w:eastAsia="宋体" w:hAnsi="宋体" w:cs="宋体"/>
          </w:rPr>
          <w:t>sustech_qk</w:t>
        </w:r>
      </w:ins>
      <w:r>
        <w:rPr>
          <w:rFonts w:ascii="宋体" w:eastAsia="宋体" w:hAnsi="宋体" w:cs="宋体"/>
        </w:rPr>
        <w:t>：到</w:t>
      </w:r>
      <w:r>
        <w:rPr>
          <w:rFonts w:ascii="宋体" w:eastAsia="宋体" w:hAnsi="宋体" w:cs="宋体"/>
        </w:rPr>
        <w:t>2004</w:t>
      </w:r>
      <w:r>
        <w:rPr>
          <w:rFonts w:ascii="宋体" w:eastAsia="宋体" w:hAnsi="宋体" w:cs="宋体"/>
        </w:rPr>
        <w:t>年，</w:t>
      </w:r>
      <w:r>
        <w:rPr>
          <w:rFonts w:ascii="宋体" w:eastAsia="宋体" w:hAnsi="宋体" w:cs="宋体"/>
        </w:rPr>
        <w:t>OK</w:t>
      </w:r>
      <w:r>
        <w:rPr>
          <w:rFonts w:ascii="宋体" w:eastAsia="宋体" w:hAnsi="宋体" w:cs="宋体"/>
        </w:rPr>
        <w:t>。然后第二个阶段。</w:t>
      </w:r>
      <w:r>
        <w:rPr>
          <w:rFonts w:ascii="宋体" w:eastAsia="宋体" w:hAnsi="宋体" w:cs="宋体"/>
        </w:rPr>
        <w:br/>
      </w:r>
      <w:del w:id="66"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67" w:author="余 政晓" w:date="2023-05-07T20:46:00Z">
        <w:r w:rsidR="00A700AD">
          <w:rPr>
            <w:rFonts w:ascii="宋体" w:eastAsia="宋体" w:hAnsi="宋体" w:cs="宋体"/>
          </w:rPr>
          <w:t>He</w:t>
        </w:r>
      </w:ins>
      <w:r>
        <w:rPr>
          <w:rFonts w:ascii="宋体" w:eastAsia="宋体" w:hAnsi="宋体" w:cs="宋体"/>
        </w:rPr>
        <w:t>：那里应该是</w:t>
      </w:r>
      <w:r>
        <w:rPr>
          <w:rFonts w:ascii="宋体" w:eastAsia="宋体" w:hAnsi="宋体" w:cs="宋体"/>
        </w:rPr>
        <w:t>2005</w:t>
      </w:r>
      <w:r>
        <w:rPr>
          <w:rFonts w:ascii="宋体" w:eastAsia="宋体" w:hAnsi="宋体" w:cs="宋体"/>
        </w:rPr>
        <w:t>、</w:t>
      </w:r>
      <w:r>
        <w:rPr>
          <w:rFonts w:ascii="宋体" w:eastAsia="宋体" w:hAnsi="宋体" w:cs="宋体"/>
        </w:rPr>
        <w:t>2006</w:t>
      </w:r>
      <w:del w:id="68" w:author="余 政晓" w:date="2023-05-07T20:55:00Z">
        <w:r w:rsidDel="00F15342">
          <w:rPr>
            <w:rFonts w:ascii="宋体" w:eastAsia="宋体" w:hAnsi="宋体" w:cs="宋体"/>
          </w:rPr>
          <w:delText xml:space="preserve"> </w:delText>
        </w:r>
      </w:del>
      <w:r>
        <w:rPr>
          <w:rFonts w:ascii="宋体" w:eastAsia="宋体" w:hAnsi="宋体" w:cs="宋体"/>
        </w:rPr>
        <w:t>，</w:t>
      </w:r>
      <w:ins w:id="69" w:author="余 政晓" w:date="2023-05-07T20:55:00Z">
        <w:r w:rsidR="00F15342" w:rsidDel="00F15342">
          <w:rPr>
            <w:rFonts w:ascii="宋体" w:eastAsia="宋体" w:hAnsi="宋体" w:cs="宋体"/>
          </w:rPr>
          <w:t xml:space="preserve"> </w:t>
        </w:r>
      </w:ins>
      <w:del w:id="70" w:author="余 政晓" w:date="2023-05-07T20:55:00Z">
        <w:r w:rsidDel="00F15342">
          <w:rPr>
            <w:rFonts w:ascii="宋体" w:eastAsia="宋体" w:hAnsi="宋体" w:cs="宋体"/>
          </w:rPr>
          <w:delText>2005</w:delText>
        </w:r>
        <w:r w:rsidDel="00F15342">
          <w:rPr>
            <w:rFonts w:ascii="宋体" w:eastAsia="宋体" w:hAnsi="宋体" w:cs="宋体"/>
          </w:rPr>
          <w:delText>、</w:delText>
        </w:r>
        <w:r w:rsidDel="00F15342">
          <w:rPr>
            <w:rFonts w:ascii="宋体" w:eastAsia="宋体" w:hAnsi="宋体" w:cs="宋体"/>
          </w:rPr>
          <w:delText xml:space="preserve">2006 </w:delText>
        </w:r>
        <w:r w:rsidDel="00F15342">
          <w:rPr>
            <w:rFonts w:ascii="宋体" w:eastAsia="宋体" w:hAnsi="宋体" w:cs="宋体"/>
          </w:rPr>
          <w:delText>，</w:delText>
        </w:r>
      </w:del>
      <w:r>
        <w:rPr>
          <w:rFonts w:ascii="宋体" w:eastAsia="宋体" w:hAnsi="宋体" w:cs="宋体"/>
        </w:rPr>
        <w:t>2005</w:t>
      </w:r>
      <w:ins w:id="71" w:author="余 政晓" w:date="2023-05-07T20:55:00Z">
        <w:r w:rsidR="00F15342">
          <w:rPr>
            <w:rFonts w:ascii="宋体" w:eastAsia="宋体" w:hAnsi="宋体" w:cs="宋体" w:hint="eastAsia"/>
          </w:rPr>
          <w:t>、</w:t>
        </w:r>
      </w:ins>
      <w:del w:id="72" w:author="余 政晓" w:date="2023-05-07T20:55:00Z">
        <w:r w:rsidDel="00F15342">
          <w:rPr>
            <w:rFonts w:ascii="宋体" w:eastAsia="宋体" w:hAnsi="宋体" w:cs="宋体"/>
          </w:rPr>
          <w:delText>，</w:delText>
        </w:r>
        <w:r w:rsidDel="00F15342">
          <w:rPr>
            <w:rFonts w:ascii="宋体" w:eastAsia="宋体" w:hAnsi="宋体" w:cs="宋体"/>
          </w:rPr>
          <w:delText xml:space="preserve"> </w:delText>
        </w:r>
      </w:del>
      <w:r>
        <w:rPr>
          <w:rFonts w:ascii="宋体" w:eastAsia="宋体" w:hAnsi="宋体" w:cs="宋体"/>
        </w:rPr>
        <w:t>2006</w:t>
      </w:r>
      <w:r>
        <w:rPr>
          <w:rFonts w:ascii="宋体" w:eastAsia="宋体" w:hAnsi="宋体" w:cs="宋体"/>
        </w:rPr>
        <w:t>年</w:t>
      </w:r>
      <w:del w:id="73" w:author="余 政晓" w:date="2023-05-07T20:55:00Z">
        <w:r w:rsidDel="00F15342">
          <w:rPr>
            <w:rFonts w:ascii="宋体" w:eastAsia="宋体" w:hAnsi="宋体" w:cs="宋体"/>
          </w:rPr>
          <w:delText>到</w:delText>
        </w:r>
      </w:del>
      <w:r>
        <w:rPr>
          <w:rFonts w:ascii="宋体" w:eastAsia="宋体" w:hAnsi="宋体" w:cs="宋体"/>
        </w:rPr>
        <w:t>到</w:t>
      </w:r>
      <w:r>
        <w:rPr>
          <w:rFonts w:ascii="宋体" w:eastAsia="宋体" w:hAnsi="宋体" w:cs="宋体"/>
        </w:rPr>
        <w:t>2015</w:t>
      </w:r>
      <w:r>
        <w:rPr>
          <w:rFonts w:ascii="宋体" w:eastAsia="宋体" w:hAnsi="宋体" w:cs="宋体"/>
        </w:rPr>
        <w:t>年。</w:t>
      </w:r>
      <w:r>
        <w:rPr>
          <w:rFonts w:ascii="宋体" w:eastAsia="宋体" w:hAnsi="宋体" w:cs="宋体"/>
        </w:rPr>
        <w:br/>
      </w:r>
      <w:del w:id="74"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75" w:author="余 政晓" w:date="2023-05-07T20:46:00Z">
        <w:r w:rsidR="00A700AD">
          <w:rPr>
            <w:rFonts w:ascii="宋体" w:eastAsia="宋体" w:hAnsi="宋体" w:cs="宋体"/>
          </w:rPr>
          <w:t>sustech_qk</w:t>
        </w:r>
      </w:ins>
      <w:r>
        <w:rPr>
          <w:rFonts w:ascii="宋体" w:eastAsia="宋体" w:hAnsi="宋体" w:cs="宋体"/>
        </w:rPr>
        <w:t>：然后从后面到</w:t>
      </w:r>
      <w:r>
        <w:rPr>
          <w:rFonts w:ascii="宋体" w:eastAsia="宋体" w:hAnsi="宋体" w:cs="宋体"/>
        </w:rPr>
        <w:t>2015</w:t>
      </w:r>
      <w:r>
        <w:rPr>
          <w:rFonts w:ascii="宋体" w:eastAsia="宋体" w:hAnsi="宋体" w:cs="宋体"/>
        </w:rPr>
        <w:t>年。</w:t>
      </w:r>
      <w:r>
        <w:rPr>
          <w:rFonts w:ascii="宋体" w:eastAsia="宋体" w:hAnsi="宋体" w:cs="宋体"/>
        </w:rPr>
        <w:br/>
      </w:r>
      <w:del w:id="76"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77" w:author="余 政晓" w:date="2023-05-07T20:46:00Z">
        <w:r w:rsidR="00A700AD">
          <w:rPr>
            <w:rFonts w:ascii="宋体" w:eastAsia="宋体" w:hAnsi="宋体" w:cs="宋体"/>
          </w:rPr>
          <w:t>He</w:t>
        </w:r>
      </w:ins>
      <w:r>
        <w:rPr>
          <w:rFonts w:ascii="宋体" w:eastAsia="宋体" w:hAnsi="宋体" w:cs="宋体"/>
        </w:rPr>
        <w:t>：对。</w:t>
      </w:r>
      <w:r>
        <w:rPr>
          <w:rFonts w:ascii="宋体" w:eastAsia="宋体" w:hAnsi="宋体" w:cs="宋体"/>
        </w:rPr>
        <w:br/>
      </w:r>
      <w:del w:id="78"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79" w:author="余 政晓" w:date="2023-05-07T20:46:00Z">
        <w:r w:rsidR="00A700AD">
          <w:rPr>
            <w:rFonts w:ascii="宋体" w:eastAsia="宋体" w:hAnsi="宋体" w:cs="宋体"/>
          </w:rPr>
          <w:t>sustech_qk</w:t>
        </w:r>
      </w:ins>
      <w:r>
        <w:rPr>
          <w:rFonts w:ascii="宋体" w:eastAsia="宋体" w:hAnsi="宋体" w:cs="宋体"/>
        </w:rPr>
        <w:t>：</w:t>
      </w:r>
      <w:r>
        <w:rPr>
          <w:rFonts w:ascii="宋体" w:eastAsia="宋体" w:hAnsi="宋体" w:cs="宋体"/>
        </w:rPr>
        <w:t xml:space="preserve"> OK</w:t>
      </w:r>
      <w:r>
        <w:rPr>
          <w:rFonts w:ascii="宋体" w:eastAsia="宋体" w:hAnsi="宋体" w:cs="宋体"/>
        </w:rPr>
        <w:t>。然后再从</w:t>
      </w:r>
      <w:r>
        <w:rPr>
          <w:rFonts w:ascii="宋体" w:eastAsia="宋体" w:hAnsi="宋体" w:cs="宋体"/>
        </w:rPr>
        <w:t>2016</w:t>
      </w:r>
      <w:r>
        <w:rPr>
          <w:rFonts w:ascii="宋体" w:eastAsia="宋体" w:hAnsi="宋体" w:cs="宋体"/>
        </w:rPr>
        <w:t>年到现在。</w:t>
      </w:r>
      <w:r>
        <w:rPr>
          <w:rFonts w:ascii="宋体" w:eastAsia="宋体" w:hAnsi="宋体" w:cs="宋体"/>
        </w:rPr>
        <w:br/>
      </w:r>
      <w:del w:id="80"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81" w:author="余 政晓" w:date="2023-05-07T20:46:00Z">
        <w:r w:rsidR="00A700AD">
          <w:rPr>
            <w:rFonts w:ascii="宋体" w:eastAsia="宋体" w:hAnsi="宋体" w:cs="宋体"/>
          </w:rPr>
          <w:t>He</w:t>
        </w:r>
      </w:ins>
      <w:r>
        <w:rPr>
          <w:rFonts w:ascii="宋体" w:eastAsia="宋体" w:hAnsi="宋体" w:cs="宋体"/>
        </w:rPr>
        <w:t>：是。</w:t>
      </w:r>
      <w:r>
        <w:rPr>
          <w:rFonts w:ascii="宋体" w:eastAsia="宋体" w:hAnsi="宋体" w:cs="宋体"/>
        </w:rPr>
        <w:br/>
      </w:r>
      <w:del w:id="82"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83" w:author="余 政晓" w:date="2023-05-07T20:46:00Z">
        <w:r w:rsidR="00A700AD">
          <w:rPr>
            <w:rFonts w:ascii="宋体" w:eastAsia="宋体" w:hAnsi="宋体" w:cs="宋体"/>
          </w:rPr>
          <w:t>sustech_qk</w:t>
        </w:r>
      </w:ins>
      <w:r>
        <w:rPr>
          <w:rFonts w:ascii="宋体" w:eastAsia="宋体" w:hAnsi="宋体" w:cs="宋体"/>
        </w:rPr>
        <w:t>：那您就是在每一个这个时间段的生活区域大概是在哪一个部分？</w:t>
      </w:r>
      <w:r>
        <w:rPr>
          <w:rFonts w:ascii="宋体" w:eastAsia="宋体" w:hAnsi="宋体" w:cs="宋体"/>
        </w:rPr>
        <w:br/>
      </w:r>
      <w:del w:id="84"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85" w:author="余 政晓" w:date="2023-05-07T20:46:00Z">
        <w:r w:rsidR="00A700AD">
          <w:rPr>
            <w:rFonts w:ascii="宋体" w:eastAsia="宋体" w:hAnsi="宋体" w:cs="宋体"/>
          </w:rPr>
          <w:t>He</w:t>
        </w:r>
      </w:ins>
      <w:r>
        <w:rPr>
          <w:rFonts w:ascii="宋体" w:eastAsia="宋体" w:hAnsi="宋体" w:cs="宋体"/>
        </w:rPr>
        <w:t>：嗯，最早来深圳其实也是在坂田龙岗这一带，中途唉呀我</w:t>
      </w:r>
      <w:del w:id="86" w:author="余 政晓" w:date="2023-05-07T20:55:00Z">
        <w:r w:rsidDel="00F15342">
          <w:rPr>
            <w:rFonts w:ascii="宋体" w:eastAsia="宋体" w:hAnsi="宋体" w:cs="宋体"/>
          </w:rPr>
          <w:delText>离开这</w:delText>
        </w:r>
        <w:r w:rsidDel="00F15342">
          <w:rPr>
            <w:rFonts w:ascii="宋体" w:eastAsia="宋体" w:hAnsi="宋体" w:cs="宋体"/>
          </w:rPr>
          <w:delText>块了，</w:delText>
        </w:r>
      </w:del>
      <w:r>
        <w:rPr>
          <w:rFonts w:ascii="宋体" w:eastAsia="宋体" w:hAnsi="宋体" w:cs="宋体"/>
        </w:rPr>
        <w:t>还没有没怎么离开这。</w:t>
      </w:r>
      <w:r>
        <w:rPr>
          <w:rFonts w:ascii="宋体" w:eastAsia="宋体" w:hAnsi="宋体" w:cs="宋体"/>
        </w:rPr>
        <w:br/>
      </w:r>
      <w:del w:id="87"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88" w:author="余 政晓" w:date="2023-05-07T20:46:00Z">
        <w:r w:rsidR="00A700AD">
          <w:rPr>
            <w:rFonts w:ascii="宋体" w:eastAsia="宋体" w:hAnsi="宋体" w:cs="宋体"/>
          </w:rPr>
          <w:t>sustech_qk</w:t>
        </w:r>
      </w:ins>
      <w:r>
        <w:rPr>
          <w:rFonts w:ascii="宋体" w:eastAsia="宋体" w:hAnsi="宋体" w:cs="宋体"/>
        </w:rPr>
        <w:t>：就一直在这。</w:t>
      </w:r>
      <w:r>
        <w:rPr>
          <w:rFonts w:ascii="宋体" w:eastAsia="宋体" w:hAnsi="宋体" w:cs="宋体"/>
        </w:rPr>
        <w:br/>
      </w:r>
      <w:del w:id="89"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90" w:author="余 政晓" w:date="2023-05-07T20:46:00Z">
        <w:r w:rsidR="00A700AD">
          <w:rPr>
            <w:rFonts w:ascii="宋体" w:eastAsia="宋体" w:hAnsi="宋体" w:cs="宋体"/>
          </w:rPr>
          <w:t>He</w:t>
        </w:r>
      </w:ins>
      <w:r>
        <w:rPr>
          <w:rFonts w:ascii="宋体" w:eastAsia="宋体" w:hAnsi="宋体" w:cs="宋体"/>
        </w:rPr>
        <w:t>：对。中途呢在福田工作了一段时间，现在的上班地点呢在宝安。</w:t>
      </w:r>
      <w:r>
        <w:rPr>
          <w:rFonts w:ascii="宋体" w:eastAsia="宋体" w:hAnsi="宋体" w:cs="宋体"/>
        </w:rPr>
        <w:br/>
      </w:r>
      <w:del w:id="91"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92" w:author="余 政晓" w:date="2023-05-07T20:46:00Z">
        <w:r w:rsidR="00A700AD">
          <w:rPr>
            <w:rFonts w:ascii="宋体" w:eastAsia="宋体" w:hAnsi="宋体" w:cs="宋体"/>
          </w:rPr>
          <w:t>sustech_qk</w:t>
        </w:r>
      </w:ins>
      <w:r>
        <w:rPr>
          <w:rFonts w:ascii="宋体" w:eastAsia="宋体" w:hAnsi="宋体" w:cs="宋体"/>
        </w:rPr>
        <w:t>：噢，</w:t>
      </w:r>
      <w:r>
        <w:rPr>
          <w:rFonts w:ascii="宋体" w:eastAsia="宋体" w:hAnsi="宋体" w:cs="宋体"/>
        </w:rPr>
        <w:t>OK</w:t>
      </w:r>
      <w:r>
        <w:rPr>
          <w:rFonts w:ascii="宋体" w:eastAsia="宋体" w:hAnsi="宋体" w:cs="宋体"/>
        </w:rPr>
        <w:t>。宝安那</w:t>
      </w:r>
      <w:del w:id="93" w:author="余 政晓" w:date="2023-05-07T20:56:00Z">
        <w:r w:rsidDel="00F15342">
          <w:rPr>
            <w:rFonts w:ascii="宋体" w:eastAsia="宋体" w:hAnsi="宋体" w:cs="宋体"/>
          </w:rPr>
          <w:delText>那</w:delText>
        </w:r>
      </w:del>
      <w:r>
        <w:rPr>
          <w:rFonts w:ascii="宋体" w:eastAsia="宋体" w:hAnsi="宋体" w:cs="宋体"/>
        </w:rPr>
        <w:t>还挺要</w:t>
      </w:r>
      <w:del w:id="94" w:author="余 政晓" w:date="2023-05-07T20:56:00Z">
        <w:r w:rsidDel="00F15342">
          <w:rPr>
            <w:rFonts w:ascii="宋体" w:eastAsia="宋体" w:hAnsi="宋体" w:cs="宋体"/>
          </w:rPr>
          <w:delText>要</w:delText>
        </w:r>
      </w:del>
      <w:r>
        <w:rPr>
          <w:rFonts w:ascii="宋体" w:eastAsia="宋体" w:hAnsi="宋体" w:cs="宋体"/>
        </w:rPr>
        <w:t>往西边走好远。</w:t>
      </w:r>
      <w:r>
        <w:rPr>
          <w:rFonts w:ascii="宋体" w:eastAsia="宋体" w:hAnsi="宋体" w:cs="宋体"/>
        </w:rPr>
        <w:br/>
      </w:r>
      <w:del w:id="95"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96" w:author="余 政晓" w:date="2023-05-07T20:46:00Z">
        <w:r w:rsidR="00A700AD">
          <w:rPr>
            <w:rFonts w:ascii="宋体" w:eastAsia="宋体" w:hAnsi="宋体" w:cs="宋体"/>
          </w:rPr>
          <w:t>He</w:t>
        </w:r>
      </w:ins>
      <w:r>
        <w:rPr>
          <w:rFonts w:ascii="宋体" w:eastAsia="宋体" w:hAnsi="宋体" w:cs="宋体"/>
        </w:rPr>
        <w:t>：对啊，宝安我现在在桃园居。我现在在宝安桃园居。</w:t>
      </w:r>
      <w:r>
        <w:rPr>
          <w:rFonts w:ascii="宋体" w:eastAsia="宋体" w:hAnsi="宋体" w:cs="宋体"/>
        </w:rPr>
        <w:br/>
      </w:r>
      <w:del w:id="97"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98" w:author="余 政晓" w:date="2023-05-07T20:46:00Z">
        <w:r w:rsidR="00A700AD">
          <w:rPr>
            <w:rFonts w:ascii="宋体" w:eastAsia="宋体" w:hAnsi="宋体" w:cs="宋体"/>
          </w:rPr>
          <w:t>sustech_qk</w:t>
        </w:r>
      </w:ins>
      <w:r>
        <w:rPr>
          <w:rFonts w:ascii="宋体" w:eastAsia="宋体" w:hAnsi="宋体" w:cs="宋体"/>
        </w:rPr>
        <w:t>：嗯如果是这张图片，嗯你可以大概就是圈画一下，就是您生活的这个</w:t>
      </w:r>
      <w:del w:id="99" w:author="余 政晓" w:date="2023-05-07T20:56:00Z">
        <w:r w:rsidDel="00F15342">
          <w:rPr>
            <w:rFonts w:ascii="宋体" w:eastAsia="宋体" w:hAnsi="宋体" w:cs="宋体"/>
          </w:rPr>
          <w:delText>生活的</w:delText>
        </w:r>
      </w:del>
      <w:r>
        <w:rPr>
          <w:rFonts w:ascii="宋体" w:eastAsia="宋体" w:hAnsi="宋体" w:cs="宋体"/>
        </w:rPr>
        <w:t>区域，大概是在什么样一个。比一比，可以看到</w:t>
      </w:r>
      <w:ins w:id="100" w:author="余 政晓" w:date="2023-05-07T20:56:00Z">
        <w:r w:rsidR="00F15342">
          <w:rPr>
            <w:rFonts w:ascii="宋体" w:eastAsia="宋体" w:hAnsi="宋体" w:cs="宋体" w:hint="eastAsia"/>
          </w:rPr>
          <w:t>坂田</w:t>
        </w:r>
      </w:ins>
      <w:del w:id="101" w:author="余 政晓" w:date="2023-05-07T20:56:00Z">
        <w:r w:rsidDel="00F15342">
          <w:rPr>
            <w:rFonts w:ascii="宋体" w:eastAsia="宋体" w:hAnsi="宋体" w:cs="宋体"/>
          </w:rPr>
          <w:delText>我大概可能</w:delText>
        </w:r>
        <w:r w:rsidDel="00F15342">
          <w:rPr>
            <w:rFonts w:ascii="宋体" w:eastAsia="宋体" w:hAnsi="宋体" w:cs="宋体"/>
          </w:rPr>
          <w:delText>半天</w:delText>
        </w:r>
      </w:del>
      <w:r>
        <w:rPr>
          <w:rFonts w:ascii="宋体" w:eastAsia="宋体" w:hAnsi="宋体" w:cs="宋体"/>
        </w:rPr>
        <w:t>大概在这一块吧应该是。</w:t>
      </w:r>
      <w:r>
        <w:rPr>
          <w:rFonts w:ascii="宋体" w:eastAsia="宋体" w:hAnsi="宋体" w:cs="宋体"/>
        </w:rPr>
        <w:br/>
      </w:r>
      <w:del w:id="102"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03" w:author="余 政晓" w:date="2023-05-07T20:46:00Z">
        <w:r w:rsidR="00A700AD">
          <w:rPr>
            <w:rFonts w:ascii="宋体" w:eastAsia="宋体" w:hAnsi="宋体" w:cs="宋体"/>
          </w:rPr>
          <w:t>He</w:t>
        </w:r>
      </w:ins>
      <w:r>
        <w:rPr>
          <w:rFonts w:ascii="宋体" w:eastAsia="宋体" w:hAnsi="宋体" w:cs="宋体"/>
        </w:rPr>
        <w:t>：啊坂田在哪一块，这一块。</w:t>
      </w:r>
      <w:r>
        <w:rPr>
          <w:rFonts w:ascii="宋体" w:eastAsia="宋体" w:hAnsi="宋体" w:cs="宋体"/>
        </w:rPr>
        <w:br/>
      </w:r>
      <w:del w:id="104"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05" w:author="余 政晓" w:date="2023-05-07T20:46:00Z">
        <w:r w:rsidR="00A700AD">
          <w:rPr>
            <w:rFonts w:ascii="宋体" w:eastAsia="宋体" w:hAnsi="宋体" w:cs="宋体"/>
          </w:rPr>
          <w:t>sustech_qk</w:t>
        </w:r>
      </w:ins>
      <w:r>
        <w:rPr>
          <w:rFonts w:ascii="宋体" w:eastAsia="宋体" w:hAnsi="宋体" w:cs="宋体"/>
        </w:rPr>
        <w:t>：也差不多。</w:t>
      </w:r>
      <w:r>
        <w:rPr>
          <w:rFonts w:ascii="宋体" w:eastAsia="宋体" w:hAnsi="宋体" w:cs="宋体"/>
        </w:rPr>
        <w:br/>
      </w:r>
      <w:del w:id="106"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07" w:author="余 政晓" w:date="2023-05-07T20:46:00Z">
        <w:r w:rsidR="00A700AD">
          <w:rPr>
            <w:rFonts w:ascii="宋体" w:eastAsia="宋体" w:hAnsi="宋体" w:cs="宋体"/>
          </w:rPr>
          <w:t>He</w:t>
        </w:r>
      </w:ins>
      <w:r>
        <w:rPr>
          <w:rFonts w:ascii="宋体" w:eastAsia="宋体" w:hAnsi="宋体" w:cs="宋体"/>
        </w:rPr>
        <w:t>：这一块，这一块，那现在上班地方在。</w:t>
      </w:r>
      <w:r>
        <w:rPr>
          <w:rFonts w:ascii="宋体" w:eastAsia="宋体" w:hAnsi="宋体" w:cs="宋体"/>
        </w:rPr>
        <w:br/>
      </w:r>
      <w:del w:id="108"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09" w:author="余 政晓" w:date="2023-05-07T20:46:00Z">
        <w:r w:rsidR="00A700AD">
          <w:rPr>
            <w:rFonts w:ascii="宋体" w:eastAsia="宋体" w:hAnsi="宋体" w:cs="宋体"/>
          </w:rPr>
          <w:t>sustech_qk</w:t>
        </w:r>
      </w:ins>
      <w:r>
        <w:rPr>
          <w:rFonts w:ascii="宋体" w:eastAsia="宋体" w:hAnsi="宋体" w:cs="宋体"/>
        </w:rPr>
        <w:t>：嗯，在宝安这边。</w:t>
      </w:r>
      <w:r>
        <w:rPr>
          <w:rFonts w:ascii="宋体" w:eastAsia="宋体" w:hAnsi="宋体" w:cs="宋体"/>
        </w:rPr>
        <w:br/>
      </w:r>
      <w:del w:id="110"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11" w:author="余 政晓" w:date="2023-05-07T20:46:00Z">
        <w:r w:rsidR="00A700AD">
          <w:rPr>
            <w:rFonts w:ascii="宋体" w:eastAsia="宋体" w:hAnsi="宋体" w:cs="宋体"/>
          </w:rPr>
          <w:t>He</w:t>
        </w:r>
      </w:ins>
      <w:r>
        <w:rPr>
          <w:rFonts w:ascii="宋体" w:eastAsia="宋体" w:hAnsi="宋体" w:cs="宋体"/>
        </w:rPr>
        <w:t>：那这</w:t>
      </w:r>
      <w:r>
        <w:rPr>
          <w:rFonts w:ascii="宋体" w:eastAsia="宋体" w:hAnsi="宋体" w:cs="宋体"/>
        </w:rPr>
        <w:t>一块。</w:t>
      </w:r>
      <w:r>
        <w:rPr>
          <w:rFonts w:ascii="宋体" w:eastAsia="宋体" w:hAnsi="宋体" w:cs="宋体"/>
        </w:rPr>
        <w:br/>
      </w:r>
      <w:del w:id="112"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13" w:author="余 政晓" w:date="2023-05-07T20:46:00Z">
        <w:r w:rsidR="00A700AD">
          <w:rPr>
            <w:rFonts w:ascii="宋体" w:eastAsia="宋体" w:hAnsi="宋体" w:cs="宋体"/>
          </w:rPr>
          <w:t>sustech_qk</w:t>
        </w:r>
      </w:ins>
      <w:r>
        <w:rPr>
          <w:rFonts w:ascii="宋体" w:eastAsia="宋体" w:hAnsi="宋体" w:cs="宋体"/>
        </w:rPr>
        <w:t>：但我不知道你说在哪里。</w:t>
      </w:r>
      <w:r>
        <w:rPr>
          <w:rFonts w:ascii="宋体" w:eastAsia="宋体" w:hAnsi="宋体" w:cs="宋体"/>
        </w:rPr>
        <w:br/>
      </w:r>
      <w:del w:id="114" w:author="余 政晓" w:date="2023-05-07T20:46:00Z">
        <w:r w:rsidDel="00A700AD">
          <w:rPr>
            <w:rFonts w:ascii="宋体" w:eastAsia="宋体" w:hAnsi="宋体" w:cs="宋体"/>
          </w:rPr>
          <w:lastRenderedPageBreak/>
          <w:delText>角色</w:delText>
        </w:r>
        <w:r w:rsidDel="00A700AD">
          <w:rPr>
            <w:rFonts w:ascii="宋体" w:eastAsia="宋体" w:hAnsi="宋体" w:cs="宋体"/>
          </w:rPr>
          <w:delText>B</w:delText>
        </w:r>
      </w:del>
      <w:ins w:id="115" w:author="余 政晓" w:date="2023-05-07T20:46:00Z">
        <w:r w:rsidR="00A700AD">
          <w:rPr>
            <w:rFonts w:ascii="宋体" w:eastAsia="宋体" w:hAnsi="宋体" w:cs="宋体"/>
          </w:rPr>
          <w:t>He</w:t>
        </w:r>
      </w:ins>
      <w:r>
        <w:rPr>
          <w:rFonts w:ascii="宋体" w:eastAsia="宋体" w:hAnsi="宋体" w:cs="宋体"/>
        </w:rPr>
        <w:t>：已经不是没有了，宝安去西乡那一块。</w:t>
      </w:r>
      <w:r>
        <w:rPr>
          <w:rFonts w:ascii="宋体" w:eastAsia="宋体" w:hAnsi="宋体" w:cs="宋体"/>
        </w:rPr>
        <w:br/>
      </w:r>
      <w:del w:id="116"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17" w:author="余 政晓" w:date="2023-05-07T20:46:00Z">
        <w:r w:rsidR="00A700AD">
          <w:rPr>
            <w:rFonts w:ascii="宋体" w:eastAsia="宋体" w:hAnsi="宋体" w:cs="宋体"/>
          </w:rPr>
          <w:t>sustech_qk</w:t>
        </w:r>
      </w:ins>
      <w:r>
        <w:rPr>
          <w:rFonts w:ascii="宋体" w:eastAsia="宋体" w:hAnsi="宋体" w:cs="宋体"/>
        </w:rPr>
        <w:t>：我也不知道西乡在哪里。</w:t>
      </w:r>
      <w:r>
        <w:rPr>
          <w:rFonts w:ascii="宋体" w:eastAsia="宋体" w:hAnsi="宋体" w:cs="宋体"/>
        </w:rPr>
        <w:br/>
      </w:r>
      <w:del w:id="118"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19" w:author="余 政晓" w:date="2023-05-07T20:46:00Z">
        <w:r w:rsidR="00A700AD">
          <w:rPr>
            <w:rFonts w:ascii="宋体" w:eastAsia="宋体" w:hAnsi="宋体" w:cs="宋体"/>
          </w:rPr>
          <w:t>He</w:t>
        </w:r>
      </w:ins>
      <w:r>
        <w:rPr>
          <w:rFonts w:ascii="宋体" w:eastAsia="宋体" w:hAnsi="宋体" w:cs="宋体"/>
        </w:rPr>
        <w:t>：那随便画吧。</w:t>
      </w:r>
      <w:r>
        <w:rPr>
          <w:rFonts w:ascii="宋体" w:eastAsia="宋体" w:hAnsi="宋体" w:cs="宋体"/>
        </w:rPr>
        <w:br/>
      </w:r>
      <w:del w:id="120"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21" w:author="余 政晓" w:date="2023-05-07T20:46:00Z">
        <w:r w:rsidR="00A700AD">
          <w:rPr>
            <w:rFonts w:ascii="宋体" w:eastAsia="宋体" w:hAnsi="宋体" w:cs="宋体"/>
          </w:rPr>
          <w:t>sustech_qk</w:t>
        </w:r>
      </w:ins>
      <w:r>
        <w:rPr>
          <w:rFonts w:ascii="宋体" w:eastAsia="宋体" w:hAnsi="宋体" w:cs="宋体"/>
        </w:rPr>
        <w:t>：啊，没事不知道就不要画了。</w:t>
      </w:r>
      <w:r>
        <w:rPr>
          <w:rFonts w:ascii="宋体" w:eastAsia="宋体" w:hAnsi="宋体" w:cs="宋体"/>
        </w:rPr>
        <w:br/>
      </w:r>
      <w:del w:id="122"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23" w:author="余 政晓" w:date="2023-05-07T20:46:00Z">
        <w:r w:rsidR="00A700AD">
          <w:rPr>
            <w:rFonts w:ascii="宋体" w:eastAsia="宋体" w:hAnsi="宋体" w:cs="宋体"/>
          </w:rPr>
          <w:t>He</w:t>
        </w:r>
      </w:ins>
      <w:r>
        <w:rPr>
          <w:rFonts w:ascii="宋体" w:eastAsia="宋体" w:hAnsi="宋体" w:cs="宋体"/>
        </w:rPr>
        <w:t>：其实我去年在大学城，去年就在尚美国际那里啊，就是那个</w:t>
      </w:r>
      <w:ins w:id="124" w:author="余 政晓" w:date="2023-05-07T20:57:00Z">
        <w:r w:rsidR="00F15342">
          <w:rPr>
            <w:rFonts w:ascii="宋体" w:eastAsia="宋体" w:hAnsi="宋体" w:cs="宋体" w:hint="eastAsia"/>
          </w:rPr>
          <w:t>益田</w:t>
        </w:r>
      </w:ins>
      <w:del w:id="125" w:author="余 政晓" w:date="2023-05-07T20:57:00Z">
        <w:r w:rsidDel="00F15342">
          <w:rPr>
            <w:rFonts w:ascii="宋体" w:eastAsia="宋体" w:hAnsi="宋体" w:cs="宋体"/>
          </w:rPr>
          <w:delText>一天</w:delText>
        </w:r>
      </w:del>
      <w:r>
        <w:rPr>
          <w:rFonts w:ascii="宋体" w:eastAsia="宋体" w:hAnsi="宋体" w:cs="宋体"/>
        </w:rPr>
        <w:t>假日里，就是那个写字楼那里，我是后面年底了才转到宝安去的。</w:t>
      </w:r>
      <w:r>
        <w:rPr>
          <w:rFonts w:ascii="宋体" w:eastAsia="宋体" w:hAnsi="宋体" w:cs="宋体"/>
        </w:rPr>
        <w:br/>
      </w:r>
      <w:del w:id="126"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27" w:author="余 政晓" w:date="2023-05-07T20:46:00Z">
        <w:r w:rsidR="00A700AD">
          <w:rPr>
            <w:rFonts w:ascii="宋体" w:eastAsia="宋体" w:hAnsi="宋体" w:cs="宋体"/>
          </w:rPr>
          <w:t>sustech_qk</w:t>
        </w:r>
      </w:ins>
      <w:r>
        <w:rPr>
          <w:rFonts w:ascii="宋体" w:eastAsia="宋体" w:hAnsi="宋体" w:cs="宋体"/>
        </w:rPr>
        <w:t>：噢，可以。</w:t>
      </w:r>
      <w:r>
        <w:rPr>
          <w:rFonts w:ascii="宋体" w:eastAsia="宋体" w:hAnsi="宋体" w:cs="宋体"/>
        </w:rPr>
        <w:br/>
      </w:r>
      <w:del w:id="128"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29" w:author="余 政晓" w:date="2023-05-07T20:46:00Z">
        <w:r w:rsidR="00A700AD">
          <w:rPr>
            <w:rFonts w:ascii="宋体" w:eastAsia="宋体" w:hAnsi="宋体" w:cs="宋体"/>
          </w:rPr>
          <w:t>He</w:t>
        </w:r>
      </w:ins>
      <w:r>
        <w:rPr>
          <w:rFonts w:ascii="宋体" w:eastAsia="宋体" w:hAnsi="宋体" w:cs="宋体"/>
        </w:rPr>
        <w:t>：像前几年的话就在</w:t>
      </w:r>
      <w:del w:id="130" w:author="余 政晓" w:date="2023-05-07T20:57:00Z">
        <w:r w:rsidDel="00F15342">
          <w:rPr>
            <w:rFonts w:ascii="宋体" w:eastAsia="宋体" w:hAnsi="宋体" w:cs="宋体"/>
          </w:rPr>
          <w:delText>福田，</w:delText>
        </w:r>
      </w:del>
      <w:r>
        <w:rPr>
          <w:rFonts w:ascii="宋体" w:eastAsia="宋体" w:hAnsi="宋体" w:cs="宋体"/>
        </w:rPr>
        <w:t>福田、车公庙、竹子林，那一带。</w:t>
      </w:r>
      <w:r>
        <w:rPr>
          <w:rFonts w:ascii="宋体" w:eastAsia="宋体" w:hAnsi="宋体" w:cs="宋体"/>
        </w:rPr>
        <w:br/>
      </w:r>
      <w:del w:id="131"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32" w:author="余 政晓" w:date="2023-05-07T20:46:00Z">
        <w:r w:rsidR="00A700AD">
          <w:rPr>
            <w:rFonts w:ascii="宋体" w:eastAsia="宋体" w:hAnsi="宋体" w:cs="宋体"/>
          </w:rPr>
          <w:t>sustech_qk</w:t>
        </w:r>
      </w:ins>
      <w:r>
        <w:rPr>
          <w:rFonts w:ascii="宋体" w:eastAsia="宋体" w:hAnsi="宋体" w:cs="宋体"/>
        </w:rPr>
        <w:t>：</w:t>
      </w:r>
      <w:del w:id="133" w:author="余 政晓" w:date="2023-05-07T20:57:00Z">
        <w:r w:rsidDel="00F15342">
          <w:rPr>
            <w:rFonts w:ascii="宋体" w:eastAsia="宋体" w:hAnsi="宋体" w:cs="宋体"/>
          </w:rPr>
          <w:delText>那</w:delText>
        </w:r>
      </w:del>
      <w:r>
        <w:rPr>
          <w:rFonts w:ascii="宋体" w:eastAsia="宋体" w:hAnsi="宋体" w:cs="宋体"/>
        </w:rPr>
        <w:t>那确实这几个地方都离地铁挺近的。</w:t>
      </w:r>
      <w:r>
        <w:rPr>
          <w:rFonts w:ascii="宋体" w:eastAsia="宋体" w:hAnsi="宋体" w:cs="宋体"/>
        </w:rPr>
        <w:br/>
      </w:r>
      <w:del w:id="134"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35" w:author="余 政晓" w:date="2023-05-07T20:46:00Z">
        <w:r w:rsidR="00A700AD">
          <w:rPr>
            <w:rFonts w:ascii="宋体" w:eastAsia="宋体" w:hAnsi="宋体" w:cs="宋体"/>
          </w:rPr>
          <w:t>He</w:t>
        </w:r>
      </w:ins>
      <w:r>
        <w:rPr>
          <w:rFonts w:ascii="宋体" w:eastAsia="宋体" w:hAnsi="宋体" w:cs="宋体"/>
        </w:rPr>
        <w:t>：所以我几乎都坐地铁的，在坐地铁的。其实就宝安我刚过去的时候</w:t>
      </w:r>
      <w:r>
        <w:rPr>
          <w:rFonts w:ascii="宋体" w:eastAsia="宋体" w:hAnsi="宋体" w:cs="宋体"/>
        </w:rPr>
        <w:t>12</w:t>
      </w:r>
      <w:r>
        <w:rPr>
          <w:rFonts w:ascii="宋体" w:eastAsia="宋体" w:hAnsi="宋体" w:cs="宋体"/>
        </w:rPr>
        <w:t>号线没开通，去年</w:t>
      </w:r>
      <w:r>
        <w:rPr>
          <w:rFonts w:ascii="宋体" w:eastAsia="宋体" w:hAnsi="宋体" w:cs="宋体"/>
        </w:rPr>
        <w:t>1</w:t>
      </w:r>
      <w:r>
        <w:rPr>
          <w:rFonts w:ascii="宋体" w:eastAsia="宋体" w:hAnsi="宋体" w:cs="宋体"/>
        </w:rPr>
        <w:t>0</w:t>
      </w:r>
      <w:r>
        <w:rPr>
          <w:rFonts w:ascii="宋体" w:eastAsia="宋体" w:hAnsi="宋体" w:cs="宋体"/>
        </w:rPr>
        <w:t>月份嘛，后面不是</w:t>
      </w:r>
      <w:r>
        <w:rPr>
          <w:rFonts w:ascii="宋体" w:eastAsia="宋体" w:hAnsi="宋体" w:cs="宋体"/>
        </w:rPr>
        <w:t>11</w:t>
      </w:r>
      <w:r>
        <w:rPr>
          <w:rFonts w:ascii="宋体" w:eastAsia="宋体" w:hAnsi="宋体" w:cs="宋体"/>
        </w:rPr>
        <w:t>月底就开通了嘛，几乎都是坐地铁的。</w:t>
      </w:r>
      <w:r>
        <w:rPr>
          <w:rFonts w:ascii="宋体" w:eastAsia="宋体" w:hAnsi="宋体" w:cs="宋体"/>
        </w:rPr>
        <w:br/>
        <w:t>00:05:04</w:t>
      </w:r>
      <w:r>
        <w:rPr>
          <w:rFonts w:ascii="宋体" w:eastAsia="宋体" w:hAnsi="宋体" w:cs="宋体"/>
        </w:rPr>
        <w:br/>
      </w:r>
      <w:del w:id="136"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37" w:author="余 政晓" w:date="2023-05-07T20:46:00Z">
        <w:r w:rsidR="00A700AD">
          <w:rPr>
            <w:rFonts w:ascii="宋体" w:eastAsia="宋体" w:hAnsi="宋体" w:cs="宋体"/>
          </w:rPr>
          <w:t>sustech_qk</w:t>
        </w:r>
      </w:ins>
      <w:r>
        <w:rPr>
          <w:rFonts w:ascii="宋体" w:eastAsia="宋体" w:hAnsi="宋体" w:cs="宋体"/>
        </w:rPr>
        <w:t>：噢，</w:t>
      </w:r>
      <w:del w:id="138" w:author="余 政晓" w:date="2023-05-07T20:57:00Z">
        <w:r w:rsidDel="00F15342">
          <w:rPr>
            <w:rFonts w:ascii="宋体" w:eastAsia="宋体" w:hAnsi="宋体" w:cs="宋体"/>
          </w:rPr>
          <w:delText>唉那</w:delText>
        </w:r>
      </w:del>
      <w:r>
        <w:rPr>
          <w:rFonts w:ascii="宋体" w:eastAsia="宋体" w:hAnsi="宋体" w:cs="宋体"/>
        </w:rPr>
        <w:t>那您就是在这个那也搬过家。</w:t>
      </w:r>
      <w:r>
        <w:rPr>
          <w:rFonts w:ascii="宋体" w:eastAsia="宋体" w:hAnsi="宋体" w:cs="宋体"/>
        </w:rPr>
        <w:br/>
      </w:r>
      <w:del w:id="139"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40" w:author="余 政晓" w:date="2023-05-07T20:46:00Z">
        <w:r w:rsidR="00A700AD">
          <w:rPr>
            <w:rFonts w:ascii="宋体" w:eastAsia="宋体" w:hAnsi="宋体" w:cs="宋体"/>
          </w:rPr>
          <w:t>He</w:t>
        </w:r>
      </w:ins>
      <w:r>
        <w:rPr>
          <w:rFonts w:ascii="宋体" w:eastAsia="宋体" w:hAnsi="宋体" w:cs="宋体"/>
        </w:rPr>
        <w:t>：搬家有搬过，但是都没离开这里，因为相当于这里是老根据地一样，一</w:t>
      </w:r>
      <w:ins w:id="141" w:author="余 政晓" w:date="2023-05-07T20:58:00Z">
        <w:r w:rsidR="00F15342">
          <w:rPr>
            <w:rFonts w:ascii="宋体" w:eastAsia="宋体" w:hAnsi="宋体" w:cs="宋体" w:hint="eastAsia"/>
          </w:rPr>
          <w:t>直</w:t>
        </w:r>
      </w:ins>
      <w:del w:id="142" w:author="余 政晓" w:date="2023-05-07T20:58:00Z">
        <w:r w:rsidDel="00F15342">
          <w:rPr>
            <w:rFonts w:ascii="宋体" w:eastAsia="宋体" w:hAnsi="宋体" w:cs="宋体"/>
          </w:rPr>
          <w:delText>致</w:delText>
        </w:r>
      </w:del>
      <w:r>
        <w:rPr>
          <w:rFonts w:ascii="宋体" w:eastAsia="宋体" w:hAnsi="宋体" w:cs="宋体"/>
        </w:rPr>
        <w:t>都在这一块。</w:t>
      </w:r>
      <w:r>
        <w:rPr>
          <w:rFonts w:ascii="宋体" w:eastAsia="宋体" w:hAnsi="宋体" w:cs="宋体"/>
        </w:rPr>
        <w:br/>
      </w:r>
      <w:del w:id="143"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44" w:author="余 政晓" w:date="2023-05-07T20:46:00Z">
        <w:r w:rsidR="00A700AD">
          <w:rPr>
            <w:rFonts w:ascii="宋体" w:eastAsia="宋体" w:hAnsi="宋体" w:cs="宋体"/>
          </w:rPr>
          <w:t>sustech_qk</w:t>
        </w:r>
      </w:ins>
      <w:r>
        <w:rPr>
          <w:rFonts w:ascii="宋体" w:eastAsia="宋体" w:hAnsi="宋体" w:cs="宋体"/>
        </w:rPr>
        <w:t>：所以就是其实也没有考虑什么交通因素，只是因为就一直住在</w:t>
      </w:r>
      <w:del w:id="145" w:author="余 政晓" w:date="2023-05-07T20:58:00Z">
        <w:r w:rsidDel="00F15342">
          <w:rPr>
            <w:rFonts w:ascii="宋体" w:eastAsia="宋体" w:hAnsi="宋体" w:cs="宋体"/>
          </w:rPr>
          <w:delText>这</w:delText>
        </w:r>
      </w:del>
      <w:r>
        <w:rPr>
          <w:rFonts w:ascii="宋体" w:eastAsia="宋体" w:hAnsi="宋体" w:cs="宋体"/>
        </w:rPr>
        <w:t>这附近，所以就一直在这附近。</w:t>
      </w:r>
      <w:r>
        <w:rPr>
          <w:rFonts w:ascii="宋体" w:eastAsia="宋体" w:hAnsi="宋体" w:cs="宋体"/>
        </w:rPr>
        <w:br/>
      </w:r>
      <w:del w:id="146"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47" w:author="余 政晓" w:date="2023-05-07T20:46:00Z">
        <w:r w:rsidR="00A700AD">
          <w:rPr>
            <w:rFonts w:ascii="宋体" w:eastAsia="宋体" w:hAnsi="宋体" w:cs="宋体"/>
          </w:rPr>
          <w:t>He</w:t>
        </w:r>
      </w:ins>
      <w:r>
        <w:rPr>
          <w:rFonts w:ascii="宋体" w:eastAsia="宋体" w:hAnsi="宋体" w:cs="宋体"/>
        </w:rPr>
        <w:t>：是的，以前的话像他外婆也在这里嘛，她老年人她更就是熟悉了这一块，她更方便一点，所以我们上班呢就东一下西一下，但是我们居住地还是就是几乎都在这一块没变。</w:t>
      </w:r>
      <w:r>
        <w:rPr>
          <w:rFonts w:ascii="宋体" w:eastAsia="宋体" w:hAnsi="宋体" w:cs="宋体"/>
        </w:rPr>
        <w:br/>
      </w:r>
      <w:del w:id="148"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49" w:author="余 政晓" w:date="2023-05-07T20:46:00Z">
        <w:r w:rsidR="00A700AD">
          <w:rPr>
            <w:rFonts w:ascii="宋体" w:eastAsia="宋体" w:hAnsi="宋体" w:cs="宋体"/>
          </w:rPr>
          <w:t>sustech_qk</w:t>
        </w:r>
      </w:ins>
      <w:r>
        <w:rPr>
          <w:rFonts w:ascii="宋体" w:eastAsia="宋体" w:hAnsi="宋体" w:cs="宋体"/>
        </w:rPr>
        <w:t>：</w:t>
      </w:r>
      <w:r>
        <w:rPr>
          <w:rFonts w:ascii="宋体" w:eastAsia="宋体" w:hAnsi="宋体" w:cs="宋体"/>
        </w:rPr>
        <w:t>OK</w:t>
      </w:r>
      <w:r>
        <w:rPr>
          <w:rFonts w:ascii="宋体" w:eastAsia="宋体" w:hAnsi="宋体" w:cs="宋体"/>
        </w:rPr>
        <w:t>，</w:t>
      </w:r>
      <w:r>
        <w:rPr>
          <w:rFonts w:ascii="宋体" w:eastAsia="宋体" w:hAnsi="宋体" w:cs="宋体"/>
        </w:rPr>
        <w:t>OK</w:t>
      </w:r>
      <w:r>
        <w:rPr>
          <w:rFonts w:ascii="宋体" w:eastAsia="宋体" w:hAnsi="宋体" w:cs="宋体"/>
        </w:rPr>
        <w:t>，好。下一题。嗯，啊那在这个地铁出</w:t>
      </w:r>
      <w:r>
        <w:rPr>
          <w:rFonts w:ascii="宋体" w:eastAsia="宋体" w:hAnsi="宋体" w:cs="宋体"/>
        </w:rPr>
        <w:t>现之前呢大概就是可能零几年的时候。</w:t>
      </w:r>
      <w:r>
        <w:rPr>
          <w:rFonts w:ascii="宋体" w:eastAsia="宋体" w:hAnsi="宋体" w:cs="宋体"/>
        </w:rPr>
        <w:br/>
      </w:r>
      <w:del w:id="150"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51" w:author="余 政晓" w:date="2023-05-07T20:46:00Z">
        <w:r w:rsidR="00A700AD">
          <w:rPr>
            <w:rFonts w:ascii="宋体" w:eastAsia="宋体" w:hAnsi="宋体" w:cs="宋体"/>
          </w:rPr>
          <w:t>He</w:t>
        </w:r>
      </w:ins>
      <w:r>
        <w:rPr>
          <w:rFonts w:ascii="宋体" w:eastAsia="宋体" w:hAnsi="宋体" w:cs="宋体"/>
        </w:rPr>
        <w:t>：</w:t>
      </w:r>
      <w:r>
        <w:rPr>
          <w:rFonts w:ascii="宋体" w:eastAsia="宋体" w:hAnsi="宋体" w:cs="宋体"/>
        </w:rPr>
        <w:t xml:space="preserve"> 2008</w:t>
      </w:r>
      <w:r>
        <w:rPr>
          <w:rFonts w:ascii="宋体" w:eastAsia="宋体" w:hAnsi="宋体" w:cs="宋体"/>
        </w:rPr>
        <w:t>年之前。</w:t>
      </w:r>
      <w:r>
        <w:rPr>
          <w:rFonts w:ascii="宋体" w:eastAsia="宋体" w:hAnsi="宋体" w:cs="宋体"/>
        </w:rPr>
        <w:br/>
      </w:r>
      <w:del w:id="152"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53" w:author="余 政晓" w:date="2023-05-07T20:46:00Z">
        <w:r w:rsidR="00A700AD">
          <w:rPr>
            <w:rFonts w:ascii="宋体" w:eastAsia="宋体" w:hAnsi="宋体" w:cs="宋体"/>
          </w:rPr>
          <w:t>sustech_qk</w:t>
        </w:r>
      </w:ins>
      <w:r>
        <w:rPr>
          <w:rFonts w:ascii="宋体" w:eastAsia="宋体" w:hAnsi="宋体" w:cs="宋体"/>
        </w:rPr>
        <w:t>：对，您这个日常出行的一般路线是什么样子？工作啊或者休闲。</w:t>
      </w:r>
      <w:r>
        <w:rPr>
          <w:rFonts w:ascii="宋体" w:eastAsia="宋体" w:hAnsi="宋体" w:cs="宋体"/>
        </w:rPr>
        <w:br/>
      </w:r>
      <w:del w:id="154"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55" w:author="余 政晓" w:date="2023-05-07T20:46:00Z">
        <w:r w:rsidR="00A700AD">
          <w:rPr>
            <w:rFonts w:ascii="宋体" w:eastAsia="宋体" w:hAnsi="宋体" w:cs="宋体"/>
          </w:rPr>
          <w:t>He</w:t>
        </w:r>
      </w:ins>
      <w:r>
        <w:rPr>
          <w:rFonts w:ascii="宋体" w:eastAsia="宋体" w:hAnsi="宋体" w:cs="宋体"/>
        </w:rPr>
        <w:t>：那都几乎都是坐公交。</w:t>
      </w:r>
      <w:r>
        <w:rPr>
          <w:rFonts w:ascii="宋体" w:eastAsia="宋体" w:hAnsi="宋体" w:cs="宋体"/>
        </w:rPr>
        <w:br/>
      </w:r>
      <w:del w:id="156"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57" w:author="余 政晓" w:date="2023-05-07T20:46:00Z">
        <w:r w:rsidR="00A700AD">
          <w:rPr>
            <w:rFonts w:ascii="宋体" w:eastAsia="宋体" w:hAnsi="宋体" w:cs="宋体"/>
          </w:rPr>
          <w:t>sustech_qk</w:t>
        </w:r>
      </w:ins>
      <w:r>
        <w:rPr>
          <w:rFonts w:ascii="宋体" w:eastAsia="宋体" w:hAnsi="宋体" w:cs="宋体"/>
        </w:rPr>
        <w:t>：坐公交，就是一般从哪到哪。</w:t>
      </w:r>
      <w:r>
        <w:rPr>
          <w:rFonts w:ascii="宋体" w:eastAsia="宋体" w:hAnsi="宋体" w:cs="宋体"/>
        </w:rPr>
        <w:br/>
      </w:r>
      <w:del w:id="158"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59" w:author="余 政晓" w:date="2023-05-07T20:46:00Z">
        <w:r w:rsidR="00A700AD">
          <w:rPr>
            <w:rFonts w:ascii="宋体" w:eastAsia="宋体" w:hAnsi="宋体" w:cs="宋体"/>
          </w:rPr>
          <w:t>He</w:t>
        </w:r>
      </w:ins>
      <w:r>
        <w:rPr>
          <w:rFonts w:ascii="宋体" w:eastAsia="宋体" w:hAnsi="宋体" w:cs="宋体"/>
        </w:rPr>
        <w:t>：嗯那时候其实刚出来打工的时候，刚来深圳的时候，我们在工厂上班都是管吃管住的那种，基本上都出去的时候比较少，后续了在这附近上班呢那住的地</w:t>
      </w:r>
      <w:r>
        <w:rPr>
          <w:rFonts w:ascii="宋体" w:eastAsia="宋体" w:hAnsi="宋体" w:cs="宋体"/>
        </w:rPr>
        <w:lastRenderedPageBreak/>
        <w:t>方也近，就是都</w:t>
      </w:r>
      <w:ins w:id="160" w:author="余 政晓" w:date="2023-05-07T20:59:00Z">
        <w:r w:rsidR="00F15342">
          <w:rPr>
            <w:rFonts w:ascii="宋体" w:eastAsia="宋体" w:hAnsi="宋体" w:cs="宋体" w:hint="eastAsia"/>
          </w:rPr>
          <w:t>布</w:t>
        </w:r>
      </w:ins>
      <w:r>
        <w:rPr>
          <w:rFonts w:ascii="宋体" w:eastAsia="宋体" w:hAnsi="宋体" w:cs="宋体"/>
        </w:rPr>
        <w:t>行，只是偶尔要去某些地方啊，或者要走远一点的地方啊就搭一下公交车。</w:t>
      </w:r>
      <w:r>
        <w:rPr>
          <w:rFonts w:ascii="宋体" w:eastAsia="宋体" w:hAnsi="宋体" w:cs="宋体"/>
        </w:rPr>
        <w:br/>
      </w:r>
      <w:del w:id="161"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62" w:author="余 政晓" w:date="2023-05-07T20:46:00Z">
        <w:r w:rsidR="00A700AD">
          <w:rPr>
            <w:rFonts w:ascii="宋体" w:eastAsia="宋体" w:hAnsi="宋体" w:cs="宋体"/>
          </w:rPr>
          <w:t>sustech_qk</w:t>
        </w:r>
      </w:ins>
      <w:r>
        <w:rPr>
          <w:rFonts w:ascii="宋体" w:eastAsia="宋体" w:hAnsi="宋体" w:cs="宋体"/>
        </w:rPr>
        <w:t>：噢，唉</w:t>
      </w:r>
      <w:del w:id="163" w:author="余 政晓" w:date="2023-05-07T20:59:00Z">
        <w:r w:rsidDel="00F15342">
          <w:rPr>
            <w:rFonts w:ascii="宋体" w:eastAsia="宋体" w:hAnsi="宋体" w:cs="宋体"/>
          </w:rPr>
          <w:delText>那那</w:delText>
        </w:r>
      </w:del>
      <w:r>
        <w:rPr>
          <w:rFonts w:ascii="宋体" w:eastAsia="宋体" w:hAnsi="宋体" w:cs="宋体"/>
        </w:rPr>
        <w:t>那如果就是您坐公交车的话，一般是从哪里坐到哪里？</w:t>
      </w:r>
      <w:r>
        <w:rPr>
          <w:rFonts w:ascii="宋体" w:eastAsia="宋体" w:hAnsi="宋体" w:cs="宋体"/>
        </w:rPr>
        <w:br/>
      </w:r>
      <w:del w:id="164"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65" w:author="余 政晓" w:date="2023-05-07T20:46:00Z">
        <w:r w:rsidR="00A700AD">
          <w:rPr>
            <w:rFonts w:ascii="宋体" w:eastAsia="宋体" w:hAnsi="宋体" w:cs="宋体"/>
          </w:rPr>
          <w:t>He</w:t>
        </w:r>
      </w:ins>
      <w:r>
        <w:rPr>
          <w:rFonts w:ascii="宋体" w:eastAsia="宋体" w:hAnsi="宋体" w:cs="宋体"/>
        </w:rPr>
        <w:t>：一般都是像反正这</w:t>
      </w:r>
      <w:r>
        <w:rPr>
          <w:rFonts w:ascii="宋体" w:eastAsia="宋体" w:hAnsi="宋体" w:cs="宋体"/>
        </w:rPr>
        <w:t>地铁附近嘛。</w:t>
      </w:r>
      <w:r>
        <w:rPr>
          <w:rFonts w:ascii="宋体" w:eastAsia="宋体" w:hAnsi="宋体" w:cs="宋体"/>
        </w:rPr>
        <w:br/>
      </w:r>
      <w:del w:id="166"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67" w:author="余 政晓" w:date="2023-05-07T20:46:00Z">
        <w:r w:rsidR="00A700AD">
          <w:rPr>
            <w:rFonts w:ascii="宋体" w:eastAsia="宋体" w:hAnsi="宋体" w:cs="宋体"/>
          </w:rPr>
          <w:t>sustech_qk</w:t>
        </w:r>
      </w:ins>
      <w:r>
        <w:rPr>
          <w:rFonts w:ascii="宋体" w:eastAsia="宋体" w:hAnsi="宋体" w:cs="宋体"/>
        </w:rPr>
        <w:t>：地铁出现之前。</w:t>
      </w:r>
      <w:r>
        <w:rPr>
          <w:rFonts w:ascii="宋体" w:eastAsia="宋体" w:hAnsi="宋体" w:cs="宋体"/>
        </w:rPr>
        <w:br/>
      </w:r>
      <w:del w:id="168"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69" w:author="余 政晓" w:date="2023-05-07T20:46:00Z">
        <w:r w:rsidR="00A700AD">
          <w:rPr>
            <w:rFonts w:ascii="宋体" w:eastAsia="宋体" w:hAnsi="宋体" w:cs="宋体"/>
          </w:rPr>
          <w:t>He</w:t>
        </w:r>
      </w:ins>
      <w:r>
        <w:rPr>
          <w:rFonts w:ascii="宋体" w:eastAsia="宋体" w:hAnsi="宋体" w:cs="宋体"/>
        </w:rPr>
        <w:t>：</w:t>
      </w:r>
      <w:del w:id="170" w:author="余 政晓" w:date="2023-05-07T20:59:00Z">
        <w:r w:rsidDel="00F15342">
          <w:rPr>
            <w:rFonts w:ascii="宋体" w:eastAsia="宋体" w:hAnsi="宋体" w:cs="宋体"/>
          </w:rPr>
          <w:delText>就是</w:delText>
        </w:r>
      </w:del>
      <w:r>
        <w:rPr>
          <w:rFonts w:ascii="宋体" w:eastAsia="宋体" w:hAnsi="宋体" w:cs="宋体"/>
        </w:rPr>
        <w:t>就是杨美嘛</w:t>
      </w:r>
      <w:ins w:id="171" w:author="余 政晓" w:date="2023-05-07T20:59:00Z">
        <w:r w:rsidR="00F15342">
          <w:rPr>
            <w:rFonts w:ascii="宋体" w:eastAsia="宋体" w:hAnsi="宋体" w:cs="宋体" w:hint="eastAsia"/>
          </w:rPr>
          <w:t>，</w:t>
        </w:r>
      </w:ins>
      <w:r>
        <w:rPr>
          <w:rFonts w:ascii="宋体" w:eastAsia="宋体" w:hAnsi="宋体" w:cs="宋体"/>
        </w:rPr>
        <w:t>它这里属于杨美站嘛，</w:t>
      </w:r>
      <w:ins w:id="172" w:author="余 政晓" w:date="2023-05-07T21:00:00Z">
        <w:r w:rsidR="00F15342">
          <w:rPr>
            <w:rFonts w:ascii="宋体" w:eastAsia="宋体" w:hAnsi="宋体" w:cs="宋体"/>
          </w:rPr>
          <w:t>杨美</w:t>
        </w:r>
        <w:r w:rsidR="00F15342">
          <w:rPr>
            <w:rFonts w:ascii="宋体" w:eastAsia="宋体" w:hAnsi="宋体" w:cs="宋体" w:hint="eastAsia"/>
          </w:rPr>
          <w:t>后面</w:t>
        </w:r>
        <w:r w:rsidR="00F15342">
          <w:rPr>
            <w:rFonts w:ascii="宋体" w:eastAsia="宋体" w:hAnsi="宋体" w:cs="宋体"/>
          </w:rPr>
          <w:t>就是</w:t>
        </w:r>
        <w:r w:rsidR="00F15342">
          <w:rPr>
            <w:rFonts w:ascii="宋体" w:eastAsia="宋体" w:hAnsi="宋体" w:cs="宋体" w:hint="eastAsia"/>
          </w:rPr>
          <w:t>河背</w:t>
        </w:r>
        <w:r w:rsidR="00F15342">
          <w:rPr>
            <w:rFonts w:ascii="宋体" w:eastAsia="宋体" w:hAnsi="宋体" w:cs="宋体"/>
          </w:rPr>
          <w:t>站嘛，</w:t>
        </w:r>
      </w:ins>
      <w:del w:id="173" w:author="余 政晓" w:date="2023-05-07T21:00:00Z">
        <w:r w:rsidDel="00F15342">
          <w:rPr>
            <w:rFonts w:ascii="宋体" w:eastAsia="宋体" w:hAnsi="宋体" w:cs="宋体"/>
          </w:rPr>
          <w:delText>杨美无非就是合肥站嘛，</w:delText>
        </w:r>
      </w:del>
      <w:r>
        <w:rPr>
          <w:rFonts w:ascii="宋体" w:eastAsia="宋体" w:hAnsi="宋体" w:cs="宋体"/>
        </w:rPr>
        <w:t>我们一般讲说是去</w:t>
      </w:r>
      <w:ins w:id="174" w:author="余 政晓" w:date="2023-05-07T21:00:00Z">
        <w:r w:rsidR="00457F35">
          <w:rPr>
            <w:rFonts w:ascii="宋体" w:eastAsia="宋体" w:hAnsi="宋体" w:cs="宋体" w:hint="eastAsia"/>
          </w:rPr>
          <w:t>坂田</w:t>
        </w:r>
      </w:ins>
      <w:del w:id="175" w:author="余 政晓" w:date="2023-05-07T21:00:00Z">
        <w:r w:rsidDel="00457F35">
          <w:rPr>
            <w:rFonts w:ascii="宋体" w:eastAsia="宋体" w:hAnsi="宋体" w:cs="宋体"/>
          </w:rPr>
          <w:delText>板栗</w:delText>
        </w:r>
      </w:del>
      <w:r>
        <w:rPr>
          <w:rFonts w:ascii="宋体" w:eastAsia="宋体" w:hAnsi="宋体" w:cs="宋体"/>
        </w:rPr>
        <w:t>市场就到了</w:t>
      </w:r>
      <w:ins w:id="176" w:author="余 政晓" w:date="2023-05-07T21:00:00Z">
        <w:r w:rsidR="00457F35">
          <w:rPr>
            <w:rFonts w:ascii="宋体" w:eastAsia="宋体" w:hAnsi="宋体" w:cs="宋体" w:hint="eastAsia"/>
          </w:rPr>
          <w:t>坂田</w:t>
        </w:r>
      </w:ins>
      <w:del w:id="177" w:author="余 政晓" w:date="2023-05-07T21:00:00Z">
        <w:r w:rsidDel="00457F35">
          <w:rPr>
            <w:rFonts w:ascii="宋体" w:eastAsia="宋体" w:hAnsi="宋体" w:cs="宋体"/>
          </w:rPr>
          <w:delText>板栗</w:delText>
        </w:r>
      </w:del>
      <w:r>
        <w:rPr>
          <w:rFonts w:ascii="宋体" w:eastAsia="宋体" w:hAnsi="宋体" w:cs="宋体"/>
        </w:rPr>
        <w:t>市场了。其实都是近距离的，都走得不远。啊当然前面有一段时间，我们有在观澜待过一段时间，观澜工作了一段时间，</w:t>
      </w:r>
      <w:ins w:id="178" w:author="余 政晓" w:date="2023-05-07T21:00:00Z">
        <w:r w:rsidR="00457F35">
          <w:rPr>
            <w:rFonts w:ascii="宋体" w:eastAsia="宋体" w:hAnsi="宋体" w:cs="宋体"/>
          </w:rPr>
          <w:t>那就假如说是像</w:t>
        </w:r>
        <w:r w:rsidR="00457F35">
          <w:rPr>
            <w:rFonts w:ascii="宋体" w:eastAsia="宋体" w:hAnsi="宋体" w:cs="宋体" w:hint="eastAsia"/>
          </w:rPr>
          <w:t>杨美</w:t>
        </w:r>
        <w:r w:rsidR="00457F35">
          <w:rPr>
            <w:rFonts w:ascii="宋体" w:eastAsia="宋体" w:hAnsi="宋体" w:cs="宋体"/>
          </w:rPr>
          <w:t>市场这个公交站到观澜，</w:t>
        </w:r>
        <w:r w:rsidR="00457F35">
          <w:rPr>
            <w:rFonts w:ascii="宋体" w:eastAsia="宋体" w:hAnsi="宋体" w:cs="宋体" w:hint="eastAsia"/>
          </w:rPr>
          <w:t>和富坑那一块</w:t>
        </w:r>
        <w:r w:rsidR="00457F35">
          <w:rPr>
            <w:rFonts w:ascii="宋体" w:eastAsia="宋体" w:hAnsi="宋体" w:cs="宋体"/>
          </w:rPr>
          <w:t>。</w:t>
        </w:r>
        <w:r w:rsidR="00457F35">
          <w:rPr>
            <w:rFonts w:ascii="宋体" w:eastAsia="宋体" w:hAnsi="宋体" w:cs="宋体"/>
          </w:rPr>
          <w:br/>
        </w:r>
      </w:ins>
      <w:del w:id="179" w:author="余 政晓" w:date="2023-05-07T21:00:00Z">
        <w:r w:rsidDel="00457F35">
          <w:rPr>
            <w:rFonts w:ascii="宋体" w:eastAsia="宋体" w:hAnsi="宋体" w:cs="宋体"/>
          </w:rPr>
          <w:delText>那就假如说是像养马市场这个公交站到观澜，我也可以看到那一块。</w:delText>
        </w:r>
        <w:r w:rsidDel="00457F35">
          <w:rPr>
            <w:rFonts w:ascii="宋体" w:eastAsia="宋体" w:hAnsi="宋体" w:cs="宋体"/>
          </w:rPr>
          <w:br/>
        </w:r>
      </w:del>
      <w:del w:id="180"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81" w:author="余 政晓" w:date="2023-05-07T20:46:00Z">
        <w:r w:rsidR="00A700AD">
          <w:rPr>
            <w:rFonts w:ascii="宋体" w:eastAsia="宋体" w:hAnsi="宋体" w:cs="宋体"/>
          </w:rPr>
          <w:t>sustech_qk</w:t>
        </w:r>
      </w:ins>
      <w:r>
        <w:rPr>
          <w:rFonts w:ascii="宋体" w:eastAsia="宋体" w:hAnsi="宋体" w:cs="宋体"/>
        </w:rPr>
        <w:t>：那也是</w:t>
      </w:r>
      <w:del w:id="182" w:author="余 政晓" w:date="2023-05-07T21:00:00Z">
        <w:r w:rsidDel="00457F35">
          <w:rPr>
            <w:rFonts w:ascii="宋体" w:eastAsia="宋体" w:hAnsi="宋体" w:cs="宋体"/>
          </w:rPr>
          <w:delText>也是也就也也都是</w:delText>
        </w:r>
      </w:del>
      <w:r>
        <w:rPr>
          <w:rFonts w:ascii="宋体" w:eastAsia="宋体" w:hAnsi="宋体" w:cs="宋体"/>
        </w:rPr>
        <w:t>从这附近坐公交车</w:t>
      </w:r>
      <w:del w:id="183" w:author="余 政晓" w:date="2023-05-07T21:00:00Z">
        <w:r w:rsidDel="00457F35">
          <w:rPr>
            <w:rFonts w:ascii="宋体" w:eastAsia="宋体" w:hAnsi="宋体" w:cs="宋体"/>
          </w:rPr>
          <w:delText>往</w:delText>
        </w:r>
      </w:del>
      <w:r>
        <w:rPr>
          <w:rFonts w:ascii="宋体" w:eastAsia="宋体" w:hAnsi="宋体" w:cs="宋体"/>
        </w:rPr>
        <w:t>往那边都有。</w:t>
      </w:r>
      <w:r>
        <w:rPr>
          <w:rFonts w:ascii="宋体" w:eastAsia="宋体" w:hAnsi="宋体" w:cs="宋体"/>
        </w:rPr>
        <w:br/>
      </w:r>
      <w:del w:id="184"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85" w:author="余 政晓" w:date="2023-05-07T20:46:00Z">
        <w:r w:rsidR="00A700AD">
          <w:rPr>
            <w:rFonts w:ascii="宋体" w:eastAsia="宋体" w:hAnsi="宋体" w:cs="宋体"/>
          </w:rPr>
          <w:t>He</w:t>
        </w:r>
      </w:ins>
      <w:r>
        <w:rPr>
          <w:rFonts w:ascii="宋体" w:eastAsia="宋体" w:hAnsi="宋体" w:cs="宋体"/>
        </w:rPr>
        <w:t>：大部分都是这个样子。</w:t>
      </w:r>
      <w:r>
        <w:rPr>
          <w:rFonts w:ascii="宋体" w:eastAsia="宋体" w:hAnsi="宋体" w:cs="宋体"/>
        </w:rPr>
        <w:br/>
      </w:r>
      <w:del w:id="186"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87" w:author="余 政晓" w:date="2023-05-07T20:46:00Z">
        <w:r w:rsidR="00A700AD">
          <w:rPr>
            <w:rFonts w:ascii="宋体" w:eastAsia="宋体" w:hAnsi="宋体" w:cs="宋体"/>
          </w:rPr>
          <w:t>sustech_qk</w:t>
        </w:r>
      </w:ins>
      <w:r>
        <w:rPr>
          <w:rFonts w:ascii="宋体" w:eastAsia="宋体" w:hAnsi="宋体" w:cs="宋体"/>
        </w:rPr>
        <w:t>：嗯</w:t>
      </w:r>
      <w:del w:id="188" w:author="余 政晓" w:date="2023-05-07T21:01:00Z">
        <w:r w:rsidDel="00457F35">
          <w:rPr>
            <w:rFonts w:ascii="宋体" w:eastAsia="宋体" w:hAnsi="宋体" w:cs="宋体"/>
          </w:rPr>
          <w:delText>那就是那那</w:delText>
        </w:r>
      </w:del>
      <w:r>
        <w:rPr>
          <w:rFonts w:ascii="宋体" w:eastAsia="宋体" w:hAnsi="宋体" w:cs="宋体"/>
        </w:rPr>
        <w:t>主要是这个它这个地图比较大，就是您可以在这个地图上就辨认出来，就是大概是从哪里到哪里，</w:t>
      </w:r>
      <w:del w:id="189" w:author="余 政晓" w:date="2023-05-07T21:01:00Z">
        <w:r w:rsidDel="00457F35">
          <w:rPr>
            <w:rFonts w:ascii="宋体" w:eastAsia="宋体" w:hAnsi="宋体" w:cs="宋体"/>
          </w:rPr>
          <w:delText>这个</w:delText>
        </w:r>
      </w:del>
      <w:r>
        <w:rPr>
          <w:rFonts w:ascii="宋体" w:eastAsia="宋体" w:hAnsi="宋体" w:cs="宋体"/>
        </w:rPr>
        <w:t>这个公</w:t>
      </w:r>
      <w:r>
        <w:rPr>
          <w:rFonts w:ascii="宋体" w:eastAsia="宋体" w:hAnsi="宋体" w:cs="宋体"/>
        </w:rPr>
        <w:t>交线路。</w:t>
      </w:r>
      <w:r>
        <w:rPr>
          <w:rFonts w:ascii="宋体" w:eastAsia="宋体" w:hAnsi="宋体" w:cs="宋体"/>
        </w:rPr>
        <w:br/>
      </w:r>
      <w:del w:id="190"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91" w:author="余 政晓" w:date="2023-05-07T20:46:00Z">
        <w:r w:rsidR="00A700AD">
          <w:rPr>
            <w:rFonts w:ascii="宋体" w:eastAsia="宋体" w:hAnsi="宋体" w:cs="宋体"/>
          </w:rPr>
          <w:t>He</w:t>
        </w:r>
      </w:ins>
      <w:r>
        <w:rPr>
          <w:rFonts w:ascii="宋体" w:eastAsia="宋体" w:hAnsi="宋体" w:cs="宋体"/>
        </w:rPr>
        <w:t>：公交线路是吧？那你从这里坂田假如说先到观澜，但是地铁出现之前嘛。看看能不能标。</w:t>
      </w:r>
      <w:r>
        <w:rPr>
          <w:rFonts w:ascii="宋体" w:eastAsia="宋体" w:hAnsi="宋体" w:cs="宋体"/>
        </w:rPr>
        <w:br/>
      </w:r>
      <w:del w:id="192"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93" w:author="余 政晓" w:date="2023-05-07T20:46:00Z">
        <w:r w:rsidR="00A700AD">
          <w:rPr>
            <w:rFonts w:ascii="宋体" w:eastAsia="宋体" w:hAnsi="宋体" w:cs="宋体"/>
          </w:rPr>
          <w:t>sustech_qk</w:t>
        </w:r>
      </w:ins>
      <w:r>
        <w:rPr>
          <w:rFonts w:ascii="宋体" w:eastAsia="宋体" w:hAnsi="宋体" w:cs="宋体"/>
        </w:rPr>
        <w:t>：</w:t>
      </w:r>
      <w:ins w:id="194" w:author="余 政晓" w:date="2023-05-07T21:01:00Z">
        <w:r w:rsidR="00457F35">
          <w:rPr>
            <w:rFonts w:ascii="宋体" w:eastAsia="宋体" w:hAnsi="宋体" w:cs="宋体" w:hint="eastAsia"/>
          </w:rPr>
          <w:t>让我找</w:t>
        </w:r>
        <w:r w:rsidR="00457F35">
          <w:rPr>
            <w:rFonts w:ascii="宋体" w:eastAsia="宋体" w:hAnsi="宋体" w:cs="宋体"/>
          </w:rPr>
          <w:t>一下，然后</w:t>
        </w:r>
        <w:r w:rsidR="00457F35">
          <w:rPr>
            <w:rFonts w:ascii="宋体" w:eastAsia="宋体" w:hAnsi="宋体" w:cs="宋体" w:hint="eastAsia"/>
          </w:rPr>
          <w:t>那个坂田在这里，</w:t>
        </w:r>
        <w:r w:rsidR="00457F35">
          <w:rPr>
            <w:rFonts w:ascii="宋体" w:eastAsia="宋体" w:hAnsi="宋体" w:cs="宋体"/>
          </w:rPr>
          <w:t>然后就是在观澜。</w:t>
        </w:r>
        <w:r w:rsidR="00457F35" w:rsidDel="00457F35">
          <w:rPr>
            <w:rFonts w:ascii="宋体" w:eastAsia="宋体" w:hAnsi="宋体" w:cs="宋体"/>
          </w:rPr>
          <w:t xml:space="preserve"> </w:t>
        </w:r>
      </w:ins>
      <w:del w:id="195" w:author="余 政晓" w:date="2023-05-07T21:01:00Z">
        <w:r w:rsidDel="00457F35">
          <w:rPr>
            <w:rFonts w:ascii="宋体" w:eastAsia="宋体" w:hAnsi="宋体" w:cs="宋体"/>
          </w:rPr>
          <w:delText>帮我整一下，然后把那个最好把那个最好然后就是在观澜。</w:delText>
        </w:r>
      </w:del>
      <w:r>
        <w:rPr>
          <w:rFonts w:ascii="宋体" w:eastAsia="宋体" w:hAnsi="宋体" w:cs="宋体"/>
        </w:rPr>
        <w:br/>
      </w:r>
      <w:del w:id="196"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97" w:author="余 政晓" w:date="2023-05-07T20:46:00Z">
        <w:r w:rsidR="00A700AD">
          <w:rPr>
            <w:rFonts w:ascii="宋体" w:eastAsia="宋体" w:hAnsi="宋体" w:cs="宋体"/>
          </w:rPr>
          <w:t>He</w:t>
        </w:r>
      </w:ins>
      <w:r>
        <w:rPr>
          <w:rFonts w:ascii="宋体" w:eastAsia="宋体" w:hAnsi="宋体" w:cs="宋体"/>
        </w:rPr>
        <w:t>：</w:t>
      </w:r>
      <w:ins w:id="198" w:author="余 政晓" w:date="2023-05-07T21:02:00Z">
        <w:r w:rsidR="00457F35">
          <w:rPr>
            <w:rFonts w:ascii="宋体" w:eastAsia="宋体" w:hAnsi="宋体" w:cs="宋体"/>
          </w:rPr>
          <w:t>这个是</w:t>
        </w:r>
        <w:r w:rsidR="00457F35">
          <w:rPr>
            <w:rFonts w:ascii="宋体" w:eastAsia="宋体" w:hAnsi="宋体" w:cs="宋体" w:hint="eastAsia"/>
          </w:rPr>
          <w:t>龙华</w:t>
        </w:r>
        <w:r w:rsidR="00457F35">
          <w:rPr>
            <w:rFonts w:ascii="宋体" w:eastAsia="宋体" w:hAnsi="宋体" w:cs="宋体"/>
          </w:rPr>
          <w:t>，这个是</w:t>
        </w:r>
        <w:r w:rsidR="00457F35">
          <w:rPr>
            <w:rFonts w:ascii="宋体" w:eastAsia="宋体" w:hAnsi="宋体" w:cs="宋体" w:hint="eastAsia"/>
          </w:rPr>
          <w:t>民治</w:t>
        </w:r>
        <w:r w:rsidR="00457F35">
          <w:rPr>
            <w:rFonts w:ascii="宋体" w:eastAsia="宋体" w:hAnsi="宋体" w:cs="宋体"/>
          </w:rPr>
          <w:t>。我们应该在这里，这是哪一个？</w:t>
        </w:r>
        <w:r w:rsidR="00457F35">
          <w:rPr>
            <w:rFonts w:ascii="宋体" w:eastAsia="宋体" w:hAnsi="宋体" w:cs="宋体"/>
          </w:rPr>
          <w:br/>
        </w:r>
      </w:ins>
      <w:del w:id="199" w:author="余 政晓" w:date="2023-05-07T21:02:00Z">
        <w:r w:rsidDel="00457F35">
          <w:rPr>
            <w:rFonts w:ascii="宋体" w:eastAsia="宋体" w:hAnsi="宋体" w:cs="宋体"/>
          </w:rPr>
          <w:delText>这个是文华，这个是名字。我们应该在这里，这是哪一个？</w:delText>
        </w:r>
        <w:r w:rsidDel="00457F35">
          <w:rPr>
            <w:rFonts w:ascii="宋体" w:eastAsia="宋体" w:hAnsi="宋体" w:cs="宋体"/>
          </w:rPr>
          <w:br/>
        </w:r>
      </w:del>
      <w:del w:id="200"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201" w:author="余 政晓" w:date="2023-05-07T20:46:00Z">
        <w:r w:rsidR="00A700AD">
          <w:rPr>
            <w:rFonts w:ascii="宋体" w:eastAsia="宋体" w:hAnsi="宋体" w:cs="宋体"/>
          </w:rPr>
          <w:t>sustech_qk</w:t>
        </w:r>
      </w:ins>
      <w:r>
        <w:rPr>
          <w:rFonts w:ascii="宋体" w:eastAsia="宋体" w:hAnsi="宋体" w:cs="宋体"/>
        </w:rPr>
        <w:t>：这是</w:t>
      </w:r>
      <w:del w:id="202" w:author="余 政晓" w:date="2023-05-07T21:02:00Z">
        <w:r w:rsidDel="00457F35">
          <w:rPr>
            <w:rFonts w:ascii="宋体" w:eastAsia="宋体" w:hAnsi="宋体" w:cs="宋体"/>
          </w:rPr>
          <w:delText>这</w:delText>
        </w:r>
      </w:del>
      <w:r>
        <w:rPr>
          <w:rFonts w:ascii="宋体" w:eastAsia="宋体" w:hAnsi="宋体" w:cs="宋体"/>
        </w:rPr>
        <w:t>这里是吧，这里到。</w:t>
      </w:r>
      <w:r>
        <w:rPr>
          <w:rFonts w:ascii="宋体" w:eastAsia="宋体" w:hAnsi="宋体" w:cs="宋体"/>
        </w:rPr>
        <w:br/>
      </w:r>
      <w:del w:id="203"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204" w:author="余 政晓" w:date="2023-05-07T20:46:00Z">
        <w:r w:rsidR="00A700AD">
          <w:rPr>
            <w:rFonts w:ascii="宋体" w:eastAsia="宋体" w:hAnsi="宋体" w:cs="宋体"/>
          </w:rPr>
          <w:t>He</w:t>
        </w:r>
      </w:ins>
      <w:r>
        <w:rPr>
          <w:rFonts w:ascii="宋体" w:eastAsia="宋体" w:hAnsi="宋体" w:cs="宋体"/>
        </w:rPr>
        <w:t>：从观澜平湖在这一块。平湖在这里，这边有时候去布吉呀。</w:t>
      </w:r>
      <w:r>
        <w:rPr>
          <w:rFonts w:ascii="宋体" w:eastAsia="宋体" w:hAnsi="宋体" w:cs="宋体"/>
        </w:rPr>
        <w:br/>
      </w:r>
      <w:del w:id="205"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206" w:author="余 政晓" w:date="2023-05-07T20:46:00Z">
        <w:r w:rsidR="00A700AD">
          <w:rPr>
            <w:rFonts w:ascii="宋体" w:eastAsia="宋体" w:hAnsi="宋体" w:cs="宋体"/>
          </w:rPr>
          <w:t>sustech_qk</w:t>
        </w:r>
      </w:ins>
      <w:r>
        <w:rPr>
          <w:rFonts w:ascii="宋体" w:eastAsia="宋体" w:hAnsi="宋体" w:cs="宋体"/>
        </w:rPr>
        <w:t>：都</w:t>
      </w:r>
      <w:del w:id="207" w:author="余 政晓" w:date="2023-05-07T21:02:00Z">
        <w:r w:rsidDel="00457F35">
          <w:rPr>
            <w:rFonts w:ascii="宋体" w:eastAsia="宋体" w:hAnsi="宋体" w:cs="宋体"/>
          </w:rPr>
          <w:delText>坐</w:delText>
        </w:r>
      </w:del>
      <w:r>
        <w:rPr>
          <w:rFonts w:ascii="宋体" w:eastAsia="宋体" w:hAnsi="宋体" w:cs="宋体"/>
        </w:rPr>
        <w:t>坐公交是吧？</w:t>
      </w:r>
      <w:r>
        <w:rPr>
          <w:rFonts w:ascii="宋体" w:eastAsia="宋体" w:hAnsi="宋体" w:cs="宋体"/>
        </w:rPr>
        <w:br/>
      </w:r>
      <w:del w:id="208"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209" w:author="余 政晓" w:date="2023-05-07T20:46:00Z">
        <w:r w:rsidR="00A700AD">
          <w:rPr>
            <w:rFonts w:ascii="宋体" w:eastAsia="宋体" w:hAnsi="宋体" w:cs="宋体"/>
          </w:rPr>
          <w:t>He</w:t>
        </w:r>
      </w:ins>
      <w:r>
        <w:rPr>
          <w:rFonts w:ascii="宋体" w:eastAsia="宋体" w:hAnsi="宋体" w:cs="宋体"/>
        </w:rPr>
        <w:t>：对，你像去布吉啊，因为原来坂田这里不属于比较小一点的嘛，像布吉也是去过了，</w:t>
      </w:r>
      <w:ins w:id="210" w:author="余 政晓" w:date="2023-05-07T21:02:00Z">
        <w:r w:rsidR="00457F35">
          <w:rPr>
            <w:rFonts w:ascii="宋体" w:eastAsia="宋体" w:hAnsi="宋体" w:cs="宋体" w:hint="eastAsia"/>
          </w:rPr>
          <w:t>龙</w:t>
        </w:r>
      </w:ins>
      <w:del w:id="211" w:author="余 政晓" w:date="2023-05-07T21:02:00Z">
        <w:r w:rsidDel="00457F35">
          <w:rPr>
            <w:rFonts w:ascii="宋体" w:eastAsia="宋体" w:hAnsi="宋体" w:cs="宋体"/>
          </w:rPr>
          <w:delText>文</w:delText>
        </w:r>
      </w:del>
      <w:r>
        <w:rPr>
          <w:rFonts w:ascii="宋体" w:eastAsia="宋体" w:hAnsi="宋体" w:cs="宋体"/>
        </w:rPr>
        <w:t>华。就大概就是</w:t>
      </w:r>
      <w:del w:id="212" w:author="余 政晓" w:date="2023-05-07T21:03:00Z">
        <w:r w:rsidDel="00457F35">
          <w:rPr>
            <w:rFonts w:ascii="宋体" w:eastAsia="宋体" w:hAnsi="宋体" w:cs="宋体"/>
          </w:rPr>
          <w:delText>就是</w:delText>
        </w:r>
      </w:del>
      <w:r>
        <w:rPr>
          <w:rFonts w:ascii="宋体" w:eastAsia="宋体" w:hAnsi="宋体" w:cs="宋体"/>
        </w:rPr>
        <w:t>都是在这个</w:t>
      </w:r>
      <w:del w:id="213" w:author="余 政晓" w:date="2023-05-07T21:03:00Z">
        <w:r w:rsidDel="00457F35">
          <w:rPr>
            <w:rFonts w:ascii="宋体" w:eastAsia="宋体" w:hAnsi="宋体" w:cs="宋体"/>
          </w:rPr>
          <w:delText>附近</w:delText>
        </w:r>
      </w:del>
      <w:r>
        <w:rPr>
          <w:rFonts w:ascii="宋体" w:eastAsia="宋体" w:hAnsi="宋体" w:cs="宋体"/>
        </w:rPr>
        <w:t>附近。</w:t>
      </w:r>
      <w:r>
        <w:rPr>
          <w:rFonts w:ascii="宋体" w:eastAsia="宋体" w:hAnsi="宋体" w:cs="宋体"/>
        </w:rPr>
        <w:br/>
      </w:r>
      <w:del w:id="214"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215" w:author="余 政晓" w:date="2023-05-07T20:46:00Z">
        <w:r w:rsidR="00A700AD">
          <w:rPr>
            <w:rFonts w:ascii="宋体" w:eastAsia="宋体" w:hAnsi="宋体" w:cs="宋体"/>
          </w:rPr>
          <w:t>sustech_qk</w:t>
        </w:r>
      </w:ins>
      <w:r>
        <w:rPr>
          <w:rFonts w:ascii="宋体" w:eastAsia="宋体" w:hAnsi="宋体" w:cs="宋体"/>
        </w:rPr>
        <w:t>：嗯，这个</w:t>
      </w:r>
      <w:del w:id="216" w:author="余 政晓" w:date="2023-05-07T21:03:00Z">
        <w:r w:rsidDel="00457F35">
          <w:rPr>
            <w:rFonts w:ascii="宋体" w:eastAsia="宋体" w:hAnsi="宋体" w:cs="宋体"/>
          </w:rPr>
          <w:delText>做一个</w:delText>
        </w:r>
      </w:del>
      <w:r>
        <w:rPr>
          <w:rFonts w:ascii="宋体" w:eastAsia="宋体" w:hAnsi="宋体" w:cs="宋体"/>
        </w:rPr>
        <w:t>你做一个小标志这个地方</w:t>
      </w:r>
      <w:r>
        <w:rPr>
          <w:rFonts w:ascii="宋体" w:eastAsia="宋体" w:hAnsi="宋体" w:cs="宋体"/>
        </w:rPr>
        <w:t>。</w:t>
      </w:r>
      <w:r>
        <w:rPr>
          <w:rFonts w:ascii="宋体" w:eastAsia="宋体" w:hAnsi="宋体" w:cs="宋体"/>
        </w:rPr>
        <w:br/>
      </w:r>
      <w:del w:id="217"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218" w:author="余 政晓" w:date="2023-05-07T20:46:00Z">
        <w:r w:rsidR="00A700AD">
          <w:rPr>
            <w:rFonts w:ascii="宋体" w:eastAsia="宋体" w:hAnsi="宋体" w:cs="宋体"/>
          </w:rPr>
          <w:t>He</w:t>
        </w:r>
      </w:ins>
      <w:r>
        <w:rPr>
          <w:rFonts w:ascii="宋体" w:eastAsia="宋体" w:hAnsi="宋体" w:cs="宋体"/>
        </w:rPr>
        <w:t>：</w:t>
      </w:r>
      <w:ins w:id="219" w:author="余 政晓" w:date="2023-05-07T21:03:00Z">
        <w:r w:rsidR="00457F35">
          <w:rPr>
            <w:rFonts w:ascii="宋体" w:eastAsia="宋体" w:hAnsi="宋体" w:cs="宋体" w:hint="eastAsia"/>
          </w:rPr>
          <w:t>画不了了</w:t>
        </w:r>
      </w:ins>
      <w:del w:id="220" w:author="余 政晓" w:date="2023-05-07T21:03:00Z">
        <w:r w:rsidDel="00457F35">
          <w:rPr>
            <w:rFonts w:ascii="宋体" w:eastAsia="宋体" w:hAnsi="宋体" w:cs="宋体"/>
          </w:rPr>
          <w:delText>太无聊了</w:delText>
        </w:r>
      </w:del>
      <w:r>
        <w:rPr>
          <w:rFonts w:ascii="宋体" w:eastAsia="宋体" w:hAnsi="宋体" w:cs="宋体"/>
        </w:rPr>
        <w:t>是吧？</w:t>
      </w:r>
      <w:r>
        <w:rPr>
          <w:rFonts w:ascii="宋体" w:eastAsia="宋体" w:hAnsi="宋体" w:cs="宋体"/>
        </w:rPr>
        <w:br/>
      </w:r>
      <w:del w:id="221" w:author="余 政晓" w:date="2023-05-07T20:46:00Z">
        <w:r w:rsidDel="00A700AD">
          <w:rPr>
            <w:rFonts w:ascii="宋体" w:eastAsia="宋体" w:hAnsi="宋体" w:cs="宋体"/>
          </w:rPr>
          <w:lastRenderedPageBreak/>
          <w:delText>角色</w:delText>
        </w:r>
        <w:r w:rsidDel="00A700AD">
          <w:rPr>
            <w:rFonts w:ascii="宋体" w:eastAsia="宋体" w:hAnsi="宋体" w:cs="宋体"/>
          </w:rPr>
          <w:delText>A</w:delText>
        </w:r>
      </w:del>
      <w:ins w:id="222" w:author="余 政晓" w:date="2023-05-07T20:46:00Z">
        <w:r w:rsidR="00A700AD">
          <w:rPr>
            <w:rFonts w:ascii="宋体" w:eastAsia="宋体" w:hAnsi="宋体" w:cs="宋体"/>
          </w:rPr>
          <w:t>sustech_qk</w:t>
        </w:r>
      </w:ins>
      <w:r>
        <w:rPr>
          <w:rFonts w:ascii="宋体" w:eastAsia="宋体" w:hAnsi="宋体" w:cs="宋体"/>
        </w:rPr>
        <w:t>：这个就是现在要放大一点。</w:t>
      </w:r>
      <w:r>
        <w:rPr>
          <w:rFonts w:ascii="宋体" w:eastAsia="宋体" w:hAnsi="宋体" w:cs="宋体"/>
        </w:rPr>
        <w:br/>
      </w:r>
      <w:del w:id="223"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224" w:author="余 政晓" w:date="2023-05-07T20:46:00Z">
        <w:r w:rsidR="00A700AD">
          <w:rPr>
            <w:rFonts w:ascii="宋体" w:eastAsia="宋体" w:hAnsi="宋体" w:cs="宋体"/>
          </w:rPr>
          <w:t>He</w:t>
        </w:r>
      </w:ins>
      <w:r>
        <w:rPr>
          <w:rFonts w:ascii="宋体" w:eastAsia="宋体" w:hAnsi="宋体" w:cs="宋体"/>
        </w:rPr>
        <w:t>：就是</w:t>
      </w:r>
      <w:ins w:id="225" w:author="余 政晓" w:date="2023-05-07T21:03:00Z">
        <w:r w:rsidR="00457F35">
          <w:rPr>
            <w:rFonts w:ascii="宋体" w:eastAsia="宋体" w:hAnsi="宋体" w:cs="宋体" w:hint="eastAsia"/>
          </w:rPr>
          <w:t>龙</w:t>
        </w:r>
      </w:ins>
      <w:del w:id="226" w:author="余 政晓" w:date="2023-05-07T21:03:00Z">
        <w:r w:rsidDel="00457F35">
          <w:rPr>
            <w:rFonts w:ascii="宋体" w:eastAsia="宋体" w:hAnsi="宋体" w:cs="宋体"/>
          </w:rPr>
          <w:delText>文</w:delText>
        </w:r>
      </w:del>
      <w:r>
        <w:rPr>
          <w:rFonts w:ascii="宋体" w:eastAsia="宋体" w:hAnsi="宋体" w:cs="宋体"/>
        </w:rPr>
        <w:t>华和布吉嘛，大致</w:t>
      </w:r>
      <w:ins w:id="227" w:author="余 政晓" w:date="2023-05-07T21:03:00Z">
        <w:r w:rsidR="00457F35">
          <w:rPr>
            <w:rFonts w:ascii="宋体" w:eastAsia="宋体" w:hAnsi="宋体" w:cs="宋体" w:hint="eastAsia"/>
          </w:rPr>
          <w:t>就</w:t>
        </w:r>
      </w:ins>
      <w:del w:id="228" w:author="余 政晓" w:date="2023-05-07T21:03:00Z">
        <w:r w:rsidDel="00457F35">
          <w:rPr>
            <w:rFonts w:ascii="宋体" w:eastAsia="宋体" w:hAnsi="宋体" w:cs="宋体"/>
          </w:rPr>
          <w:delText>的</w:delText>
        </w:r>
      </w:del>
      <w:r>
        <w:rPr>
          <w:rFonts w:ascii="宋体" w:eastAsia="宋体" w:hAnsi="宋体" w:cs="宋体"/>
        </w:rPr>
        <w:t>去这些地方嘛。</w:t>
      </w:r>
      <w:r>
        <w:rPr>
          <w:rFonts w:ascii="宋体" w:eastAsia="宋体" w:hAnsi="宋体" w:cs="宋体"/>
        </w:rPr>
        <w:br/>
      </w:r>
      <w:del w:id="229"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230" w:author="余 政晓" w:date="2023-05-07T20:46:00Z">
        <w:r w:rsidR="00A700AD">
          <w:rPr>
            <w:rFonts w:ascii="宋体" w:eastAsia="宋体" w:hAnsi="宋体" w:cs="宋体"/>
          </w:rPr>
          <w:t>sustech_qk</w:t>
        </w:r>
      </w:ins>
      <w:r>
        <w:rPr>
          <w:rFonts w:ascii="宋体" w:eastAsia="宋体" w:hAnsi="宋体" w:cs="宋体"/>
        </w:rPr>
        <w:t>：您有没有当时的留存过一些照片或者视频，有关</w:t>
      </w:r>
      <w:del w:id="231" w:author="余 政晓" w:date="2023-05-07T21:03:00Z">
        <w:r w:rsidDel="00457F35">
          <w:rPr>
            <w:rFonts w:ascii="宋体" w:eastAsia="宋体" w:hAnsi="宋体" w:cs="宋体"/>
          </w:rPr>
          <w:delText>这个</w:delText>
        </w:r>
      </w:del>
      <w:r>
        <w:rPr>
          <w:rFonts w:ascii="宋体" w:eastAsia="宋体" w:hAnsi="宋体" w:cs="宋体"/>
        </w:rPr>
        <w:t>当时的这个然后公交啊之类，没有没有关系，有的话。</w:t>
      </w:r>
      <w:r>
        <w:rPr>
          <w:rFonts w:ascii="宋体" w:eastAsia="宋体" w:hAnsi="宋体" w:cs="宋体"/>
        </w:rPr>
        <w:br/>
      </w:r>
      <w:del w:id="232"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233" w:author="余 政晓" w:date="2023-05-07T20:46:00Z">
        <w:r w:rsidR="00A700AD">
          <w:rPr>
            <w:rFonts w:ascii="宋体" w:eastAsia="宋体" w:hAnsi="宋体" w:cs="宋体"/>
          </w:rPr>
          <w:t>He</w:t>
        </w:r>
      </w:ins>
      <w:r>
        <w:rPr>
          <w:rFonts w:ascii="宋体" w:eastAsia="宋体" w:hAnsi="宋体" w:cs="宋体"/>
        </w:rPr>
        <w:t>：照片的话，我们就没存啊，我待会找一下。</w:t>
      </w:r>
      <w:r>
        <w:rPr>
          <w:rFonts w:ascii="宋体" w:eastAsia="宋体" w:hAnsi="宋体" w:cs="宋体"/>
        </w:rPr>
        <w:br/>
      </w:r>
      <w:del w:id="234"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235" w:author="余 政晓" w:date="2023-05-07T20:46:00Z">
        <w:r w:rsidR="00A700AD">
          <w:rPr>
            <w:rFonts w:ascii="宋体" w:eastAsia="宋体" w:hAnsi="宋体" w:cs="宋体"/>
          </w:rPr>
          <w:t>sustech_qk</w:t>
        </w:r>
      </w:ins>
      <w:r>
        <w:rPr>
          <w:rFonts w:ascii="宋体" w:eastAsia="宋体" w:hAnsi="宋体" w:cs="宋体"/>
        </w:rPr>
        <w:t>：时间有点久了。</w:t>
      </w:r>
      <w:r>
        <w:rPr>
          <w:rFonts w:ascii="宋体" w:eastAsia="宋体" w:hAnsi="宋体" w:cs="宋体"/>
        </w:rPr>
        <w:br/>
      </w:r>
      <w:del w:id="236"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237" w:author="余 政晓" w:date="2023-05-07T20:46:00Z">
        <w:r w:rsidR="00A700AD">
          <w:rPr>
            <w:rFonts w:ascii="宋体" w:eastAsia="宋体" w:hAnsi="宋体" w:cs="宋体"/>
          </w:rPr>
          <w:t>He</w:t>
        </w:r>
      </w:ins>
      <w:r>
        <w:rPr>
          <w:rFonts w:ascii="宋体" w:eastAsia="宋体" w:hAnsi="宋体" w:cs="宋体"/>
        </w:rPr>
        <w:t>：对对对，时间比较长了，可能就，嗯没有存了。</w:t>
      </w:r>
      <w:r>
        <w:rPr>
          <w:rFonts w:ascii="宋体" w:eastAsia="宋体" w:hAnsi="宋体" w:cs="宋体"/>
        </w:rPr>
        <w:br/>
        <w:t>00:10:00</w:t>
      </w:r>
      <w:r>
        <w:rPr>
          <w:rFonts w:ascii="宋体" w:eastAsia="宋体" w:hAnsi="宋体" w:cs="宋体"/>
        </w:rPr>
        <w:br/>
      </w:r>
      <w:del w:id="238"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239" w:author="余 政晓" w:date="2023-05-07T20:46:00Z">
        <w:r w:rsidR="00A700AD">
          <w:rPr>
            <w:rFonts w:ascii="宋体" w:eastAsia="宋体" w:hAnsi="宋体" w:cs="宋体"/>
          </w:rPr>
          <w:t>sustech_qk</w:t>
        </w:r>
      </w:ins>
      <w:r>
        <w:rPr>
          <w:rFonts w:ascii="宋体" w:eastAsia="宋体" w:hAnsi="宋体" w:cs="宋体"/>
        </w:rPr>
        <w:t>：那像就是</w:t>
      </w:r>
      <w:del w:id="240" w:author="余 政晓" w:date="2023-05-07T21:03:00Z">
        <w:r w:rsidDel="00457F35">
          <w:rPr>
            <w:rFonts w:ascii="宋体" w:eastAsia="宋体" w:hAnsi="宋体" w:cs="宋体"/>
          </w:rPr>
          <w:delText>在</w:delText>
        </w:r>
      </w:del>
      <w:r>
        <w:rPr>
          <w:rFonts w:ascii="宋体" w:eastAsia="宋体" w:hAnsi="宋体" w:cs="宋体"/>
        </w:rPr>
        <w:t>在那段时间，</w:t>
      </w:r>
      <w:del w:id="241" w:author="余 政晓" w:date="2023-05-07T21:04:00Z">
        <w:r w:rsidDel="00457F35">
          <w:rPr>
            <w:rFonts w:ascii="宋体" w:eastAsia="宋体" w:hAnsi="宋体" w:cs="宋体"/>
          </w:rPr>
          <w:delText>就是在如果</w:delText>
        </w:r>
      </w:del>
      <w:r>
        <w:rPr>
          <w:rFonts w:ascii="宋体" w:eastAsia="宋体" w:hAnsi="宋体" w:cs="宋体"/>
        </w:rPr>
        <w:t>如果您</w:t>
      </w:r>
      <w:del w:id="242" w:author="余 政晓" w:date="2023-05-07T21:04:00Z">
        <w:r w:rsidDel="00457F35">
          <w:rPr>
            <w:rFonts w:ascii="宋体" w:eastAsia="宋体" w:hAnsi="宋体" w:cs="宋体"/>
          </w:rPr>
          <w:delText>出行是噢就</w:delText>
        </w:r>
      </w:del>
      <w:r>
        <w:rPr>
          <w:rFonts w:ascii="宋体" w:eastAsia="宋体" w:hAnsi="宋体" w:cs="宋体"/>
        </w:rPr>
        <w:t>非规律</w:t>
      </w:r>
      <w:ins w:id="243" w:author="余 政晓" w:date="2023-05-07T21:04:00Z">
        <w:r w:rsidR="00457F35">
          <w:rPr>
            <w:rFonts w:ascii="宋体" w:eastAsia="宋体" w:hAnsi="宋体" w:cs="宋体" w:hint="eastAsia"/>
          </w:rPr>
          <w:t>地</w:t>
        </w:r>
      </w:ins>
      <w:del w:id="244" w:author="余 政晓" w:date="2023-05-07T21:04:00Z">
        <w:r w:rsidDel="00457F35">
          <w:rPr>
            <w:rFonts w:ascii="宋体" w:eastAsia="宋体" w:hAnsi="宋体" w:cs="宋体"/>
          </w:rPr>
          <w:delText>的</w:delText>
        </w:r>
      </w:del>
      <w:r>
        <w:rPr>
          <w:rFonts w:ascii="宋体" w:eastAsia="宋体" w:hAnsi="宋体" w:cs="宋体"/>
        </w:rPr>
        <w:t>出行，就比如说像偶尔可能有点事情去某一个地方，那你一般是选择什么样的交通工具呢？</w:t>
      </w:r>
      <w:r>
        <w:rPr>
          <w:rFonts w:ascii="宋体" w:eastAsia="宋体" w:hAnsi="宋体" w:cs="宋体"/>
        </w:rPr>
        <w:br/>
      </w:r>
      <w:del w:id="245"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246" w:author="余 政晓" w:date="2023-05-07T20:46:00Z">
        <w:r w:rsidR="00A700AD">
          <w:rPr>
            <w:rFonts w:ascii="宋体" w:eastAsia="宋体" w:hAnsi="宋体" w:cs="宋体"/>
          </w:rPr>
          <w:t>He</w:t>
        </w:r>
      </w:ins>
      <w:r>
        <w:rPr>
          <w:rFonts w:ascii="宋体" w:eastAsia="宋体" w:hAnsi="宋体" w:cs="宋体"/>
        </w:rPr>
        <w:t>：其</w:t>
      </w:r>
      <w:r>
        <w:rPr>
          <w:rFonts w:ascii="宋体" w:eastAsia="宋体" w:hAnsi="宋体" w:cs="宋体"/>
        </w:rPr>
        <w:t>实啦，其实原来那个时候呢就是说大家挣钱也不多，工资也不高嘛，我们出门呢还是选择公交的多一点，像轿车就不像现在就是偶尔哪里不方便了，或者是还可以叫个车走，那个时候还是以公交为主，要么就近距离啊就是走路喽，就走路喽。</w:t>
      </w:r>
      <w:r>
        <w:rPr>
          <w:rFonts w:ascii="宋体" w:eastAsia="宋体" w:hAnsi="宋体" w:cs="宋体"/>
        </w:rPr>
        <w:br/>
      </w:r>
      <w:del w:id="247"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248" w:author="余 政晓" w:date="2023-05-07T20:46:00Z">
        <w:r w:rsidR="00A700AD">
          <w:rPr>
            <w:rFonts w:ascii="宋体" w:eastAsia="宋体" w:hAnsi="宋体" w:cs="宋体"/>
          </w:rPr>
          <w:t>sustech_qk</w:t>
        </w:r>
      </w:ins>
      <w:r>
        <w:rPr>
          <w:rFonts w:ascii="宋体" w:eastAsia="宋体" w:hAnsi="宋体" w:cs="宋体"/>
        </w:rPr>
        <w:t>：这种交通比较。</w:t>
      </w:r>
      <w:del w:id="249" w:author="余 政晓" w:date="2023-05-07T21:04:00Z">
        <w:r w:rsidDel="00457F35">
          <w:rPr>
            <w:rFonts w:ascii="宋体" w:eastAsia="宋体" w:hAnsi="宋体" w:cs="宋体"/>
          </w:rPr>
          <w:delText>那</w:delText>
        </w:r>
      </w:del>
      <w:r>
        <w:rPr>
          <w:rFonts w:ascii="宋体" w:eastAsia="宋体" w:hAnsi="宋体" w:cs="宋体"/>
        </w:rPr>
        <w:t>那在您看来，</w:t>
      </w:r>
      <w:del w:id="250" w:author="余 政晓" w:date="2023-05-07T21:05:00Z">
        <w:r w:rsidDel="00457F35">
          <w:rPr>
            <w:rFonts w:ascii="宋体" w:eastAsia="宋体" w:hAnsi="宋体" w:cs="宋体"/>
          </w:rPr>
          <w:delText>就是这个</w:delText>
        </w:r>
      </w:del>
      <w:r>
        <w:rPr>
          <w:rFonts w:ascii="宋体" w:eastAsia="宋体" w:hAnsi="宋体" w:cs="宋体"/>
        </w:rPr>
        <w:t>深圳在改革开放之后的发展，</w:t>
      </w:r>
      <w:del w:id="251" w:author="余 政晓" w:date="2023-05-07T21:04:00Z">
        <w:r w:rsidDel="00457F35">
          <w:rPr>
            <w:rFonts w:ascii="宋体" w:eastAsia="宋体" w:hAnsi="宋体" w:cs="宋体"/>
          </w:rPr>
          <w:delText>就是</w:delText>
        </w:r>
      </w:del>
      <w:r>
        <w:rPr>
          <w:rFonts w:ascii="宋体" w:eastAsia="宋体" w:hAnsi="宋体" w:cs="宋体"/>
        </w:rPr>
        <w:t>可以划分成几个阶段</w:t>
      </w:r>
      <w:ins w:id="252" w:author="余 政晓" w:date="2023-05-07T21:04:00Z">
        <w:r w:rsidR="00457F35">
          <w:rPr>
            <w:rFonts w:ascii="宋体" w:eastAsia="宋体" w:hAnsi="宋体" w:cs="宋体" w:hint="eastAsia"/>
          </w:rPr>
          <w:t>？</w:t>
        </w:r>
      </w:ins>
      <w:del w:id="253" w:author="余 政晓" w:date="2023-05-07T21:04:00Z">
        <w:r w:rsidDel="00457F35">
          <w:rPr>
            <w:rFonts w:ascii="宋体" w:eastAsia="宋体" w:hAnsi="宋体" w:cs="宋体"/>
          </w:rPr>
          <w:delText>。</w:delText>
        </w:r>
      </w:del>
      <w:r>
        <w:rPr>
          <w:rFonts w:ascii="宋体" w:eastAsia="宋体" w:hAnsi="宋体" w:cs="宋体"/>
        </w:rPr>
        <w:br/>
      </w:r>
      <w:del w:id="254"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255" w:author="余 政晓" w:date="2023-05-07T20:46:00Z">
        <w:r w:rsidR="00A700AD">
          <w:rPr>
            <w:rFonts w:ascii="宋体" w:eastAsia="宋体" w:hAnsi="宋体" w:cs="宋体"/>
          </w:rPr>
          <w:t>He</w:t>
        </w:r>
      </w:ins>
      <w:r>
        <w:rPr>
          <w:rFonts w:ascii="宋体" w:eastAsia="宋体" w:hAnsi="宋体" w:cs="宋体"/>
        </w:rPr>
        <w:t>：深圳发展，深圳发展的话。</w:t>
      </w:r>
      <w:r>
        <w:rPr>
          <w:rFonts w:ascii="宋体" w:eastAsia="宋体" w:hAnsi="宋体" w:cs="宋体"/>
        </w:rPr>
        <w:br/>
      </w:r>
      <w:del w:id="256"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257" w:author="余 政晓" w:date="2023-05-07T20:46:00Z">
        <w:r w:rsidR="00A700AD">
          <w:rPr>
            <w:rFonts w:ascii="宋体" w:eastAsia="宋体" w:hAnsi="宋体" w:cs="宋体"/>
          </w:rPr>
          <w:t>sustech_qk</w:t>
        </w:r>
      </w:ins>
      <w:r>
        <w:rPr>
          <w:rFonts w:ascii="宋体" w:eastAsia="宋体" w:hAnsi="宋体" w:cs="宋体"/>
        </w:rPr>
        <w:t>：你可以有个人的感受，</w:t>
      </w:r>
      <w:del w:id="258" w:author="余 政晓" w:date="2023-05-07T21:05:00Z">
        <w:r w:rsidDel="00457F35">
          <w:rPr>
            <w:rFonts w:ascii="宋体" w:eastAsia="宋体" w:hAnsi="宋体" w:cs="宋体"/>
          </w:rPr>
          <w:delText>就是</w:delText>
        </w:r>
      </w:del>
      <w:r>
        <w:rPr>
          <w:rFonts w:ascii="宋体" w:eastAsia="宋体" w:hAnsi="宋体" w:cs="宋体"/>
        </w:rPr>
        <w:t>你不一定就是</w:t>
      </w:r>
      <w:del w:id="259" w:author="余 政晓" w:date="2023-05-07T21:05:00Z">
        <w:r w:rsidDel="00457F35">
          <w:rPr>
            <w:rFonts w:ascii="宋体" w:eastAsia="宋体" w:hAnsi="宋体" w:cs="宋体"/>
          </w:rPr>
          <w:delText>要</w:delText>
        </w:r>
      </w:del>
      <w:r>
        <w:rPr>
          <w:rFonts w:ascii="宋体" w:eastAsia="宋体" w:hAnsi="宋体" w:cs="宋体"/>
        </w:rPr>
        <w:t>要根据什么经济或者政治来讲，</w:t>
      </w:r>
      <w:del w:id="260" w:author="余 政晓" w:date="2023-05-07T21:05:00Z">
        <w:r w:rsidDel="00457F35">
          <w:rPr>
            <w:rFonts w:ascii="宋体" w:eastAsia="宋体" w:hAnsi="宋体" w:cs="宋体"/>
          </w:rPr>
          <w:delText>就是</w:delText>
        </w:r>
      </w:del>
      <w:r>
        <w:rPr>
          <w:rFonts w:ascii="宋体" w:eastAsia="宋体" w:hAnsi="宋体" w:cs="宋体"/>
        </w:rPr>
        <w:t>你可以从你个人的感觉来说。</w:t>
      </w:r>
      <w:r>
        <w:rPr>
          <w:rFonts w:ascii="宋体" w:eastAsia="宋体" w:hAnsi="宋体" w:cs="宋体"/>
        </w:rPr>
        <w:br/>
      </w:r>
      <w:del w:id="261"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262" w:author="余 政晓" w:date="2023-05-07T20:46:00Z">
        <w:r w:rsidR="00A700AD">
          <w:rPr>
            <w:rFonts w:ascii="宋体" w:eastAsia="宋体" w:hAnsi="宋体" w:cs="宋体"/>
          </w:rPr>
          <w:t>He</w:t>
        </w:r>
      </w:ins>
      <w:r>
        <w:rPr>
          <w:rFonts w:ascii="宋体" w:eastAsia="宋体" w:hAnsi="宋体" w:cs="宋体"/>
        </w:rPr>
        <w:t>：我觉得这嗯深圳刚开始呢说白了属于建设到现在呢，发展的高</w:t>
      </w:r>
      <w:r>
        <w:rPr>
          <w:rFonts w:ascii="宋体" w:eastAsia="宋体" w:hAnsi="宋体" w:cs="宋体"/>
        </w:rPr>
        <w:t>速发展</w:t>
      </w:r>
      <w:ins w:id="263" w:author="余 政晓" w:date="2023-05-07T21:05:00Z">
        <w:r w:rsidR="00457F35">
          <w:rPr>
            <w:rFonts w:ascii="宋体" w:eastAsia="宋体" w:hAnsi="宋体" w:cs="宋体" w:hint="eastAsia"/>
          </w:rPr>
          <w:t>得</w:t>
        </w:r>
      </w:ins>
      <w:del w:id="264" w:author="余 政晓" w:date="2023-05-07T21:05:00Z">
        <w:r w:rsidDel="00457F35">
          <w:rPr>
            <w:rFonts w:ascii="宋体" w:eastAsia="宋体" w:hAnsi="宋体" w:cs="宋体"/>
          </w:rPr>
          <w:delText>的</w:delText>
        </w:r>
      </w:del>
      <w:r>
        <w:rPr>
          <w:rFonts w:ascii="宋体" w:eastAsia="宋体" w:hAnsi="宋体" w:cs="宋体"/>
        </w:rPr>
        <w:t>差不多，人流呢肯定是初期建设的人流还更多，像原来罗湖东门的那些人流啊那是人山人海的</w:t>
      </w:r>
      <w:ins w:id="265" w:author="余 政晓" w:date="2023-05-07T21:05:00Z">
        <w:r w:rsidR="00457F35">
          <w:rPr>
            <w:rFonts w:ascii="宋体" w:eastAsia="宋体" w:hAnsi="宋体" w:cs="宋体" w:hint="eastAsia"/>
          </w:rPr>
          <w:t>，</w:t>
        </w:r>
      </w:ins>
      <w:r>
        <w:rPr>
          <w:rFonts w:ascii="宋体" w:eastAsia="宋体" w:hAnsi="宋体" w:cs="宋体"/>
        </w:rPr>
        <w:t>任何时候都是，现在呢像娱乐教育中心呢就转到福田，现在呢往南山这边，现在前海包括深圳东</w:t>
      </w:r>
      <w:ins w:id="266" w:author="余 政晓" w:date="2023-05-07T21:06:00Z">
        <w:r w:rsidR="00457F35">
          <w:rPr>
            <w:rFonts w:ascii="宋体" w:eastAsia="宋体" w:hAnsi="宋体" w:cs="宋体" w:hint="eastAsia"/>
          </w:rPr>
          <w:t>进</w:t>
        </w:r>
      </w:ins>
      <w:del w:id="267" w:author="余 政晓" w:date="2023-05-07T21:06:00Z">
        <w:r w:rsidDel="00457F35">
          <w:rPr>
            <w:rFonts w:ascii="宋体" w:eastAsia="宋体" w:hAnsi="宋体" w:cs="宋体"/>
          </w:rPr>
          <w:delText>晋</w:delText>
        </w:r>
      </w:del>
      <w:r>
        <w:rPr>
          <w:rFonts w:ascii="宋体" w:eastAsia="宋体" w:hAnsi="宋体" w:cs="宋体"/>
        </w:rPr>
        <w:t>这边，现在反正就在这样一步一步的喽好像。</w:t>
      </w:r>
      <w:r>
        <w:rPr>
          <w:rFonts w:ascii="宋体" w:eastAsia="宋体" w:hAnsi="宋体" w:cs="宋体"/>
        </w:rPr>
        <w:br/>
      </w:r>
      <w:del w:id="268"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269" w:author="余 政晓" w:date="2023-05-07T20:46:00Z">
        <w:r w:rsidR="00A700AD">
          <w:rPr>
            <w:rFonts w:ascii="宋体" w:eastAsia="宋体" w:hAnsi="宋体" w:cs="宋体"/>
          </w:rPr>
          <w:t>sustech_qk</w:t>
        </w:r>
      </w:ins>
      <w:r>
        <w:rPr>
          <w:rFonts w:ascii="宋体" w:eastAsia="宋体" w:hAnsi="宋体" w:cs="宋体"/>
        </w:rPr>
        <w:t>：那</w:t>
      </w:r>
      <w:del w:id="270" w:author="余 政晓" w:date="2023-05-07T21:06:00Z">
        <w:r w:rsidDel="00457F35">
          <w:rPr>
            <w:rFonts w:ascii="宋体" w:eastAsia="宋体" w:hAnsi="宋体" w:cs="宋体"/>
          </w:rPr>
          <w:delText>那</w:delText>
        </w:r>
      </w:del>
      <w:r>
        <w:rPr>
          <w:rFonts w:ascii="宋体" w:eastAsia="宋体" w:hAnsi="宋体" w:cs="宋体"/>
        </w:rPr>
        <w:t>如果让你来划分的话，你可以找到两个</w:t>
      </w:r>
      <w:ins w:id="271" w:author="余 政晓" w:date="2023-05-07T21:06:00Z">
        <w:r w:rsidR="00457F35">
          <w:rPr>
            <w:rFonts w:ascii="宋体" w:eastAsia="宋体" w:hAnsi="宋体" w:cs="宋体" w:hint="eastAsia"/>
          </w:rPr>
          <w:t>时间</w:t>
        </w:r>
      </w:ins>
      <w:del w:id="272" w:author="余 政晓" w:date="2023-05-07T21:06:00Z">
        <w:r w:rsidDel="00457F35">
          <w:rPr>
            <w:rFonts w:ascii="宋体" w:eastAsia="宋体" w:hAnsi="宋体" w:cs="宋体"/>
          </w:rPr>
          <w:delText>十几十几个</w:delText>
        </w:r>
      </w:del>
      <w:r>
        <w:rPr>
          <w:rFonts w:ascii="宋体" w:eastAsia="宋体" w:hAnsi="宋体" w:cs="宋体"/>
        </w:rPr>
        <w:t>节点来划分一下，就比如说</w:t>
      </w:r>
      <w:del w:id="273" w:author="余 政晓" w:date="2023-05-07T21:06:00Z">
        <w:r w:rsidDel="00457F35">
          <w:rPr>
            <w:rFonts w:ascii="宋体" w:eastAsia="宋体" w:hAnsi="宋体" w:cs="宋体"/>
          </w:rPr>
          <w:delText>您从</w:delText>
        </w:r>
      </w:del>
      <w:r>
        <w:rPr>
          <w:rFonts w:ascii="宋体" w:eastAsia="宋体" w:hAnsi="宋体" w:cs="宋体"/>
        </w:rPr>
        <w:t>你觉得从什么时候开始，</w:t>
      </w:r>
      <w:del w:id="274" w:author="余 政晓" w:date="2023-05-07T21:06:00Z">
        <w:r w:rsidDel="00457F35">
          <w:rPr>
            <w:rFonts w:ascii="宋体" w:eastAsia="宋体" w:hAnsi="宋体" w:cs="宋体"/>
          </w:rPr>
          <w:delText>这个</w:delText>
        </w:r>
      </w:del>
      <w:r>
        <w:rPr>
          <w:rFonts w:ascii="宋体" w:eastAsia="宋体" w:hAnsi="宋体" w:cs="宋体"/>
        </w:rPr>
        <w:t>这个格局就开始</w:t>
      </w:r>
      <w:ins w:id="275" w:author="余 政晓" w:date="2023-05-07T21:06:00Z">
        <w:r w:rsidR="00457F35">
          <w:rPr>
            <w:rFonts w:ascii="宋体" w:eastAsia="宋体" w:hAnsi="宋体" w:cs="宋体" w:hint="eastAsia"/>
          </w:rPr>
          <w:t>发生变化</w:t>
        </w:r>
      </w:ins>
      <w:del w:id="276" w:author="余 政晓" w:date="2023-05-07T21:06:00Z">
        <w:r w:rsidDel="00457F35">
          <w:rPr>
            <w:rFonts w:ascii="宋体" w:eastAsia="宋体" w:hAnsi="宋体" w:cs="宋体"/>
          </w:rPr>
          <w:delText>放量</w:delText>
        </w:r>
      </w:del>
      <w:r>
        <w:rPr>
          <w:rFonts w:ascii="宋体" w:eastAsia="宋体" w:hAnsi="宋体" w:cs="宋体"/>
        </w:rPr>
        <w:t>啊</w:t>
      </w:r>
      <w:ins w:id="277" w:author="余 政晓" w:date="2023-05-07T21:06:00Z">
        <w:r w:rsidR="00457F35">
          <w:rPr>
            <w:rFonts w:ascii="宋体" w:eastAsia="宋体" w:hAnsi="宋体" w:cs="宋体" w:hint="eastAsia"/>
          </w:rPr>
          <w:t>，</w:t>
        </w:r>
      </w:ins>
      <w:del w:id="278" w:author="余 政晓" w:date="2023-05-07T21:06:00Z">
        <w:r w:rsidDel="00457F35">
          <w:rPr>
            <w:rFonts w:ascii="宋体" w:eastAsia="宋体" w:hAnsi="宋体" w:cs="宋体"/>
          </w:rPr>
          <w:delText>（</w:delText>
        </w:r>
        <w:r w:rsidDel="00457F35">
          <w:rPr>
            <w:rFonts w:ascii="宋体" w:eastAsia="宋体" w:hAnsi="宋体" w:cs="宋体"/>
          </w:rPr>
          <w:delText>00:11:52</w:delText>
        </w:r>
        <w:r w:rsidDel="00457F35">
          <w:rPr>
            <w:rFonts w:ascii="宋体" w:eastAsia="宋体" w:hAnsi="宋体" w:cs="宋体"/>
          </w:rPr>
          <w:delText>听不清），</w:delText>
        </w:r>
      </w:del>
      <w:r>
        <w:rPr>
          <w:rFonts w:ascii="宋体" w:eastAsia="宋体" w:hAnsi="宋体" w:cs="宋体"/>
        </w:rPr>
        <w:t>有没有一个比较标志性的一个时间节点？比如说像什么地铁建成或者之类的。</w:t>
      </w:r>
      <w:r>
        <w:rPr>
          <w:rFonts w:ascii="宋体" w:eastAsia="宋体" w:hAnsi="宋体" w:cs="宋体"/>
        </w:rPr>
        <w:br/>
      </w:r>
      <w:del w:id="279" w:author="余 政晓" w:date="2023-05-07T20:46:00Z">
        <w:r w:rsidDel="00A700AD">
          <w:rPr>
            <w:rFonts w:ascii="宋体" w:eastAsia="宋体" w:hAnsi="宋体" w:cs="宋体"/>
          </w:rPr>
          <w:lastRenderedPageBreak/>
          <w:delText>角色</w:delText>
        </w:r>
        <w:r w:rsidDel="00A700AD">
          <w:rPr>
            <w:rFonts w:ascii="宋体" w:eastAsia="宋体" w:hAnsi="宋体" w:cs="宋体"/>
          </w:rPr>
          <w:delText>B</w:delText>
        </w:r>
      </w:del>
      <w:ins w:id="280" w:author="余 政晓" w:date="2023-05-07T20:46:00Z">
        <w:r w:rsidR="00A700AD">
          <w:rPr>
            <w:rFonts w:ascii="宋体" w:eastAsia="宋体" w:hAnsi="宋体" w:cs="宋体"/>
          </w:rPr>
          <w:t>He</w:t>
        </w:r>
      </w:ins>
      <w:r>
        <w:rPr>
          <w:rFonts w:ascii="宋体" w:eastAsia="宋体" w:hAnsi="宋体" w:cs="宋体"/>
        </w:rPr>
        <w:t>：啊那如果这样说的话，可能地铁建成之前，深圳的零几年的时候，</w:t>
      </w:r>
      <w:r>
        <w:rPr>
          <w:rFonts w:ascii="宋体" w:eastAsia="宋体" w:hAnsi="宋体" w:cs="宋体"/>
        </w:rPr>
        <w:t>那时候人流量是特别大的。</w:t>
      </w:r>
      <w:r>
        <w:rPr>
          <w:rFonts w:ascii="宋体" w:eastAsia="宋体" w:hAnsi="宋体" w:cs="宋体"/>
        </w:rPr>
        <w:br/>
      </w:r>
      <w:del w:id="281"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282" w:author="余 政晓" w:date="2023-05-07T20:46:00Z">
        <w:r w:rsidR="00A700AD">
          <w:rPr>
            <w:rFonts w:ascii="宋体" w:eastAsia="宋体" w:hAnsi="宋体" w:cs="宋体"/>
          </w:rPr>
          <w:t>sustech_qk</w:t>
        </w:r>
      </w:ins>
      <w:r>
        <w:rPr>
          <w:rFonts w:ascii="宋体" w:eastAsia="宋体" w:hAnsi="宋体" w:cs="宋体"/>
        </w:rPr>
        <w:t>：现在人流量上也很大了，地铁上人很多，哪里人都挺多的。</w:t>
      </w:r>
      <w:r>
        <w:rPr>
          <w:rFonts w:ascii="宋体" w:eastAsia="宋体" w:hAnsi="宋体" w:cs="宋体"/>
        </w:rPr>
        <w:br/>
      </w:r>
      <w:del w:id="283"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284" w:author="余 政晓" w:date="2023-05-07T20:46:00Z">
        <w:r w:rsidR="00A700AD">
          <w:rPr>
            <w:rFonts w:ascii="宋体" w:eastAsia="宋体" w:hAnsi="宋体" w:cs="宋体"/>
          </w:rPr>
          <w:t>He</w:t>
        </w:r>
      </w:ins>
      <w:r>
        <w:rPr>
          <w:rFonts w:ascii="宋体" w:eastAsia="宋体" w:hAnsi="宋体" w:cs="宋体"/>
        </w:rPr>
        <w:t>：是吗？我们发展唉呀具体我也说不上来，具体我也说不上来，有的东西可能也没怎么关注。</w:t>
      </w:r>
      <w:r>
        <w:rPr>
          <w:rFonts w:ascii="宋体" w:eastAsia="宋体" w:hAnsi="宋体" w:cs="宋体"/>
        </w:rPr>
        <w:br/>
      </w:r>
      <w:del w:id="285"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286" w:author="余 政晓" w:date="2023-05-07T20:46:00Z">
        <w:r w:rsidR="00A700AD">
          <w:rPr>
            <w:rFonts w:ascii="宋体" w:eastAsia="宋体" w:hAnsi="宋体" w:cs="宋体"/>
          </w:rPr>
          <w:t>sustech_qk</w:t>
        </w:r>
      </w:ins>
      <w:r>
        <w:rPr>
          <w:rFonts w:ascii="宋体" w:eastAsia="宋体" w:hAnsi="宋体" w:cs="宋体"/>
        </w:rPr>
        <w:t>：噢，</w:t>
      </w:r>
      <w:r>
        <w:rPr>
          <w:rFonts w:ascii="宋体" w:eastAsia="宋体" w:hAnsi="宋体" w:cs="宋体"/>
        </w:rPr>
        <w:t>OK</w:t>
      </w:r>
      <w:r>
        <w:rPr>
          <w:rFonts w:ascii="宋体" w:eastAsia="宋体" w:hAnsi="宋体" w:cs="宋体"/>
        </w:rPr>
        <w:t>。</w:t>
      </w:r>
      <w:del w:id="287" w:author="余 政晓" w:date="2023-05-07T21:07:00Z">
        <w:r w:rsidDel="00457F35">
          <w:rPr>
            <w:rFonts w:ascii="宋体" w:eastAsia="宋体" w:hAnsi="宋体" w:cs="宋体"/>
          </w:rPr>
          <w:delText>嗯那啊那</w:delText>
        </w:r>
      </w:del>
      <w:r>
        <w:rPr>
          <w:rFonts w:ascii="宋体" w:eastAsia="宋体" w:hAnsi="宋体" w:cs="宋体"/>
        </w:rPr>
        <w:t>那就是在您的认知中，你有没有觉得就是深圳有些地方他们会因为这个地铁的建设而发生了非常大的改变。就是地铁给这个地区带来了非常大的变化，可能一个地方原来是荒无人烟，然后现在地铁一建这种顿时就变成了一个很繁华的地方或者之类的。有没有这样的例子啊？</w:t>
      </w:r>
      <w:r>
        <w:rPr>
          <w:rFonts w:ascii="宋体" w:eastAsia="宋体" w:hAnsi="宋体" w:cs="宋体"/>
        </w:rPr>
        <w:br/>
      </w:r>
      <w:del w:id="288"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289" w:author="余 政晓" w:date="2023-05-07T20:46:00Z">
        <w:r w:rsidR="00A700AD">
          <w:rPr>
            <w:rFonts w:ascii="宋体" w:eastAsia="宋体" w:hAnsi="宋体" w:cs="宋体"/>
          </w:rPr>
          <w:t>He</w:t>
        </w:r>
      </w:ins>
      <w:r>
        <w:rPr>
          <w:rFonts w:ascii="宋体" w:eastAsia="宋体" w:hAnsi="宋体" w:cs="宋体"/>
        </w:rPr>
        <w:t>：嗯这个应该有。肯定是有的嘛，</w:t>
      </w:r>
      <w:del w:id="290" w:author="余 政晓" w:date="2023-05-07T21:07:00Z">
        <w:r w:rsidDel="00457F35">
          <w:rPr>
            <w:rFonts w:ascii="宋体" w:eastAsia="宋体" w:hAnsi="宋体" w:cs="宋体"/>
          </w:rPr>
          <w:delText>你</w:delText>
        </w:r>
      </w:del>
      <w:r>
        <w:rPr>
          <w:rFonts w:ascii="宋体" w:eastAsia="宋体" w:hAnsi="宋体" w:cs="宋体"/>
        </w:rPr>
        <w:t>你像原来</w:t>
      </w:r>
      <w:del w:id="291" w:author="余 政晓" w:date="2023-05-07T21:07:00Z">
        <w:r w:rsidDel="00457F35">
          <w:rPr>
            <w:rFonts w:ascii="宋体" w:eastAsia="宋体" w:hAnsi="宋体" w:cs="宋体"/>
          </w:rPr>
          <w:delText>没有</w:delText>
        </w:r>
      </w:del>
      <w:r>
        <w:rPr>
          <w:rFonts w:ascii="宋体" w:eastAsia="宋体" w:hAnsi="宋体" w:cs="宋体"/>
        </w:rPr>
        <w:t>没有地铁的时候，</w:t>
      </w:r>
      <w:r>
        <w:rPr>
          <w:rFonts w:ascii="宋体" w:eastAsia="宋体" w:hAnsi="宋体" w:cs="宋体"/>
        </w:rPr>
        <w:t>周围城中村的房子啊都是比较便宜的，</w:t>
      </w:r>
      <w:del w:id="292" w:author="余 政晓" w:date="2023-05-07T21:07:00Z">
        <w:r w:rsidDel="00457F35">
          <w:rPr>
            <w:rFonts w:ascii="宋体" w:eastAsia="宋体" w:hAnsi="宋体" w:cs="宋体"/>
          </w:rPr>
          <w:delText>人员</w:delText>
        </w:r>
      </w:del>
      <w:r>
        <w:rPr>
          <w:rFonts w:ascii="宋体" w:eastAsia="宋体" w:hAnsi="宋体" w:cs="宋体"/>
        </w:rPr>
        <w:t>人员也不集中，</w:t>
      </w:r>
      <w:ins w:id="293" w:author="余 政晓" w:date="2023-05-07T21:08:00Z">
        <w:r w:rsidR="00457F35">
          <w:rPr>
            <w:rFonts w:ascii="宋体" w:eastAsia="宋体" w:hAnsi="宋体" w:cs="宋体"/>
          </w:rPr>
          <w:t>像现在的你像这两年建成的周边地铁不是条线路比较多嘛，</w:t>
        </w:r>
        <w:r w:rsidR="00457F35">
          <w:rPr>
            <w:rFonts w:ascii="宋体" w:eastAsia="宋体" w:hAnsi="宋体" w:cs="宋体" w:hint="eastAsia"/>
          </w:rPr>
          <w:t>周围啦</w:t>
        </w:r>
        <w:r w:rsidR="00457F35">
          <w:rPr>
            <w:rFonts w:ascii="宋体" w:eastAsia="宋体" w:hAnsi="宋体" w:cs="宋体"/>
          </w:rPr>
          <w:t>什么宝安啦平</w:t>
        </w:r>
        <w:r w:rsidR="00457F35">
          <w:rPr>
            <w:rFonts w:ascii="宋体" w:eastAsia="宋体" w:hAnsi="宋体" w:cs="宋体" w:hint="eastAsia"/>
          </w:rPr>
          <w:t>湖</w:t>
        </w:r>
        <w:r w:rsidR="00457F35">
          <w:rPr>
            <w:rFonts w:ascii="宋体" w:eastAsia="宋体" w:hAnsi="宋体" w:cs="宋体"/>
          </w:rPr>
          <w:t>光明啊，现在不是人员陆续都还是方便的出行也好了很多嘛。</w:t>
        </w:r>
      </w:ins>
      <w:del w:id="294" w:author="余 政晓" w:date="2023-05-07T21:08:00Z">
        <w:r w:rsidDel="00457F35">
          <w:rPr>
            <w:rFonts w:ascii="宋体" w:eastAsia="宋体" w:hAnsi="宋体" w:cs="宋体"/>
          </w:rPr>
          <w:delText>像现在的你像这两年建成的周边地铁不是条线路比较多嘛，作为报告啦（</w:delText>
        </w:r>
        <w:r w:rsidDel="00457F35">
          <w:rPr>
            <w:rFonts w:ascii="宋体" w:eastAsia="宋体" w:hAnsi="宋体" w:cs="宋体"/>
          </w:rPr>
          <w:delText>00:13:16</w:delText>
        </w:r>
        <w:r w:rsidDel="00457F35">
          <w:rPr>
            <w:rFonts w:ascii="宋体" w:eastAsia="宋体" w:hAnsi="宋体" w:cs="宋体"/>
          </w:rPr>
          <w:delText>听不清）什么宝安啦平复光明啊，现在不是人员陆续都还是出方便的出行也好了很多嘛。</w:delText>
        </w:r>
      </w:del>
      <w:r>
        <w:rPr>
          <w:rFonts w:ascii="宋体" w:eastAsia="宋体" w:hAnsi="宋体" w:cs="宋体"/>
        </w:rPr>
        <w:br/>
      </w:r>
      <w:del w:id="295"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296" w:author="余 政晓" w:date="2023-05-07T20:46:00Z">
        <w:r w:rsidR="00A700AD">
          <w:rPr>
            <w:rFonts w:ascii="宋体" w:eastAsia="宋体" w:hAnsi="宋体" w:cs="宋体"/>
          </w:rPr>
          <w:t>sustech_qk</w:t>
        </w:r>
      </w:ins>
      <w:r>
        <w:rPr>
          <w:rFonts w:ascii="宋体" w:eastAsia="宋体" w:hAnsi="宋体" w:cs="宋体"/>
        </w:rPr>
        <w:t>：对。嗯那</w:t>
      </w:r>
      <w:del w:id="297" w:author="余 政晓" w:date="2023-05-07T21:08:00Z">
        <w:r w:rsidDel="00457F35">
          <w:rPr>
            <w:rFonts w:ascii="宋体" w:eastAsia="宋体" w:hAnsi="宋体" w:cs="宋体"/>
          </w:rPr>
          <w:delText>在</w:delText>
        </w:r>
      </w:del>
      <w:r>
        <w:rPr>
          <w:rFonts w:ascii="宋体" w:eastAsia="宋体" w:hAnsi="宋体" w:cs="宋体"/>
        </w:rPr>
        <w:t>在这之前</w:t>
      </w:r>
      <w:del w:id="298" w:author="余 政晓" w:date="2023-05-07T21:08:00Z">
        <w:r w:rsidDel="00457F35">
          <w:rPr>
            <w:rFonts w:ascii="宋体" w:eastAsia="宋体" w:hAnsi="宋体" w:cs="宋体"/>
          </w:rPr>
          <w:delText>就是</w:delText>
        </w:r>
      </w:del>
      <w:r>
        <w:rPr>
          <w:rFonts w:ascii="宋体" w:eastAsia="宋体" w:hAnsi="宋体" w:cs="宋体"/>
        </w:rPr>
        <w:t>就是城中村，然后房价也相对便宜一些。</w:t>
      </w:r>
      <w:r>
        <w:rPr>
          <w:rFonts w:ascii="宋体" w:eastAsia="宋体" w:hAnsi="宋体" w:cs="宋体"/>
        </w:rPr>
        <w:br/>
      </w:r>
      <w:del w:id="299"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300" w:author="余 政晓" w:date="2023-05-07T20:46:00Z">
        <w:r w:rsidR="00A700AD">
          <w:rPr>
            <w:rFonts w:ascii="宋体" w:eastAsia="宋体" w:hAnsi="宋体" w:cs="宋体"/>
          </w:rPr>
          <w:t>He</w:t>
        </w:r>
      </w:ins>
      <w:r>
        <w:rPr>
          <w:rFonts w:ascii="宋体" w:eastAsia="宋体" w:hAnsi="宋体" w:cs="宋体"/>
        </w:rPr>
        <w:t>：对。地铁开通以后，就是房价、物价、租房，这一块都。</w:t>
      </w:r>
      <w:r>
        <w:rPr>
          <w:rFonts w:ascii="宋体" w:eastAsia="宋体" w:hAnsi="宋体" w:cs="宋体"/>
        </w:rPr>
        <w:br/>
      </w:r>
      <w:del w:id="301"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302" w:author="余 政晓" w:date="2023-05-07T20:46:00Z">
        <w:r w:rsidR="00A700AD">
          <w:rPr>
            <w:rFonts w:ascii="宋体" w:eastAsia="宋体" w:hAnsi="宋体" w:cs="宋体"/>
          </w:rPr>
          <w:t>sustech_qk</w:t>
        </w:r>
      </w:ins>
      <w:r>
        <w:rPr>
          <w:rFonts w:ascii="宋体" w:eastAsia="宋体" w:hAnsi="宋体" w:cs="宋体"/>
        </w:rPr>
        <w:t>：那对这个社会的景观有没有什么变化，就比如说把一些旧的楼给推倒了，</w:t>
      </w:r>
      <w:del w:id="303" w:author="余 政晓" w:date="2023-05-07T21:08:00Z">
        <w:r w:rsidDel="00457F35">
          <w:rPr>
            <w:rFonts w:ascii="宋体" w:eastAsia="宋体" w:hAnsi="宋体" w:cs="宋体"/>
          </w:rPr>
          <w:delText>可能会</w:delText>
        </w:r>
      </w:del>
      <w:r>
        <w:rPr>
          <w:rFonts w:ascii="宋体" w:eastAsia="宋体" w:hAnsi="宋体" w:cs="宋体"/>
        </w:rPr>
        <w:t>有没有这样的例子？</w:t>
      </w:r>
      <w:r>
        <w:rPr>
          <w:rFonts w:ascii="宋体" w:eastAsia="宋体" w:hAnsi="宋体" w:cs="宋体"/>
        </w:rPr>
        <w:br/>
      </w:r>
      <w:del w:id="304"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305" w:author="余 政晓" w:date="2023-05-07T20:46:00Z">
        <w:r w:rsidR="00A700AD">
          <w:rPr>
            <w:rFonts w:ascii="宋体" w:eastAsia="宋体" w:hAnsi="宋体" w:cs="宋体"/>
          </w:rPr>
          <w:t>He</w:t>
        </w:r>
      </w:ins>
      <w:r>
        <w:rPr>
          <w:rFonts w:ascii="宋体" w:eastAsia="宋体" w:hAnsi="宋体" w:cs="宋体"/>
        </w:rPr>
        <w:t>：有，有。</w:t>
      </w:r>
      <w:r>
        <w:rPr>
          <w:rFonts w:ascii="宋体" w:eastAsia="宋体" w:hAnsi="宋体" w:cs="宋体"/>
        </w:rPr>
        <w:br/>
      </w:r>
      <w:del w:id="306"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307" w:author="余 政晓" w:date="2023-05-07T20:46:00Z">
        <w:r w:rsidR="00A700AD">
          <w:rPr>
            <w:rFonts w:ascii="宋体" w:eastAsia="宋体" w:hAnsi="宋体" w:cs="宋体"/>
          </w:rPr>
          <w:t>sustech_qk</w:t>
        </w:r>
      </w:ins>
      <w:r>
        <w:rPr>
          <w:rFonts w:ascii="宋体" w:eastAsia="宋体" w:hAnsi="宋体" w:cs="宋体"/>
        </w:rPr>
        <w:t>：绿化也变好了呀道路也修缮了呀。有没有啊就类似。</w:t>
      </w:r>
      <w:r>
        <w:rPr>
          <w:rFonts w:ascii="宋体" w:eastAsia="宋体" w:hAnsi="宋体" w:cs="宋体"/>
        </w:rPr>
        <w:br/>
      </w:r>
      <w:del w:id="308"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309" w:author="余 政晓" w:date="2023-05-07T20:46:00Z">
        <w:r w:rsidR="00A700AD">
          <w:rPr>
            <w:rFonts w:ascii="宋体" w:eastAsia="宋体" w:hAnsi="宋体" w:cs="宋体"/>
          </w:rPr>
          <w:t>He</w:t>
        </w:r>
      </w:ins>
      <w:r>
        <w:rPr>
          <w:rFonts w:ascii="宋体" w:eastAsia="宋体" w:hAnsi="宋体" w:cs="宋体"/>
        </w:rPr>
        <w:t>：有有有，道路修缮的这些还是有的，随着地铁的开通，周围的设施啊路面啊都有进一步的规范，包括绿化这些都还是有完善的，有改进的。</w:t>
      </w:r>
      <w:r>
        <w:rPr>
          <w:rFonts w:ascii="宋体" w:eastAsia="宋体" w:hAnsi="宋体" w:cs="宋体"/>
        </w:rPr>
        <w:br/>
      </w:r>
      <w:del w:id="310"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311" w:author="余 政晓" w:date="2023-05-07T20:46:00Z">
        <w:r w:rsidR="00A700AD">
          <w:rPr>
            <w:rFonts w:ascii="宋体" w:eastAsia="宋体" w:hAnsi="宋体" w:cs="宋体"/>
          </w:rPr>
          <w:t>sustech_qk</w:t>
        </w:r>
      </w:ins>
      <w:r>
        <w:rPr>
          <w:rFonts w:ascii="宋体" w:eastAsia="宋体" w:hAnsi="宋体" w:cs="宋体"/>
        </w:rPr>
        <w:t>：那</w:t>
      </w:r>
      <w:del w:id="312" w:author="余 政晓" w:date="2023-05-07T21:09:00Z">
        <w:r w:rsidDel="00457F35">
          <w:rPr>
            <w:rFonts w:ascii="宋体" w:eastAsia="宋体" w:hAnsi="宋体" w:cs="宋体"/>
          </w:rPr>
          <w:delText>主要</w:delText>
        </w:r>
      </w:del>
      <w:r>
        <w:rPr>
          <w:rFonts w:ascii="宋体" w:eastAsia="宋体" w:hAnsi="宋体" w:cs="宋体"/>
        </w:rPr>
        <w:t>大概</w:t>
      </w:r>
      <w:ins w:id="313" w:author="余 政晓" w:date="2023-05-07T21:09:00Z">
        <w:r w:rsidR="00457F35">
          <w:rPr>
            <w:rFonts w:ascii="宋体" w:eastAsia="宋体" w:hAnsi="宋体" w:cs="宋体" w:hint="eastAsia"/>
          </w:rPr>
          <w:t>在</w:t>
        </w:r>
      </w:ins>
      <w:del w:id="314" w:author="余 政晓" w:date="2023-05-07T21:09:00Z">
        <w:r w:rsidDel="00457F35">
          <w:rPr>
            <w:rFonts w:ascii="宋体" w:eastAsia="宋体" w:hAnsi="宋体" w:cs="宋体"/>
          </w:rPr>
          <w:delText>就</w:delText>
        </w:r>
        <w:r w:rsidDel="00457F35">
          <w:rPr>
            <w:rFonts w:ascii="宋体" w:eastAsia="宋体" w:hAnsi="宋体" w:cs="宋体"/>
          </w:rPr>
          <w:delText>是在就是</w:delText>
        </w:r>
      </w:del>
      <w:r>
        <w:rPr>
          <w:rFonts w:ascii="宋体" w:eastAsia="宋体" w:hAnsi="宋体" w:cs="宋体"/>
        </w:rPr>
        <w:t>给您印象最深刻的几个地方，能不能举一两个例子？</w:t>
      </w:r>
      <w:r>
        <w:rPr>
          <w:rFonts w:ascii="宋体" w:eastAsia="宋体" w:hAnsi="宋体" w:cs="宋体"/>
        </w:rPr>
        <w:br/>
      </w:r>
      <w:del w:id="315"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316" w:author="余 政晓" w:date="2023-05-07T20:46:00Z">
        <w:r w:rsidR="00A700AD">
          <w:rPr>
            <w:rFonts w:ascii="宋体" w:eastAsia="宋体" w:hAnsi="宋体" w:cs="宋体"/>
          </w:rPr>
          <w:t>He</w:t>
        </w:r>
      </w:ins>
      <w:r>
        <w:rPr>
          <w:rFonts w:ascii="宋体" w:eastAsia="宋体" w:hAnsi="宋体" w:cs="宋体"/>
        </w:rPr>
        <w:t>：</w:t>
      </w:r>
      <w:ins w:id="317" w:author="余 政晓" w:date="2023-05-07T21:09:00Z">
        <w:r w:rsidR="00457F35">
          <w:rPr>
            <w:rFonts w:ascii="宋体" w:eastAsia="宋体" w:hAnsi="宋体" w:cs="宋体" w:hint="eastAsia"/>
          </w:rPr>
          <w:t>像你</w:t>
        </w:r>
      </w:ins>
      <w:del w:id="318" w:author="余 政晓" w:date="2023-05-07T21:09:00Z">
        <w:r w:rsidDel="00457F35">
          <w:rPr>
            <w:rFonts w:ascii="宋体" w:eastAsia="宋体" w:hAnsi="宋体" w:cs="宋体"/>
          </w:rPr>
          <w:delText>这三个你像</w:delText>
        </w:r>
      </w:del>
      <w:r>
        <w:rPr>
          <w:rFonts w:ascii="宋体" w:eastAsia="宋体" w:hAnsi="宋体" w:cs="宋体"/>
        </w:rPr>
        <w:t>就拿坂田来说嘛，我在坂田待的时间比较长，可能原来坂田这个路口它是一个转盘的，周围高的高，还有河沟有天桥，现在现在你看都修</w:t>
      </w:r>
      <w:r>
        <w:rPr>
          <w:rFonts w:ascii="宋体" w:eastAsia="宋体" w:hAnsi="宋体" w:cs="宋体"/>
        </w:rPr>
        <w:lastRenderedPageBreak/>
        <w:t>成转盘似的了，两边路也扩宽了很多，绿植也全部都配套了，周围你看都是新的楼盘都规划的，包括商业也都配套起来了。</w:t>
      </w:r>
      <w:r>
        <w:rPr>
          <w:rFonts w:ascii="宋体" w:eastAsia="宋体" w:hAnsi="宋体" w:cs="宋体"/>
        </w:rPr>
        <w:br/>
      </w:r>
      <w:del w:id="319"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320" w:author="余 政晓" w:date="2023-05-07T20:46:00Z">
        <w:r w:rsidR="00A700AD">
          <w:rPr>
            <w:rFonts w:ascii="宋体" w:eastAsia="宋体" w:hAnsi="宋体" w:cs="宋体"/>
          </w:rPr>
          <w:t>sustech_qk</w:t>
        </w:r>
      </w:ins>
      <w:r>
        <w:rPr>
          <w:rFonts w:ascii="宋体" w:eastAsia="宋体" w:hAnsi="宋体" w:cs="宋体"/>
        </w:rPr>
        <w:t>：</w:t>
      </w:r>
      <w:ins w:id="321" w:author="余 政晓" w:date="2023-05-07T21:10:00Z">
        <w:r w:rsidR="00457F35">
          <w:rPr>
            <w:rFonts w:ascii="宋体" w:eastAsia="宋体" w:hAnsi="宋体" w:cs="宋体" w:hint="eastAsia"/>
          </w:rPr>
          <w:t>它</w:t>
        </w:r>
      </w:ins>
      <w:del w:id="322" w:author="余 政晓" w:date="2023-05-07T21:10:00Z">
        <w:r w:rsidDel="00457F35">
          <w:rPr>
            <w:rFonts w:ascii="宋体" w:eastAsia="宋体" w:hAnsi="宋体" w:cs="宋体"/>
          </w:rPr>
          <w:delText>他</w:delText>
        </w:r>
      </w:del>
      <w:r>
        <w:rPr>
          <w:rFonts w:ascii="宋体" w:eastAsia="宋体" w:hAnsi="宋体" w:cs="宋体"/>
        </w:rPr>
        <w:t>20</w:t>
      </w:r>
      <w:r>
        <w:rPr>
          <w:rFonts w:ascii="宋体" w:eastAsia="宋体" w:hAnsi="宋体" w:cs="宋体"/>
        </w:rPr>
        <w:t>年前肯定不是这个样子。</w:t>
      </w:r>
      <w:r>
        <w:rPr>
          <w:rFonts w:ascii="宋体" w:eastAsia="宋体" w:hAnsi="宋体" w:cs="宋体"/>
        </w:rPr>
        <w:br/>
      </w:r>
      <w:del w:id="323"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324" w:author="余 政晓" w:date="2023-05-07T20:46:00Z">
        <w:r w:rsidR="00A700AD">
          <w:rPr>
            <w:rFonts w:ascii="宋体" w:eastAsia="宋体" w:hAnsi="宋体" w:cs="宋体"/>
          </w:rPr>
          <w:t>He</w:t>
        </w:r>
      </w:ins>
      <w:r>
        <w:rPr>
          <w:rFonts w:ascii="宋体" w:eastAsia="宋体" w:hAnsi="宋体" w:cs="宋体"/>
        </w:rPr>
        <w:t>：不是这样子</w:t>
      </w:r>
      <w:r>
        <w:rPr>
          <w:rFonts w:ascii="宋体" w:eastAsia="宋体" w:hAnsi="宋体" w:cs="宋体"/>
        </w:rPr>
        <w:t>，以前是周围是个转盘，我们刚来的时候两边都是杂草，两边都是杂草那时候，那时候还有什么小河沟。</w:t>
      </w:r>
      <w:r>
        <w:rPr>
          <w:rFonts w:ascii="宋体" w:eastAsia="宋体" w:hAnsi="宋体" w:cs="宋体"/>
        </w:rPr>
        <w:br/>
      </w:r>
      <w:del w:id="325"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326" w:author="余 政晓" w:date="2023-05-07T20:46:00Z">
        <w:r w:rsidR="00A700AD">
          <w:rPr>
            <w:rFonts w:ascii="宋体" w:eastAsia="宋体" w:hAnsi="宋体" w:cs="宋体"/>
          </w:rPr>
          <w:t>sustech_qk</w:t>
        </w:r>
      </w:ins>
      <w:r>
        <w:rPr>
          <w:rFonts w:ascii="宋体" w:eastAsia="宋体" w:hAnsi="宋体" w:cs="宋体"/>
        </w:rPr>
        <w:t>：噢，小河沟。</w:t>
      </w:r>
      <w:r>
        <w:rPr>
          <w:rFonts w:ascii="宋体" w:eastAsia="宋体" w:hAnsi="宋体" w:cs="宋体"/>
        </w:rPr>
        <w:br/>
        <w:t>00:15:00</w:t>
      </w:r>
      <w:r>
        <w:rPr>
          <w:rFonts w:ascii="宋体" w:eastAsia="宋体" w:hAnsi="宋体" w:cs="宋体"/>
        </w:rPr>
        <w:br/>
      </w:r>
      <w:del w:id="327"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328" w:author="余 政晓" w:date="2023-05-07T20:46:00Z">
        <w:r w:rsidR="00A700AD">
          <w:rPr>
            <w:rFonts w:ascii="宋体" w:eastAsia="宋体" w:hAnsi="宋体" w:cs="宋体"/>
          </w:rPr>
          <w:t>He</w:t>
        </w:r>
      </w:ins>
      <w:r>
        <w:rPr>
          <w:rFonts w:ascii="宋体" w:eastAsia="宋体" w:hAnsi="宋体" w:cs="宋体"/>
        </w:rPr>
        <w:t>：对，那早就改了，早就改了。你就像包括坂田市场，现在坂田</w:t>
      </w:r>
      <w:r>
        <w:rPr>
          <w:rFonts w:ascii="宋体" w:eastAsia="宋体" w:hAnsi="宋体" w:cs="宋体"/>
        </w:rPr>
        <w:t>10</w:t>
      </w:r>
      <w:r>
        <w:rPr>
          <w:rFonts w:ascii="宋体" w:eastAsia="宋体" w:hAnsi="宋体" w:cs="宋体"/>
        </w:rPr>
        <w:t>号线开通了，周围的</w:t>
      </w:r>
      <w:ins w:id="329" w:author="余 政晓" w:date="2023-05-07T21:10:00Z">
        <w:r w:rsidR="00D14367">
          <w:rPr>
            <w:rFonts w:ascii="宋体" w:eastAsia="宋体" w:hAnsi="宋体" w:cs="宋体" w:hint="eastAsia"/>
          </w:rPr>
          <w:t>树木</w:t>
        </w:r>
      </w:ins>
      <w:del w:id="330" w:author="余 政晓" w:date="2023-05-07T21:10:00Z">
        <w:r w:rsidDel="00D14367">
          <w:rPr>
            <w:rFonts w:ascii="宋体" w:eastAsia="宋体" w:hAnsi="宋体" w:cs="宋体"/>
          </w:rPr>
          <w:delText>木</w:delText>
        </w:r>
      </w:del>
      <w:r>
        <w:rPr>
          <w:rFonts w:ascii="宋体" w:eastAsia="宋体" w:hAnsi="宋体" w:cs="宋体"/>
        </w:rPr>
        <w:t>啊绿化呀都全部统一重新规范了嘛，应该也变宽了。</w:t>
      </w:r>
      <w:r>
        <w:rPr>
          <w:rFonts w:ascii="宋体" w:eastAsia="宋体" w:hAnsi="宋体" w:cs="宋体"/>
        </w:rPr>
        <w:br/>
      </w:r>
      <w:del w:id="331"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332" w:author="余 政晓" w:date="2023-05-07T20:46:00Z">
        <w:r w:rsidR="00A700AD">
          <w:rPr>
            <w:rFonts w:ascii="宋体" w:eastAsia="宋体" w:hAnsi="宋体" w:cs="宋体"/>
          </w:rPr>
          <w:t>sustech_qk</w:t>
        </w:r>
      </w:ins>
      <w:r>
        <w:rPr>
          <w:rFonts w:ascii="宋体" w:eastAsia="宋体" w:hAnsi="宋体" w:cs="宋体"/>
        </w:rPr>
        <w:t>：你觉得</w:t>
      </w:r>
      <w:del w:id="333" w:author="余 政晓" w:date="2023-05-07T21:10:00Z">
        <w:r w:rsidDel="00D14367">
          <w:rPr>
            <w:rFonts w:ascii="宋体" w:eastAsia="宋体" w:hAnsi="宋体" w:cs="宋体"/>
          </w:rPr>
          <w:delText>这种</w:delText>
        </w:r>
      </w:del>
      <w:r>
        <w:rPr>
          <w:rFonts w:ascii="宋体" w:eastAsia="宋体" w:hAnsi="宋体" w:cs="宋体"/>
        </w:rPr>
        <w:t>这种转变是一种好的转变，还是一种坏的转变？</w:t>
      </w:r>
      <w:r>
        <w:rPr>
          <w:rFonts w:ascii="宋体" w:eastAsia="宋体" w:hAnsi="宋体" w:cs="宋体"/>
        </w:rPr>
        <w:br/>
      </w:r>
      <w:del w:id="334"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335" w:author="余 政晓" w:date="2023-05-07T20:46:00Z">
        <w:r w:rsidR="00A700AD">
          <w:rPr>
            <w:rFonts w:ascii="宋体" w:eastAsia="宋体" w:hAnsi="宋体" w:cs="宋体"/>
          </w:rPr>
          <w:t>He</w:t>
        </w:r>
      </w:ins>
      <w:r>
        <w:rPr>
          <w:rFonts w:ascii="宋体" w:eastAsia="宋体" w:hAnsi="宋体" w:cs="宋体"/>
        </w:rPr>
        <w:t>：那当然是好的啦，整体上居住的环境，说明社会在发展嘛，居住的房间也有所改善嘛。</w:t>
      </w:r>
      <w:r>
        <w:rPr>
          <w:rFonts w:ascii="宋体" w:eastAsia="宋体" w:hAnsi="宋体" w:cs="宋体"/>
        </w:rPr>
        <w:br/>
      </w:r>
      <w:del w:id="336"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337" w:author="余 政晓" w:date="2023-05-07T20:46:00Z">
        <w:r w:rsidR="00A700AD">
          <w:rPr>
            <w:rFonts w:ascii="宋体" w:eastAsia="宋体" w:hAnsi="宋体" w:cs="宋体"/>
          </w:rPr>
          <w:t>sustech_qk</w:t>
        </w:r>
      </w:ins>
      <w:r>
        <w:rPr>
          <w:rFonts w:ascii="宋体" w:eastAsia="宋体" w:hAnsi="宋体" w:cs="宋体"/>
        </w:rPr>
        <w:t>：那您当时有没有留下一些照片之类的？也是有关这附近。</w:t>
      </w:r>
      <w:r>
        <w:rPr>
          <w:rFonts w:ascii="宋体" w:eastAsia="宋体" w:hAnsi="宋体" w:cs="宋体"/>
        </w:rPr>
        <w:br/>
      </w:r>
      <w:del w:id="338"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339" w:author="余 政晓" w:date="2023-05-07T20:46:00Z">
        <w:r w:rsidR="00A700AD">
          <w:rPr>
            <w:rFonts w:ascii="宋体" w:eastAsia="宋体" w:hAnsi="宋体" w:cs="宋体"/>
          </w:rPr>
          <w:t>He</w:t>
        </w:r>
      </w:ins>
      <w:r>
        <w:rPr>
          <w:rFonts w:ascii="宋体" w:eastAsia="宋体" w:hAnsi="宋体" w:cs="宋体"/>
        </w:rPr>
        <w:t>：嗯看一下手机里面有可能有，到</w:t>
      </w:r>
      <w:r>
        <w:rPr>
          <w:rFonts w:ascii="宋体" w:eastAsia="宋体" w:hAnsi="宋体" w:cs="宋体"/>
        </w:rPr>
        <w:t>时候就提供给你好吧？</w:t>
      </w:r>
      <w:r>
        <w:rPr>
          <w:rFonts w:ascii="宋体" w:eastAsia="宋体" w:hAnsi="宋体" w:cs="宋体"/>
        </w:rPr>
        <w:br/>
      </w:r>
      <w:del w:id="340"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341" w:author="余 政晓" w:date="2023-05-07T20:46:00Z">
        <w:r w:rsidR="00A700AD">
          <w:rPr>
            <w:rFonts w:ascii="宋体" w:eastAsia="宋体" w:hAnsi="宋体" w:cs="宋体"/>
          </w:rPr>
          <w:t>sustech_qk</w:t>
        </w:r>
      </w:ins>
      <w:r>
        <w:rPr>
          <w:rFonts w:ascii="宋体" w:eastAsia="宋体" w:hAnsi="宋体" w:cs="宋体"/>
        </w:rPr>
        <w:t>：那确实比较早了</w:t>
      </w:r>
      <w:ins w:id="342" w:author="余 政晓" w:date="2023-05-07T21:10:00Z">
        <w:r w:rsidR="00D14367">
          <w:rPr>
            <w:rFonts w:ascii="宋体" w:eastAsia="宋体" w:hAnsi="宋体" w:cs="宋体" w:hint="eastAsia"/>
          </w:rPr>
          <w:t>，可能手机也换了</w:t>
        </w:r>
      </w:ins>
      <w:del w:id="343" w:author="余 政晓" w:date="2023-05-07T21:10:00Z">
        <w:r w:rsidDel="00D14367">
          <w:rPr>
            <w:rFonts w:ascii="宋体" w:eastAsia="宋体" w:hAnsi="宋体" w:cs="宋体"/>
          </w:rPr>
          <w:delText>（</w:delText>
        </w:r>
        <w:r w:rsidDel="00D14367">
          <w:rPr>
            <w:rFonts w:ascii="宋体" w:eastAsia="宋体" w:hAnsi="宋体" w:cs="宋体"/>
          </w:rPr>
          <w:delText>00:15:42</w:delText>
        </w:r>
        <w:r w:rsidDel="00D14367">
          <w:rPr>
            <w:rFonts w:ascii="宋体" w:eastAsia="宋体" w:hAnsi="宋体" w:cs="宋体"/>
          </w:rPr>
          <w:delText>听不清）</w:delText>
        </w:r>
      </w:del>
      <w:r>
        <w:rPr>
          <w:rFonts w:ascii="宋体" w:eastAsia="宋体" w:hAnsi="宋体" w:cs="宋体"/>
        </w:rPr>
        <w:t>。噢然后</w:t>
      </w:r>
      <w:del w:id="344" w:author="余 政晓" w:date="2023-05-07T21:10:00Z">
        <w:r w:rsidDel="00D14367">
          <w:rPr>
            <w:rFonts w:ascii="宋体" w:eastAsia="宋体" w:hAnsi="宋体" w:cs="宋体"/>
          </w:rPr>
          <w:delText>因为</w:delText>
        </w:r>
      </w:del>
      <w:r>
        <w:rPr>
          <w:rFonts w:ascii="宋体" w:eastAsia="宋体" w:hAnsi="宋体" w:cs="宋体"/>
        </w:rPr>
        <w:t>现在</w:t>
      </w:r>
      <w:del w:id="345" w:author="余 政晓" w:date="2023-05-07T21:11:00Z">
        <w:r w:rsidDel="00D14367">
          <w:rPr>
            <w:rFonts w:ascii="宋体" w:eastAsia="宋体" w:hAnsi="宋体" w:cs="宋体"/>
          </w:rPr>
          <w:delText>其他</w:delText>
        </w:r>
      </w:del>
      <w:r>
        <w:rPr>
          <w:rFonts w:ascii="宋体" w:eastAsia="宋体" w:hAnsi="宋体" w:cs="宋体"/>
        </w:rPr>
        <w:t>下一个就是</w:t>
      </w:r>
      <w:del w:id="346" w:author="余 政晓" w:date="2023-05-07T21:11:00Z">
        <w:r w:rsidDel="00D14367">
          <w:rPr>
            <w:rFonts w:ascii="宋体" w:eastAsia="宋体" w:hAnsi="宋体" w:cs="宋体"/>
          </w:rPr>
          <w:delText>主要是</w:delText>
        </w:r>
        <w:r w:rsidDel="00D14367">
          <w:rPr>
            <w:rFonts w:ascii="宋体" w:eastAsia="宋体" w:hAnsi="宋体" w:cs="宋体"/>
          </w:rPr>
          <w:delText>这个</w:delText>
        </w:r>
      </w:del>
      <w:r>
        <w:rPr>
          <w:rFonts w:ascii="宋体" w:eastAsia="宋体" w:hAnsi="宋体" w:cs="宋体"/>
        </w:rPr>
        <w:t>所谓小尺度的一些，您个人的一些生活体验，像您第一次乘坐地铁是什么时候？</w:t>
      </w:r>
      <w:r>
        <w:rPr>
          <w:rFonts w:ascii="宋体" w:eastAsia="宋体" w:hAnsi="宋体" w:cs="宋体"/>
        </w:rPr>
        <w:br/>
      </w:r>
      <w:del w:id="347"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348" w:author="余 政晓" w:date="2023-05-07T20:46:00Z">
        <w:r w:rsidR="00A700AD">
          <w:rPr>
            <w:rFonts w:ascii="宋体" w:eastAsia="宋体" w:hAnsi="宋体" w:cs="宋体"/>
          </w:rPr>
          <w:t>He</w:t>
        </w:r>
      </w:ins>
      <w:r>
        <w:rPr>
          <w:rFonts w:ascii="宋体" w:eastAsia="宋体" w:hAnsi="宋体" w:cs="宋体"/>
        </w:rPr>
        <w:t>：第一次乘坐地铁应该是</w:t>
      </w:r>
      <w:r>
        <w:rPr>
          <w:rFonts w:ascii="宋体" w:eastAsia="宋体" w:hAnsi="宋体" w:cs="宋体"/>
        </w:rPr>
        <w:t>5</w:t>
      </w:r>
      <w:r>
        <w:rPr>
          <w:rFonts w:ascii="宋体" w:eastAsia="宋体" w:hAnsi="宋体" w:cs="宋体"/>
        </w:rPr>
        <w:t>号线开通吧，</w:t>
      </w:r>
      <w:r>
        <w:rPr>
          <w:rFonts w:ascii="宋体" w:eastAsia="宋体" w:hAnsi="宋体" w:cs="宋体"/>
        </w:rPr>
        <w:t>5</w:t>
      </w:r>
      <w:r>
        <w:rPr>
          <w:rFonts w:ascii="宋体" w:eastAsia="宋体" w:hAnsi="宋体" w:cs="宋体"/>
        </w:rPr>
        <w:t>号线开通好像是</w:t>
      </w:r>
      <w:r>
        <w:rPr>
          <w:rFonts w:ascii="宋体" w:eastAsia="宋体" w:hAnsi="宋体" w:cs="宋体"/>
        </w:rPr>
        <w:t>2008</w:t>
      </w:r>
      <w:r>
        <w:rPr>
          <w:rFonts w:ascii="宋体" w:eastAsia="宋体" w:hAnsi="宋体" w:cs="宋体"/>
        </w:rPr>
        <w:t>年吧，应该</w:t>
      </w:r>
      <w:ins w:id="349" w:author="余 政晓" w:date="2023-05-07T21:11:00Z">
        <w:r w:rsidR="00D14367">
          <w:rPr>
            <w:rFonts w:ascii="宋体" w:eastAsia="宋体" w:hAnsi="宋体" w:cs="宋体" w:hint="eastAsia"/>
          </w:rPr>
          <w:t>是</w:t>
        </w:r>
      </w:ins>
      <w:del w:id="350" w:author="余 政晓" w:date="2023-05-07T21:11:00Z">
        <w:r w:rsidDel="00D14367">
          <w:rPr>
            <w:rFonts w:ascii="宋体" w:eastAsia="宋体" w:hAnsi="宋体" w:cs="宋体"/>
          </w:rPr>
          <w:delText>是</w:delText>
        </w:r>
        <w:r w:rsidDel="00D14367">
          <w:rPr>
            <w:rFonts w:ascii="宋体" w:eastAsia="宋体" w:hAnsi="宋体" w:cs="宋体"/>
          </w:rPr>
          <w:delText>8</w:delText>
        </w:r>
        <w:r w:rsidDel="00D14367">
          <w:rPr>
            <w:rFonts w:ascii="宋体" w:eastAsia="宋体" w:hAnsi="宋体" w:cs="宋体"/>
          </w:rPr>
          <w:delText>月</w:delText>
        </w:r>
      </w:del>
      <w:r>
        <w:rPr>
          <w:rFonts w:ascii="宋体" w:eastAsia="宋体" w:hAnsi="宋体" w:cs="宋体"/>
        </w:rPr>
        <w:t>2008</w:t>
      </w:r>
      <w:r>
        <w:rPr>
          <w:rFonts w:ascii="宋体" w:eastAsia="宋体" w:hAnsi="宋体" w:cs="宋体"/>
        </w:rPr>
        <w:t>年的地铁开通。是几月啊，</w:t>
      </w:r>
      <w:r>
        <w:rPr>
          <w:rFonts w:ascii="宋体" w:eastAsia="宋体" w:hAnsi="宋体" w:cs="宋体"/>
        </w:rPr>
        <w:t>4</w:t>
      </w:r>
      <w:r>
        <w:rPr>
          <w:rFonts w:ascii="宋体" w:eastAsia="宋体" w:hAnsi="宋体" w:cs="宋体"/>
        </w:rPr>
        <w:t>月还是</w:t>
      </w:r>
      <w:r>
        <w:rPr>
          <w:rFonts w:ascii="宋体" w:eastAsia="宋体" w:hAnsi="宋体" w:cs="宋体"/>
        </w:rPr>
        <w:t>5</w:t>
      </w:r>
      <w:r>
        <w:rPr>
          <w:rFonts w:ascii="宋体" w:eastAsia="宋体" w:hAnsi="宋体" w:cs="宋体"/>
        </w:rPr>
        <w:t>月份。</w:t>
      </w:r>
      <w:r>
        <w:rPr>
          <w:rFonts w:ascii="宋体" w:eastAsia="宋体" w:hAnsi="宋体" w:cs="宋体"/>
        </w:rPr>
        <w:br/>
      </w:r>
      <w:del w:id="351"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352" w:author="余 政晓" w:date="2023-05-07T20:46:00Z">
        <w:r w:rsidR="00A700AD">
          <w:rPr>
            <w:rFonts w:ascii="宋体" w:eastAsia="宋体" w:hAnsi="宋体" w:cs="宋体"/>
          </w:rPr>
          <w:t>sustech_qk</w:t>
        </w:r>
      </w:ins>
      <w:r>
        <w:rPr>
          <w:rFonts w:ascii="宋体" w:eastAsia="宋体" w:hAnsi="宋体" w:cs="宋体"/>
        </w:rPr>
        <w:t>：不知道当时。</w:t>
      </w:r>
      <w:r>
        <w:rPr>
          <w:rFonts w:ascii="宋体" w:eastAsia="宋体" w:hAnsi="宋体" w:cs="宋体"/>
        </w:rPr>
        <w:br/>
      </w:r>
      <w:del w:id="353"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354" w:author="余 政晓" w:date="2023-05-07T20:46:00Z">
        <w:r w:rsidR="00A700AD">
          <w:rPr>
            <w:rFonts w:ascii="宋体" w:eastAsia="宋体" w:hAnsi="宋体" w:cs="宋体"/>
          </w:rPr>
          <w:t>He</w:t>
        </w:r>
      </w:ins>
      <w:r>
        <w:rPr>
          <w:rFonts w:ascii="宋体" w:eastAsia="宋体" w:hAnsi="宋体" w:cs="宋体"/>
        </w:rPr>
        <w:t>：反正就是</w:t>
      </w:r>
      <w:r>
        <w:rPr>
          <w:rFonts w:ascii="宋体" w:eastAsia="宋体" w:hAnsi="宋体" w:cs="宋体"/>
        </w:rPr>
        <w:t>2008</w:t>
      </w:r>
      <w:r>
        <w:rPr>
          <w:rFonts w:ascii="宋体" w:eastAsia="宋体" w:hAnsi="宋体" w:cs="宋体"/>
        </w:rPr>
        <w:t>年好像，他还没出生。是的，好像是那个时候吧，那个时候地铁一开通了，我们很好奇，由于</w:t>
      </w:r>
      <w:del w:id="355" w:author="余 政晓" w:date="2023-05-07T21:11:00Z">
        <w:r w:rsidDel="00D14367">
          <w:rPr>
            <w:rFonts w:ascii="宋体" w:eastAsia="宋体" w:hAnsi="宋体" w:cs="宋体"/>
          </w:rPr>
          <w:delText>嗯</w:delText>
        </w:r>
      </w:del>
      <w:r>
        <w:rPr>
          <w:rFonts w:ascii="宋体" w:eastAsia="宋体" w:hAnsi="宋体" w:cs="宋体"/>
        </w:rPr>
        <w:t>第一次见到地铁，平时都是公交嘛，那肯定是各方面环境呢又能准时性，方便</w:t>
      </w:r>
      <w:r>
        <w:rPr>
          <w:rFonts w:ascii="宋体" w:eastAsia="宋体" w:hAnsi="宋体" w:cs="宋体"/>
        </w:rPr>
        <w:t>了很多。</w:t>
      </w:r>
      <w:r>
        <w:rPr>
          <w:rFonts w:ascii="宋体" w:eastAsia="宋体" w:hAnsi="宋体" w:cs="宋体"/>
        </w:rPr>
        <w:br/>
      </w:r>
      <w:del w:id="356"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357" w:author="余 政晓" w:date="2023-05-07T20:46:00Z">
        <w:r w:rsidR="00A700AD">
          <w:rPr>
            <w:rFonts w:ascii="宋体" w:eastAsia="宋体" w:hAnsi="宋体" w:cs="宋体"/>
          </w:rPr>
          <w:t>sustech_qk</w:t>
        </w:r>
      </w:ins>
      <w:r>
        <w:rPr>
          <w:rFonts w:ascii="宋体" w:eastAsia="宋体" w:hAnsi="宋体" w:cs="宋体"/>
        </w:rPr>
        <w:t>：</w:t>
      </w:r>
      <w:del w:id="358" w:author="余 政晓" w:date="2023-05-07T21:11:00Z">
        <w:r w:rsidDel="00D14367">
          <w:rPr>
            <w:rFonts w:ascii="宋体" w:eastAsia="宋体" w:hAnsi="宋体" w:cs="宋体"/>
          </w:rPr>
          <w:delText>那</w:delText>
        </w:r>
      </w:del>
      <w:r>
        <w:rPr>
          <w:rFonts w:ascii="宋体" w:eastAsia="宋体" w:hAnsi="宋体" w:cs="宋体"/>
        </w:rPr>
        <w:t>那您</w:t>
      </w:r>
      <w:del w:id="359" w:author="余 政晓" w:date="2023-05-07T21:11:00Z">
        <w:r w:rsidDel="00D14367">
          <w:rPr>
            <w:rFonts w:ascii="宋体" w:eastAsia="宋体" w:hAnsi="宋体" w:cs="宋体"/>
          </w:rPr>
          <w:delText>当时就是的</w:delText>
        </w:r>
      </w:del>
      <w:r>
        <w:rPr>
          <w:rFonts w:ascii="宋体" w:eastAsia="宋体" w:hAnsi="宋体" w:cs="宋体"/>
        </w:rPr>
        <w:t>当时情形和您的感受是什么样？</w:t>
      </w:r>
      <w:del w:id="360" w:author="余 政晓" w:date="2023-05-07T21:11:00Z">
        <w:r w:rsidDel="00D14367">
          <w:rPr>
            <w:rFonts w:ascii="宋体" w:eastAsia="宋体" w:hAnsi="宋体" w:cs="宋体"/>
          </w:rPr>
          <w:delText>就</w:delText>
        </w:r>
      </w:del>
      <w:r>
        <w:rPr>
          <w:rFonts w:ascii="宋体" w:eastAsia="宋体" w:hAnsi="宋体" w:cs="宋体"/>
        </w:rPr>
        <w:t>很多人都会去尝试吗？</w:t>
      </w:r>
      <w:r>
        <w:rPr>
          <w:rFonts w:ascii="宋体" w:eastAsia="宋体" w:hAnsi="宋体" w:cs="宋体"/>
        </w:rPr>
        <w:br/>
      </w:r>
      <w:del w:id="361"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362" w:author="余 政晓" w:date="2023-05-07T20:46:00Z">
        <w:r w:rsidR="00A700AD">
          <w:rPr>
            <w:rFonts w:ascii="宋体" w:eastAsia="宋体" w:hAnsi="宋体" w:cs="宋体"/>
          </w:rPr>
          <w:t>He</w:t>
        </w:r>
      </w:ins>
      <w:r>
        <w:rPr>
          <w:rFonts w:ascii="宋体" w:eastAsia="宋体" w:hAnsi="宋体" w:cs="宋体"/>
        </w:rPr>
        <w:t>：是，就是基本上就选择去体验一下那种感觉出来，</w:t>
      </w:r>
      <w:del w:id="363" w:author="余 政晓" w:date="2023-05-07T21:11:00Z">
        <w:r w:rsidDel="00D14367">
          <w:rPr>
            <w:rFonts w:ascii="宋体" w:eastAsia="宋体" w:hAnsi="宋体" w:cs="宋体"/>
          </w:rPr>
          <w:delText>像</w:delText>
        </w:r>
      </w:del>
      <w:r>
        <w:rPr>
          <w:rFonts w:ascii="宋体" w:eastAsia="宋体" w:hAnsi="宋体" w:cs="宋体"/>
        </w:rPr>
        <w:t>像相当于一个新的事物。大家没接触过没经历过的。</w:t>
      </w:r>
      <w:r>
        <w:rPr>
          <w:rFonts w:ascii="宋体" w:eastAsia="宋体" w:hAnsi="宋体" w:cs="宋体"/>
        </w:rPr>
        <w:br/>
      </w:r>
      <w:del w:id="364"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365" w:author="余 政晓" w:date="2023-05-07T20:46:00Z">
        <w:r w:rsidR="00A700AD">
          <w:rPr>
            <w:rFonts w:ascii="宋体" w:eastAsia="宋体" w:hAnsi="宋体" w:cs="宋体"/>
          </w:rPr>
          <w:t>sustech_qk</w:t>
        </w:r>
      </w:ins>
      <w:r>
        <w:rPr>
          <w:rFonts w:ascii="宋体" w:eastAsia="宋体" w:hAnsi="宋体" w:cs="宋体"/>
        </w:rPr>
        <w:t>：您对当时的地铁就有什么印象？就是第一印象有没有比较深刻</w:t>
      </w:r>
      <w:r>
        <w:rPr>
          <w:rFonts w:ascii="宋体" w:eastAsia="宋体" w:hAnsi="宋体" w:cs="宋体"/>
        </w:rPr>
        <w:lastRenderedPageBreak/>
        <w:t>的？</w:t>
      </w:r>
      <w:r>
        <w:rPr>
          <w:rFonts w:ascii="宋体" w:eastAsia="宋体" w:hAnsi="宋体" w:cs="宋体"/>
        </w:rPr>
        <w:br/>
      </w:r>
      <w:del w:id="366"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367" w:author="余 政晓" w:date="2023-05-07T20:46:00Z">
        <w:r w:rsidR="00A700AD">
          <w:rPr>
            <w:rFonts w:ascii="宋体" w:eastAsia="宋体" w:hAnsi="宋体" w:cs="宋体"/>
          </w:rPr>
          <w:t>He</w:t>
        </w:r>
      </w:ins>
      <w:r>
        <w:rPr>
          <w:rFonts w:ascii="宋体" w:eastAsia="宋体" w:hAnsi="宋体" w:cs="宋体"/>
        </w:rPr>
        <w:t>：嗯，</w:t>
      </w:r>
      <w:del w:id="368" w:author="余 政晓" w:date="2023-05-07T21:12:00Z">
        <w:r w:rsidDel="00D14367">
          <w:rPr>
            <w:rFonts w:ascii="宋体" w:eastAsia="宋体" w:hAnsi="宋体" w:cs="宋体"/>
          </w:rPr>
          <w:delText>觉</w:delText>
        </w:r>
      </w:del>
      <w:ins w:id="369" w:author="余 政晓" w:date="2023-05-07T21:12:00Z">
        <w:r w:rsidR="00D14367">
          <w:rPr>
            <w:rFonts w:ascii="宋体" w:eastAsia="宋体" w:hAnsi="宋体" w:cs="宋体" w:hint="eastAsia"/>
          </w:rPr>
          <w:t>随着</w:t>
        </w:r>
      </w:ins>
      <w:del w:id="370" w:author="余 政晓" w:date="2023-05-07T21:12:00Z">
        <w:r w:rsidDel="00D14367">
          <w:rPr>
            <w:rFonts w:ascii="宋体" w:eastAsia="宋体" w:hAnsi="宋体" w:cs="宋体"/>
          </w:rPr>
          <w:delText>得</w:delText>
        </w:r>
      </w:del>
      <w:r>
        <w:rPr>
          <w:rFonts w:ascii="宋体" w:eastAsia="宋体" w:hAnsi="宋体" w:cs="宋体"/>
        </w:rPr>
        <w:t>时代发展就是说，嗯</w:t>
      </w:r>
      <w:del w:id="371" w:author="余 政晓" w:date="2023-05-07T21:12:00Z">
        <w:r w:rsidDel="00D14367">
          <w:rPr>
            <w:rFonts w:ascii="宋体" w:eastAsia="宋体" w:hAnsi="宋体" w:cs="宋体"/>
          </w:rPr>
          <w:delText>时</w:delText>
        </w:r>
      </w:del>
      <w:r>
        <w:rPr>
          <w:rFonts w:ascii="宋体" w:eastAsia="宋体" w:hAnsi="宋体" w:cs="宋体"/>
        </w:rPr>
        <w:t>随着时代的发展吧就是各方面从不可能变成有可能了。首先安全呢，安全这一块时效上也快一点，既安全又实效又可控的嘛又方便。</w:t>
      </w:r>
      <w:r>
        <w:rPr>
          <w:rFonts w:ascii="宋体" w:eastAsia="宋体" w:hAnsi="宋体" w:cs="宋体"/>
        </w:rPr>
        <w:br/>
      </w:r>
      <w:del w:id="372"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373" w:author="余 政晓" w:date="2023-05-07T20:46:00Z">
        <w:r w:rsidR="00A700AD">
          <w:rPr>
            <w:rFonts w:ascii="宋体" w:eastAsia="宋体" w:hAnsi="宋体" w:cs="宋体"/>
          </w:rPr>
          <w:t>sustech_qk</w:t>
        </w:r>
      </w:ins>
      <w:r>
        <w:rPr>
          <w:rFonts w:ascii="宋体" w:eastAsia="宋体" w:hAnsi="宋体" w:cs="宋体"/>
        </w:rPr>
        <w:t>：还不会堵车。</w:t>
      </w:r>
      <w:r>
        <w:rPr>
          <w:rFonts w:ascii="宋体" w:eastAsia="宋体" w:hAnsi="宋体" w:cs="宋体"/>
        </w:rPr>
        <w:br/>
      </w:r>
      <w:del w:id="374"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375" w:author="余 政晓" w:date="2023-05-07T20:46:00Z">
        <w:r w:rsidR="00A700AD">
          <w:rPr>
            <w:rFonts w:ascii="宋体" w:eastAsia="宋体" w:hAnsi="宋体" w:cs="宋体"/>
          </w:rPr>
          <w:t>He</w:t>
        </w:r>
      </w:ins>
      <w:r>
        <w:rPr>
          <w:rFonts w:ascii="宋体" w:eastAsia="宋体" w:hAnsi="宋体" w:cs="宋体"/>
        </w:rPr>
        <w:t>：对，就节约了，对于我们上班族来讲的话，尤其是要赶时间的那种就时间可控嘛，</w:t>
      </w:r>
      <w:r>
        <w:rPr>
          <w:rFonts w:ascii="宋体" w:eastAsia="宋体" w:hAnsi="宋体" w:cs="宋体"/>
        </w:rPr>
        <w:t>时间可控了。还有避免下雨啊，像塞车啊淋雨啊这方面也就好了很多，就是给我们的生活带来了很多便利嘛，方便了很多。</w:t>
      </w:r>
      <w:r>
        <w:rPr>
          <w:rFonts w:ascii="宋体" w:eastAsia="宋体" w:hAnsi="宋体" w:cs="宋体"/>
        </w:rPr>
        <w:br/>
      </w:r>
      <w:del w:id="376"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377" w:author="余 政晓" w:date="2023-05-07T20:46:00Z">
        <w:r w:rsidR="00A700AD">
          <w:rPr>
            <w:rFonts w:ascii="宋体" w:eastAsia="宋体" w:hAnsi="宋体" w:cs="宋体"/>
          </w:rPr>
          <w:t>sustech_qk</w:t>
        </w:r>
      </w:ins>
      <w:r>
        <w:rPr>
          <w:rFonts w:ascii="宋体" w:eastAsia="宋体" w:hAnsi="宋体" w:cs="宋体"/>
        </w:rPr>
        <w:t>：那在就是现在您一般就是这种工作日，周末这种出行啊上班一般是线路是什么样子？</w:t>
      </w:r>
      <w:r>
        <w:rPr>
          <w:rFonts w:ascii="宋体" w:eastAsia="宋体" w:hAnsi="宋体" w:cs="宋体"/>
        </w:rPr>
        <w:br/>
      </w:r>
      <w:del w:id="378"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379" w:author="余 政晓" w:date="2023-05-07T20:46:00Z">
        <w:r w:rsidR="00A700AD">
          <w:rPr>
            <w:rFonts w:ascii="宋体" w:eastAsia="宋体" w:hAnsi="宋体" w:cs="宋体"/>
          </w:rPr>
          <w:t>He</w:t>
        </w:r>
      </w:ins>
      <w:r>
        <w:rPr>
          <w:rFonts w:ascii="宋体" w:eastAsia="宋体" w:hAnsi="宋体" w:cs="宋体"/>
        </w:rPr>
        <w:t>：我现在上班主要是</w:t>
      </w:r>
      <w:r>
        <w:rPr>
          <w:rFonts w:ascii="宋体" w:eastAsia="宋体" w:hAnsi="宋体" w:cs="宋体"/>
        </w:rPr>
        <w:t>5</w:t>
      </w:r>
      <w:r>
        <w:rPr>
          <w:rFonts w:ascii="宋体" w:eastAsia="宋体" w:hAnsi="宋体" w:cs="宋体"/>
        </w:rPr>
        <w:t>号线转</w:t>
      </w:r>
      <w:r>
        <w:rPr>
          <w:rFonts w:ascii="宋体" w:eastAsia="宋体" w:hAnsi="宋体" w:cs="宋体"/>
        </w:rPr>
        <w:t>12</w:t>
      </w:r>
      <w:r>
        <w:rPr>
          <w:rFonts w:ascii="宋体" w:eastAsia="宋体" w:hAnsi="宋体" w:cs="宋体"/>
        </w:rPr>
        <w:t>号线。</w:t>
      </w:r>
      <w:r>
        <w:rPr>
          <w:rFonts w:ascii="宋体" w:eastAsia="宋体" w:hAnsi="宋体" w:cs="宋体"/>
        </w:rPr>
        <w:br/>
      </w:r>
      <w:del w:id="380"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381" w:author="余 政晓" w:date="2023-05-07T20:46:00Z">
        <w:r w:rsidR="00A700AD">
          <w:rPr>
            <w:rFonts w:ascii="宋体" w:eastAsia="宋体" w:hAnsi="宋体" w:cs="宋体"/>
          </w:rPr>
          <w:t>sustech_qk</w:t>
        </w:r>
      </w:ins>
      <w:r>
        <w:rPr>
          <w:rFonts w:ascii="宋体" w:eastAsia="宋体" w:hAnsi="宋体" w:cs="宋体"/>
        </w:rPr>
        <w:t>：</w:t>
      </w:r>
      <w:r>
        <w:rPr>
          <w:rFonts w:ascii="宋体" w:eastAsia="宋体" w:hAnsi="宋体" w:cs="宋体"/>
        </w:rPr>
        <w:t xml:space="preserve"> 12</w:t>
      </w:r>
      <w:r>
        <w:rPr>
          <w:rFonts w:ascii="宋体" w:eastAsia="宋体" w:hAnsi="宋体" w:cs="宋体"/>
        </w:rPr>
        <w:t>号线在？</w:t>
      </w:r>
      <w:r>
        <w:rPr>
          <w:rFonts w:ascii="宋体" w:eastAsia="宋体" w:hAnsi="宋体" w:cs="宋体"/>
        </w:rPr>
        <w:br/>
      </w:r>
      <w:del w:id="382"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383" w:author="余 政晓" w:date="2023-05-07T20:46:00Z">
        <w:r w:rsidR="00A700AD">
          <w:rPr>
            <w:rFonts w:ascii="宋体" w:eastAsia="宋体" w:hAnsi="宋体" w:cs="宋体"/>
          </w:rPr>
          <w:t>He</w:t>
        </w:r>
      </w:ins>
      <w:r>
        <w:rPr>
          <w:rFonts w:ascii="宋体" w:eastAsia="宋体" w:hAnsi="宋体" w:cs="宋体"/>
        </w:rPr>
        <w:t>：宝安那，在</w:t>
      </w:r>
      <w:ins w:id="384" w:author="余 政晓" w:date="2023-05-07T21:13:00Z">
        <w:r w:rsidR="00D14367">
          <w:rPr>
            <w:rFonts w:ascii="宋体" w:eastAsia="宋体" w:hAnsi="宋体" w:cs="宋体" w:hint="eastAsia"/>
          </w:rPr>
          <w:t>灵芝转</w:t>
        </w:r>
      </w:ins>
      <w:del w:id="385" w:author="余 政晓" w:date="2023-05-07T21:13:00Z">
        <w:r w:rsidDel="00D14367">
          <w:rPr>
            <w:rFonts w:ascii="宋体" w:eastAsia="宋体" w:hAnsi="宋体" w:cs="宋体"/>
          </w:rPr>
          <w:delText>林芝坐</w:delText>
        </w:r>
      </w:del>
      <w:r>
        <w:rPr>
          <w:rFonts w:ascii="宋体" w:eastAsia="宋体" w:hAnsi="宋体" w:cs="宋体"/>
        </w:rPr>
        <w:t>。</w:t>
      </w:r>
      <w:ins w:id="386" w:author="余 政晓" w:date="2023-05-07T21:13:00Z">
        <w:r w:rsidR="00D14367">
          <w:rPr>
            <w:rFonts w:ascii="宋体" w:eastAsia="宋体" w:hAnsi="宋体" w:cs="宋体" w:hint="eastAsia"/>
          </w:rPr>
          <w:t>灵芝转</w:t>
        </w:r>
      </w:ins>
      <w:del w:id="387" w:author="余 政晓" w:date="2023-05-07T21:13:00Z">
        <w:r w:rsidDel="00D14367">
          <w:rPr>
            <w:rFonts w:ascii="宋体" w:eastAsia="宋体" w:hAnsi="宋体" w:cs="宋体"/>
          </w:rPr>
          <w:delText>林芝转</w:delText>
        </w:r>
      </w:del>
      <w:r>
        <w:rPr>
          <w:rFonts w:ascii="宋体" w:eastAsia="宋体" w:hAnsi="宋体" w:cs="宋体"/>
        </w:rPr>
        <w:t>，如果是现在的话，目前是这样的。</w:t>
      </w:r>
      <w:r>
        <w:rPr>
          <w:rFonts w:ascii="宋体" w:eastAsia="宋体" w:hAnsi="宋体" w:cs="宋体"/>
        </w:rPr>
        <w:br/>
      </w:r>
      <w:del w:id="388"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389" w:author="余 政晓" w:date="2023-05-07T20:46:00Z">
        <w:r w:rsidR="00A700AD">
          <w:rPr>
            <w:rFonts w:ascii="宋体" w:eastAsia="宋体" w:hAnsi="宋体" w:cs="宋体"/>
          </w:rPr>
          <w:t>sustech_qk</w:t>
        </w:r>
      </w:ins>
      <w:r>
        <w:rPr>
          <w:rFonts w:ascii="宋体" w:eastAsia="宋体" w:hAnsi="宋体" w:cs="宋体"/>
        </w:rPr>
        <w:t>：那还要坐好多站，就从</w:t>
      </w:r>
      <w:r>
        <w:rPr>
          <w:rFonts w:ascii="宋体" w:eastAsia="宋体" w:hAnsi="宋体" w:cs="宋体"/>
        </w:rPr>
        <w:t>5</w:t>
      </w:r>
      <w:r>
        <w:rPr>
          <w:rFonts w:ascii="宋体" w:eastAsia="宋体" w:hAnsi="宋体" w:cs="宋体"/>
        </w:rPr>
        <w:t>号线上。</w:t>
      </w:r>
      <w:r>
        <w:rPr>
          <w:rFonts w:ascii="宋体" w:eastAsia="宋体" w:hAnsi="宋体" w:cs="宋体"/>
        </w:rPr>
        <w:br/>
      </w:r>
      <w:del w:id="390"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391" w:author="余 政晓" w:date="2023-05-07T20:46:00Z">
        <w:r w:rsidR="00A700AD">
          <w:rPr>
            <w:rFonts w:ascii="宋体" w:eastAsia="宋体" w:hAnsi="宋体" w:cs="宋体"/>
          </w:rPr>
          <w:t>He</w:t>
        </w:r>
      </w:ins>
      <w:r>
        <w:rPr>
          <w:rFonts w:ascii="宋体" w:eastAsia="宋体" w:hAnsi="宋体" w:cs="宋体"/>
        </w:rPr>
        <w:t>：是，是的。因为那边也只有</w:t>
      </w:r>
      <w:r>
        <w:rPr>
          <w:rFonts w:ascii="宋体" w:eastAsia="宋体" w:hAnsi="宋体" w:cs="宋体"/>
        </w:rPr>
        <w:t>12</w:t>
      </w:r>
      <w:r>
        <w:rPr>
          <w:rFonts w:ascii="宋体" w:eastAsia="宋体" w:hAnsi="宋体" w:cs="宋体"/>
        </w:rPr>
        <w:t>号线对接</w:t>
      </w:r>
      <w:ins w:id="392" w:author="余 政晓" w:date="2023-05-07T21:13:00Z">
        <w:r w:rsidR="00D14367">
          <w:rPr>
            <w:rFonts w:ascii="宋体" w:eastAsia="宋体" w:hAnsi="宋体" w:cs="宋体" w:hint="eastAsia"/>
          </w:rPr>
          <w:t>灵芝</w:t>
        </w:r>
      </w:ins>
      <w:del w:id="393" w:author="余 政晓" w:date="2023-05-07T21:13:00Z">
        <w:r w:rsidDel="00D14367">
          <w:rPr>
            <w:rFonts w:ascii="宋体" w:eastAsia="宋体" w:hAnsi="宋体" w:cs="宋体"/>
          </w:rPr>
          <w:delText>林芝</w:delText>
        </w:r>
      </w:del>
      <w:r>
        <w:rPr>
          <w:rFonts w:ascii="宋体" w:eastAsia="宋体" w:hAnsi="宋体" w:cs="宋体"/>
        </w:rPr>
        <w:t>的。</w:t>
      </w:r>
      <w:r>
        <w:rPr>
          <w:rFonts w:ascii="宋体" w:eastAsia="宋体" w:hAnsi="宋体" w:cs="宋体"/>
        </w:rPr>
        <w:br/>
      </w:r>
      <w:del w:id="394"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395" w:author="余 政晓" w:date="2023-05-07T20:46:00Z">
        <w:r w:rsidR="00A700AD">
          <w:rPr>
            <w:rFonts w:ascii="宋体" w:eastAsia="宋体" w:hAnsi="宋体" w:cs="宋体"/>
          </w:rPr>
          <w:t>sustech_qk</w:t>
        </w:r>
      </w:ins>
      <w:r>
        <w:rPr>
          <w:rFonts w:ascii="宋体" w:eastAsia="宋体" w:hAnsi="宋体" w:cs="宋体"/>
        </w:rPr>
        <w:t>：那就一般就是工作日和周末都是这个路线是吧？</w:t>
      </w:r>
      <w:r>
        <w:rPr>
          <w:rFonts w:ascii="宋体" w:eastAsia="宋体" w:hAnsi="宋体" w:cs="宋体"/>
        </w:rPr>
        <w:br/>
      </w:r>
      <w:del w:id="396"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397" w:author="余 政晓" w:date="2023-05-07T20:46:00Z">
        <w:r w:rsidR="00A700AD">
          <w:rPr>
            <w:rFonts w:ascii="宋体" w:eastAsia="宋体" w:hAnsi="宋体" w:cs="宋体"/>
          </w:rPr>
          <w:t>He</w:t>
        </w:r>
      </w:ins>
      <w:r>
        <w:rPr>
          <w:rFonts w:ascii="宋体" w:eastAsia="宋体" w:hAnsi="宋体" w:cs="宋体"/>
        </w:rPr>
        <w:t>：基本上是，但是偶尔呢我们也会坐</w:t>
      </w:r>
      <w:r>
        <w:rPr>
          <w:rFonts w:ascii="宋体" w:eastAsia="宋体" w:hAnsi="宋体" w:cs="宋体"/>
        </w:rPr>
        <w:t>5</w:t>
      </w:r>
      <w:r>
        <w:rPr>
          <w:rFonts w:ascii="宋体" w:eastAsia="宋体" w:hAnsi="宋体" w:cs="宋体"/>
        </w:rPr>
        <w:t>号线到</w:t>
      </w:r>
      <w:r>
        <w:rPr>
          <w:rFonts w:ascii="宋体" w:eastAsia="宋体" w:hAnsi="宋体" w:cs="宋体"/>
        </w:rPr>
        <w:t>14</w:t>
      </w:r>
      <w:r>
        <w:rPr>
          <w:rFonts w:ascii="宋体" w:eastAsia="宋体" w:hAnsi="宋体" w:cs="宋体"/>
        </w:rPr>
        <w:t>号线去</w:t>
      </w:r>
      <w:ins w:id="398" w:author="余 政晓" w:date="2023-05-07T21:13:00Z">
        <w:r w:rsidR="00D14367">
          <w:rPr>
            <w:rFonts w:ascii="宋体" w:eastAsia="宋体" w:hAnsi="宋体" w:cs="宋体" w:hint="eastAsia"/>
          </w:rPr>
          <w:t>惠州</w:t>
        </w:r>
      </w:ins>
      <w:del w:id="399" w:author="余 政晓" w:date="2023-05-07T21:13:00Z">
        <w:r w:rsidDel="00D14367">
          <w:rPr>
            <w:rFonts w:ascii="宋体" w:eastAsia="宋体" w:hAnsi="宋体" w:cs="宋体"/>
          </w:rPr>
          <w:delText>贵州</w:delText>
        </w:r>
      </w:del>
      <w:r>
        <w:rPr>
          <w:rFonts w:ascii="宋体" w:eastAsia="宋体" w:hAnsi="宋体" w:cs="宋体"/>
        </w:rPr>
        <w:t>。</w:t>
      </w:r>
      <w:r>
        <w:rPr>
          <w:rFonts w:ascii="宋体" w:eastAsia="宋体" w:hAnsi="宋体" w:cs="宋体"/>
        </w:rPr>
        <w:br/>
      </w:r>
      <w:del w:id="400"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401" w:author="余 政晓" w:date="2023-05-07T20:46:00Z">
        <w:r w:rsidR="00A700AD">
          <w:rPr>
            <w:rFonts w:ascii="宋体" w:eastAsia="宋体" w:hAnsi="宋体" w:cs="宋体"/>
          </w:rPr>
          <w:t>sustech_qk</w:t>
        </w:r>
      </w:ins>
      <w:r>
        <w:rPr>
          <w:rFonts w:ascii="宋体" w:eastAsia="宋体" w:hAnsi="宋体" w:cs="宋体"/>
        </w:rPr>
        <w:t>：噢，噢。</w:t>
      </w:r>
      <w:r>
        <w:rPr>
          <w:rFonts w:ascii="宋体" w:eastAsia="宋体" w:hAnsi="宋体" w:cs="宋体"/>
        </w:rPr>
        <w:t>5</w:t>
      </w:r>
      <w:r>
        <w:rPr>
          <w:rFonts w:ascii="宋体" w:eastAsia="宋体" w:hAnsi="宋体" w:cs="宋体"/>
        </w:rPr>
        <w:t>号线那就再往</w:t>
      </w:r>
      <w:del w:id="402" w:author="余 政晓" w:date="2023-05-07T21:13:00Z">
        <w:r w:rsidDel="00D14367">
          <w:rPr>
            <w:rFonts w:ascii="宋体" w:eastAsia="宋体" w:hAnsi="宋体" w:cs="宋体"/>
          </w:rPr>
          <w:delText>往</w:delText>
        </w:r>
      </w:del>
      <w:r>
        <w:rPr>
          <w:rFonts w:ascii="宋体" w:eastAsia="宋体" w:hAnsi="宋体" w:cs="宋体"/>
        </w:rPr>
        <w:t>另外一个方向。</w:t>
      </w:r>
      <w:r>
        <w:rPr>
          <w:rFonts w:ascii="宋体" w:eastAsia="宋体" w:hAnsi="宋体" w:cs="宋体"/>
        </w:rPr>
        <w:br/>
      </w:r>
      <w:del w:id="403"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404" w:author="余 政晓" w:date="2023-05-07T20:46:00Z">
        <w:r w:rsidR="00A700AD">
          <w:rPr>
            <w:rFonts w:ascii="宋体" w:eastAsia="宋体" w:hAnsi="宋体" w:cs="宋体"/>
          </w:rPr>
          <w:t>He</w:t>
        </w:r>
      </w:ins>
      <w:r>
        <w:rPr>
          <w:rFonts w:ascii="宋体" w:eastAsia="宋体" w:hAnsi="宋体" w:cs="宋体"/>
        </w:rPr>
        <w:t>：布吉转嘛，布吉转，布吉转。</w:t>
      </w:r>
      <w:r>
        <w:rPr>
          <w:rFonts w:ascii="宋体" w:eastAsia="宋体" w:hAnsi="宋体" w:cs="宋体"/>
        </w:rPr>
        <w:br/>
      </w:r>
      <w:del w:id="405"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406" w:author="余 政晓" w:date="2023-05-07T20:46:00Z">
        <w:r w:rsidR="00A700AD">
          <w:rPr>
            <w:rFonts w:ascii="宋体" w:eastAsia="宋体" w:hAnsi="宋体" w:cs="宋体"/>
          </w:rPr>
          <w:t>sustech_qk</w:t>
        </w:r>
      </w:ins>
      <w:r>
        <w:rPr>
          <w:rFonts w:ascii="宋体" w:eastAsia="宋体" w:hAnsi="宋体" w:cs="宋体"/>
        </w:rPr>
        <w:t>：噢，布吉转</w:t>
      </w:r>
      <w:r>
        <w:rPr>
          <w:rFonts w:ascii="宋体" w:eastAsia="宋体" w:hAnsi="宋体" w:cs="宋体"/>
        </w:rPr>
        <w:t>14</w:t>
      </w:r>
      <w:r>
        <w:rPr>
          <w:rFonts w:ascii="宋体" w:eastAsia="宋体" w:hAnsi="宋体" w:cs="宋体"/>
        </w:rPr>
        <w:t>。</w:t>
      </w:r>
      <w:r>
        <w:rPr>
          <w:rFonts w:ascii="宋体" w:eastAsia="宋体" w:hAnsi="宋体" w:cs="宋体"/>
        </w:rPr>
        <w:br/>
      </w:r>
      <w:del w:id="407"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408" w:author="余 政晓" w:date="2023-05-07T20:46:00Z">
        <w:r w:rsidR="00A700AD">
          <w:rPr>
            <w:rFonts w:ascii="宋体" w:eastAsia="宋体" w:hAnsi="宋体" w:cs="宋体"/>
          </w:rPr>
          <w:t>He</w:t>
        </w:r>
      </w:ins>
      <w:r>
        <w:rPr>
          <w:rFonts w:ascii="宋体" w:eastAsia="宋体" w:hAnsi="宋体" w:cs="宋体"/>
        </w:rPr>
        <w:t>：布吉转</w:t>
      </w:r>
      <w:r>
        <w:rPr>
          <w:rFonts w:ascii="宋体" w:eastAsia="宋体" w:hAnsi="宋体" w:cs="宋体"/>
        </w:rPr>
        <w:t>14</w:t>
      </w:r>
      <w:r>
        <w:rPr>
          <w:rFonts w:ascii="宋体" w:eastAsia="宋体" w:hAnsi="宋体" w:cs="宋体"/>
        </w:rPr>
        <w:t>号嘛。</w:t>
      </w:r>
      <w:r>
        <w:rPr>
          <w:rFonts w:ascii="宋体" w:eastAsia="宋体" w:hAnsi="宋体" w:cs="宋体"/>
        </w:rPr>
        <w:br/>
      </w:r>
      <w:del w:id="409"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410" w:author="余 政晓" w:date="2023-05-07T20:46:00Z">
        <w:r w:rsidR="00A700AD">
          <w:rPr>
            <w:rFonts w:ascii="宋体" w:eastAsia="宋体" w:hAnsi="宋体" w:cs="宋体"/>
          </w:rPr>
          <w:t>sustech_qk</w:t>
        </w:r>
      </w:ins>
      <w:r>
        <w:rPr>
          <w:rFonts w:ascii="宋体" w:eastAsia="宋体" w:hAnsi="宋体" w:cs="宋体"/>
        </w:rPr>
        <w:t>：</w:t>
      </w:r>
      <w:r>
        <w:rPr>
          <w:rFonts w:ascii="宋体" w:eastAsia="宋体" w:hAnsi="宋体" w:cs="宋体"/>
        </w:rPr>
        <w:t xml:space="preserve"> 14</w:t>
      </w:r>
      <w:r>
        <w:rPr>
          <w:rFonts w:ascii="宋体" w:eastAsia="宋体" w:hAnsi="宋体" w:cs="宋体"/>
        </w:rPr>
        <w:t>那就一直到一直到。</w:t>
      </w:r>
      <w:r>
        <w:rPr>
          <w:rFonts w:ascii="宋体" w:eastAsia="宋体" w:hAnsi="宋体" w:cs="宋体"/>
        </w:rPr>
        <w:br/>
      </w:r>
      <w:del w:id="411"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412" w:author="余 政晓" w:date="2023-05-07T20:46:00Z">
        <w:r w:rsidR="00A700AD">
          <w:rPr>
            <w:rFonts w:ascii="宋体" w:eastAsia="宋体" w:hAnsi="宋体" w:cs="宋体"/>
          </w:rPr>
          <w:t>He</w:t>
        </w:r>
      </w:ins>
      <w:r>
        <w:rPr>
          <w:rFonts w:ascii="宋体" w:eastAsia="宋体" w:hAnsi="宋体" w:cs="宋体"/>
        </w:rPr>
        <w:t>：到沙田，</w:t>
      </w:r>
      <w:ins w:id="413" w:author="余 政晓" w:date="2023-05-07T21:13:00Z">
        <w:r w:rsidR="00D14367">
          <w:rPr>
            <w:rFonts w:ascii="宋体" w:eastAsia="宋体" w:hAnsi="宋体" w:cs="宋体" w:hint="eastAsia"/>
          </w:rPr>
          <w:t>坑梓</w:t>
        </w:r>
        <w:r w:rsidR="00D14367">
          <w:rPr>
            <w:rFonts w:ascii="宋体" w:eastAsia="宋体" w:hAnsi="宋体" w:cs="宋体"/>
          </w:rPr>
          <w:t>坪山</w:t>
        </w:r>
      </w:ins>
      <w:del w:id="414" w:author="余 政晓" w:date="2023-05-07T21:13:00Z">
        <w:r w:rsidDel="00D14367">
          <w:rPr>
            <w:rFonts w:ascii="宋体" w:eastAsia="宋体" w:hAnsi="宋体" w:cs="宋体"/>
          </w:rPr>
          <w:delText>坑子坪山</w:delText>
        </w:r>
      </w:del>
      <w:r>
        <w:rPr>
          <w:rFonts w:ascii="宋体" w:eastAsia="宋体" w:hAnsi="宋体" w:cs="宋体"/>
        </w:rPr>
        <w:t>那边，到</w:t>
      </w:r>
      <w:ins w:id="415" w:author="余 政晓" w:date="2023-05-07T21:13:00Z">
        <w:r w:rsidR="00D14367">
          <w:rPr>
            <w:rFonts w:ascii="宋体" w:eastAsia="宋体" w:hAnsi="宋体" w:cs="宋体" w:hint="eastAsia"/>
          </w:rPr>
          <w:t>坑梓</w:t>
        </w:r>
        <w:r w:rsidR="00D14367">
          <w:rPr>
            <w:rFonts w:ascii="宋体" w:eastAsia="宋体" w:hAnsi="宋体" w:cs="宋体"/>
          </w:rPr>
          <w:t>坪山</w:t>
        </w:r>
      </w:ins>
      <w:del w:id="416" w:author="余 政晓" w:date="2023-05-07T21:13:00Z">
        <w:r w:rsidDel="00D14367">
          <w:rPr>
            <w:rFonts w:ascii="宋体" w:eastAsia="宋体" w:hAnsi="宋体" w:cs="宋体"/>
          </w:rPr>
          <w:delText>坑子坪山</w:delText>
        </w:r>
      </w:del>
      <w:r>
        <w:rPr>
          <w:rFonts w:ascii="宋体" w:eastAsia="宋体" w:hAnsi="宋体" w:cs="宋体"/>
        </w:rPr>
        <w:t>那边，偶尔就会坐，现在可能坐这两条路线都比较多一点。</w:t>
      </w:r>
      <w:r>
        <w:rPr>
          <w:rFonts w:ascii="宋体" w:eastAsia="宋体" w:hAnsi="宋体" w:cs="宋体"/>
        </w:rPr>
        <w:br/>
      </w:r>
      <w:del w:id="417"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418" w:author="余 政晓" w:date="2023-05-07T20:46:00Z">
        <w:r w:rsidR="00A700AD">
          <w:rPr>
            <w:rFonts w:ascii="宋体" w:eastAsia="宋体" w:hAnsi="宋体" w:cs="宋体"/>
          </w:rPr>
          <w:t>sustech_qk</w:t>
        </w:r>
      </w:ins>
      <w:r>
        <w:rPr>
          <w:rFonts w:ascii="宋体" w:eastAsia="宋体" w:hAnsi="宋体" w:cs="宋体"/>
        </w:rPr>
        <w:t>：噢，</w:t>
      </w:r>
      <w:del w:id="419" w:author="余 政晓" w:date="2023-05-07T21:14:00Z">
        <w:r w:rsidDel="00D14367">
          <w:rPr>
            <w:rFonts w:ascii="宋体" w:eastAsia="宋体" w:hAnsi="宋体" w:cs="宋体"/>
          </w:rPr>
          <w:delText>那</w:delText>
        </w:r>
      </w:del>
      <w:r>
        <w:rPr>
          <w:rFonts w:ascii="宋体" w:eastAsia="宋体" w:hAnsi="宋体" w:cs="宋体"/>
        </w:rPr>
        <w:t>那像您这个就是除去这些日常的出行，那你</w:t>
      </w:r>
      <w:del w:id="420" w:author="余 政晓" w:date="2023-05-07T21:14:00Z">
        <w:r w:rsidDel="00D14367">
          <w:rPr>
            <w:rFonts w:ascii="宋体" w:eastAsia="宋体" w:hAnsi="宋体" w:cs="宋体"/>
          </w:rPr>
          <w:delText>一般就是</w:delText>
        </w:r>
      </w:del>
      <w:r>
        <w:rPr>
          <w:rFonts w:ascii="宋体" w:eastAsia="宋体" w:hAnsi="宋体" w:cs="宋体"/>
        </w:rPr>
        <w:t>一般就是比如说休闲啊，或者说一些</w:t>
      </w:r>
      <w:del w:id="421" w:author="余 政晓" w:date="2023-05-07T21:14:00Z">
        <w:r w:rsidDel="00D14367">
          <w:rPr>
            <w:rFonts w:ascii="宋体" w:eastAsia="宋体" w:hAnsi="宋体" w:cs="宋体"/>
          </w:rPr>
          <w:delText>特殊</w:delText>
        </w:r>
      </w:del>
      <w:r>
        <w:rPr>
          <w:rFonts w:ascii="宋体" w:eastAsia="宋体" w:hAnsi="宋体" w:cs="宋体"/>
        </w:rPr>
        <w:t>特殊事情需要去办理，那您一般也是</w:t>
      </w:r>
      <w:del w:id="422" w:author="余 政晓" w:date="2023-05-07T21:14:00Z">
        <w:r w:rsidDel="00D14367">
          <w:rPr>
            <w:rFonts w:ascii="宋体" w:eastAsia="宋体" w:hAnsi="宋体" w:cs="宋体"/>
          </w:rPr>
          <w:delText>采取地铁的，</w:delText>
        </w:r>
      </w:del>
      <w:r>
        <w:rPr>
          <w:rFonts w:ascii="宋体" w:eastAsia="宋体" w:hAnsi="宋体" w:cs="宋体"/>
        </w:rPr>
        <w:t>优先采取地铁作为交通工具是吗？</w:t>
      </w:r>
      <w:r>
        <w:rPr>
          <w:rFonts w:ascii="宋体" w:eastAsia="宋体" w:hAnsi="宋体" w:cs="宋体"/>
        </w:rPr>
        <w:br/>
      </w:r>
      <w:del w:id="423" w:author="余 政晓" w:date="2023-05-07T20:46:00Z">
        <w:r w:rsidDel="00A700AD">
          <w:rPr>
            <w:rFonts w:ascii="宋体" w:eastAsia="宋体" w:hAnsi="宋体" w:cs="宋体"/>
          </w:rPr>
          <w:lastRenderedPageBreak/>
          <w:delText>角色</w:delText>
        </w:r>
        <w:r w:rsidDel="00A700AD">
          <w:rPr>
            <w:rFonts w:ascii="宋体" w:eastAsia="宋体" w:hAnsi="宋体" w:cs="宋体"/>
          </w:rPr>
          <w:delText>B</w:delText>
        </w:r>
      </w:del>
      <w:ins w:id="424" w:author="余 政晓" w:date="2023-05-07T20:46:00Z">
        <w:r w:rsidR="00A700AD">
          <w:rPr>
            <w:rFonts w:ascii="宋体" w:eastAsia="宋体" w:hAnsi="宋体" w:cs="宋体"/>
          </w:rPr>
          <w:t>He</w:t>
        </w:r>
      </w:ins>
      <w:r>
        <w:rPr>
          <w:rFonts w:ascii="宋体" w:eastAsia="宋体" w:hAnsi="宋体" w:cs="宋体"/>
        </w:rPr>
        <w:t>：是，但是有比较着急啊，或者是特殊情况需要赶</w:t>
      </w:r>
      <w:r>
        <w:rPr>
          <w:rFonts w:ascii="宋体" w:eastAsia="宋体" w:hAnsi="宋体" w:cs="宋体"/>
        </w:rPr>
        <w:t>时间，有时候我们可能也会叫车，或者是私家车出行。</w:t>
      </w:r>
      <w:r>
        <w:rPr>
          <w:rFonts w:ascii="宋体" w:eastAsia="宋体" w:hAnsi="宋体" w:cs="宋体"/>
        </w:rPr>
        <w:br/>
      </w:r>
      <w:del w:id="425"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426" w:author="余 政晓" w:date="2023-05-07T20:46:00Z">
        <w:r w:rsidR="00A700AD">
          <w:rPr>
            <w:rFonts w:ascii="宋体" w:eastAsia="宋体" w:hAnsi="宋体" w:cs="宋体"/>
          </w:rPr>
          <w:t>sustech_qk</w:t>
        </w:r>
      </w:ins>
      <w:r>
        <w:rPr>
          <w:rFonts w:ascii="宋体" w:eastAsia="宋体" w:hAnsi="宋体" w:cs="宋体"/>
        </w:rPr>
        <w:t>：噢，</w:t>
      </w:r>
      <w:del w:id="427" w:author="余 政晓" w:date="2023-05-07T21:14:00Z">
        <w:r w:rsidDel="00D14367">
          <w:rPr>
            <w:rFonts w:ascii="宋体" w:eastAsia="宋体" w:hAnsi="宋体" w:cs="宋体"/>
          </w:rPr>
          <w:delText>那</w:delText>
        </w:r>
      </w:del>
      <w:r>
        <w:rPr>
          <w:rFonts w:ascii="宋体" w:eastAsia="宋体" w:hAnsi="宋体" w:cs="宋体"/>
        </w:rPr>
        <w:t>那如果是</w:t>
      </w:r>
      <w:ins w:id="428" w:author="余 政晓" w:date="2023-05-07T21:15:00Z">
        <w:r w:rsidR="00D14367">
          <w:rPr>
            <w:rFonts w:ascii="宋体" w:eastAsia="宋体" w:hAnsi="宋体" w:cs="宋体" w:hint="eastAsia"/>
          </w:rPr>
          <w:t>，</w:t>
        </w:r>
      </w:ins>
      <w:del w:id="429" w:author="余 政晓" w:date="2023-05-07T21:15:00Z">
        <w:r w:rsidDel="00D14367">
          <w:rPr>
            <w:rFonts w:ascii="宋体" w:eastAsia="宋体" w:hAnsi="宋体" w:cs="宋体"/>
          </w:rPr>
          <w:delText>，</w:delText>
        </w:r>
        <w:r w:rsidDel="00D14367">
          <w:rPr>
            <w:rFonts w:ascii="宋体" w:eastAsia="宋体" w:hAnsi="宋体" w:cs="宋体"/>
          </w:rPr>
          <w:delText>噢噢噢，</w:delText>
        </w:r>
      </w:del>
      <w:r>
        <w:rPr>
          <w:rFonts w:ascii="宋体" w:eastAsia="宋体" w:hAnsi="宋体" w:cs="宋体"/>
        </w:rPr>
        <w:t>这样子那，噢，</w:t>
      </w:r>
      <w:r>
        <w:rPr>
          <w:rFonts w:ascii="宋体" w:eastAsia="宋体" w:hAnsi="宋体" w:cs="宋体"/>
        </w:rPr>
        <w:t>OK</w:t>
      </w:r>
      <w:r>
        <w:rPr>
          <w:rFonts w:ascii="宋体" w:eastAsia="宋体" w:hAnsi="宋体" w:cs="宋体"/>
        </w:rPr>
        <w:t>。那你一般</w:t>
      </w:r>
      <w:del w:id="430" w:author="余 政晓" w:date="2023-05-07T21:14:00Z">
        <w:r w:rsidDel="00D14367">
          <w:rPr>
            <w:rFonts w:ascii="宋体" w:eastAsia="宋体" w:hAnsi="宋体" w:cs="宋体"/>
          </w:rPr>
          <w:delText>就是</w:delText>
        </w:r>
      </w:del>
      <w:r>
        <w:rPr>
          <w:rFonts w:ascii="宋体" w:eastAsia="宋体" w:hAnsi="宋体" w:cs="宋体"/>
        </w:rPr>
        <w:t>有</w:t>
      </w:r>
      <w:del w:id="431" w:author="余 政晓" w:date="2023-05-07T21:14:00Z">
        <w:r w:rsidDel="00D14367">
          <w:rPr>
            <w:rFonts w:ascii="宋体" w:eastAsia="宋体" w:hAnsi="宋体" w:cs="宋体"/>
          </w:rPr>
          <w:delText>没有</w:delText>
        </w:r>
      </w:del>
      <w:r>
        <w:rPr>
          <w:rFonts w:ascii="宋体" w:eastAsia="宋体" w:hAnsi="宋体" w:cs="宋体"/>
        </w:rPr>
        <w:t>有没有一些比较常去的一些方向或者地点？就在这个除了日常工作之外？</w:t>
      </w:r>
      <w:r>
        <w:rPr>
          <w:rFonts w:ascii="宋体" w:eastAsia="宋体" w:hAnsi="宋体" w:cs="宋体"/>
        </w:rPr>
        <w:br/>
      </w:r>
      <w:del w:id="432"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433" w:author="余 政晓" w:date="2023-05-07T20:46:00Z">
        <w:r w:rsidR="00A700AD">
          <w:rPr>
            <w:rFonts w:ascii="宋体" w:eastAsia="宋体" w:hAnsi="宋体" w:cs="宋体"/>
          </w:rPr>
          <w:t>He</w:t>
        </w:r>
      </w:ins>
      <w:r>
        <w:rPr>
          <w:rFonts w:ascii="宋体" w:eastAsia="宋体" w:hAnsi="宋体" w:cs="宋体"/>
        </w:rPr>
        <w:t>：嗯，像有时候啊会带着小孩子他们去像深圳书城啊。</w:t>
      </w:r>
      <w:r>
        <w:rPr>
          <w:rFonts w:ascii="宋体" w:eastAsia="宋体" w:hAnsi="宋体" w:cs="宋体"/>
        </w:rPr>
        <w:br/>
      </w:r>
      <w:del w:id="434"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435" w:author="余 政晓" w:date="2023-05-07T20:46:00Z">
        <w:r w:rsidR="00A700AD">
          <w:rPr>
            <w:rFonts w:ascii="宋体" w:eastAsia="宋体" w:hAnsi="宋体" w:cs="宋体"/>
          </w:rPr>
          <w:t>sustech_qk</w:t>
        </w:r>
      </w:ins>
      <w:r>
        <w:rPr>
          <w:rFonts w:ascii="宋体" w:eastAsia="宋体" w:hAnsi="宋体" w:cs="宋体"/>
        </w:rPr>
        <w:t>：是那个中心书城那边。</w:t>
      </w:r>
      <w:r>
        <w:rPr>
          <w:rFonts w:ascii="宋体" w:eastAsia="宋体" w:hAnsi="宋体" w:cs="宋体"/>
        </w:rPr>
        <w:br/>
      </w:r>
      <w:del w:id="436"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437" w:author="余 政晓" w:date="2023-05-07T20:46:00Z">
        <w:r w:rsidR="00A700AD">
          <w:rPr>
            <w:rFonts w:ascii="宋体" w:eastAsia="宋体" w:hAnsi="宋体" w:cs="宋体"/>
          </w:rPr>
          <w:t>He</w:t>
        </w:r>
      </w:ins>
      <w:r>
        <w:rPr>
          <w:rFonts w:ascii="宋体" w:eastAsia="宋体" w:hAnsi="宋体" w:cs="宋体"/>
        </w:rPr>
        <w:t>：对，中心书城那边嘛，就是深圳书城那里。</w:t>
      </w:r>
      <w:r>
        <w:rPr>
          <w:rFonts w:ascii="宋体" w:eastAsia="宋体" w:hAnsi="宋体" w:cs="宋体"/>
        </w:rPr>
        <w:br/>
      </w:r>
      <w:del w:id="438"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439" w:author="余 政晓" w:date="2023-05-07T20:46:00Z">
        <w:r w:rsidR="00A700AD">
          <w:rPr>
            <w:rFonts w:ascii="宋体" w:eastAsia="宋体" w:hAnsi="宋体" w:cs="宋体"/>
          </w:rPr>
          <w:t>sustech_qk</w:t>
        </w:r>
      </w:ins>
      <w:r>
        <w:rPr>
          <w:rFonts w:ascii="宋体" w:eastAsia="宋体" w:hAnsi="宋体" w:cs="宋体"/>
        </w:rPr>
        <w:t>：那去那边一般是坐地铁的吗？</w:t>
      </w:r>
      <w:r>
        <w:rPr>
          <w:rFonts w:ascii="宋体" w:eastAsia="宋体" w:hAnsi="宋体" w:cs="宋体"/>
        </w:rPr>
        <w:br/>
      </w:r>
      <w:del w:id="440"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441" w:author="余 政晓" w:date="2023-05-07T20:46:00Z">
        <w:r w:rsidR="00A700AD">
          <w:rPr>
            <w:rFonts w:ascii="宋体" w:eastAsia="宋体" w:hAnsi="宋体" w:cs="宋体"/>
          </w:rPr>
          <w:t>He</w:t>
        </w:r>
      </w:ins>
      <w:r>
        <w:rPr>
          <w:rFonts w:ascii="宋体" w:eastAsia="宋体" w:hAnsi="宋体" w:cs="宋体"/>
        </w:rPr>
        <w:t>：很多时候都坐地铁，坐地铁方便转</w:t>
      </w:r>
      <w:r>
        <w:rPr>
          <w:rFonts w:ascii="宋体" w:eastAsia="宋体" w:hAnsi="宋体" w:cs="宋体"/>
        </w:rPr>
        <w:t>4</w:t>
      </w:r>
      <w:r>
        <w:rPr>
          <w:rFonts w:ascii="宋体" w:eastAsia="宋体" w:hAnsi="宋体" w:cs="宋体"/>
        </w:rPr>
        <w:t>号线嘛。</w:t>
      </w:r>
      <w:r>
        <w:rPr>
          <w:rFonts w:ascii="宋体" w:eastAsia="宋体" w:hAnsi="宋体" w:cs="宋体"/>
        </w:rPr>
        <w:br/>
      </w:r>
      <w:del w:id="442"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443" w:author="余 政晓" w:date="2023-05-07T20:46:00Z">
        <w:r w:rsidR="00A700AD">
          <w:rPr>
            <w:rFonts w:ascii="宋体" w:eastAsia="宋体" w:hAnsi="宋体" w:cs="宋体"/>
          </w:rPr>
          <w:t>sustech_qk</w:t>
        </w:r>
      </w:ins>
      <w:r>
        <w:rPr>
          <w:rFonts w:ascii="宋体" w:eastAsia="宋体" w:hAnsi="宋体" w:cs="宋体"/>
        </w:rPr>
        <w:t>：深圳北站是吧？</w:t>
      </w:r>
      <w:r>
        <w:rPr>
          <w:rFonts w:ascii="宋体" w:eastAsia="宋体" w:hAnsi="宋体" w:cs="宋体"/>
        </w:rPr>
        <w:br/>
      </w:r>
      <w:del w:id="444"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445" w:author="余 政晓" w:date="2023-05-07T20:46:00Z">
        <w:r w:rsidR="00A700AD">
          <w:rPr>
            <w:rFonts w:ascii="宋体" w:eastAsia="宋体" w:hAnsi="宋体" w:cs="宋体"/>
          </w:rPr>
          <w:t>He</w:t>
        </w:r>
      </w:ins>
      <w:r>
        <w:rPr>
          <w:rFonts w:ascii="宋体" w:eastAsia="宋体" w:hAnsi="宋体" w:cs="宋体"/>
        </w:rPr>
        <w:t>：啊，深圳北站都可以</w:t>
      </w:r>
      <w:ins w:id="446" w:author="余 政晓" w:date="2023-05-07T21:14:00Z">
        <w:r w:rsidR="00D14367">
          <w:rPr>
            <w:rFonts w:ascii="宋体" w:eastAsia="宋体" w:hAnsi="宋体" w:cs="宋体" w:hint="eastAsia"/>
          </w:rPr>
          <w:t>转</w:t>
        </w:r>
      </w:ins>
      <w:del w:id="447" w:author="余 政晓" w:date="2023-05-07T21:14:00Z">
        <w:r w:rsidDel="00D14367">
          <w:rPr>
            <w:rFonts w:ascii="宋体" w:eastAsia="宋体" w:hAnsi="宋体" w:cs="宋体"/>
          </w:rPr>
          <w:delText>做</w:delText>
        </w:r>
      </w:del>
      <w:r>
        <w:rPr>
          <w:rFonts w:ascii="宋体" w:eastAsia="宋体" w:hAnsi="宋体" w:cs="宋体"/>
        </w:rPr>
        <w:t>，深圳北站</w:t>
      </w:r>
      <w:ins w:id="448" w:author="余 政晓" w:date="2023-05-07T21:15:00Z">
        <w:r w:rsidR="00D14367">
          <w:rPr>
            <w:rFonts w:ascii="宋体" w:eastAsia="宋体" w:hAnsi="宋体" w:cs="宋体" w:hint="eastAsia"/>
          </w:rPr>
          <w:t>都可以转</w:t>
        </w:r>
      </w:ins>
      <w:del w:id="449" w:author="余 政晓" w:date="2023-05-07T21:15:00Z">
        <w:r w:rsidDel="00D14367">
          <w:rPr>
            <w:rFonts w:ascii="宋体" w:eastAsia="宋体" w:hAnsi="宋体" w:cs="宋体"/>
          </w:rPr>
          <w:delText>也可以坐</w:delText>
        </w:r>
      </w:del>
      <w:r>
        <w:rPr>
          <w:rFonts w:ascii="宋体" w:eastAsia="宋体" w:hAnsi="宋体" w:cs="宋体"/>
        </w:rPr>
        <w:t>。</w:t>
      </w:r>
      <w:r>
        <w:rPr>
          <w:rFonts w:ascii="宋体" w:eastAsia="宋体" w:hAnsi="宋体" w:cs="宋体"/>
        </w:rPr>
        <w:br/>
      </w:r>
      <w:del w:id="450"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451" w:author="余 政晓" w:date="2023-05-07T20:46:00Z">
        <w:r w:rsidR="00A700AD">
          <w:rPr>
            <w:rFonts w:ascii="宋体" w:eastAsia="宋体" w:hAnsi="宋体" w:cs="宋体"/>
          </w:rPr>
          <w:t>sustech_qk</w:t>
        </w:r>
      </w:ins>
      <w:r>
        <w:rPr>
          <w:rFonts w:ascii="宋体" w:eastAsia="宋体" w:hAnsi="宋体" w:cs="宋体"/>
        </w:rPr>
        <w:t>：然后去</w:t>
      </w:r>
      <w:del w:id="452" w:author="余 政晓" w:date="2023-05-07T21:15:00Z">
        <w:r w:rsidDel="00D14367">
          <w:rPr>
            <w:rFonts w:ascii="宋体" w:eastAsia="宋体" w:hAnsi="宋体" w:cs="宋体"/>
          </w:rPr>
          <w:delText>别的</w:delText>
        </w:r>
      </w:del>
      <w:r>
        <w:rPr>
          <w:rFonts w:ascii="宋体" w:eastAsia="宋体" w:hAnsi="宋体" w:cs="宋体"/>
        </w:rPr>
        <w:t>别的方向。</w:t>
      </w:r>
      <w:r>
        <w:rPr>
          <w:rFonts w:ascii="宋体" w:eastAsia="宋体" w:hAnsi="宋体" w:cs="宋体"/>
        </w:rPr>
        <w:br/>
      </w:r>
      <w:del w:id="453" w:author="余 政晓" w:date="2023-05-07T20:46:00Z">
        <w:r w:rsidDel="00A700AD">
          <w:rPr>
            <w:rFonts w:ascii="宋体" w:eastAsia="宋体" w:hAnsi="宋体" w:cs="宋体"/>
          </w:rPr>
          <w:delText>角</w:delText>
        </w:r>
        <w:r w:rsidDel="00A700AD">
          <w:rPr>
            <w:rFonts w:ascii="宋体" w:eastAsia="宋体" w:hAnsi="宋体" w:cs="宋体"/>
          </w:rPr>
          <w:delText>色</w:delText>
        </w:r>
        <w:r w:rsidDel="00A700AD">
          <w:rPr>
            <w:rFonts w:ascii="宋体" w:eastAsia="宋体" w:hAnsi="宋体" w:cs="宋体"/>
          </w:rPr>
          <w:delText>B</w:delText>
        </w:r>
      </w:del>
      <w:ins w:id="454" w:author="余 政晓" w:date="2023-05-07T20:46:00Z">
        <w:r w:rsidR="00A700AD">
          <w:rPr>
            <w:rFonts w:ascii="宋体" w:eastAsia="宋体" w:hAnsi="宋体" w:cs="宋体"/>
          </w:rPr>
          <w:t>He</w:t>
        </w:r>
      </w:ins>
      <w:r>
        <w:rPr>
          <w:rFonts w:ascii="宋体" w:eastAsia="宋体" w:hAnsi="宋体" w:cs="宋体"/>
        </w:rPr>
        <w:t>：啊，别的方向也有啊，像我们有时候刚说的像去</w:t>
      </w:r>
      <w:ins w:id="455" w:author="余 政晓" w:date="2023-05-07T21:15:00Z">
        <w:r w:rsidR="00D14367">
          <w:rPr>
            <w:rFonts w:ascii="宋体" w:eastAsia="宋体" w:hAnsi="宋体" w:cs="宋体" w:hint="eastAsia"/>
          </w:rPr>
          <w:t>惠州</w:t>
        </w:r>
      </w:ins>
      <w:del w:id="456" w:author="余 政晓" w:date="2023-05-07T21:15:00Z">
        <w:r w:rsidDel="00D14367">
          <w:rPr>
            <w:rFonts w:ascii="宋体" w:eastAsia="宋体" w:hAnsi="宋体" w:cs="宋体"/>
          </w:rPr>
          <w:delText>非洲（</w:delText>
        </w:r>
        <w:r w:rsidDel="00D14367">
          <w:rPr>
            <w:rFonts w:ascii="宋体" w:eastAsia="宋体" w:hAnsi="宋体" w:cs="宋体"/>
          </w:rPr>
          <w:delText>00:19:55</w:delText>
        </w:r>
        <w:r w:rsidDel="00D14367">
          <w:rPr>
            <w:rFonts w:ascii="宋体" w:eastAsia="宋体" w:hAnsi="宋体" w:cs="宋体"/>
          </w:rPr>
          <w:delText>听不清）</w:delText>
        </w:r>
      </w:del>
      <w:r>
        <w:rPr>
          <w:rFonts w:ascii="宋体" w:eastAsia="宋体" w:hAnsi="宋体" w:cs="宋体"/>
        </w:rPr>
        <w:t>，啊去布吉，有时候去深圳北，去深圳东站，甚至有时候去广州。</w:t>
      </w:r>
      <w:r>
        <w:rPr>
          <w:rFonts w:ascii="宋体" w:eastAsia="宋体" w:hAnsi="宋体" w:cs="宋体"/>
        </w:rPr>
        <w:br/>
        <w:t>00:20:00</w:t>
      </w:r>
      <w:r>
        <w:rPr>
          <w:rFonts w:ascii="宋体" w:eastAsia="宋体" w:hAnsi="宋体" w:cs="宋体"/>
        </w:rPr>
        <w:br/>
      </w:r>
      <w:del w:id="457"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458" w:author="余 政晓" w:date="2023-05-07T20:46:00Z">
        <w:r w:rsidR="00A700AD">
          <w:rPr>
            <w:rFonts w:ascii="宋体" w:eastAsia="宋体" w:hAnsi="宋体" w:cs="宋体"/>
          </w:rPr>
          <w:t>sustech_qk</w:t>
        </w:r>
      </w:ins>
      <w:r>
        <w:rPr>
          <w:rFonts w:ascii="宋体" w:eastAsia="宋体" w:hAnsi="宋体" w:cs="宋体"/>
        </w:rPr>
        <w:t>：去广州呢就要坐</w:t>
      </w:r>
      <w:del w:id="459" w:author="余 政晓" w:date="2023-05-07T21:15:00Z">
        <w:r w:rsidDel="00D14367">
          <w:rPr>
            <w:rFonts w:ascii="宋体" w:eastAsia="宋体" w:hAnsi="宋体" w:cs="宋体"/>
          </w:rPr>
          <w:delText>坐</w:delText>
        </w:r>
      </w:del>
      <w:r>
        <w:rPr>
          <w:rFonts w:ascii="宋体" w:eastAsia="宋体" w:hAnsi="宋体" w:cs="宋体"/>
        </w:rPr>
        <w:t>高铁。</w:t>
      </w:r>
      <w:r>
        <w:rPr>
          <w:rFonts w:ascii="宋体" w:eastAsia="宋体" w:hAnsi="宋体" w:cs="宋体"/>
        </w:rPr>
        <w:br/>
      </w:r>
      <w:del w:id="460"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461" w:author="余 政晓" w:date="2023-05-07T20:46:00Z">
        <w:r w:rsidR="00A700AD">
          <w:rPr>
            <w:rFonts w:ascii="宋体" w:eastAsia="宋体" w:hAnsi="宋体" w:cs="宋体"/>
          </w:rPr>
          <w:t>He</w:t>
        </w:r>
      </w:ins>
      <w:r>
        <w:rPr>
          <w:rFonts w:ascii="宋体" w:eastAsia="宋体" w:hAnsi="宋体" w:cs="宋体"/>
        </w:rPr>
        <w:t>：对，坐高铁。对，也是到深圳</w:t>
      </w:r>
      <w:ins w:id="462" w:author="余 政晓" w:date="2023-05-07T21:15:00Z">
        <w:r w:rsidR="00D14367">
          <w:rPr>
            <w:rFonts w:ascii="宋体" w:eastAsia="宋体" w:hAnsi="宋体" w:cs="宋体" w:hint="eastAsia"/>
          </w:rPr>
          <w:t>北</w:t>
        </w:r>
      </w:ins>
      <w:r>
        <w:rPr>
          <w:rFonts w:ascii="宋体" w:eastAsia="宋体" w:hAnsi="宋体" w:cs="宋体"/>
        </w:rPr>
        <w:t>来坐高铁。</w:t>
      </w:r>
      <w:del w:id="463" w:author="余 政晓" w:date="2023-05-07T21:15:00Z">
        <w:r w:rsidDel="00D14367">
          <w:rPr>
            <w:rFonts w:ascii="宋体" w:eastAsia="宋体" w:hAnsi="宋体" w:cs="宋体"/>
          </w:rPr>
          <w:delText>大厦嘛，</w:delText>
        </w:r>
      </w:del>
      <w:r>
        <w:rPr>
          <w:rFonts w:ascii="宋体" w:eastAsia="宋体" w:hAnsi="宋体" w:cs="宋体"/>
        </w:rPr>
        <w:t>去福田的话，我们现在都像以前坐福去福田那里，最早是只能</w:t>
      </w:r>
      <w:r>
        <w:rPr>
          <w:rFonts w:ascii="宋体" w:eastAsia="宋体" w:hAnsi="宋体" w:cs="宋体"/>
        </w:rPr>
        <w:t>4</w:t>
      </w:r>
      <w:r>
        <w:rPr>
          <w:rFonts w:ascii="宋体" w:eastAsia="宋体" w:hAnsi="宋体" w:cs="宋体"/>
        </w:rPr>
        <w:t>号线转。现在有</w:t>
      </w:r>
      <w:r>
        <w:rPr>
          <w:rFonts w:ascii="宋体" w:eastAsia="宋体" w:hAnsi="宋体" w:cs="宋体"/>
        </w:rPr>
        <w:t>10</w:t>
      </w:r>
      <w:r>
        <w:rPr>
          <w:rFonts w:ascii="宋体" w:eastAsia="宋体" w:hAnsi="宋体" w:cs="宋体"/>
        </w:rPr>
        <w:t>号线走了嘛，现在</w:t>
      </w:r>
      <w:r>
        <w:rPr>
          <w:rFonts w:ascii="宋体" w:eastAsia="宋体" w:hAnsi="宋体" w:cs="宋体"/>
        </w:rPr>
        <w:t>7</w:t>
      </w:r>
      <w:r>
        <w:rPr>
          <w:rFonts w:ascii="宋体" w:eastAsia="宋体" w:hAnsi="宋体" w:cs="宋体"/>
        </w:rPr>
        <w:t>号线那边也可以去福田，像他们有时候去学校，他们在去年在中心校区上课的时候，</w:t>
      </w:r>
      <w:del w:id="464" w:author="余 政晓" w:date="2023-05-07T21:16:00Z">
        <w:r w:rsidDel="00D14367">
          <w:rPr>
            <w:rFonts w:ascii="宋体" w:eastAsia="宋体" w:hAnsi="宋体" w:cs="宋体" w:hint="eastAsia"/>
          </w:rPr>
          <w:delText>就只是</w:delText>
        </w:r>
      </w:del>
      <w:ins w:id="465" w:author="余 政晓" w:date="2023-05-07T21:16:00Z">
        <w:r w:rsidR="00D14367">
          <w:rPr>
            <w:rFonts w:ascii="宋体" w:eastAsia="宋体" w:hAnsi="宋体" w:cs="宋体" w:hint="eastAsia"/>
          </w:rPr>
          <w:t>都直接是</w:t>
        </w:r>
      </w:ins>
      <w:r>
        <w:rPr>
          <w:rFonts w:ascii="宋体" w:eastAsia="宋体" w:hAnsi="宋体" w:cs="宋体"/>
        </w:rPr>
        <w:t>7</w:t>
      </w:r>
      <w:r>
        <w:rPr>
          <w:rFonts w:ascii="宋体" w:eastAsia="宋体" w:hAnsi="宋体" w:cs="宋体"/>
        </w:rPr>
        <w:t>号线上去。</w:t>
      </w:r>
      <w:r>
        <w:rPr>
          <w:rFonts w:ascii="宋体" w:eastAsia="宋体" w:hAnsi="宋体" w:cs="宋体"/>
        </w:rPr>
        <w:br/>
      </w:r>
      <w:del w:id="466"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467" w:author="余 政晓" w:date="2023-05-07T20:46:00Z">
        <w:r w:rsidR="00A700AD">
          <w:rPr>
            <w:rFonts w:ascii="宋体" w:eastAsia="宋体" w:hAnsi="宋体" w:cs="宋体"/>
          </w:rPr>
          <w:t>sustech_qk</w:t>
        </w:r>
      </w:ins>
      <w:r>
        <w:rPr>
          <w:rFonts w:ascii="宋体" w:eastAsia="宋体" w:hAnsi="宋体" w:cs="宋体"/>
        </w:rPr>
        <w:t>：</w:t>
      </w:r>
      <w:ins w:id="468" w:author="余 政晓" w:date="2023-05-07T21:16:00Z">
        <w:r w:rsidR="00D14367">
          <w:rPr>
            <w:rFonts w:ascii="宋体" w:eastAsia="宋体" w:hAnsi="宋体" w:cs="宋体" w:hint="eastAsia"/>
          </w:rPr>
          <w:t>中心校区是香蜜湖那边</w:t>
        </w:r>
        <w:r w:rsidR="00D14367">
          <w:rPr>
            <w:rFonts w:ascii="宋体" w:eastAsia="宋体" w:hAnsi="宋体" w:cs="宋体"/>
          </w:rPr>
          <w:t>？</w:t>
        </w:r>
      </w:ins>
    </w:p>
    <w:p w14:paraId="1DD31BBB" w14:textId="55C0C461" w:rsidR="00C96EE7" w:rsidRDefault="00994FC1">
      <w:pPr>
        <w:spacing w:line="360" w:lineRule="auto"/>
      </w:pPr>
      <w:del w:id="469" w:author="余 政晓" w:date="2023-05-07T21:16:00Z">
        <w:r w:rsidDel="00D14367">
          <w:rPr>
            <w:rFonts w:ascii="宋体" w:eastAsia="宋体" w:hAnsi="宋体" w:cs="宋体"/>
          </w:rPr>
          <w:delText>中心小学是在是在上面辅路（</w:delText>
        </w:r>
        <w:r w:rsidDel="00D14367">
          <w:rPr>
            <w:rFonts w:ascii="宋体" w:eastAsia="宋体" w:hAnsi="宋体" w:cs="宋体"/>
          </w:rPr>
          <w:delText>00:20:35</w:delText>
        </w:r>
        <w:r w:rsidDel="00D14367">
          <w:rPr>
            <w:rFonts w:ascii="宋体" w:eastAsia="宋体" w:hAnsi="宋体" w:cs="宋体"/>
          </w:rPr>
          <w:delText>听不清）？</w:delText>
        </w:r>
        <w:r w:rsidDel="00D14367">
          <w:rPr>
            <w:rFonts w:ascii="宋体" w:eastAsia="宋体" w:hAnsi="宋体" w:cs="宋体"/>
          </w:rPr>
          <w:br/>
        </w:r>
      </w:del>
      <w:del w:id="470"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471" w:author="余 政晓" w:date="2023-05-07T20:46:00Z">
        <w:r w:rsidR="00A700AD">
          <w:rPr>
            <w:rFonts w:ascii="宋体" w:eastAsia="宋体" w:hAnsi="宋体" w:cs="宋体"/>
          </w:rPr>
          <w:t>He</w:t>
        </w:r>
      </w:ins>
      <w:r>
        <w:rPr>
          <w:rFonts w:ascii="宋体" w:eastAsia="宋体" w:hAnsi="宋体" w:cs="宋体"/>
        </w:rPr>
        <w:t>：对对对，</w:t>
      </w:r>
      <w:ins w:id="472" w:author="余 政晓" w:date="2023-05-07T21:16:00Z">
        <w:r w:rsidR="00D14367">
          <w:rPr>
            <w:rFonts w:ascii="宋体" w:eastAsia="宋体" w:hAnsi="宋体" w:cs="宋体" w:hint="eastAsia"/>
          </w:rPr>
          <w:t>香蜜湖</w:t>
        </w:r>
      </w:ins>
      <w:del w:id="473" w:author="余 政晓" w:date="2023-05-07T21:16:00Z">
        <w:r w:rsidDel="00D14367">
          <w:rPr>
            <w:rFonts w:ascii="宋体" w:eastAsia="宋体" w:hAnsi="宋体" w:cs="宋体"/>
          </w:rPr>
          <w:delText>下面辅路</w:delText>
        </w:r>
      </w:del>
      <w:r>
        <w:rPr>
          <w:rFonts w:ascii="宋体" w:eastAsia="宋体" w:hAnsi="宋体" w:cs="宋体"/>
        </w:rPr>
        <w:t>，眼科医院那里。眼科医院那里。中心校区高中部那里。就眼科医院旁边。</w:t>
      </w:r>
      <w:r>
        <w:rPr>
          <w:rFonts w:ascii="宋体" w:eastAsia="宋体" w:hAnsi="宋体" w:cs="宋体"/>
        </w:rPr>
        <w:br/>
      </w:r>
      <w:del w:id="474"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475" w:author="余 政晓" w:date="2023-05-07T20:46:00Z">
        <w:r w:rsidR="00A700AD">
          <w:rPr>
            <w:rFonts w:ascii="宋体" w:eastAsia="宋体" w:hAnsi="宋体" w:cs="宋体"/>
          </w:rPr>
          <w:t>sustech_qk</w:t>
        </w:r>
      </w:ins>
      <w:r>
        <w:rPr>
          <w:rFonts w:ascii="宋体" w:eastAsia="宋体" w:hAnsi="宋体" w:cs="宋体"/>
        </w:rPr>
        <w:t>：</w:t>
      </w:r>
      <w:del w:id="476" w:author="余 政晓" w:date="2023-05-07T21:16:00Z">
        <w:r w:rsidDel="00D14367">
          <w:rPr>
            <w:rFonts w:ascii="宋体" w:eastAsia="宋体" w:hAnsi="宋体" w:cs="宋体"/>
          </w:rPr>
          <w:delText>我</w:delText>
        </w:r>
      </w:del>
      <w:r>
        <w:rPr>
          <w:rFonts w:ascii="宋体" w:eastAsia="宋体" w:hAnsi="宋体" w:cs="宋体"/>
        </w:rPr>
        <w:t>我那边去的比较少，就我只大概知道。</w:t>
      </w:r>
      <w:r>
        <w:rPr>
          <w:rFonts w:ascii="宋体" w:eastAsia="宋体" w:hAnsi="宋体" w:cs="宋体"/>
        </w:rPr>
        <w:br/>
      </w:r>
      <w:del w:id="477"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478" w:author="余 政晓" w:date="2023-05-07T20:46:00Z">
        <w:r w:rsidR="00A700AD">
          <w:rPr>
            <w:rFonts w:ascii="宋体" w:eastAsia="宋体" w:hAnsi="宋体" w:cs="宋体"/>
          </w:rPr>
          <w:t>He</w:t>
        </w:r>
      </w:ins>
      <w:r>
        <w:rPr>
          <w:rFonts w:ascii="宋体" w:eastAsia="宋体" w:hAnsi="宋体" w:cs="宋体"/>
        </w:rPr>
        <w:t>：就是</w:t>
      </w:r>
      <w:ins w:id="479" w:author="余 政晓" w:date="2023-05-07T21:17:00Z">
        <w:r w:rsidR="00D14367">
          <w:rPr>
            <w:rFonts w:ascii="宋体" w:eastAsia="宋体" w:hAnsi="宋体" w:cs="宋体" w:hint="eastAsia"/>
          </w:rPr>
          <w:t>农林</w:t>
        </w:r>
      </w:ins>
      <w:del w:id="480" w:author="余 政晓" w:date="2023-05-07T21:17:00Z">
        <w:r w:rsidDel="00D14367">
          <w:rPr>
            <w:rFonts w:ascii="宋体" w:eastAsia="宋体" w:hAnsi="宋体" w:cs="宋体"/>
          </w:rPr>
          <w:delText>龙岭</w:delText>
        </w:r>
      </w:del>
      <w:r>
        <w:rPr>
          <w:rFonts w:ascii="宋体" w:eastAsia="宋体" w:hAnsi="宋体" w:cs="宋体"/>
        </w:rPr>
        <w:t>那里，</w:t>
      </w:r>
      <w:ins w:id="481" w:author="余 政晓" w:date="2023-05-07T21:17:00Z">
        <w:r w:rsidR="00D14367">
          <w:rPr>
            <w:rFonts w:ascii="宋体" w:eastAsia="宋体" w:hAnsi="宋体" w:cs="宋体" w:hint="eastAsia"/>
          </w:rPr>
          <w:t>农林</w:t>
        </w:r>
      </w:ins>
      <w:del w:id="482" w:author="余 政晓" w:date="2023-05-07T21:17:00Z">
        <w:r w:rsidDel="00D14367">
          <w:rPr>
            <w:rFonts w:ascii="宋体" w:eastAsia="宋体" w:hAnsi="宋体" w:cs="宋体"/>
          </w:rPr>
          <w:delText>龙岭</w:delText>
        </w:r>
      </w:del>
      <w:r>
        <w:rPr>
          <w:rFonts w:ascii="宋体" w:eastAsia="宋体" w:hAnsi="宋体" w:cs="宋体"/>
        </w:rPr>
        <w:t>那一块，因为</w:t>
      </w:r>
      <w:del w:id="483" w:author="余 政晓" w:date="2023-05-07T21:17:00Z">
        <w:r w:rsidDel="00D14367">
          <w:rPr>
            <w:rFonts w:ascii="宋体" w:eastAsia="宋体" w:hAnsi="宋体" w:cs="宋体"/>
          </w:rPr>
          <w:delText>我</w:delText>
        </w:r>
      </w:del>
      <w:r>
        <w:rPr>
          <w:rFonts w:ascii="宋体" w:eastAsia="宋体" w:hAnsi="宋体" w:cs="宋体"/>
        </w:rPr>
        <w:t>我最早前一段时间，从</w:t>
      </w:r>
      <w:r>
        <w:rPr>
          <w:rFonts w:ascii="宋体" w:eastAsia="宋体" w:hAnsi="宋体" w:cs="宋体"/>
        </w:rPr>
        <w:t>2015</w:t>
      </w:r>
      <w:r>
        <w:rPr>
          <w:rFonts w:ascii="宋体" w:eastAsia="宋体" w:hAnsi="宋体" w:cs="宋体"/>
        </w:rPr>
        <w:t>年到</w:t>
      </w:r>
      <w:r>
        <w:rPr>
          <w:rFonts w:ascii="宋体" w:eastAsia="宋体" w:hAnsi="宋体" w:cs="宋体"/>
        </w:rPr>
        <w:t>2019</w:t>
      </w:r>
      <w:r>
        <w:rPr>
          <w:rFonts w:ascii="宋体" w:eastAsia="宋体" w:hAnsi="宋体" w:cs="宋体"/>
        </w:rPr>
        <w:t>年都在车公庙那块上班，车公庙都是。</w:t>
      </w:r>
      <w:r>
        <w:rPr>
          <w:rFonts w:ascii="宋体" w:eastAsia="宋体" w:hAnsi="宋体" w:cs="宋体"/>
        </w:rPr>
        <w:br/>
      </w:r>
      <w:del w:id="484"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485" w:author="余 政晓" w:date="2023-05-07T20:46:00Z">
        <w:r w:rsidR="00A700AD">
          <w:rPr>
            <w:rFonts w:ascii="宋体" w:eastAsia="宋体" w:hAnsi="宋体" w:cs="宋体"/>
          </w:rPr>
          <w:t>sustech_qk</w:t>
        </w:r>
      </w:ins>
      <w:r>
        <w:rPr>
          <w:rFonts w:ascii="宋体" w:eastAsia="宋体" w:hAnsi="宋体" w:cs="宋体"/>
        </w:rPr>
        <w:t>：那还比较近是吧？</w:t>
      </w:r>
      <w:r>
        <w:rPr>
          <w:rFonts w:ascii="宋体" w:eastAsia="宋体" w:hAnsi="宋体" w:cs="宋体"/>
        </w:rPr>
        <w:br/>
      </w:r>
      <w:del w:id="486" w:author="余 政晓" w:date="2023-05-07T20:46:00Z">
        <w:r w:rsidDel="00A700AD">
          <w:rPr>
            <w:rFonts w:ascii="宋体" w:eastAsia="宋体" w:hAnsi="宋体" w:cs="宋体"/>
          </w:rPr>
          <w:lastRenderedPageBreak/>
          <w:delText>角色</w:delText>
        </w:r>
        <w:r w:rsidDel="00A700AD">
          <w:rPr>
            <w:rFonts w:ascii="宋体" w:eastAsia="宋体" w:hAnsi="宋体" w:cs="宋体"/>
          </w:rPr>
          <w:delText>B</w:delText>
        </w:r>
      </w:del>
      <w:ins w:id="487" w:author="余 政晓" w:date="2023-05-07T20:46:00Z">
        <w:r w:rsidR="00A700AD">
          <w:rPr>
            <w:rFonts w:ascii="宋体" w:eastAsia="宋体" w:hAnsi="宋体" w:cs="宋体"/>
          </w:rPr>
          <w:t>He</w:t>
        </w:r>
      </w:ins>
      <w:r>
        <w:rPr>
          <w:rFonts w:ascii="宋体" w:eastAsia="宋体" w:hAnsi="宋体" w:cs="宋体"/>
        </w:rPr>
        <w:t>：啊有时候呢我们也选择坐公交，他公交有</w:t>
      </w:r>
      <w:r>
        <w:rPr>
          <w:rFonts w:ascii="宋体" w:eastAsia="宋体" w:hAnsi="宋体" w:cs="宋体"/>
        </w:rPr>
        <w:t>47</w:t>
      </w:r>
      <w:r>
        <w:rPr>
          <w:rFonts w:ascii="宋体" w:eastAsia="宋体" w:hAnsi="宋体" w:cs="宋体"/>
        </w:rPr>
        <w:t>直达。</w:t>
      </w:r>
      <w:r>
        <w:rPr>
          <w:rFonts w:ascii="宋体" w:eastAsia="宋体" w:hAnsi="宋体" w:cs="宋体"/>
        </w:rPr>
        <w:br/>
      </w:r>
      <w:del w:id="488"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489" w:author="余 政晓" w:date="2023-05-07T20:46:00Z">
        <w:r w:rsidR="00A700AD">
          <w:rPr>
            <w:rFonts w:ascii="宋体" w:eastAsia="宋体" w:hAnsi="宋体" w:cs="宋体"/>
          </w:rPr>
          <w:t>sustech_qk</w:t>
        </w:r>
      </w:ins>
      <w:r>
        <w:rPr>
          <w:rFonts w:ascii="宋体" w:eastAsia="宋体" w:hAnsi="宋体" w:cs="宋体"/>
        </w:rPr>
        <w:t>：从这里坐到过去，噢。</w:t>
      </w:r>
      <w:r>
        <w:rPr>
          <w:rFonts w:ascii="宋体" w:eastAsia="宋体" w:hAnsi="宋体" w:cs="宋体"/>
        </w:rPr>
        <w:br/>
      </w:r>
      <w:del w:id="490"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491" w:author="余 政晓" w:date="2023-05-07T20:46:00Z">
        <w:r w:rsidR="00A700AD">
          <w:rPr>
            <w:rFonts w:ascii="宋体" w:eastAsia="宋体" w:hAnsi="宋体" w:cs="宋体"/>
          </w:rPr>
          <w:t>He</w:t>
        </w:r>
      </w:ins>
      <w:r>
        <w:rPr>
          <w:rFonts w:ascii="宋体" w:eastAsia="宋体" w:hAnsi="宋体" w:cs="宋体"/>
        </w:rPr>
        <w:t>：就可以直达那边，要是坐的早的话，不堵车的话还比地铁快。</w:t>
      </w:r>
      <w:r>
        <w:rPr>
          <w:rFonts w:ascii="宋体" w:eastAsia="宋体" w:hAnsi="宋体" w:cs="宋体"/>
        </w:rPr>
        <w:br/>
      </w:r>
      <w:del w:id="492"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493" w:author="余 政晓" w:date="2023-05-07T20:46:00Z">
        <w:r w:rsidR="00A700AD">
          <w:rPr>
            <w:rFonts w:ascii="宋体" w:eastAsia="宋体" w:hAnsi="宋体" w:cs="宋体"/>
          </w:rPr>
          <w:t>sustech_qk</w:t>
        </w:r>
      </w:ins>
      <w:r>
        <w:rPr>
          <w:rFonts w:ascii="宋体" w:eastAsia="宋体" w:hAnsi="宋体" w:cs="宋体"/>
        </w:rPr>
        <w:t>：我感觉我好像</w:t>
      </w:r>
      <w:del w:id="494" w:author="余 政晓" w:date="2023-05-07T21:17:00Z">
        <w:r w:rsidDel="00D14367">
          <w:rPr>
            <w:rFonts w:ascii="宋体" w:eastAsia="宋体" w:hAnsi="宋体" w:cs="宋体"/>
          </w:rPr>
          <w:delText>就是</w:delText>
        </w:r>
      </w:del>
      <w:r>
        <w:rPr>
          <w:rFonts w:ascii="宋体" w:eastAsia="宋体" w:hAnsi="宋体" w:cs="宋体"/>
        </w:rPr>
        <w:t>就是在除了</w:t>
      </w:r>
      <w:r>
        <w:rPr>
          <w:rFonts w:ascii="宋体" w:eastAsia="宋体" w:hAnsi="宋体" w:cs="宋体"/>
        </w:rPr>
        <w:t>12345</w:t>
      </w:r>
      <w:r>
        <w:rPr>
          <w:rFonts w:ascii="宋体" w:eastAsia="宋体" w:hAnsi="宋体" w:cs="宋体"/>
        </w:rPr>
        <w:t>号线之后，又开通其他那些线之后，我就很少坐公交车了。就是当最开</w:t>
      </w:r>
      <w:r>
        <w:rPr>
          <w:rFonts w:ascii="宋体" w:eastAsia="宋体" w:hAnsi="宋体" w:cs="宋体"/>
        </w:rPr>
        <w:t>始只有那个</w:t>
      </w:r>
      <w:r>
        <w:rPr>
          <w:rFonts w:ascii="宋体" w:eastAsia="宋体" w:hAnsi="宋体" w:cs="宋体"/>
        </w:rPr>
        <w:t>12345</w:t>
      </w:r>
      <w:r>
        <w:rPr>
          <w:rFonts w:ascii="宋体" w:eastAsia="宋体" w:hAnsi="宋体" w:cs="宋体"/>
        </w:rPr>
        <w:t>号线的时候，我当时坐公交车坐的还比较多，然后后来线一多，然后</w:t>
      </w:r>
      <w:del w:id="495" w:author="余 政晓" w:date="2023-05-07T21:17:00Z">
        <w:r w:rsidDel="00D14367">
          <w:rPr>
            <w:rFonts w:ascii="宋体" w:eastAsia="宋体" w:hAnsi="宋体" w:cs="宋体"/>
          </w:rPr>
          <w:delText>就就</w:delText>
        </w:r>
      </w:del>
      <w:r>
        <w:rPr>
          <w:rFonts w:ascii="宋体" w:eastAsia="宋体" w:hAnsi="宋体" w:cs="宋体"/>
        </w:rPr>
        <w:t>就很少坐公交车。</w:t>
      </w:r>
      <w:r>
        <w:rPr>
          <w:rFonts w:ascii="宋体" w:eastAsia="宋体" w:hAnsi="宋体" w:cs="宋体"/>
        </w:rPr>
        <w:br/>
      </w:r>
      <w:del w:id="496"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497" w:author="余 政晓" w:date="2023-05-07T20:46:00Z">
        <w:r w:rsidR="00A700AD">
          <w:rPr>
            <w:rFonts w:ascii="宋体" w:eastAsia="宋体" w:hAnsi="宋体" w:cs="宋体"/>
          </w:rPr>
          <w:t>He</w:t>
        </w:r>
      </w:ins>
      <w:r>
        <w:rPr>
          <w:rFonts w:ascii="宋体" w:eastAsia="宋体" w:hAnsi="宋体" w:cs="宋体"/>
        </w:rPr>
        <w:t>：啊我们现在也基本上没坐公交了，但是由于去车公庙那一块啊，它这里的地铁原来只能在</w:t>
      </w:r>
      <w:r>
        <w:rPr>
          <w:rFonts w:ascii="宋体" w:eastAsia="宋体" w:hAnsi="宋体" w:cs="宋体"/>
        </w:rPr>
        <w:t>4</w:t>
      </w:r>
      <w:r>
        <w:rPr>
          <w:rFonts w:ascii="宋体" w:eastAsia="宋体" w:hAnsi="宋体" w:cs="宋体"/>
        </w:rPr>
        <w:t>号线要转</w:t>
      </w:r>
      <w:r>
        <w:rPr>
          <w:rFonts w:ascii="宋体" w:eastAsia="宋体" w:hAnsi="宋体" w:cs="宋体"/>
        </w:rPr>
        <w:t>1</w:t>
      </w:r>
      <w:r>
        <w:rPr>
          <w:rFonts w:ascii="宋体" w:eastAsia="宋体" w:hAnsi="宋体" w:cs="宋体"/>
        </w:rPr>
        <w:t>号线，就比较麻烦，而且它公交有趟直达，它早高峰有快车，而且它又</w:t>
      </w:r>
      <w:del w:id="498" w:author="余 政晓" w:date="2023-05-07T21:18:00Z">
        <w:r w:rsidDel="00D14367">
          <w:rPr>
            <w:rFonts w:ascii="宋体" w:eastAsia="宋体" w:hAnsi="宋体" w:cs="宋体"/>
          </w:rPr>
          <w:delText>是就是</w:delText>
        </w:r>
      </w:del>
      <w:r>
        <w:rPr>
          <w:rFonts w:ascii="宋体" w:eastAsia="宋体" w:hAnsi="宋体" w:cs="宋体"/>
        </w:rPr>
        <w:t>不是很拥挤的那种</w:t>
      </w:r>
      <w:ins w:id="499" w:author="余 政晓" w:date="2023-05-07T21:17:00Z">
        <w:r w:rsidR="00D14367">
          <w:rPr>
            <w:rFonts w:ascii="宋体" w:eastAsia="宋体" w:hAnsi="宋体" w:cs="宋体" w:hint="eastAsia"/>
          </w:rPr>
          <w:t>，</w:t>
        </w:r>
      </w:ins>
      <w:r>
        <w:rPr>
          <w:rFonts w:ascii="宋体" w:eastAsia="宋体" w:hAnsi="宋体" w:cs="宋体"/>
        </w:rPr>
        <w:t>每个人有座位的</w:t>
      </w:r>
      <w:del w:id="500" w:author="余 政晓" w:date="2023-05-07T21:18:00Z">
        <w:r w:rsidDel="00D14367">
          <w:rPr>
            <w:rFonts w:ascii="宋体" w:eastAsia="宋体" w:hAnsi="宋体" w:cs="宋体"/>
          </w:rPr>
          <w:delText>那种</w:delText>
        </w:r>
      </w:del>
      <w:r>
        <w:rPr>
          <w:rFonts w:ascii="宋体" w:eastAsia="宋体" w:hAnsi="宋体" w:cs="宋体"/>
        </w:rPr>
        <w:t>那种车，我们就选择了坐公交，它就一趟车就过去了。而且现在地铁多了，现在</w:t>
      </w:r>
      <w:r>
        <w:rPr>
          <w:rFonts w:ascii="宋体" w:eastAsia="宋体" w:hAnsi="宋体" w:cs="宋体"/>
        </w:rPr>
        <w:t>10</w:t>
      </w:r>
      <w:r>
        <w:rPr>
          <w:rFonts w:ascii="宋体" w:eastAsia="宋体" w:hAnsi="宋体" w:cs="宋体"/>
        </w:rPr>
        <w:t>号线也可以直接转了嘛，</w:t>
      </w:r>
      <w:r>
        <w:rPr>
          <w:rFonts w:ascii="宋体" w:eastAsia="宋体" w:hAnsi="宋体" w:cs="宋体"/>
        </w:rPr>
        <w:t>10</w:t>
      </w:r>
      <w:r>
        <w:rPr>
          <w:rFonts w:ascii="宋体" w:eastAsia="宋体" w:hAnsi="宋体" w:cs="宋体"/>
        </w:rPr>
        <w:t>号。</w:t>
      </w:r>
      <w:r>
        <w:rPr>
          <w:rFonts w:ascii="宋体" w:eastAsia="宋体" w:hAnsi="宋体" w:cs="宋体"/>
        </w:rPr>
        <w:br/>
      </w:r>
      <w:del w:id="501"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502" w:author="余 政晓" w:date="2023-05-07T20:46:00Z">
        <w:r w:rsidR="00A700AD">
          <w:rPr>
            <w:rFonts w:ascii="宋体" w:eastAsia="宋体" w:hAnsi="宋体" w:cs="宋体"/>
          </w:rPr>
          <w:t>sustech_qk</w:t>
        </w:r>
      </w:ins>
      <w:r>
        <w:rPr>
          <w:rFonts w:ascii="宋体" w:eastAsia="宋体" w:hAnsi="宋体" w:cs="宋体"/>
        </w:rPr>
        <w:t>：</w:t>
      </w:r>
      <w:r>
        <w:rPr>
          <w:rFonts w:ascii="宋体" w:eastAsia="宋体" w:hAnsi="宋体" w:cs="宋体"/>
        </w:rPr>
        <w:t>10</w:t>
      </w:r>
      <w:r>
        <w:rPr>
          <w:rFonts w:ascii="宋体" w:eastAsia="宋体" w:hAnsi="宋体" w:cs="宋体"/>
        </w:rPr>
        <w:t>号线坐到？</w:t>
      </w:r>
      <w:r>
        <w:rPr>
          <w:rFonts w:ascii="宋体" w:eastAsia="宋体" w:hAnsi="宋体" w:cs="宋体"/>
        </w:rPr>
        <w:br/>
      </w:r>
      <w:del w:id="503"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504" w:author="余 政晓" w:date="2023-05-07T20:46:00Z">
        <w:r w:rsidR="00A700AD">
          <w:rPr>
            <w:rFonts w:ascii="宋体" w:eastAsia="宋体" w:hAnsi="宋体" w:cs="宋体"/>
          </w:rPr>
          <w:t>He</w:t>
        </w:r>
      </w:ins>
      <w:r>
        <w:rPr>
          <w:rFonts w:ascii="宋体" w:eastAsia="宋体" w:hAnsi="宋体" w:cs="宋体"/>
        </w:rPr>
        <w:t>：</w:t>
      </w:r>
      <w:r>
        <w:rPr>
          <w:rFonts w:ascii="宋体" w:eastAsia="宋体" w:hAnsi="宋体" w:cs="宋体"/>
        </w:rPr>
        <w:t>7</w:t>
      </w:r>
      <w:r>
        <w:rPr>
          <w:rFonts w:ascii="宋体" w:eastAsia="宋体" w:hAnsi="宋体" w:cs="宋体"/>
        </w:rPr>
        <w:t>号，在</w:t>
      </w:r>
      <w:r>
        <w:rPr>
          <w:rFonts w:ascii="宋体" w:eastAsia="宋体" w:hAnsi="宋体" w:cs="宋体"/>
        </w:rPr>
        <w:t>5</w:t>
      </w:r>
      <w:r>
        <w:rPr>
          <w:rFonts w:ascii="宋体" w:eastAsia="宋体" w:hAnsi="宋体" w:cs="宋体"/>
        </w:rPr>
        <w:t>号，在</w:t>
      </w:r>
      <w:r>
        <w:rPr>
          <w:rFonts w:ascii="宋体" w:eastAsia="宋体" w:hAnsi="宋体" w:cs="宋体"/>
        </w:rPr>
        <w:t>5</w:t>
      </w:r>
      <w:r>
        <w:rPr>
          <w:rFonts w:ascii="宋体" w:eastAsia="宋体" w:hAnsi="宋体" w:cs="宋体"/>
        </w:rPr>
        <w:t>号就转</w:t>
      </w:r>
      <w:r>
        <w:rPr>
          <w:rFonts w:ascii="宋体" w:eastAsia="宋体" w:hAnsi="宋体" w:cs="宋体"/>
        </w:rPr>
        <w:t>10</w:t>
      </w:r>
      <w:r>
        <w:rPr>
          <w:rFonts w:ascii="宋体" w:eastAsia="宋体" w:hAnsi="宋体" w:cs="宋体"/>
        </w:rPr>
        <w:t>转</w:t>
      </w:r>
      <w:r>
        <w:rPr>
          <w:rFonts w:ascii="宋体" w:eastAsia="宋体" w:hAnsi="宋体" w:cs="宋体"/>
        </w:rPr>
        <w:t>10</w:t>
      </w:r>
      <w:r>
        <w:rPr>
          <w:rFonts w:ascii="宋体" w:eastAsia="宋体" w:hAnsi="宋体" w:cs="宋体"/>
        </w:rPr>
        <w:t>号线嘛。</w:t>
      </w:r>
      <w:r>
        <w:rPr>
          <w:rFonts w:ascii="宋体" w:eastAsia="宋体" w:hAnsi="宋体" w:cs="宋体"/>
        </w:rPr>
        <w:br/>
      </w:r>
      <w:del w:id="505"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506" w:author="余 政晓" w:date="2023-05-07T20:46:00Z">
        <w:r w:rsidR="00A700AD">
          <w:rPr>
            <w:rFonts w:ascii="宋体" w:eastAsia="宋体" w:hAnsi="宋体" w:cs="宋体"/>
          </w:rPr>
          <w:t>sustech_qk</w:t>
        </w:r>
      </w:ins>
      <w:r>
        <w:rPr>
          <w:rFonts w:ascii="宋体" w:eastAsia="宋体" w:hAnsi="宋体" w:cs="宋体"/>
        </w:rPr>
        <w:t>：</w:t>
      </w:r>
      <w:r>
        <w:rPr>
          <w:rFonts w:ascii="宋体" w:eastAsia="宋体" w:hAnsi="宋体" w:cs="宋体"/>
        </w:rPr>
        <w:t>10</w:t>
      </w:r>
      <w:r>
        <w:rPr>
          <w:rFonts w:ascii="宋体" w:eastAsia="宋体" w:hAnsi="宋体" w:cs="宋体"/>
        </w:rPr>
        <w:t>号线</w:t>
      </w:r>
      <w:del w:id="507" w:author="余 政晓" w:date="2023-05-07T21:18:00Z">
        <w:r w:rsidDel="00D14367">
          <w:rPr>
            <w:rFonts w:ascii="宋体" w:eastAsia="宋体" w:hAnsi="宋体" w:cs="宋体"/>
          </w:rPr>
          <w:delText>怎么怎么去</w:delText>
        </w:r>
      </w:del>
      <w:r>
        <w:rPr>
          <w:rFonts w:ascii="宋体" w:eastAsia="宋体" w:hAnsi="宋体" w:cs="宋体"/>
        </w:rPr>
        <w:t>怎</w:t>
      </w:r>
      <w:r>
        <w:rPr>
          <w:rFonts w:ascii="宋体" w:eastAsia="宋体" w:hAnsi="宋体" w:cs="宋体"/>
        </w:rPr>
        <w:t>么去那个？</w:t>
      </w:r>
      <w:r>
        <w:rPr>
          <w:rFonts w:ascii="宋体" w:eastAsia="宋体" w:hAnsi="宋体" w:cs="宋体"/>
        </w:rPr>
        <w:br/>
      </w:r>
      <w:del w:id="508"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509" w:author="余 政晓" w:date="2023-05-07T20:46:00Z">
        <w:r w:rsidR="00A700AD">
          <w:rPr>
            <w:rFonts w:ascii="宋体" w:eastAsia="宋体" w:hAnsi="宋体" w:cs="宋体"/>
          </w:rPr>
          <w:t>He</w:t>
        </w:r>
      </w:ins>
      <w:r>
        <w:rPr>
          <w:rFonts w:ascii="宋体" w:eastAsia="宋体" w:hAnsi="宋体" w:cs="宋体"/>
        </w:rPr>
        <w:t>：</w:t>
      </w:r>
      <w:r>
        <w:rPr>
          <w:rFonts w:ascii="宋体" w:eastAsia="宋体" w:hAnsi="宋体" w:cs="宋体"/>
        </w:rPr>
        <w:t>10</w:t>
      </w:r>
      <w:r>
        <w:rPr>
          <w:rFonts w:ascii="宋体" w:eastAsia="宋体" w:hAnsi="宋体" w:cs="宋体"/>
        </w:rPr>
        <w:t>号线它就</w:t>
      </w:r>
      <w:del w:id="510" w:author="余 政晓" w:date="2023-05-07T21:18:00Z">
        <w:r w:rsidDel="00D14367">
          <w:rPr>
            <w:rFonts w:ascii="宋体" w:eastAsia="宋体" w:hAnsi="宋体" w:cs="宋体"/>
          </w:rPr>
          <w:delText>在在</w:delText>
        </w:r>
      </w:del>
      <w:r>
        <w:rPr>
          <w:rFonts w:ascii="宋体" w:eastAsia="宋体" w:hAnsi="宋体" w:cs="宋体"/>
        </w:rPr>
        <w:t>在岗厦转呢，岗厦就转了，转</w:t>
      </w:r>
      <w:r>
        <w:rPr>
          <w:rFonts w:ascii="宋体" w:eastAsia="宋体" w:hAnsi="宋体" w:cs="宋体"/>
        </w:rPr>
        <w:t>1</w:t>
      </w:r>
      <w:r>
        <w:rPr>
          <w:rFonts w:ascii="宋体" w:eastAsia="宋体" w:hAnsi="宋体" w:cs="宋体"/>
        </w:rPr>
        <w:t>号线了。</w:t>
      </w:r>
      <w:r>
        <w:rPr>
          <w:rFonts w:ascii="宋体" w:eastAsia="宋体" w:hAnsi="宋体" w:cs="宋体"/>
        </w:rPr>
        <w:br/>
      </w:r>
      <w:del w:id="511"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512" w:author="余 政晓" w:date="2023-05-07T20:46:00Z">
        <w:r w:rsidR="00A700AD">
          <w:rPr>
            <w:rFonts w:ascii="宋体" w:eastAsia="宋体" w:hAnsi="宋体" w:cs="宋体"/>
          </w:rPr>
          <w:t>sustech_qk</w:t>
        </w:r>
      </w:ins>
      <w:r>
        <w:rPr>
          <w:rFonts w:ascii="宋体" w:eastAsia="宋体" w:hAnsi="宋体" w:cs="宋体"/>
        </w:rPr>
        <w:t>：岗厦有</w:t>
      </w:r>
      <w:r>
        <w:rPr>
          <w:rFonts w:ascii="宋体" w:eastAsia="宋体" w:hAnsi="宋体" w:cs="宋体"/>
        </w:rPr>
        <w:t>1</w:t>
      </w:r>
      <w:r>
        <w:rPr>
          <w:rFonts w:ascii="宋体" w:eastAsia="宋体" w:hAnsi="宋体" w:cs="宋体"/>
        </w:rPr>
        <w:t>号，噢，岗厦。</w:t>
      </w:r>
      <w:r>
        <w:rPr>
          <w:rFonts w:ascii="宋体" w:eastAsia="宋体" w:hAnsi="宋体" w:cs="宋体"/>
        </w:rPr>
        <w:br/>
      </w:r>
      <w:del w:id="513"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514" w:author="余 政晓" w:date="2023-05-07T20:46:00Z">
        <w:r w:rsidR="00A700AD">
          <w:rPr>
            <w:rFonts w:ascii="宋体" w:eastAsia="宋体" w:hAnsi="宋体" w:cs="宋体"/>
          </w:rPr>
          <w:t>He</w:t>
        </w:r>
      </w:ins>
      <w:r>
        <w:rPr>
          <w:rFonts w:ascii="宋体" w:eastAsia="宋体" w:hAnsi="宋体" w:cs="宋体"/>
        </w:rPr>
        <w:t>：噢，岗厦转</w:t>
      </w:r>
      <w:r>
        <w:rPr>
          <w:rFonts w:ascii="宋体" w:eastAsia="宋体" w:hAnsi="宋体" w:cs="宋体"/>
        </w:rPr>
        <w:t>1</w:t>
      </w:r>
      <w:r>
        <w:rPr>
          <w:rFonts w:ascii="宋体" w:eastAsia="宋体" w:hAnsi="宋体" w:cs="宋体"/>
        </w:rPr>
        <w:t>号了，你像坐</w:t>
      </w:r>
      <w:r>
        <w:rPr>
          <w:rFonts w:ascii="宋体" w:eastAsia="宋体" w:hAnsi="宋体" w:cs="宋体"/>
        </w:rPr>
        <w:t>7</w:t>
      </w:r>
      <w:r>
        <w:rPr>
          <w:rFonts w:ascii="宋体" w:eastAsia="宋体" w:hAnsi="宋体" w:cs="宋体"/>
        </w:rPr>
        <w:t>号线的话就坐到西丽嘛。</w:t>
      </w:r>
      <w:del w:id="515" w:author="余 政晓" w:date="2023-05-07T21:18:00Z">
        <w:r w:rsidDel="00D14367">
          <w:rPr>
            <w:rFonts w:ascii="宋体" w:eastAsia="宋体" w:hAnsi="宋体" w:cs="宋体"/>
          </w:rPr>
          <w:delText>（</w:delText>
        </w:r>
        <w:r w:rsidDel="00D14367">
          <w:rPr>
            <w:rFonts w:ascii="宋体" w:eastAsia="宋体" w:hAnsi="宋体" w:cs="宋体"/>
          </w:rPr>
          <w:delText>00:22:30</w:delText>
        </w:r>
        <w:r w:rsidDel="00D14367">
          <w:rPr>
            <w:rFonts w:ascii="宋体" w:eastAsia="宋体" w:hAnsi="宋体" w:cs="宋体"/>
          </w:rPr>
          <w:delText>听不清）</w:delText>
        </w:r>
      </w:del>
      <w:r>
        <w:rPr>
          <w:rFonts w:ascii="宋体" w:eastAsia="宋体" w:hAnsi="宋体" w:cs="宋体"/>
        </w:rPr>
        <w:t>7</w:t>
      </w:r>
      <w:r>
        <w:rPr>
          <w:rFonts w:ascii="宋体" w:eastAsia="宋体" w:hAnsi="宋体" w:cs="宋体"/>
        </w:rPr>
        <w:t>号现在基本上都是西丽就转了</w:t>
      </w:r>
      <w:r>
        <w:rPr>
          <w:rFonts w:ascii="宋体" w:eastAsia="宋体" w:hAnsi="宋体" w:cs="宋体"/>
        </w:rPr>
        <w:t>7</w:t>
      </w:r>
      <w:r>
        <w:rPr>
          <w:rFonts w:ascii="宋体" w:eastAsia="宋体" w:hAnsi="宋体" w:cs="宋体"/>
        </w:rPr>
        <w:t>号线。</w:t>
      </w:r>
      <w:r>
        <w:rPr>
          <w:rFonts w:ascii="宋体" w:eastAsia="宋体" w:hAnsi="宋体" w:cs="宋体"/>
        </w:rPr>
        <w:t>7</w:t>
      </w:r>
      <w:r>
        <w:rPr>
          <w:rFonts w:ascii="宋体" w:eastAsia="宋体" w:hAnsi="宋体" w:cs="宋体"/>
        </w:rPr>
        <w:t>号线不就到</w:t>
      </w:r>
      <w:ins w:id="516" w:author="余 政晓" w:date="2023-05-07T21:18:00Z">
        <w:r w:rsidR="00D14367">
          <w:rPr>
            <w:rFonts w:ascii="宋体" w:eastAsia="宋体" w:hAnsi="宋体" w:cs="宋体" w:hint="eastAsia"/>
          </w:rPr>
          <w:t>农林</w:t>
        </w:r>
      </w:ins>
      <w:del w:id="517" w:author="余 政晓" w:date="2023-05-07T21:18:00Z">
        <w:r w:rsidDel="00D14367">
          <w:rPr>
            <w:rFonts w:ascii="宋体" w:eastAsia="宋体" w:hAnsi="宋体" w:cs="宋体"/>
          </w:rPr>
          <w:delText>到龙岭</w:delText>
        </w:r>
      </w:del>
      <w:r>
        <w:rPr>
          <w:rFonts w:ascii="宋体" w:eastAsia="宋体" w:hAnsi="宋体" w:cs="宋体"/>
        </w:rPr>
        <w:t>那一带了嘛，那边就上去了，到茶光南山那边过去了。是，所以说基本上都是</w:t>
      </w:r>
      <w:ins w:id="518" w:author="余 政晓" w:date="2023-05-07T21:19:00Z">
        <w:r w:rsidR="001172D9">
          <w:rPr>
            <w:rFonts w:ascii="宋体" w:eastAsia="宋体" w:hAnsi="宋体" w:cs="宋体" w:hint="eastAsia"/>
          </w:rPr>
          <w:t>坐</w:t>
        </w:r>
      </w:ins>
      <w:del w:id="519" w:author="余 政晓" w:date="2023-05-07T21:19:00Z">
        <w:r w:rsidDel="001172D9">
          <w:rPr>
            <w:rFonts w:ascii="宋体" w:eastAsia="宋体" w:hAnsi="宋体" w:cs="宋体"/>
          </w:rPr>
          <w:delText>做</w:delText>
        </w:r>
      </w:del>
      <w:r>
        <w:rPr>
          <w:rFonts w:ascii="宋体" w:eastAsia="宋体" w:hAnsi="宋体" w:cs="宋体"/>
        </w:rPr>
        <w:t>这几条线还是。</w:t>
      </w:r>
      <w:r>
        <w:rPr>
          <w:rFonts w:ascii="宋体" w:eastAsia="宋体" w:hAnsi="宋体" w:cs="宋体"/>
        </w:rPr>
        <w:br/>
      </w:r>
      <w:del w:id="520"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521" w:author="余 政晓" w:date="2023-05-07T20:46:00Z">
        <w:r w:rsidR="00A700AD">
          <w:rPr>
            <w:rFonts w:ascii="宋体" w:eastAsia="宋体" w:hAnsi="宋体" w:cs="宋体"/>
          </w:rPr>
          <w:t>sustech_qk</w:t>
        </w:r>
      </w:ins>
      <w:r>
        <w:rPr>
          <w:rFonts w:ascii="宋体" w:eastAsia="宋体" w:hAnsi="宋体" w:cs="宋体"/>
        </w:rPr>
        <w:t>：噢，</w:t>
      </w:r>
      <w:del w:id="522" w:author="余 政晓" w:date="2023-05-07T21:19:00Z">
        <w:r w:rsidDel="001172D9">
          <w:rPr>
            <w:rFonts w:ascii="宋体" w:eastAsia="宋体" w:hAnsi="宋体" w:cs="宋体"/>
          </w:rPr>
          <w:delText>那</w:delText>
        </w:r>
      </w:del>
      <w:r>
        <w:rPr>
          <w:rFonts w:ascii="宋体" w:eastAsia="宋体" w:hAnsi="宋体" w:cs="宋体"/>
        </w:rPr>
        <w:t>那您在地铁上</w:t>
      </w:r>
      <w:del w:id="523" w:author="余 政晓" w:date="2023-05-07T21:19:00Z">
        <w:r w:rsidDel="001172D9">
          <w:rPr>
            <w:rFonts w:ascii="宋体" w:eastAsia="宋体" w:hAnsi="宋体" w:cs="宋体"/>
          </w:rPr>
          <w:delText>一般</w:delText>
        </w:r>
      </w:del>
      <w:r>
        <w:rPr>
          <w:rFonts w:ascii="宋体" w:eastAsia="宋体" w:hAnsi="宋体" w:cs="宋体"/>
        </w:rPr>
        <w:t>一般会做什么样的事情呢？</w:t>
      </w:r>
      <w:r>
        <w:rPr>
          <w:rFonts w:ascii="宋体" w:eastAsia="宋体" w:hAnsi="宋体" w:cs="宋体"/>
        </w:rPr>
        <w:br/>
      </w:r>
      <w:del w:id="524"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525" w:author="余 政晓" w:date="2023-05-07T20:46:00Z">
        <w:r w:rsidR="00A700AD">
          <w:rPr>
            <w:rFonts w:ascii="宋体" w:eastAsia="宋体" w:hAnsi="宋体" w:cs="宋体"/>
          </w:rPr>
          <w:t>He</w:t>
        </w:r>
      </w:ins>
      <w:r>
        <w:rPr>
          <w:rFonts w:ascii="宋体" w:eastAsia="宋体" w:hAnsi="宋体" w:cs="宋体"/>
        </w:rPr>
        <w:t>：唉呀，大部分的时间可能还是在刷手机。</w:t>
      </w:r>
      <w:r>
        <w:rPr>
          <w:rFonts w:ascii="宋体" w:eastAsia="宋体" w:hAnsi="宋体" w:cs="宋体"/>
        </w:rPr>
        <w:br/>
      </w:r>
      <w:del w:id="526"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527" w:author="余 政晓" w:date="2023-05-07T20:46:00Z">
        <w:r w:rsidR="00A700AD">
          <w:rPr>
            <w:rFonts w:ascii="宋体" w:eastAsia="宋体" w:hAnsi="宋体" w:cs="宋体"/>
          </w:rPr>
          <w:t>sustech_qk</w:t>
        </w:r>
      </w:ins>
      <w:r>
        <w:rPr>
          <w:rFonts w:ascii="宋体" w:eastAsia="宋体" w:hAnsi="宋体" w:cs="宋体"/>
        </w:rPr>
        <w:t>：嗯，那其他乘客呢，我感觉好像除了刷手机也没有。</w:t>
      </w:r>
      <w:r>
        <w:rPr>
          <w:rFonts w:ascii="宋体" w:eastAsia="宋体" w:hAnsi="宋体" w:cs="宋体"/>
        </w:rPr>
        <w:br/>
      </w:r>
      <w:del w:id="528"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529" w:author="余 政晓" w:date="2023-05-07T20:46:00Z">
        <w:r w:rsidR="00A700AD">
          <w:rPr>
            <w:rFonts w:ascii="宋体" w:eastAsia="宋体" w:hAnsi="宋体" w:cs="宋体"/>
          </w:rPr>
          <w:t>He</w:t>
        </w:r>
      </w:ins>
      <w:r>
        <w:rPr>
          <w:rFonts w:ascii="宋体" w:eastAsia="宋体" w:hAnsi="宋体" w:cs="宋体"/>
        </w:rPr>
        <w:t>：可能我们刷的还没有</w:t>
      </w:r>
      <w:r>
        <w:rPr>
          <w:rFonts w:ascii="宋体" w:eastAsia="宋体" w:hAnsi="宋体" w:cs="宋体"/>
        </w:rPr>
        <w:t>那么那个，可能</w:t>
      </w:r>
      <w:del w:id="530" w:author="余 政晓" w:date="2023-05-07T21:19:00Z">
        <w:r w:rsidDel="001172D9">
          <w:rPr>
            <w:rFonts w:ascii="宋体" w:eastAsia="宋体" w:hAnsi="宋体" w:cs="宋体"/>
          </w:rPr>
          <w:delText>其他</w:delText>
        </w:r>
      </w:del>
      <w:r>
        <w:rPr>
          <w:rFonts w:ascii="宋体" w:eastAsia="宋体" w:hAnsi="宋体" w:cs="宋体"/>
        </w:rPr>
        <w:t>其他乘客也大部分都是吧。</w:t>
      </w:r>
      <w:r>
        <w:rPr>
          <w:rFonts w:ascii="宋体" w:eastAsia="宋体" w:hAnsi="宋体" w:cs="宋体"/>
        </w:rPr>
        <w:br/>
      </w:r>
      <w:del w:id="531"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532" w:author="余 政晓" w:date="2023-05-07T20:46:00Z">
        <w:r w:rsidR="00A700AD">
          <w:rPr>
            <w:rFonts w:ascii="宋体" w:eastAsia="宋体" w:hAnsi="宋体" w:cs="宋体"/>
          </w:rPr>
          <w:t>sustech_qk</w:t>
        </w:r>
      </w:ins>
      <w:r>
        <w:rPr>
          <w:rFonts w:ascii="宋体" w:eastAsia="宋体" w:hAnsi="宋体" w:cs="宋体"/>
        </w:rPr>
        <w:t>：我感觉好像就除了这个。</w:t>
      </w:r>
      <w:r>
        <w:rPr>
          <w:rFonts w:ascii="宋体" w:eastAsia="宋体" w:hAnsi="宋体" w:cs="宋体"/>
        </w:rPr>
        <w:br/>
      </w:r>
      <w:del w:id="533"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534" w:author="余 政晓" w:date="2023-05-07T20:46:00Z">
        <w:r w:rsidR="00A700AD">
          <w:rPr>
            <w:rFonts w:ascii="宋体" w:eastAsia="宋体" w:hAnsi="宋体" w:cs="宋体"/>
          </w:rPr>
          <w:t>He</w:t>
        </w:r>
      </w:ins>
      <w:r>
        <w:rPr>
          <w:rFonts w:ascii="宋体" w:eastAsia="宋体" w:hAnsi="宋体" w:cs="宋体"/>
        </w:rPr>
        <w:t>：都在看几乎都在看，</w:t>
      </w:r>
      <w:del w:id="535" w:author="余 政晓" w:date="2023-05-07T21:19:00Z">
        <w:r w:rsidDel="001172D9">
          <w:rPr>
            <w:rFonts w:ascii="宋体" w:eastAsia="宋体" w:hAnsi="宋体" w:cs="宋体"/>
          </w:rPr>
          <w:delText>那</w:delText>
        </w:r>
      </w:del>
      <w:r>
        <w:rPr>
          <w:rFonts w:ascii="宋体" w:eastAsia="宋体" w:hAnsi="宋体" w:cs="宋体"/>
        </w:rPr>
        <w:t>但是也有一些学生在上面做作业看书的。</w:t>
      </w:r>
      <w:r>
        <w:rPr>
          <w:rFonts w:ascii="宋体" w:eastAsia="宋体" w:hAnsi="宋体" w:cs="宋体"/>
        </w:rPr>
        <w:br/>
      </w:r>
      <w:del w:id="536"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537" w:author="余 政晓" w:date="2023-05-07T20:46:00Z">
        <w:r w:rsidR="00A700AD">
          <w:rPr>
            <w:rFonts w:ascii="宋体" w:eastAsia="宋体" w:hAnsi="宋体" w:cs="宋体"/>
          </w:rPr>
          <w:t>sustech_qk</w:t>
        </w:r>
      </w:ins>
      <w:r>
        <w:rPr>
          <w:rFonts w:ascii="宋体" w:eastAsia="宋体" w:hAnsi="宋体" w:cs="宋体"/>
        </w:rPr>
        <w:t>：那个</w:t>
      </w:r>
      <w:del w:id="538" w:author="余 政晓" w:date="2023-05-07T21:19:00Z">
        <w:r w:rsidDel="001172D9">
          <w:rPr>
            <w:rFonts w:ascii="宋体" w:eastAsia="宋体" w:hAnsi="宋体" w:cs="宋体"/>
          </w:rPr>
          <w:delText>我觉得</w:delText>
        </w:r>
      </w:del>
      <w:r>
        <w:rPr>
          <w:rFonts w:ascii="宋体" w:eastAsia="宋体" w:hAnsi="宋体" w:cs="宋体"/>
        </w:rPr>
        <w:t>我觉得他们主要是因为他们没手机，他们手机可能被收了或者干嘛，所以他们才在写作业。</w:t>
      </w:r>
      <w:r>
        <w:rPr>
          <w:rFonts w:ascii="宋体" w:eastAsia="宋体" w:hAnsi="宋体" w:cs="宋体"/>
        </w:rPr>
        <w:br/>
      </w:r>
      <w:del w:id="539"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540" w:author="余 政晓" w:date="2023-05-07T20:46:00Z">
        <w:r w:rsidR="00A700AD">
          <w:rPr>
            <w:rFonts w:ascii="宋体" w:eastAsia="宋体" w:hAnsi="宋体" w:cs="宋体"/>
          </w:rPr>
          <w:t>He</w:t>
        </w:r>
      </w:ins>
      <w:r>
        <w:rPr>
          <w:rFonts w:ascii="宋体" w:eastAsia="宋体" w:hAnsi="宋体" w:cs="宋体"/>
        </w:rPr>
        <w:t>：但是基本上的人都是在刷手机，要么就在那里有座位的就在打瞌睡。</w:t>
      </w:r>
      <w:r>
        <w:rPr>
          <w:rFonts w:ascii="宋体" w:eastAsia="宋体" w:hAnsi="宋体" w:cs="宋体"/>
        </w:rPr>
        <w:br/>
      </w:r>
      <w:del w:id="541" w:author="余 政晓" w:date="2023-05-07T20:46:00Z">
        <w:r w:rsidDel="00A700AD">
          <w:rPr>
            <w:rFonts w:ascii="宋体" w:eastAsia="宋体" w:hAnsi="宋体" w:cs="宋体"/>
          </w:rPr>
          <w:lastRenderedPageBreak/>
          <w:delText>角色</w:delText>
        </w:r>
        <w:r w:rsidDel="00A700AD">
          <w:rPr>
            <w:rFonts w:ascii="宋体" w:eastAsia="宋体" w:hAnsi="宋体" w:cs="宋体"/>
          </w:rPr>
          <w:delText>A</w:delText>
        </w:r>
      </w:del>
      <w:ins w:id="542" w:author="余 政晓" w:date="2023-05-07T20:46:00Z">
        <w:r w:rsidR="00A700AD">
          <w:rPr>
            <w:rFonts w:ascii="宋体" w:eastAsia="宋体" w:hAnsi="宋体" w:cs="宋体"/>
          </w:rPr>
          <w:t>sustech_qk</w:t>
        </w:r>
      </w:ins>
      <w:r>
        <w:rPr>
          <w:rFonts w:ascii="宋体" w:eastAsia="宋体" w:hAnsi="宋体" w:cs="宋体"/>
        </w:rPr>
        <w:t>：对对对。</w:t>
      </w:r>
      <w:r>
        <w:rPr>
          <w:rFonts w:ascii="宋体" w:eastAsia="宋体" w:hAnsi="宋体" w:cs="宋体"/>
        </w:rPr>
        <w:br/>
      </w:r>
      <w:del w:id="543"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544" w:author="余 政晓" w:date="2023-05-07T20:46:00Z">
        <w:r w:rsidR="00A700AD">
          <w:rPr>
            <w:rFonts w:ascii="宋体" w:eastAsia="宋体" w:hAnsi="宋体" w:cs="宋体"/>
          </w:rPr>
          <w:t>He</w:t>
        </w:r>
      </w:ins>
      <w:r>
        <w:rPr>
          <w:rFonts w:ascii="宋体" w:eastAsia="宋体" w:hAnsi="宋体" w:cs="宋体"/>
        </w:rPr>
        <w:t>：除了这两点基本上都很少有做其他的。</w:t>
      </w:r>
      <w:r>
        <w:rPr>
          <w:rFonts w:ascii="宋体" w:eastAsia="宋体" w:hAnsi="宋体" w:cs="宋体"/>
        </w:rPr>
        <w:br/>
      </w:r>
      <w:del w:id="545"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546" w:author="余 政晓" w:date="2023-05-07T20:46:00Z">
        <w:r w:rsidR="00A700AD">
          <w:rPr>
            <w:rFonts w:ascii="宋体" w:eastAsia="宋体" w:hAnsi="宋体" w:cs="宋体"/>
          </w:rPr>
          <w:t>sustech_qk</w:t>
        </w:r>
      </w:ins>
      <w:r>
        <w:rPr>
          <w:rFonts w:ascii="宋体" w:eastAsia="宋体" w:hAnsi="宋体" w:cs="宋体"/>
        </w:rPr>
        <w:t>：</w:t>
      </w:r>
      <w:del w:id="547" w:author="余 政晓" w:date="2023-05-07T21:19:00Z">
        <w:r w:rsidDel="001172D9">
          <w:rPr>
            <w:rFonts w:ascii="宋体" w:eastAsia="宋体" w:hAnsi="宋体" w:cs="宋体"/>
          </w:rPr>
          <w:delText>那</w:delText>
        </w:r>
      </w:del>
      <w:r>
        <w:rPr>
          <w:rFonts w:ascii="宋体" w:eastAsia="宋体" w:hAnsi="宋体" w:cs="宋体"/>
        </w:rPr>
        <w:t>那您在这个乘坐地铁时候遇到过什么印象非常深刻的事情？就什么时候遇到的都可以。</w:t>
      </w:r>
      <w:r>
        <w:rPr>
          <w:rFonts w:ascii="宋体" w:eastAsia="宋体" w:hAnsi="宋体" w:cs="宋体"/>
        </w:rPr>
        <w:br/>
      </w:r>
      <w:del w:id="548"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549" w:author="余 政晓" w:date="2023-05-07T20:46:00Z">
        <w:r w:rsidR="00A700AD">
          <w:rPr>
            <w:rFonts w:ascii="宋体" w:eastAsia="宋体" w:hAnsi="宋体" w:cs="宋体"/>
          </w:rPr>
          <w:t>He</w:t>
        </w:r>
      </w:ins>
      <w:r>
        <w:rPr>
          <w:rFonts w:ascii="宋体" w:eastAsia="宋体" w:hAnsi="宋体" w:cs="宋体"/>
        </w:rPr>
        <w:t>：嗯，其实还是有的，遇到有时候像以前啊像深圳</w:t>
      </w:r>
      <w:r>
        <w:rPr>
          <w:rFonts w:ascii="宋体" w:eastAsia="宋体" w:hAnsi="宋体" w:cs="宋体"/>
        </w:rPr>
        <w:t>北转</w:t>
      </w:r>
      <w:r>
        <w:rPr>
          <w:rFonts w:ascii="宋体" w:eastAsia="宋体" w:hAnsi="宋体" w:cs="宋体"/>
        </w:rPr>
        <w:t>4</w:t>
      </w:r>
      <w:r>
        <w:rPr>
          <w:rFonts w:ascii="宋体" w:eastAsia="宋体" w:hAnsi="宋体" w:cs="宋体"/>
        </w:rPr>
        <w:t>号线的时候，早高峰的时候那几乎人就走不进去，那叫不是自己上车的，那是叫被别人推进去的。</w:t>
      </w:r>
      <w:r>
        <w:rPr>
          <w:rFonts w:ascii="宋体" w:eastAsia="宋体" w:hAnsi="宋体" w:cs="宋体"/>
        </w:rPr>
        <w:br/>
      </w:r>
      <w:del w:id="550"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551" w:author="余 政晓" w:date="2023-05-07T20:46:00Z">
        <w:r w:rsidR="00A700AD">
          <w:rPr>
            <w:rFonts w:ascii="宋体" w:eastAsia="宋体" w:hAnsi="宋体" w:cs="宋体"/>
          </w:rPr>
          <w:t>sustech_qk</w:t>
        </w:r>
      </w:ins>
      <w:r>
        <w:rPr>
          <w:rFonts w:ascii="宋体" w:eastAsia="宋体" w:hAnsi="宋体" w:cs="宋体"/>
        </w:rPr>
        <w:t>：</w:t>
      </w:r>
      <w:r>
        <w:rPr>
          <w:rFonts w:ascii="宋体" w:eastAsia="宋体" w:hAnsi="宋体" w:cs="宋体"/>
        </w:rPr>
        <w:t xml:space="preserve"> 5</w:t>
      </w:r>
      <w:r>
        <w:rPr>
          <w:rFonts w:ascii="宋体" w:eastAsia="宋体" w:hAnsi="宋体" w:cs="宋体"/>
        </w:rPr>
        <w:t>号线转</w:t>
      </w:r>
      <w:r>
        <w:rPr>
          <w:rFonts w:ascii="宋体" w:eastAsia="宋体" w:hAnsi="宋体" w:cs="宋体"/>
        </w:rPr>
        <w:t>4</w:t>
      </w:r>
      <w:r>
        <w:rPr>
          <w:rFonts w:ascii="宋体" w:eastAsia="宋体" w:hAnsi="宋体" w:cs="宋体"/>
        </w:rPr>
        <w:t>号线那还要上楼，然后上楼。</w:t>
      </w:r>
      <w:r>
        <w:rPr>
          <w:rFonts w:ascii="宋体" w:eastAsia="宋体" w:hAnsi="宋体" w:cs="宋体"/>
        </w:rPr>
        <w:br/>
      </w:r>
      <w:del w:id="552"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553" w:author="余 政晓" w:date="2023-05-07T20:46:00Z">
        <w:r w:rsidR="00A700AD">
          <w:rPr>
            <w:rFonts w:ascii="宋体" w:eastAsia="宋体" w:hAnsi="宋体" w:cs="宋体"/>
          </w:rPr>
          <w:t>He</w:t>
        </w:r>
      </w:ins>
      <w:r>
        <w:rPr>
          <w:rFonts w:ascii="宋体" w:eastAsia="宋体" w:hAnsi="宋体" w:cs="宋体"/>
        </w:rPr>
        <w:t>：对，那时候只开通了这么几条线的时候，那很拥挤的，</w:t>
      </w:r>
      <w:del w:id="554" w:author="余 政晓" w:date="2023-05-07T21:20:00Z">
        <w:r w:rsidDel="00161AAB">
          <w:rPr>
            <w:rFonts w:ascii="宋体" w:eastAsia="宋体" w:hAnsi="宋体" w:cs="宋体"/>
          </w:rPr>
          <w:delText>那</w:delText>
        </w:r>
      </w:del>
      <w:r>
        <w:rPr>
          <w:rFonts w:ascii="宋体" w:eastAsia="宋体" w:hAnsi="宋体" w:cs="宋体"/>
        </w:rPr>
        <w:t>那要是人踩滑了或者倒在地上可能就起不来的那种感觉。</w:t>
      </w:r>
      <w:r>
        <w:rPr>
          <w:rFonts w:ascii="宋体" w:eastAsia="宋体" w:hAnsi="宋体" w:cs="宋体"/>
        </w:rPr>
        <w:br/>
      </w:r>
      <w:del w:id="555"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556" w:author="余 政晓" w:date="2023-05-07T20:46:00Z">
        <w:r w:rsidR="00A700AD">
          <w:rPr>
            <w:rFonts w:ascii="宋体" w:eastAsia="宋体" w:hAnsi="宋体" w:cs="宋体"/>
          </w:rPr>
          <w:t>sustech_qk</w:t>
        </w:r>
      </w:ins>
      <w:r>
        <w:rPr>
          <w:rFonts w:ascii="宋体" w:eastAsia="宋体" w:hAnsi="宋体" w:cs="宋体"/>
        </w:rPr>
        <w:t>：</w:t>
      </w:r>
      <w:r>
        <w:rPr>
          <w:rFonts w:ascii="宋体" w:eastAsia="宋体" w:hAnsi="宋体" w:cs="宋体"/>
        </w:rPr>
        <w:t xml:space="preserve"> 4</w:t>
      </w:r>
      <w:r>
        <w:rPr>
          <w:rFonts w:ascii="宋体" w:eastAsia="宋体" w:hAnsi="宋体" w:cs="宋体"/>
        </w:rPr>
        <w:t>号线就是</w:t>
      </w:r>
      <w:r>
        <w:rPr>
          <w:rFonts w:ascii="宋体" w:eastAsia="宋体" w:hAnsi="宋体" w:cs="宋体"/>
        </w:rPr>
        <w:t>4</w:t>
      </w:r>
      <w:r>
        <w:rPr>
          <w:rFonts w:ascii="宋体" w:eastAsia="宋体" w:hAnsi="宋体" w:cs="宋体"/>
        </w:rPr>
        <w:t>号线好像是最开始的时候，当时是那个门，就是那个门好像是因为什么关不上，然后</w:t>
      </w:r>
      <w:del w:id="557" w:author="余 政晓" w:date="2023-05-07T21:20:00Z">
        <w:r w:rsidDel="00161AAB">
          <w:rPr>
            <w:rFonts w:ascii="宋体" w:eastAsia="宋体" w:hAnsi="宋体" w:cs="宋体"/>
          </w:rPr>
          <w:delText>被被</w:delText>
        </w:r>
      </w:del>
      <w:r>
        <w:rPr>
          <w:rFonts w:ascii="宋体" w:eastAsia="宋体" w:hAnsi="宋体" w:cs="宋体"/>
        </w:rPr>
        <w:t>被大家投诉，</w:t>
      </w:r>
      <w:r>
        <w:rPr>
          <w:rFonts w:ascii="宋体" w:eastAsia="宋体" w:hAnsi="宋体" w:cs="宋体"/>
        </w:rPr>
        <w:t>4</w:t>
      </w:r>
      <w:r>
        <w:rPr>
          <w:rFonts w:ascii="宋体" w:eastAsia="宋体" w:hAnsi="宋体" w:cs="宋体"/>
        </w:rPr>
        <w:t>号线。</w:t>
      </w:r>
      <w:r>
        <w:rPr>
          <w:rFonts w:ascii="宋体" w:eastAsia="宋体" w:hAnsi="宋体" w:cs="宋体"/>
        </w:rPr>
        <w:br/>
      </w:r>
      <w:del w:id="558"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559" w:author="余 政晓" w:date="2023-05-07T20:46:00Z">
        <w:r w:rsidR="00A700AD">
          <w:rPr>
            <w:rFonts w:ascii="宋体" w:eastAsia="宋体" w:hAnsi="宋体" w:cs="宋体"/>
          </w:rPr>
          <w:t>He</w:t>
        </w:r>
      </w:ins>
      <w:r>
        <w:rPr>
          <w:rFonts w:ascii="宋体" w:eastAsia="宋体" w:hAnsi="宋体" w:cs="宋体"/>
        </w:rPr>
        <w:t>：</w:t>
      </w:r>
      <w:ins w:id="560" w:author="余 政晓" w:date="2023-05-07T21:20:00Z">
        <w:r w:rsidR="00161AAB">
          <w:rPr>
            <w:rFonts w:ascii="宋体" w:eastAsia="宋体" w:hAnsi="宋体" w:cs="宋体" w:hint="eastAsia"/>
          </w:rPr>
          <w:t>它</w:t>
        </w:r>
      </w:ins>
      <w:del w:id="561" w:author="余 政晓" w:date="2023-05-07T21:20:00Z">
        <w:r w:rsidDel="00161AAB">
          <w:rPr>
            <w:rFonts w:ascii="宋体" w:eastAsia="宋体" w:hAnsi="宋体" w:cs="宋体"/>
          </w:rPr>
          <w:delText>他</w:delText>
        </w:r>
      </w:del>
      <w:r>
        <w:rPr>
          <w:rFonts w:ascii="宋体" w:eastAsia="宋体" w:hAnsi="宋体" w:cs="宋体"/>
        </w:rPr>
        <w:t>4</w:t>
      </w:r>
      <w:r>
        <w:rPr>
          <w:rFonts w:ascii="宋体" w:eastAsia="宋体" w:hAnsi="宋体" w:cs="宋体"/>
        </w:rPr>
        <w:t>号线早高峰的时候特别特别拥堵，因为它是走福田那边的，因为说白了在关外上班的人好多都是选择房租便宜，市内的房租贵嘛，而且</w:t>
      </w:r>
      <w:r>
        <w:rPr>
          <w:rFonts w:ascii="宋体" w:eastAsia="宋体" w:hAnsi="宋体" w:cs="宋体"/>
        </w:rPr>
        <w:t>4</w:t>
      </w:r>
      <w:r>
        <w:rPr>
          <w:rFonts w:ascii="宋体" w:eastAsia="宋体" w:hAnsi="宋体" w:cs="宋体"/>
        </w:rPr>
        <w:t>号线回</w:t>
      </w:r>
      <w:r>
        <w:rPr>
          <w:rFonts w:ascii="宋体" w:eastAsia="宋体" w:hAnsi="宋体" w:cs="宋体"/>
        </w:rPr>
        <w:t>来有的又还比较方便，它时间来得及，所以早晚高峰。深圳北那边</w:t>
      </w:r>
      <w:r>
        <w:rPr>
          <w:rFonts w:ascii="宋体" w:eastAsia="宋体" w:hAnsi="宋体" w:cs="宋体"/>
        </w:rPr>
        <w:t>4</w:t>
      </w:r>
      <w:r>
        <w:rPr>
          <w:rFonts w:ascii="宋体" w:eastAsia="宋体" w:hAnsi="宋体" w:cs="宋体"/>
        </w:rPr>
        <w:t>号线特别特别的拥堵，像</w:t>
      </w:r>
      <w:r>
        <w:rPr>
          <w:rFonts w:ascii="宋体" w:eastAsia="宋体" w:hAnsi="宋体" w:cs="宋体"/>
        </w:rPr>
        <w:t>5</w:t>
      </w:r>
      <w:r>
        <w:rPr>
          <w:rFonts w:ascii="宋体" w:eastAsia="宋体" w:hAnsi="宋体" w:cs="宋体"/>
        </w:rPr>
        <w:t>号线就一直会好一点。它虽然有早高早晚高峰，它不至于像那种。</w:t>
      </w:r>
      <w:r>
        <w:rPr>
          <w:rFonts w:ascii="宋体" w:eastAsia="宋体" w:hAnsi="宋体" w:cs="宋体"/>
        </w:rPr>
        <w:br/>
        <w:t>00:25:02</w:t>
      </w:r>
      <w:r>
        <w:rPr>
          <w:rFonts w:ascii="宋体" w:eastAsia="宋体" w:hAnsi="宋体" w:cs="宋体"/>
        </w:rPr>
        <w:br/>
      </w:r>
      <w:del w:id="562"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563" w:author="余 政晓" w:date="2023-05-07T20:46:00Z">
        <w:r w:rsidR="00A700AD">
          <w:rPr>
            <w:rFonts w:ascii="宋体" w:eastAsia="宋体" w:hAnsi="宋体" w:cs="宋体"/>
          </w:rPr>
          <w:t>sustech_qk</w:t>
        </w:r>
      </w:ins>
      <w:r>
        <w:rPr>
          <w:rFonts w:ascii="宋体" w:eastAsia="宋体" w:hAnsi="宋体" w:cs="宋体"/>
        </w:rPr>
        <w:t>：</w:t>
      </w:r>
      <w:r>
        <w:rPr>
          <w:rFonts w:ascii="宋体" w:eastAsia="宋体" w:hAnsi="宋体" w:cs="宋体"/>
        </w:rPr>
        <w:t>5</w:t>
      </w:r>
      <w:r>
        <w:rPr>
          <w:rFonts w:ascii="宋体" w:eastAsia="宋体" w:hAnsi="宋体" w:cs="宋体"/>
        </w:rPr>
        <w:t>号线人好像也挺多，我之前从学校坐，就</w:t>
      </w:r>
      <w:del w:id="564" w:author="余 政晓" w:date="2023-05-07T21:20:00Z">
        <w:r w:rsidDel="00161AAB">
          <w:rPr>
            <w:rFonts w:ascii="宋体" w:eastAsia="宋体" w:hAnsi="宋体" w:cs="宋体"/>
          </w:rPr>
          <w:delText>是有</w:delText>
        </w:r>
      </w:del>
      <w:r>
        <w:rPr>
          <w:rFonts w:ascii="宋体" w:eastAsia="宋体" w:hAnsi="宋体" w:cs="宋体"/>
        </w:rPr>
        <w:t>次有次周五晚上</w:t>
      </w:r>
      <w:del w:id="565" w:author="余 政晓" w:date="2023-05-07T21:20:00Z">
        <w:r w:rsidDel="00161AAB">
          <w:rPr>
            <w:rFonts w:ascii="宋体" w:eastAsia="宋体" w:hAnsi="宋体" w:cs="宋体"/>
          </w:rPr>
          <w:delText>回</w:delText>
        </w:r>
      </w:del>
      <w:r>
        <w:rPr>
          <w:rFonts w:ascii="宋体" w:eastAsia="宋体" w:hAnsi="宋体" w:cs="宋体"/>
        </w:rPr>
        <w:t>回家，</w:t>
      </w:r>
      <w:del w:id="566" w:author="余 政晓" w:date="2023-05-07T21:20:00Z">
        <w:r w:rsidDel="00161AAB">
          <w:rPr>
            <w:rFonts w:ascii="宋体" w:eastAsia="宋体" w:hAnsi="宋体" w:cs="宋体"/>
          </w:rPr>
          <w:delText>我好像</w:delText>
        </w:r>
      </w:del>
      <w:r>
        <w:rPr>
          <w:rFonts w:ascii="宋体" w:eastAsia="宋体" w:hAnsi="宋体" w:cs="宋体"/>
        </w:rPr>
        <w:t>我好像只有那次是周五晚上走的。然后当时就是在那个</w:t>
      </w:r>
      <w:ins w:id="567" w:author="余 政晓" w:date="2023-05-07T21:21:00Z">
        <w:r w:rsidR="00161AAB">
          <w:rPr>
            <w:rFonts w:ascii="宋体" w:eastAsia="宋体" w:hAnsi="宋体" w:cs="宋体" w:hint="eastAsia"/>
          </w:rPr>
          <w:t>塘朗</w:t>
        </w:r>
      </w:ins>
      <w:del w:id="568" w:author="余 政晓" w:date="2023-05-07T21:21:00Z">
        <w:r w:rsidDel="00161AAB">
          <w:rPr>
            <w:rFonts w:ascii="宋体" w:eastAsia="宋体" w:hAnsi="宋体" w:cs="宋体"/>
          </w:rPr>
          <w:delText>唐老</w:delText>
        </w:r>
      </w:del>
      <w:r>
        <w:rPr>
          <w:rFonts w:ascii="宋体" w:eastAsia="宋体" w:hAnsi="宋体" w:cs="宋体"/>
        </w:rPr>
        <w:t>那一站，然后</w:t>
      </w:r>
      <w:del w:id="569" w:author="余 政晓" w:date="2023-05-07T21:21:00Z">
        <w:r w:rsidDel="00161AAB">
          <w:rPr>
            <w:rFonts w:ascii="宋体" w:eastAsia="宋体" w:hAnsi="宋体" w:cs="宋体"/>
          </w:rPr>
          <w:delText>当时</w:delText>
        </w:r>
      </w:del>
      <w:r>
        <w:rPr>
          <w:rFonts w:ascii="宋体" w:eastAsia="宋体" w:hAnsi="宋体" w:cs="宋体"/>
        </w:rPr>
        <w:t>当时我也是我也是上那个</w:t>
      </w:r>
      <w:del w:id="570" w:author="余 政晓" w:date="2023-05-07T21:21:00Z">
        <w:r w:rsidDel="00161AAB">
          <w:rPr>
            <w:rFonts w:ascii="宋体" w:eastAsia="宋体" w:hAnsi="宋体" w:cs="宋体"/>
          </w:rPr>
          <w:delText>上</w:delText>
        </w:r>
      </w:del>
      <w:r>
        <w:rPr>
          <w:rFonts w:ascii="宋体" w:eastAsia="宋体" w:hAnsi="宋体" w:cs="宋体"/>
        </w:rPr>
        <w:t>车</w:t>
      </w:r>
      <w:del w:id="571" w:author="余 政晓" w:date="2023-05-07T21:21:00Z">
        <w:r w:rsidDel="00161AAB">
          <w:rPr>
            <w:rFonts w:ascii="宋体" w:eastAsia="宋体" w:hAnsi="宋体" w:cs="宋体"/>
          </w:rPr>
          <w:delText>上</w:delText>
        </w:r>
      </w:del>
      <w:r>
        <w:rPr>
          <w:rFonts w:ascii="宋体" w:eastAsia="宋体" w:hAnsi="宋体" w:cs="宋体"/>
        </w:rPr>
        <w:t>，当时等了两三趟都上不去，要么是车上已经满满是人，要么是排队人太多了，就挤上去两三个就挤不动了。</w:t>
      </w:r>
      <w:r>
        <w:rPr>
          <w:rFonts w:ascii="宋体" w:eastAsia="宋体" w:hAnsi="宋体" w:cs="宋体"/>
        </w:rPr>
        <w:br/>
      </w:r>
      <w:del w:id="572"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573" w:author="余 政晓" w:date="2023-05-07T20:46:00Z">
        <w:r w:rsidR="00A700AD">
          <w:rPr>
            <w:rFonts w:ascii="宋体" w:eastAsia="宋体" w:hAnsi="宋体" w:cs="宋体"/>
          </w:rPr>
          <w:t>He</w:t>
        </w:r>
      </w:ins>
      <w:r>
        <w:rPr>
          <w:rFonts w:ascii="宋体" w:eastAsia="宋体" w:hAnsi="宋体" w:cs="宋体"/>
        </w:rPr>
        <w:t>：它</w:t>
      </w:r>
      <w:del w:id="574" w:author="余 政晓" w:date="2023-05-07T21:21:00Z">
        <w:r w:rsidDel="00161AAB">
          <w:rPr>
            <w:rFonts w:ascii="宋体" w:eastAsia="宋体" w:hAnsi="宋体" w:cs="宋体"/>
          </w:rPr>
          <w:delText>那个</w:delText>
        </w:r>
      </w:del>
      <w:r>
        <w:rPr>
          <w:rFonts w:ascii="宋体" w:eastAsia="宋体" w:hAnsi="宋体" w:cs="宋体"/>
        </w:rPr>
        <w:t>那个早高峰的时候啊那简直是出气是出不了的。就是它根本都不是你上车</w:t>
      </w:r>
      <w:r>
        <w:rPr>
          <w:rFonts w:ascii="宋体" w:eastAsia="宋体" w:hAnsi="宋体" w:cs="宋体"/>
        </w:rPr>
        <w:t>的，是被人推进去的，只要一倒下去可能就爬不起来的那种情况。</w:t>
      </w:r>
      <w:r>
        <w:rPr>
          <w:rFonts w:ascii="宋体" w:eastAsia="宋体" w:hAnsi="宋体" w:cs="宋体"/>
        </w:rPr>
        <w:br/>
      </w:r>
      <w:del w:id="575"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576" w:author="余 政晓" w:date="2023-05-07T20:46:00Z">
        <w:r w:rsidR="00A700AD">
          <w:rPr>
            <w:rFonts w:ascii="宋体" w:eastAsia="宋体" w:hAnsi="宋体" w:cs="宋体"/>
          </w:rPr>
          <w:t>sustech_qk</w:t>
        </w:r>
      </w:ins>
      <w:r>
        <w:rPr>
          <w:rFonts w:ascii="宋体" w:eastAsia="宋体" w:hAnsi="宋体" w:cs="宋体"/>
        </w:rPr>
        <w:t>：那那种下车的时候怎么办呢？那如果就是挤上车之后。</w:t>
      </w:r>
      <w:r>
        <w:rPr>
          <w:rFonts w:ascii="宋体" w:eastAsia="宋体" w:hAnsi="宋体" w:cs="宋体"/>
        </w:rPr>
        <w:br/>
      </w:r>
      <w:del w:id="577"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578" w:author="余 政晓" w:date="2023-05-07T20:46:00Z">
        <w:r w:rsidR="00A700AD">
          <w:rPr>
            <w:rFonts w:ascii="宋体" w:eastAsia="宋体" w:hAnsi="宋体" w:cs="宋体"/>
          </w:rPr>
          <w:t>He</w:t>
        </w:r>
      </w:ins>
      <w:r>
        <w:rPr>
          <w:rFonts w:ascii="宋体" w:eastAsia="宋体" w:hAnsi="宋体" w:cs="宋体"/>
        </w:rPr>
        <w:t>：都是挤啊，进出都是挤的呀，所以说那就看得很恐怖，所以后面其他线路开通了，我们几乎都不往</w:t>
      </w:r>
      <w:r>
        <w:rPr>
          <w:rFonts w:ascii="宋体" w:eastAsia="宋体" w:hAnsi="宋体" w:cs="宋体"/>
        </w:rPr>
        <w:t>4</w:t>
      </w:r>
      <w:r>
        <w:rPr>
          <w:rFonts w:ascii="宋体" w:eastAsia="宋体" w:hAnsi="宋体" w:cs="宋体"/>
        </w:rPr>
        <w:t>号线走了。当时深圳</w:t>
      </w:r>
      <w:r>
        <w:rPr>
          <w:rFonts w:ascii="宋体" w:eastAsia="宋体" w:hAnsi="宋体" w:cs="宋体"/>
        </w:rPr>
        <w:t>4</w:t>
      </w:r>
      <w:r>
        <w:rPr>
          <w:rFonts w:ascii="宋体" w:eastAsia="宋体" w:hAnsi="宋体" w:cs="宋体"/>
        </w:rPr>
        <w:t>号线应该相对好一点，而且它深圳北转线的时候，它由于要人员要分流嘛，人员分流就东拐西拐的，要拐很久，就是排很久的队，其实那样子就很耽误时间，所以有时候。</w:t>
      </w:r>
      <w:r>
        <w:rPr>
          <w:rFonts w:ascii="宋体" w:eastAsia="宋体" w:hAnsi="宋体" w:cs="宋体"/>
        </w:rPr>
        <w:br/>
      </w:r>
      <w:del w:id="579"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580" w:author="余 政晓" w:date="2023-05-07T20:46:00Z">
        <w:r w:rsidR="00A700AD">
          <w:rPr>
            <w:rFonts w:ascii="宋体" w:eastAsia="宋体" w:hAnsi="宋体" w:cs="宋体"/>
          </w:rPr>
          <w:t>sustech_qk</w:t>
        </w:r>
      </w:ins>
      <w:r>
        <w:rPr>
          <w:rFonts w:ascii="宋体" w:eastAsia="宋体" w:hAnsi="宋体" w:cs="宋体"/>
        </w:rPr>
        <w:t>：并不是所有站都那个。</w:t>
      </w:r>
      <w:r>
        <w:rPr>
          <w:rFonts w:ascii="宋体" w:eastAsia="宋体" w:hAnsi="宋体" w:cs="宋体"/>
        </w:rPr>
        <w:br/>
      </w:r>
      <w:del w:id="581" w:author="余 政晓" w:date="2023-05-07T20:46:00Z">
        <w:r w:rsidDel="00A700AD">
          <w:rPr>
            <w:rFonts w:ascii="宋体" w:eastAsia="宋体" w:hAnsi="宋体" w:cs="宋体"/>
          </w:rPr>
          <w:lastRenderedPageBreak/>
          <w:delText>角色</w:delText>
        </w:r>
        <w:r w:rsidDel="00A700AD">
          <w:rPr>
            <w:rFonts w:ascii="宋体" w:eastAsia="宋体" w:hAnsi="宋体" w:cs="宋体"/>
          </w:rPr>
          <w:delText>B</w:delText>
        </w:r>
      </w:del>
      <w:ins w:id="582" w:author="余 政晓" w:date="2023-05-07T20:46:00Z">
        <w:r w:rsidR="00A700AD">
          <w:rPr>
            <w:rFonts w:ascii="宋体" w:eastAsia="宋体" w:hAnsi="宋体" w:cs="宋体"/>
          </w:rPr>
          <w:t>He</w:t>
        </w:r>
      </w:ins>
      <w:r>
        <w:rPr>
          <w:rFonts w:ascii="宋体" w:eastAsia="宋体" w:hAnsi="宋体" w:cs="宋体"/>
        </w:rPr>
        <w:t>：就几个大站嘛。</w:t>
      </w:r>
      <w:r>
        <w:rPr>
          <w:rFonts w:ascii="宋体" w:eastAsia="宋体" w:hAnsi="宋体" w:cs="宋体"/>
        </w:rPr>
        <w:br/>
      </w:r>
      <w:del w:id="583"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584" w:author="余 政晓" w:date="2023-05-07T20:46:00Z">
        <w:r w:rsidR="00A700AD">
          <w:rPr>
            <w:rFonts w:ascii="宋体" w:eastAsia="宋体" w:hAnsi="宋体" w:cs="宋体"/>
          </w:rPr>
          <w:t>sustech_qk</w:t>
        </w:r>
      </w:ins>
      <w:r>
        <w:rPr>
          <w:rFonts w:ascii="宋体" w:eastAsia="宋体" w:hAnsi="宋体" w:cs="宋体"/>
        </w:rPr>
        <w:t>：对，这几个大的站它</w:t>
      </w:r>
      <w:del w:id="585" w:author="余 政晓" w:date="2023-05-07T21:21:00Z">
        <w:r w:rsidDel="00161AAB">
          <w:rPr>
            <w:rFonts w:ascii="宋体" w:eastAsia="宋体" w:hAnsi="宋体" w:cs="宋体"/>
          </w:rPr>
          <w:delText>需要</w:delText>
        </w:r>
      </w:del>
      <w:r>
        <w:rPr>
          <w:rFonts w:ascii="宋体" w:eastAsia="宋体" w:hAnsi="宋体" w:cs="宋体"/>
        </w:rPr>
        <w:t>需要管，现在很多站都是上一个楼下一个楼差不</w:t>
      </w:r>
      <w:r>
        <w:rPr>
          <w:rFonts w:ascii="宋体" w:eastAsia="宋体" w:hAnsi="宋体" w:cs="宋体"/>
        </w:rPr>
        <w:t>多就到了。</w:t>
      </w:r>
      <w:r>
        <w:rPr>
          <w:rFonts w:ascii="宋体" w:eastAsia="宋体" w:hAnsi="宋体" w:cs="宋体"/>
        </w:rPr>
        <w:br/>
      </w:r>
      <w:del w:id="586"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587" w:author="余 政晓" w:date="2023-05-07T20:46:00Z">
        <w:r w:rsidR="00A700AD">
          <w:rPr>
            <w:rFonts w:ascii="宋体" w:eastAsia="宋体" w:hAnsi="宋体" w:cs="宋体"/>
          </w:rPr>
          <w:t>He</w:t>
        </w:r>
      </w:ins>
      <w:r>
        <w:rPr>
          <w:rFonts w:ascii="宋体" w:eastAsia="宋体" w:hAnsi="宋体" w:cs="宋体"/>
        </w:rPr>
        <w:t>：噢，现在地铁多了嘛，现在地铁多了，基本上都可以分流了。就像现在的岗厦北，它像新闻说的就是说每天早晚高峰人比较多，它就有分流，有指导你坐哪一条线转嘛</w:t>
      </w:r>
      <w:ins w:id="588" w:author="余 政晓" w:date="2023-05-07T21:22:00Z">
        <w:r w:rsidR="00161AAB">
          <w:rPr>
            <w:rFonts w:ascii="宋体" w:eastAsia="宋体" w:hAnsi="宋体" w:cs="宋体" w:hint="eastAsia"/>
          </w:rPr>
          <w:t>，</w:t>
        </w:r>
      </w:ins>
      <w:r>
        <w:rPr>
          <w:rFonts w:ascii="宋体" w:eastAsia="宋体" w:hAnsi="宋体" w:cs="宋体"/>
        </w:rPr>
        <w:t>相差不了多少时间，现在地铁多了相对就好很多，</w:t>
      </w:r>
      <w:del w:id="589" w:author="余 政晓" w:date="2023-05-07T21:22:00Z">
        <w:r w:rsidDel="00161AAB">
          <w:rPr>
            <w:rFonts w:ascii="宋体" w:eastAsia="宋体" w:hAnsi="宋体" w:cs="宋体"/>
          </w:rPr>
          <w:delText>相对就好很多，</w:delText>
        </w:r>
      </w:del>
      <w:r>
        <w:rPr>
          <w:rFonts w:ascii="宋体" w:eastAsia="宋体" w:hAnsi="宋体" w:cs="宋体"/>
        </w:rPr>
        <w:t>相对就好很多。</w:t>
      </w:r>
      <w:r>
        <w:rPr>
          <w:rFonts w:ascii="宋体" w:eastAsia="宋体" w:hAnsi="宋体" w:cs="宋体"/>
        </w:rPr>
        <w:br/>
      </w:r>
      <w:del w:id="590"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591" w:author="余 政晓" w:date="2023-05-07T20:46:00Z">
        <w:r w:rsidR="00A700AD">
          <w:rPr>
            <w:rFonts w:ascii="宋体" w:eastAsia="宋体" w:hAnsi="宋体" w:cs="宋体"/>
          </w:rPr>
          <w:t>sustech_qk</w:t>
        </w:r>
      </w:ins>
      <w:r>
        <w:rPr>
          <w:rFonts w:ascii="宋体" w:eastAsia="宋体" w:hAnsi="宋体" w:cs="宋体"/>
        </w:rPr>
        <w:t>：那您觉得</w:t>
      </w:r>
      <w:del w:id="592" w:author="余 政晓" w:date="2023-05-07T21:22:00Z">
        <w:r w:rsidDel="00161AAB">
          <w:rPr>
            <w:rFonts w:ascii="宋体" w:eastAsia="宋体" w:hAnsi="宋体" w:cs="宋体"/>
          </w:rPr>
          <w:delText>就是</w:delText>
        </w:r>
      </w:del>
      <w:r>
        <w:rPr>
          <w:rFonts w:ascii="宋体" w:eastAsia="宋体" w:hAnsi="宋体" w:cs="宋体"/>
        </w:rPr>
        <w:t>相对而言，这个地铁跟其他的这些交通工具比，它的有什么特点，比较突出，刚刚说一个</w:t>
      </w:r>
      <w:del w:id="593" w:author="余 政晓" w:date="2023-05-07T21:22:00Z">
        <w:r w:rsidDel="00161AAB">
          <w:rPr>
            <w:rFonts w:ascii="宋体" w:eastAsia="宋体" w:hAnsi="宋体" w:cs="宋体"/>
          </w:rPr>
          <w:delText>时</w:delText>
        </w:r>
      </w:del>
      <w:r>
        <w:rPr>
          <w:rFonts w:ascii="宋体" w:eastAsia="宋体" w:hAnsi="宋体" w:cs="宋体"/>
        </w:rPr>
        <w:t>时效性比较好。就是它不会耽误那个。</w:t>
      </w:r>
      <w:r>
        <w:rPr>
          <w:rFonts w:ascii="宋体" w:eastAsia="宋体" w:hAnsi="宋体" w:cs="宋体"/>
        </w:rPr>
        <w:br/>
      </w:r>
      <w:del w:id="594"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595" w:author="余 政晓" w:date="2023-05-07T20:46:00Z">
        <w:r w:rsidR="00A700AD">
          <w:rPr>
            <w:rFonts w:ascii="宋体" w:eastAsia="宋体" w:hAnsi="宋体" w:cs="宋体"/>
          </w:rPr>
          <w:t>He</w:t>
        </w:r>
      </w:ins>
      <w:r>
        <w:rPr>
          <w:rFonts w:ascii="宋体" w:eastAsia="宋体" w:hAnsi="宋体" w:cs="宋体"/>
        </w:rPr>
        <w:t>：再一个就是比较安全了。</w:t>
      </w:r>
      <w:r>
        <w:rPr>
          <w:rFonts w:ascii="宋体" w:eastAsia="宋体" w:hAnsi="宋体" w:cs="宋体"/>
        </w:rPr>
        <w:br/>
      </w:r>
      <w:del w:id="596"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597" w:author="余 政晓" w:date="2023-05-07T20:46:00Z">
        <w:r w:rsidR="00A700AD">
          <w:rPr>
            <w:rFonts w:ascii="宋体" w:eastAsia="宋体" w:hAnsi="宋体" w:cs="宋体"/>
          </w:rPr>
          <w:t>sustech_qk</w:t>
        </w:r>
      </w:ins>
      <w:r>
        <w:rPr>
          <w:rFonts w:ascii="宋体" w:eastAsia="宋体" w:hAnsi="宋体" w:cs="宋体"/>
        </w:rPr>
        <w:t>：比较安全。</w:t>
      </w:r>
      <w:r>
        <w:rPr>
          <w:rFonts w:ascii="宋体" w:eastAsia="宋体" w:hAnsi="宋体" w:cs="宋体"/>
        </w:rPr>
        <w:br/>
      </w:r>
      <w:del w:id="598"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599" w:author="余 政晓" w:date="2023-05-07T20:46:00Z">
        <w:r w:rsidR="00A700AD">
          <w:rPr>
            <w:rFonts w:ascii="宋体" w:eastAsia="宋体" w:hAnsi="宋体" w:cs="宋体"/>
          </w:rPr>
          <w:t>He</w:t>
        </w:r>
      </w:ins>
      <w:r>
        <w:rPr>
          <w:rFonts w:ascii="宋体" w:eastAsia="宋体" w:hAnsi="宋体" w:cs="宋体"/>
        </w:rPr>
        <w:t>：嗯，那就是说就是坐公交车或开车容易什么撞车吗？</w:t>
      </w:r>
      <w:r>
        <w:rPr>
          <w:rFonts w:ascii="宋体" w:eastAsia="宋体" w:hAnsi="宋体" w:cs="宋体"/>
        </w:rPr>
        <w:br/>
      </w:r>
      <w:del w:id="600"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601" w:author="余 政晓" w:date="2023-05-07T20:46:00Z">
        <w:r w:rsidR="00A700AD">
          <w:rPr>
            <w:rFonts w:ascii="宋体" w:eastAsia="宋体" w:hAnsi="宋体" w:cs="宋体"/>
          </w:rPr>
          <w:t>He</w:t>
        </w:r>
      </w:ins>
      <w:r>
        <w:rPr>
          <w:rFonts w:ascii="宋体" w:eastAsia="宋体" w:hAnsi="宋体" w:cs="宋体"/>
        </w:rPr>
        <w:t>：对呀，对呀。就是说，</w:t>
      </w:r>
      <w:r>
        <w:rPr>
          <w:rFonts w:ascii="宋体" w:eastAsia="宋体" w:hAnsi="宋体" w:cs="宋体"/>
        </w:rPr>
        <w:br/>
      </w:r>
      <w:del w:id="602"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603" w:author="余 政晓" w:date="2023-05-07T20:46:00Z">
        <w:r w:rsidR="00A700AD">
          <w:rPr>
            <w:rFonts w:ascii="宋体" w:eastAsia="宋体" w:hAnsi="宋体" w:cs="宋体"/>
          </w:rPr>
          <w:t>sustech_qk</w:t>
        </w:r>
      </w:ins>
      <w:r>
        <w:rPr>
          <w:rFonts w:ascii="宋体" w:eastAsia="宋体" w:hAnsi="宋体" w:cs="宋体"/>
        </w:rPr>
        <w:t>：你碰到过吗？就是你碰到过</w:t>
      </w:r>
      <w:del w:id="604" w:author="余 政晓" w:date="2023-05-07T21:22:00Z">
        <w:r w:rsidDel="00161AAB">
          <w:rPr>
            <w:rFonts w:ascii="宋体" w:eastAsia="宋体" w:hAnsi="宋体" w:cs="宋体"/>
          </w:rPr>
          <w:delText>就是</w:delText>
        </w:r>
      </w:del>
      <w:r>
        <w:rPr>
          <w:rFonts w:ascii="宋体" w:eastAsia="宋体" w:hAnsi="宋体" w:cs="宋体"/>
        </w:rPr>
        <w:t>坐公交车发生这种</w:t>
      </w:r>
      <w:del w:id="605" w:author="余 政晓" w:date="2023-05-07T21:22:00Z">
        <w:r w:rsidDel="00161AAB">
          <w:rPr>
            <w:rFonts w:ascii="宋体" w:eastAsia="宋体" w:hAnsi="宋体" w:cs="宋体"/>
          </w:rPr>
          <w:delText>什么</w:delText>
        </w:r>
      </w:del>
      <w:r>
        <w:rPr>
          <w:rFonts w:ascii="宋体" w:eastAsia="宋体" w:hAnsi="宋体" w:cs="宋体"/>
        </w:rPr>
        <w:t>擦碰撞</w:t>
      </w:r>
      <w:del w:id="606" w:author="余 政晓" w:date="2023-05-07T21:22:00Z">
        <w:r w:rsidDel="00161AAB">
          <w:rPr>
            <w:rFonts w:ascii="宋体" w:eastAsia="宋体" w:hAnsi="宋体" w:cs="宋体"/>
          </w:rPr>
          <w:delText>车</w:delText>
        </w:r>
      </w:del>
      <w:r>
        <w:rPr>
          <w:rFonts w:ascii="宋体" w:eastAsia="宋体" w:hAnsi="宋体" w:cs="宋体"/>
        </w:rPr>
        <w:t>车祸吗？</w:t>
      </w:r>
      <w:r>
        <w:rPr>
          <w:rFonts w:ascii="宋体" w:eastAsia="宋体" w:hAnsi="宋体" w:cs="宋体"/>
        </w:rPr>
        <w:br/>
      </w:r>
      <w:del w:id="607"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608" w:author="余 政晓" w:date="2023-05-07T20:46:00Z">
        <w:r w:rsidR="00A700AD">
          <w:rPr>
            <w:rFonts w:ascii="宋体" w:eastAsia="宋体" w:hAnsi="宋体" w:cs="宋体"/>
          </w:rPr>
          <w:t>He</w:t>
        </w:r>
      </w:ins>
      <w:r>
        <w:rPr>
          <w:rFonts w:ascii="宋体" w:eastAsia="宋体" w:hAnsi="宋体" w:cs="宋体"/>
        </w:rPr>
        <w:t>：有啊，我去年</w:t>
      </w:r>
      <w:ins w:id="609" w:author="余 政晓" w:date="2023-05-07T21:23:00Z">
        <w:r w:rsidR="00161AAB">
          <w:rPr>
            <w:rFonts w:ascii="宋体" w:eastAsia="宋体" w:hAnsi="宋体" w:cs="宋体" w:hint="eastAsia"/>
          </w:rPr>
          <w:t>我</w:t>
        </w:r>
      </w:ins>
      <w:del w:id="610" w:author="余 政晓" w:date="2023-05-07T21:22:00Z">
        <w:r w:rsidDel="00161AAB">
          <w:rPr>
            <w:rFonts w:ascii="宋体" w:eastAsia="宋体" w:hAnsi="宋体" w:cs="宋体"/>
          </w:rPr>
          <w:delText>我去年</w:delText>
        </w:r>
      </w:del>
      <w:r>
        <w:rPr>
          <w:rFonts w:ascii="宋体" w:eastAsia="宋体" w:hAnsi="宋体" w:cs="宋体"/>
        </w:rPr>
        <w:t>说</w:t>
      </w:r>
      <w:ins w:id="611" w:author="余 政晓" w:date="2023-05-07T21:22:00Z">
        <w:r w:rsidR="00161AAB">
          <w:rPr>
            <w:rFonts w:ascii="宋体" w:eastAsia="宋体" w:hAnsi="宋体" w:cs="宋体" w:hint="eastAsia"/>
          </w:rPr>
          <w:t>个</w:t>
        </w:r>
      </w:ins>
      <w:del w:id="612" w:author="余 政晓" w:date="2023-05-07T21:22:00Z">
        <w:r w:rsidDel="00161AAB">
          <w:rPr>
            <w:rFonts w:ascii="宋体" w:eastAsia="宋体" w:hAnsi="宋体" w:cs="宋体"/>
          </w:rPr>
          <w:delText>过</w:delText>
        </w:r>
      </w:del>
      <w:r>
        <w:rPr>
          <w:rFonts w:ascii="宋体" w:eastAsia="宋体" w:hAnsi="宋体" w:cs="宋体"/>
        </w:rPr>
        <w:t>现实的亲身经历，那去年由于那不可能是我们从深圳</w:t>
      </w:r>
      <w:ins w:id="613" w:author="余 政晓" w:date="2023-05-07T21:23:00Z">
        <w:r w:rsidR="00161AAB">
          <w:rPr>
            <w:rFonts w:ascii="宋体" w:eastAsia="宋体" w:hAnsi="宋体" w:cs="宋体" w:hint="eastAsia"/>
          </w:rPr>
          <w:t>回</w:t>
        </w:r>
      </w:ins>
      <w:del w:id="614" w:author="余 政晓" w:date="2023-05-07T21:23:00Z">
        <w:r w:rsidDel="00161AAB">
          <w:rPr>
            <w:rFonts w:ascii="宋体" w:eastAsia="宋体" w:hAnsi="宋体" w:cs="宋体"/>
          </w:rPr>
          <w:delText>飞</w:delText>
        </w:r>
      </w:del>
      <w:r>
        <w:rPr>
          <w:rFonts w:ascii="宋体" w:eastAsia="宋体" w:hAnsi="宋体" w:cs="宋体"/>
        </w:rPr>
        <w:t>大亚湾坐公交，就是别人急刹车，我们还没坐</w:t>
      </w:r>
      <w:ins w:id="615" w:author="余 政晓" w:date="2023-05-07T21:23:00Z">
        <w:r w:rsidR="00161AAB">
          <w:rPr>
            <w:rFonts w:ascii="宋体" w:eastAsia="宋体" w:hAnsi="宋体" w:cs="宋体" w:hint="eastAsia"/>
          </w:rPr>
          <w:t>稳</w:t>
        </w:r>
      </w:ins>
      <w:del w:id="616" w:author="余 政晓" w:date="2023-05-07T21:23:00Z">
        <w:r w:rsidDel="00161AAB">
          <w:rPr>
            <w:rFonts w:ascii="宋体" w:eastAsia="宋体" w:hAnsi="宋体" w:cs="宋体"/>
          </w:rPr>
          <w:delText>完</w:delText>
        </w:r>
      </w:del>
      <w:r>
        <w:rPr>
          <w:rFonts w:ascii="宋体" w:eastAsia="宋体" w:hAnsi="宋体" w:cs="宋体"/>
        </w:rPr>
        <w:t>，就把我们从后面甩在前面的嘛。</w:t>
      </w:r>
      <w:r>
        <w:rPr>
          <w:rFonts w:ascii="宋体" w:eastAsia="宋体" w:hAnsi="宋体" w:cs="宋体"/>
        </w:rPr>
        <w:br/>
      </w:r>
      <w:del w:id="617"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618" w:author="余 政晓" w:date="2023-05-07T20:46:00Z">
        <w:r w:rsidR="00A700AD">
          <w:rPr>
            <w:rFonts w:ascii="宋体" w:eastAsia="宋体" w:hAnsi="宋体" w:cs="宋体"/>
          </w:rPr>
          <w:t>sustech_qk</w:t>
        </w:r>
      </w:ins>
      <w:r>
        <w:rPr>
          <w:rFonts w:ascii="宋体" w:eastAsia="宋体" w:hAnsi="宋体" w:cs="宋体"/>
        </w:rPr>
        <w:t>：就公交车上。</w:t>
      </w:r>
      <w:r>
        <w:rPr>
          <w:rFonts w:ascii="宋体" w:eastAsia="宋体" w:hAnsi="宋体" w:cs="宋体"/>
        </w:rPr>
        <w:br/>
      </w:r>
      <w:del w:id="619"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620" w:author="余 政晓" w:date="2023-05-07T20:46:00Z">
        <w:r w:rsidR="00A700AD">
          <w:rPr>
            <w:rFonts w:ascii="宋体" w:eastAsia="宋体" w:hAnsi="宋体" w:cs="宋体"/>
          </w:rPr>
          <w:t>He</w:t>
        </w:r>
      </w:ins>
      <w:r>
        <w:rPr>
          <w:rFonts w:ascii="宋体" w:eastAsia="宋体" w:hAnsi="宋体" w:cs="宋体"/>
        </w:rPr>
        <w:t>：就是那种大巴嘛，长途嘛</w:t>
      </w:r>
      <w:ins w:id="621" w:author="余 政晓" w:date="2023-05-07T21:23:00Z">
        <w:r w:rsidR="00161AAB">
          <w:rPr>
            <w:rFonts w:ascii="宋体" w:eastAsia="宋体" w:hAnsi="宋体" w:cs="宋体" w:hint="eastAsia"/>
          </w:rPr>
          <w:t>，</w:t>
        </w:r>
      </w:ins>
      <w:r>
        <w:rPr>
          <w:rFonts w:ascii="宋体" w:eastAsia="宋体" w:hAnsi="宋体" w:cs="宋体"/>
        </w:rPr>
        <w:t>就跟</w:t>
      </w:r>
      <w:ins w:id="622" w:author="余 政晓" w:date="2023-05-07T21:23:00Z">
        <w:r w:rsidR="00161AAB">
          <w:rPr>
            <w:rFonts w:ascii="宋体" w:eastAsia="宋体" w:hAnsi="宋体" w:cs="宋体" w:hint="eastAsia"/>
          </w:rPr>
          <w:t>公交车类似</w:t>
        </w:r>
      </w:ins>
      <w:del w:id="623" w:author="余 政晓" w:date="2023-05-07T21:23:00Z">
        <w:r w:rsidDel="00161AAB">
          <w:rPr>
            <w:rFonts w:ascii="宋体" w:eastAsia="宋体" w:hAnsi="宋体" w:cs="宋体"/>
          </w:rPr>
          <w:delText>他们要在惠州（</w:delText>
        </w:r>
        <w:r w:rsidDel="00161AAB">
          <w:rPr>
            <w:rFonts w:ascii="宋体" w:eastAsia="宋体" w:hAnsi="宋体" w:cs="宋体"/>
          </w:rPr>
          <w:delText>00:27:29</w:delText>
        </w:r>
        <w:r w:rsidDel="00161AAB">
          <w:rPr>
            <w:rFonts w:ascii="宋体" w:eastAsia="宋体" w:hAnsi="宋体" w:cs="宋体"/>
          </w:rPr>
          <w:delText>听不清）</w:delText>
        </w:r>
      </w:del>
      <w:r>
        <w:rPr>
          <w:rFonts w:ascii="宋体" w:eastAsia="宋体" w:hAnsi="宋体" w:cs="宋体"/>
        </w:rPr>
        <w:t>的嘛。</w:t>
      </w:r>
      <w:r>
        <w:rPr>
          <w:rFonts w:ascii="宋体" w:eastAsia="宋体" w:hAnsi="宋体" w:cs="宋体"/>
        </w:rPr>
        <w:br/>
      </w:r>
      <w:del w:id="624"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625" w:author="余 政晓" w:date="2023-05-07T20:46:00Z">
        <w:r w:rsidR="00A700AD">
          <w:rPr>
            <w:rFonts w:ascii="宋体" w:eastAsia="宋体" w:hAnsi="宋体" w:cs="宋体"/>
          </w:rPr>
          <w:t>sustech_qk</w:t>
        </w:r>
      </w:ins>
      <w:r>
        <w:rPr>
          <w:rFonts w:ascii="宋体" w:eastAsia="宋体" w:hAnsi="宋体" w:cs="宋体"/>
        </w:rPr>
        <w:t>：那是有座位的是吗？</w:t>
      </w:r>
      <w:r>
        <w:rPr>
          <w:rFonts w:ascii="宋体" w:eastAsia="宋体" w:hAnsi="宋体" w:cs="宋体"/>
        </w:rPr>
        <w:br/>
      </w:r>
      <w:del w:id="626"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627" w:author="余 政晓" w:date="2023-05-07T20:46:00Z">
        <w:r w:rsidR="00A700AD">
          <w:rPr>
            <w:rFonts w:ascii="宋体" w:eastAsia="宋体" w:hAnsi="宋体" w:cs="宋体"/>
          </w:rPr>
          <w:t>He</w:t>
        </w:r>
      </w:ins>
      <w:r>
        <w:rPr>
          <w:rFonts w:ascii="宋体" w:eastAsia="宋体" w:hAnsi="宋体" w:cs="宋体"/>
        </w:rPr>
        <w:t>：有，有座位的。</w:t>
      </w:r>
      <w:r>
        <w:rPr>
          <w:rFonts w:ascii="宋体" w:eastAsia="宋体" w:hAnsi="宋体" w:cs="宋体"/>
        </w:rPr>
        <w:br/>
      </w:r>
      <w:del w:id="628"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629" w:author="余 政晓" w:date="2023-05-07T20:46:00Z">
        <w:r w:rsidR="00A700AD">
          <w:rPr>
            <w:rFonts w:ascii="宋体" w:eastAsia="宋体" w:hAnsi="宋体" w:cs="宋体"/>
          </w:rPr>
          <w:t>sustech_qk</w:t>
        </w:r>
      </w:ins>
      <w:r>
        <w:rPr>
          <w:rFonts w:ascii="宋体" w:eastAsia="宋体" w:hAnsi="宋体" w:cs="宋体"/>
        </w:rPr>
        <w:t>：那不在座位上坐的吗？</w:t>
      </w:r>
      <w:r>
        <w:rPr>
          <w:rFonts w:ascii="宋体" w:eastAsia="宋体" w:hAnsi="宋体" w:cs="宋体"/>
        </w:rPr>
        <w:br/>
      </w:r>
      <w:del w:id="630"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631" w:author="余 政晓" w:date="2023-05-07T20:46:00Z">
        <w:r w:rsidR="00A700AD">
          <w:rPr>
            <w:rFonts w:ascii="宋体" w:eastAsia="宋体" w:hAnsi="宋体" w:cs="宋体"/>
          </w:rPr>
          <w:t>He</w:t>
        </w:r>
      </w:ins>
      <w:r>
        <w:rPr>
          <w:rFonts w:ascii="宋体" w:eastAsia="宋体" w:hAnsi="宋体" w:cs="宋体"/>
        </w:rPr>
        <w:t>：就说你刚上车，它车子刚起步，它刚起步你还没坐下来，它旁边有车抢道。</w:t>
      </w:r>
      <w:r>
        <w:rPr>
          <w:rFonts w:ascii="宋体" w:eastAsia="宋体" w:hAnsi="宋体" w:cs="宋体"/>
        </w:rPr>
        <w:br/>
      </w:r>
      <w:del w:id="632"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633" w:author="余 政晓" w:date="2023-05-07T20:46:00Z">
        <w:r w:rsidR="00A700AD">
          <w:rPr>
            <w:rFonts w:ascii="宋体" w:eastAsia="宋体" w:hAnsi="宋体" w:cs="宋体"/>
          </w:rPr>
          <w:t>sustech_qk</w:t>
        </w:r>
      </w:ins>
      <w:r>
        <w:rPr>
          <w:rFonts w:ascii="宋体" w:eastAsia="宋体" w:hAnsi="宋体" w:cs="宋体"/>
        </w:rPr>
        <w:t>：就刚起步就刹车。</w:t>
      </w:r>
      <w:r>
        <w:rPr>
          <w:rFonts w:ascii="宋体" w:eastAsia="宋体" w:hAnsi="宋体" w:cs="宋体"/>
        </w:rPr>
        <w:br/>
      </w:r>
      <w:del w:id="634"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635" w:author="余 政晓" w:date="2023-05-07T20:46:00Z">
        <w:r w:rsidR="00A700AD">
          <w:rPr>
            <w:rFonts w:ascii="宋体" w:eastAsia="宋体" w:hAnsi="宋体" w:cs="宋体"/>
          </w:rPr>
          <w:t>He</w:t>
        </w:r>
      </w:ins>
      <w:r>
        <w:rPr>
          <w:rFonts w:ascii="宋体" w:eastAsia="宋体" w:hAnsi="宋体" w:cs="宋体"/>
        </w:rPr>
        <w:t>：他一紧急刹车，哇那就，就是说就从后面甩到前面来了，我还在家里躺</w:t>
      </w:r>
      <w:r>
        <w:rPr>
          <w:rFonts w:ascii="宋体" w:eastAsia="宋体" w:hAnsi="宋体" w:cs="宋体"/>
        </w:rPr>
        <w:lastRenderedPageBreak/>
        <w:t>了半个月了，躺了半个月了，但是幸好了就是说啥呢？嗯没伤到筋骨，那要是伤到了就完了那就，就说从现在</w:t>
      </w:r>
      <w:r>
        <w:rPr>
          <w:rFonts w:ascii="宋体" w:eastAsia="宋体" w:hAnsi="宋体" w:cs="宋体"/>
        </w:rPr>
        <w:t>14</w:t>
      </w:r>
      <w:r>
        <w:rPr>
          <w:rFonts w:ascii="宋体" w:eastAsia="宋体" w:hAnsi="宋体" w:cs="宋体"/>
        </w:rPr>
        <w:t>号线开通了以后，我就几乎上我要再去惠州的话，我就再也不</w:t>
      </w:r>
      <w:ins w:id="636" w:author="余 政晓" w:date="2023-05-07T21:24:00Z">
        <w:r w:rsidR="00161AAB">
          <w:rPr>
            <w:rFonts w:ascii="宋体" w:eastAsia="宋体" w:hAnsi="宋体" w:cs="宋体" w:hint="eastAsia"/>
          </w:rPr>
          <w:t>坐</w:t>
        </w:r>
      </w:ins>
      <w:del w:id="637" w:author="余 政晓" w:date="2023-05-07T21:24:00Z">
        <w:r w:rsidDel="00161AAB">
          <w:rPr>
            <w:rFonts w:ascii="宋体" w:eastAsia="宋体" w:hAnsi="宋体" w:cs="宋体"/>
          </w:rPr>
          <w:delText>做</w:delText>
        </w:r>
      </w:del>
      <w:r>
        <w:rPr>
          <w:rFonts w:ascii="宋体" w:eastAsia="宋体" w:hAnsi="宋体" w:cs="宋体"/>
        </w:rPr>
        <w:t>这种车了。连那种你像那时候你就要坐高铁过去要提前买票，而且要抢这个时间。现在地铁开通了，你想什么时候走就什么时候走，就说也比较自由，也比较方便。而相对对于我们这种我们，在我们眼里</w:t>
      </w:r>
      <w:ins w:id="638" w:author="余 政晓" w:date="2023-05-07T21:24:00Z">
        <w:r w:rsidR="00161AAB">
          <w:rPr>
            <w:rFonts w:ascii="宋体" w:eastAsia="宋体" w:hAnsi="宋体" w:cs="宋体" w:hint="eastAsia"/>
          </w:rPr>
          <w:t>认为它也比较</w:t>
        </w:r>
      </w:ins>
      <w:del w:id="639" w:author="余 政晓" w:date="2023-05-07T21:24:00Z">
        <w:r w:rsidDel="00161AAB">
          <w:rPr>
            <w:rFonts w:ascii="宋体" w:eastAsia="宋体" w:hAnsi="宋体" w:cs="宋体"/>
          </w:rPr>
          <w:delText>认为太平</w:delText>
        </w:r>
      </w:del>
      <w:r>
        <w:rPr>
          <w:rFonts w:ascii="宋体" w:eastAsia="宋体" w:hAnsi="宋体" w:cs="宋体"/>
        </w:rPr>
        <w:t>安全</w:t>
      </w:r>
      <w:ins w:id="640" w:author="余 政晓" w:date="2023-05-07T21:24:00Z">
        <w:r w:rsidR="00161AAB">
          <w:rPr>
            <w:rFonts w:ascii="宋体" w:eastAsia="宋体" w:hAnsi="宋体" w:cs="宋体" w:hint="eastAsia"/>
          </w:rPr>
          <w:t>，</w:t>
        </w:r>
      </w:ins>
      <w:r>
        <w:rPr>
          <w:rFonts w:ascii="宋体" w:eastAsia="宋体" w:hAnsi="宋体" w:cs="宋体"/>
        </w:rPr>
        <w:t>相对比公交跑的要安全一些，比公交比自己开车要安全一点。</w:t>
      </w:r>
      <w:r>
        <w:rPr>
          <w:rFonts w:ascii="宋体" w:eastAsia="宋体" w:hAnsi="宋体" w:cs="宋体"/>
        </w:rPr>
        <w:br/>
      </w:r>
      <w:del w:id="641"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642" w:author="余 政晓" w:date="2023-05-07T20:46:00Z">
        <w:r w:rsidR="00A700AD">
          <w:rPr>
            <w:rFonts w:ascii="宋体" w:eastAsia="宋体" w:hAnsi="宋体" w:cs="宋体"/>
          </w:rPr>
          <w:t>sustech_qk</w:t>
        </w:r>
      </w:ins>
      <w:r>
        <w:rPr>
          <w:rFonts w:ascii="宋体" w:eastAsia="宋体" w:hAnsi="宋体" w:cs="宋体"/>
        </w:rPr>
        <w:t>：那除了</w:t>
      </w:r>
      <w:del w:id="643" w:author="余 政晓" w:date="2023-05-07T21:24:00Z">
        <w:r w:rsidDel="00161AAB">
          <w:rPr>
            <w:rFonts w:ascii="宋体" w:eastAsia="宋体" w:hAnsi="宋体" w:cs="宋体"/>
          </w:rPr>
          <w:delText>这个</w:delText>
        </w:r>
      </w:del>
      <w:r>
        <w:rPr>
          <w:rFonts w:ascii="宋体" w:eastAsia="宋体" w:hAnsi="宋体" w:cs="宋体"/>
        </w:rPr>
        <w:t>这个时间好可控，还有</w:t>
      </w:r>
      <w:r>
        <w:rPr>
          <w:rFonts w:ascii="宋体" w:eastAsia="宋体" w:hAnsi="宋体" w:cs="宋体"/>
        </w:rPr>
        <w:t>安全，还有什么其他特点你觉得？</w:t>
      </w:r>
      <w:r>
        <w:rPr>
          <w:rFonts w:ascii="宋体" w:eastAsia="宋体" w:hAnsi="宋体" w:cs="宋体"/>
        </w:rPr>
        <w:br/>
      </w:r>
      <w:del w:id="644"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645" w:author="余 政晓" w:date="2023-05-07T20:46:00Z">
        <w:r w:rsidR="00A700AD">
          <w:rPr>
            <w:rFonts w:ascii="宋体" w:eastAsia="宋体" w:hAnsi="宋体" w:cs="宋体"/>
          </w:rPr>
          <w:t>He</w:t>
        </w:r>
      </w:ins>
      <w:r>
        <w:rPr>
          <w:rFonts w:ascii="宋体" w:eastAsia="宋体" w:hAnsi="宋体" w:cs="宋体"/>
        </w:rPr>
        <w:t>：舒服，有舒服一点。</w:t>
      </w:r>
      <w:r>
        <w:rPr>
          <w:rFonts w:ascii="宋体" w:eastAsia="宋体" w:hAnsi="宋体" w:cs="宋体"/>
        </w:rPr>
        <w:br/>
      </w:r>
      <w:del w:id="646"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647" w:author="余 政晓" w:date="2023-05-07T20:46:00Z">
        <w:r w:rsidR="00A700AD">
          <w:rPr>
            <w:rFonts w:ascii="宋体" w:eastAsia="宋体" w:hAnsi="宋体" w:cs="宋体"/>
          </w:rPr>
          <w:t>sustech_qk</w:t>
        </w:r>
      </w:ins>
      <w:r>
        <w:rPr>
          <w:rFonts w:ascii="宋体" w:eastAsia="宋体" w:hAnsi="宋体" w:cs="宋体"/>
        </w:rPr>
        <w:t>：比较舒服。</w:t>
      </w:r>
      <w:r>
        <w:rPr>
          <w:rFonts w:ascii="宋体" w:eastAsia="宋体" w:hAnsi="宋体" w:cs="宋体"/>
        </w:rPr>
        <w:br/>
      </w:r>
      <w:del w:id="648"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649" w:author="余 政晓" w:date="2023-05-07T20:46:00Z">
        <w:r w:rsidR="00A700AD">
          <w:rPr>
            <w:rFonts w:ascii="宋体" w:eastAsia="宋体" w:hAnsi="宋体" w:cs="宋体"/>
          </w:rPr>
          <w:t>He</w:t>
        </w:r>
      </w:ins>
      <w:r>
        <w:rPr>
          <w:rFonts w:ascii="宋体" w:eastAsia="宋体" w:hAnsi="宋体" w:cs="宋体"/>
        </w:rPr>
        <w:t>：对，也比较舒服一点。感觉就是坐在有座位的时候还可以躺下来眯一会儿。</w:t>
      </w:r>
      <w:r>
        <w:rPr>
          <w:rFonts w:ascii="宋体" w:eastAsia="宋体" w:hAnsi="宋体" w:cs="宋体"/>
        </w:rPr>
        <w:br/>
      </w:r>
      <w:del w:id="650"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651" w:author="余 政晓" w:date="2023-05-07T20:46:00Z">
        <w:r w:rsidR="00A700AD">
          <w:rPr>
            <w:rFonts w:ascii="宋体" w:eastAsia="宋体" w:hAnsi="宋体" w:cs="宋体"/>
          </w:rPr>
          <w:t>sustech_qk</w:t>
        </w:r>
      </w:ins>
      <w:r>
        <w:rPr>
          <w:rFonts w:ascii="宋体" w:eastAsia="宋体" w:hAnsi="宋体" w:cs="宋体"/>
        </w:rPr>
        <w:t>：对，确实。</w:t>
      </w:r>
      <w:r>
        <w:rPr>
          <w:rFonts w:ascii="宋体" w:eastAsia="宋体" w:hAnsi="宋体" w:cs="宋体"/>
        </w:rPr>
        <w:br/>
      </w:r>
      <w:del w:id="652"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653" w:author="余 政晓" w:date="2023-05-07T20:46:00Z">
        <w:r w:rsidR="00A700AD">
          <w:rPr>
            <w:rFonts w:ascii="宋体" w:eastAsia="宋体" w:hAnsi="宋体" w:cs="宋体"/>
          </w:rPr>
          <w:t>He</w:t>
        </w:r>
      </w:ins>
      <w:r>
        <w:rPr>
          <w:rFonts w:ascii="宋体" w:eastAsia="宋体" w:hAnsi="宋体" w:cs="宋体"/>
        </w:rPr>
        <w:t>：所以说呢你要自己开车或者是坐公交恐怕还没那么舒服。再一个像对于我们不晕车的来讲啊</w:t>
      </w:r>
      <w:ins w:id="654" w:author="余 政晓" w:date="2023-05-07T21:24:00Z">
        <w:r w:rsidR="00161AAB">
          <w:rPr>
            <w:rFonts w:ascii="宋体" w:eastAsia="宋体" w:hAnsi="宋体" w:cs="宋体" w:hint="eastAsia"/>
          </w:rPr>
          <w:t>，</w:t>
        </w:r>
      </w:ins>
      <w:r>
        <w:rPr>
          <w:rFonts w:ascii="宋体" w:eastAsia="宋体" w:hAnsi="宋体" w:cs="宋体"/>
        </w:rPr>
        <w:t>可能倒还无所谓，尤其对那些晕车的那就是一大利</w:t>
      </w:r>
      <w:ins w:id="655" w:author="余 政晓" w:date="2023-05-07T21:25:00Z">
        <w:r w:rsidR="00161AAB">
          <w:rPr>
            <w:rFonts w:ascii="宋体" w:eastAsia="宋体" w:hAnsi="宋体" w:cs="宋体" w:hint="eastAsia"/>
          </w:rPr>
          <w:t>好</w:t>
        </w:r>
      </w:ins>
      <w:del w:id="656" w:author="余 政晓" w:date="2023-05-07T21:25:00Z">
        <w:r w:rsidDel="00161AAB">
          <w:rPr>
            <w:rFonts w:ascii="宋体" w:eastAsia="宋体" w:hAnsi="宋体" w:cs="宋体"/>
          </w:rPr>
          <w:delText>哈</w:delText>
        </w:r>
      </w:del>
      <w:r>
        <w:rPr>
          <w:rFonts w:ascii="宋体" w:eastAsia="宋体" w:hAnsi="宋体" w:cs="宋体"/>
        </w:rPr>
        <w:t>，他晕车了，他根本都坐不了公交，他也就等于哪里都去不了。那地铁开通了，他也可以到处走啊。</w:t>
      </w:r>
      <w:r>
        <w:rPr>
          <w:rFonts w:ascii="宋体" w:eastAsia="宋体" w:hAnsi="宋体" w:cs="宋体"/>
        </w:rPr>
        <w:br/>
      </w:r>
      <w:del w:id="657"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658" w:author="余 政晓" w:date="2023-05-07T20:46:00Z">
        <w:r w:rsidR="00A700AD">
          <w:rPr>
            <w:rFonts w:ascii="宋体" w:eastAsia="宋体" w:hAnsi="宋体" w:cs="宋体"/>
          </w:rPr>
          <w:t>sustech_qk</w:t>
        </w:r>
      </w:ins>
      <w:r>
        <w:rPr>
          <w:rFonts w:ascii="宋体" w:eastAsia="宋体" w:hAnsi="宋体" w:cs="宋体"/>
        </w:rPr>
        <w:t>：不过这个晕车的人，我好像</w:t>
      </w:r>
      <w:del w:id="659" w:author="余 政晓" w:date="2023-05-07T21:25:00Z">
        <w:r w:rsidDel="00161AAB">
          <w:rPr>
            <w:rFonts w:ascii="宋体" w:eastAsia="宋体" w:hAnsi="宋体" w:cs="宋体"/>
          </w:rPr>
          <w:delText>我好像</w:delText>
        </w:r>
      </w:del>
      <w:r>
        <w:rPr>
          <w:rFonts w:ascii="宋体" w:eastAsia="宋体" w:hAnsi="宋体" w:cs="宋体"/>
        </w:rPr>
        <w:t>很少听到这种坐公交车晕车的人。</w:t>
      </w:r>
      <w:r>
        <w:rPr>
          <w:rFonts w:ascii="宋体" w:eastAsia="宋体" w:hAnsi="宋体" w:cs="宋体"/>
        </w:rPr>
        <w:br/>
      </w:r>
      <w:del w:id="660"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661" w:author="余 政晓" w:date="2023-05-07T20:46:00Z">
        <w:r w:rsidR="00A700AD">
          <w:rPr>
            <w:rFonts w:ascii="宋体" w:eastAsia="宋体" w:hAnsi="宋体" w:cs="宋体"/>
          </w:rPr>
          <w:t>He</w:t>
        </w:r>
      </w:ins>
      <w:r>
        <w:rPr>
          <w:rFonts w:ascii="宋体" w:eastAsia="宋体" w:hAnsi="宋体" w:cs="宋体"/>
        </w:rPr>
        <w:t>：多，你假如说遇到就说我们一般不晕的</w:t>
      </w:r>
      <w:r>
        <w:rPr>
          <w:rFonts w:ascii="宋体" w:eastAsia="宋体" w:hAnsi="宋体" w:cs="宋体"/>
        </w:rPr>
        <w:t>，遇到假如说心情不好或者是有感冒的，可能时间长了都会晕。嗯有很多老年人都会晕车的，可能是你接触的你们这帮孩子，假如说你们都在深圳长大的，可能没有。</w:t>
      </w:r>
      <w:r>
        <w:rPr>
          <w:rFonts w:ascii="宋体" w:eastAsia="宋体" w:hAnsi="宋体" w:cs="宋体"/>
        </w:rPr>
        <w:br/>
      </w:r>
      <w:del w:id="662"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663" w:author="余 政晓" w:date="2023-05-07T20:46:00Z">
        <w:r w:rsidR="00A700AD">
          <w:rPr>
            <w:rFonts w:ascii="宋体" w:eastAsia="宋体" w:hAnsi="宋体" w:cs="宋体"/>
          </w:rPr>
          <w:t>sustech_qk</w:t>
        </w:r>
      </w:ins>
      <w:r>
        <w:rPr>
          <w:rFonts w:ascii="宋体" w:eastAsia="宋体" w:hAnsi="宋体" w:cs="宋体"/>
        </w:rPr>
        <w:t>：</w:t>
      </w:r>
      <w:del w:id="664" w:author="余 政晓" w:date="2023-05-07T21:25:00Z">
        <w:r w:rsidDel="00161AAB">
          <w:rPr>
            <w:rFonts w:ascii="宋体" w:eastAsia="宋体" w:hAnsi="宋体" w:cs="宋体"/>
          </w:rPr>
          <w:delText>就是我</w:delText>
        </w:r>
      </w:del>
      <w:r>
        <w:rPr>
          <w:rFonts w:ascii="宋体" w:eastAsia="宋体" w:hAnsi="宋体" w:cs="宋体"/>
        </w:rPr>
        <w:t>就我知道那种坐那种长途车</w:t>
      </w:r>
      <w:ins w:id="665" w:author="余 政晓" w:date="2023-05-07T21:25:00Z">
        <w:r w:rsidR="00161AAB">
          <w:rPr>
            <w:rFonts w:ascii="宋体" w:eastAsia="宋体" w:hAnsi="宋体" w:cs="宋体" w:hint="eastAsia"/>
          </w:rPr>
          <w:t>，</w:t>
        </w:r>
      </w:ins>
      <w:del w:id="666" w:author="余 政晓" w:date="2023-05-07T21:25:00Z">
        <w:r w:rsidDel="00161AAB">
          <w:rPr>
            <w:rFonts w:ascii="宋体" w:eastAsia="宋体" w:hAnsi="宋体" w:cs="宋体"/>
          </w:rPr>
          <w:delText>就是那种</w:delText>
        </w:r>
      </w:del>
      <w:r>
        <w:rPr>
          <w:rFonts w:ascii="宋体" w:eastAsia="宋体" w:hAnsi="宋体" w:cs="宋体"/>
        </w:rPr>
        <w:t>就是那种全是座位，</w:t>
      </w:r>
      <w:del w:id="667" w:author="余 政晓" w:date="2023-05-07T21:25:00Z">
        <w:r w:rsidDel="00161AAB">
          <w:rPr>
            <w:rFonts w:ascii="宋体" w:eastAsia="宋体" w:hAnsi="宋体" w:cs="宋体"/>
          </w:rPr>
          <w:delText>没有</w:delText>
        </w:r>
      </w:del>
      <w:r>
        <w:rPr>
          <w:rFonts w:ascii="宋体" w:eastAsia="宋体" w:hAnsi="宋体" w:cs="宋体"/>
        </w:rPr>
        <w:t>没有人站着那种长途车，确实会会容易晕车。但是这种</w:t>
      </w:r>
      <w:del w:id="668" w:author="余 政晓" w:date="2023-05-07T21:26:00Z">
        <w:r w:rsidDel="00161AAB">
          <w:rPr>
            <w:rFonts w:ascii="宋体" w:eastAsia="宋体" w:hAnsi="宋体" w:cs="宋体"/>
          </w:rPr>
          <w:delText>坐就是</w:delText>
        </w:r>
      </w:del>
      <w:r>
        <w:rPr>
          <w:rFonts w:ascii="宋体" w:eastAsia="宋体" w:hAnsi="宋体" w:cs="宋体"/>
        </w:rPr>
        <w:t>普通的公交车，我感觉好像还不太遇到过。</w:t>
      </w:r>
      <w:r>
        <w:rPr>
          <w:rFonts w:ascii="宋体" w:eastAsia="宋体" w:hAnsi="宋体" w:cs="宋体"/>
        </w:rPr>
        <w:br/>
      </w:r>
      <w:del w:id="669"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670" w:author="余 政晓" w:date="2023-05-07T20:46:00Z">
        <w:r w:rsidR="00A700AD">
          <w:rPr>
            <w:rFonts w:ascii="宋体" w:eastAsia="宋体" w:hAnsi="宋体" w:cs="宋体"/>
          </w:rPr>
          <w:t>He</w:t>
        </w:r>
      </w:ins>
      <w:r>
        <w:rPr>
          <w:rFonts w:ascii="宋体" w:eastAsia="宋体" w:hAnsi="宋体" w:cs="宋体"/>
        </w:rPr>
        <w:t>：有，你可能坐公交比较少，因为</w:t>
      </w:r>
      <w:del w:id="671" w:author="余 政晓" w:date="2023-05-07T21:26:00Z">
        <w:r w:rsidDel="00161AAB">
          <w:rPr>
            <w:rFonts w:ascii="宋体" w:eastAsia="宋体" w:hAnsi="宋体" w:cs="宋体"/>
          </w:rPr>
          <w:delText>你</w:delText>
        </w:r>
      </w:del>
      <w:r>
        <w:rPr>
          <w:rFonts w:ascii="宋体" w:eastAsia="宋体" w:hAnsi="宋体" w:cs="宋体"/>
        </w:rPr>
        <w:t>你们</w:t>
      </w:r>
      <w:ins w:id="672" w:author="余 政晓" w:date="2023-05-07T21:26:00Z">
        <w:r w:rsidR="00161AAB">
          <w:rPr>
            <w:rFonts w:ascii="宋体" w:eastAsia="宋体" w:hAnsi="宋体" w:cs="宋体" w:hint="eastAsia"/>
          </w:rPr>
          <w:t>2</w:t>
        </w:r>
        <w:r w:rsidR="00161AAB">
          <w:rPr>
            <w:rFonts w:ascii="宋体" w:eastAsia="宋体" w:hAnsi="宋体" w:cs="宋体"/>
          </w:rPr>
          <w:t>000</w:t>
        </w:r>
      </w:ins>
      <w:del w:id="673" w:author="余 政晓" w:date="2023-05-07T21:26:00Z">
        <w:r w:rsidDel="00161AAB">
          <w:rPr>
            <w:rFonts w:ascii="宋体" w:eastAsia="宋体" w:hAnsi="宋体" w:cs="宋体"/>
          </w:rPr>
          <w:delText>两</w:delText>
        </w:r>
        <w:r w:rsidDel="00161AAB">
          <w:rPr>
            <w:rFonts w:ascii="宋体" w:eastAsia="宋体" w:hAnsi="宋体" w:cs="宋体"/>
          </w:rPr>
          <w:delText>个千</w:delText>
        </w:r>
      </w:del>
      <w:r>
        <w:rPr>
          <w:rFonts w:ascii="宋体" w:eastAsia="宋体" w:hAnsi="宋体" w:cs="宋体"/>
        </w:rPr>
        <w:t>年后的那几岁都开始有地铁了。</w:t>
      </w:r>
      <w:r>
        <w:rPr>
          <w:rFonts w:ascii="宋体" w:eastAsia="宋体" w:hAnsi="宋体" w:cs="宋体"/>
        </w:rPr>
        <w:br/>
        <w:t>00:30:04</w:t>
      </w:r>
      <w:r>
        <w:rPr>
          <w:rFonts w:ascii="宋体" w:eastAsia="宋体" w:hAnsi="宋体" w:cs="宋体"/>
        </w:rPr>
        <w:br/>
      </w:r>
      <w:del w:id="674" w:author="余 政晓" w:date="2023-05-07T20:46:00Z">
        <w:r w:rsidDel="00A700AD">
          <w:rPr>
            <w:rFonts w:ascii="宋体" w:eastAsia="宋体" w:hAnsi="宋体" w:cs="宋体"/>
          </w:rPr>
          <w:lastRenderedPageBreak/>
          <w:delText>角色</w:delText>
        </w:r>
        <w:r w:rsidDel="00A700AD">
          <w:rPr>
            <w:rFonts w:ascii="宋体" w:eastAsia="宋体" w:hAnsi="宋体" w:cs="宋体"/>
          </w:rPr>
          <w:delText>A</w:delText>
        </w:r>
      </w:del>
      <w:ins w:id="675" w:author="余 政晓" w:date="2023-05-07T20:46:00Z">
        <w:r w:rsidR="00A700AD">
          <w:rPr>
            <w:rFonts w:ascii="宋体" w:eastAsia="宋体" w:hAnsi="宋体" w:cs="宋体"/>
          </w:rPr>
          <w:t>sustech_qk</w:t>
        </w:r>
      </w:ins>
      <w:r>
        <w:rPr>
          <w:rFonts w:ascii="宋体" w:eastAsia="宋体" w:hAnsi="宋体" w:cs="宋体"/>
        </w:rPr>
        <w:t>：</w:t>
      </w:r>
      <w:del w:id="676" w:author="余 政晓" w:date="2023-05-07T21:26:00Z">
        <w:r w:rsidDel="00161AAB">
          <w:rPr>
            <w:rFonts w:ascii="宋体" w:eastAsia="宋体" w:hAnsi="宋体" w:cs="宋体"/>
          </w:rPr>
          <w:delText>我在</w:delText>
        </w:r>
      </w:del>
      <w:r>
        <w:rPr>
          <w:rFonts w:ascii="宋体" w:eastAsia="宋体" w:hAnsi="宋体" w:cs="宋体"/>
        </w:rPr>
        <w:t>我在</w:t>
      </w:r>
      <w:del w:id="677" w:author="余 政晓" w:date="2023-05-07T21:26:00Z">
        <w:r w:rsidDel="00161AAB">
          <w:rPr>
            <w:rFonts w:ascii="宋体" w:eastAsia="宋体" w:hAnsi="宋体" w:cs="宋体"/>
          </w:rPr>
          <w:delText>那个</w:delText>
        </w:r>
      </w:del>
      <w:r>
        <w:rPr>
          <w:rFonts w:ascii="宋体" w:eastAsia="宋体" w:hAnsi="宋体" w:cs="宋体"/>
        </w:rPr>
        <w:t>大概上初中前我坐公交车还是坐的比较多。</w:t>
      </w:r>
      <w:r>
        <w:rPr>
          <w:rFonts w:ascii="宋体" w:eastAsia="宋体" w:hAnsi="宋体" w:cs="宋体"/>
        </w:rPr>
        <w:br/>
      </w:r>
      <w:del w:id="678"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679" w:author="余 政晓" w:date="2023-05-07T20:46:00Z">
        <w:r w:rsidR="00A700AD">
          <w:rPr>
            <w:rFonts w:ascii="宋体" w:eastAsia="宋体" w:hAnsi="宋体" w:cs="宋体"/>
          </w:rPr>
          <w:t>He</w:t>
        </w:r>
      </w:ins>
      <w:r>
        <w:rPr>
          <w:rFonts w:ascii="宋体" w:eastAsia="宋体" w:hAnsi="宋体" w:cs="宋体"/>
        </w:rPr>
        <w:t>：噢，初中之前是吧？</w:t>
      </w:r>
      <w:r>
        <w:rPr>
          <w:rFonts w:ascii="宋体" w:eastAsia="宋体" w:hAnsi="宋体" w:cs="宋体"/>
        </w:rPr>
        <w:br/>
      </w:r>
      <w:del w:id="680"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681" w:author="余 政晓" w:date="2023-05-07T20:46:00Z">
        <w:r w:rsidR="00A700AD">
          <w:rPr>
            <w:rFonts w:ascii="宋体" w:eastAsia="宋体" w:hAnsi="宋体" w:cs="宋体"/>
          </w:rPr>
          <w:t>sustech_qk</w:t>
        </w:r>
      </w:ins>
      <w:r>
        <w:rPr>
          <w:rFonts w:ascii="宋体" w:eastAsia="宋体" w:hAnsi="宋体" w:cs="宋体"/>
        </w:rPr>
        <w:t>：上了初中之</w:t>
      </w:r>
      <w:r>
        <w:rPr>
          <w:rFonts w:ascii="宋体" w:eastAsia="宋体" w:hAnsi="宋体" w:cs="宋体"/>
        </w:rPr>
        <w:t>后，上高中那个线路就多了。</w:t>
      </w:r>
      <w:r>
        <w:rPr>
          <w:rFonts w:ascii="宋体" w:eastAsia="宋体" w:hAnsi="宋体" w:cs="宋体"/>
        </w:rPr>
        <w:br/>
      </w:r>
      <w:del w:id="682"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683" w:author="余 政晓" w:date="2023-05-07T20:46:00Z">
        <w:r w:rsidR="00A700AD">
          <w:rPr>
            <w:rFonts w:ascii="宋体" w:eastAsia="宋体" w:hAnsi="宋体" w:cs="宋体"/>
          </w:rPr>
          <w:t>He</w:t>
        </w:r>
      </w:ins>
      <w:r>
        <w:rPr>
          <w:rFonts w:ascii="宋体" w:eastAsia="宋体" w:hAnsi="宋体" w:cs="宋体"/>
        </w:rPr>
        <w:t>：你</w:t>
      </w:r>
      <w:r>
        <w:rPr>
          <w:rFonts w:ascii="宋体" w:eastAsia="宋体" w:hAnsi="宋体" w:cs="宋体"/>
        </w:rPr>
        <w:t>2008</w:t>
      </w:r>
      <w:r>
        <w:rPr>
          <w:rFonts w:ascii="宋体" w:eastAsia="宋体" w:hAnsi="宋体" w:cs="宋体"/>
        </w:rPr>
        <w:t>年的时候你才几岁啊？</w:t>
      </w:r>
      <w:r>
        <w:rPr>
          <w:rFonts w:ascii="宋体" w:eastAsia="宋体" w:hAnsi="宋体" w:cs="宋体"/>
        </w:rPr>
        <w:br/>
      </w:r>
      <w:del w:id="684"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685" w:author="余 政晓" w:date="2023-05-07T20:46:00Z">
        <w:r w:rsidR="00A700AD">
          <w:rPr>
            <w:rFonts w:ascii="宋体" w:eastAsia="宋体" w:hAnsi="宋体" w:cs="宋体"/>
          </w:rPr>
          <w:t>sustech_qk</w:t>
        </w:r>
      </w:ins>
      <w:r>
        <w:rPr>
          <w:rFonts w:ascii="宋体" w:eastAsia="宋体" w:hAnsi="宋体" w:cs="宋体"/>
        </w:rPr>
        <w:t>：我</w:t>
      </w:r>
      <w:r>
        <w:rPr>
          <w:rFonts w:ascii="宋体" w:eastAsia="宋体" w:hAnsi="宋体" w:cs="宋体"/>
        </w:rPr>
        <w:t>2008</w:t>
      </w:r>
      <w:r>
        <w:rPr>
          <w:rFonts w:ascii="宋体" w:eastAsia="宋体" w:hAnsi="宋体" w:cs="宋体"/>
        </w:rPr>
        <w:t>年都五六岁了。</w:t>
      </w:r>
      <w:r>
        <w:rPr>
          <w:rFonts w:ascii="宋体" w:eastAsia="宋体" w:hAnsi="宋体" w:cs="宋体"/>
        </w:rPr>
        <w:br/>
      </w:r>
      <w:del w:id="686"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687" w:author="余 政晓" w:date="2023-05-07T20:46:00Z">
        <w:r w:rsidR="00A700AD">
          <w:rPr>
            <w:rFonts w:ascii="宋体" w:eastAsia="宋体" w:hAnsi="宋体" w:cs="宋体"/>
          </w:rPr>
          <w:t>He</w:t>
        </w:r>
      </w:ins>
      <w:r>
        <w:rPr>
          <w:rFonts w:ascii="宋体" w:eastAsia="宋体" w:hAnsi="宋体" w:cs="宋体"/>
        </w:rPr>
        <w:t>：那就是了，我就说嘛你们上学就开始有地铁了。</w:t>
      </w:r>
      <w:r>
        <w:rPr>
          <w:rFonts w:ascii="宋体" w:eastAsia="宋体" w:hAnsi="宋体" w:cs="宋体"/>
        </w:rPr>
        <w:br/>
      </w:r>
      <w:del w:id="688"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689" w:author="余 政晓" w:date="2023-05-07T20:46:00Z">
        <w:r w:rsidR="00A700AD">
          <w:rPr>
            <w:rFonts w:ascii="宋体" w:eastAsia="宋体" w:hAnsi="宋体" w:cs="宋体"/>
          </w:rPr>
          <w:t>sustech_qk</w:t>
        </w:r>
      </w:ins>
      <w:r>
        <w:rPr>
          <w:rFonts w:ascii="宋体" w:eastAsia="宋体" w:hAnsi="宋体" w:cs="宋体"/>
        </w:rPr>
        <w:t>：</w:t>
      </w:r>
      <w:ins w:id="690" w:author="余 政晓" w:date="2023-05-07T21:26:00Z">
        <w:r w:rsidR="00161AAB">
          <w:rPr>
            <w:rFonts w:ascii="宋体" w:eastAsia="宋体" w:hAnsi="宋体" w:cs="宋体" w:hint="eastAsia"/>
          </w:rPr>
          <w:t>四五</w:t>
        </w:r>
      </w:ins>
      <w:del w:id="691" w:author="余 政晓" w:date="2023-05-07T21:26:00Z">
        <w:r w:rsidDel="00161AAB">
          <w:rPr>
            <w:rFonts w:ascii="宋体" w:eastAsia="宋体" w:hAnsi="宋体" w:cs="宋体"/>
          </w:rPr>
          <w:delText>十五六</w:delText>
        </w:r>
      </w:del>
      <w:r>
        <w:rPr>
          <w:rFonts w:ascii="宋体" w:eastAsia="宋体" w:hAnsi="宋体" w:cs="宋体"/>
        </w:rPr>
        <w:t>岁应该是。</w:t>
      </w:r>
      <w:r>
        <w:rPr>
          <w:rFonts w:ascii="宋体" w:eastAsia="宋体" w:hAnsi="宋体" w:cs="宋体"/>
        </w:rPr>
        <w:br/>
      </w:r>
      <w:del w:id="692"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693" w:author="余 政晓" w:date="2023-05-07T20:46:00Z">
        <w:r w:rsidR="00A700AD">
          <w:rPr>
            <w:rFonts w:ascii="宋体" w:eastAsia="宋体" w:hAnsi="宋体" w:cs="宋体"/>
          </w:rPr>
          <w:t>He</w:t>
        </w:r>
      </w:ins>
      <w:r>
        <w:rPr>
          <w:rFonts w:ascii="宋体" w:eastAsia="宋体" w:hAnsi="宋体" w:cs="宋体"/>
        </w:rPr>
        <w:t>：就是啊。</w:t>
      </w:r>
      <w:r>
        <w:rPr>
          <w:rFonts w:ascii="宋体" w:eastAsia="宋体" w:hAnsi="宋体" w:cs="宋体"/>
        </w:rPr>
        <w:br/>
      </w:r>
      <w:del w:id="694"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695" w:author="余 政晓" w:date="2023-05-07T20:46:00Z">
        <w:r w:rsidR="00A700AD">
          <w:rPr>
            <w:rFonts w:ascii="宋体" w:eastAsia="宋体" w:hAnsi="宋体" w:cs="宋体"/>
          </w:rPr>
          <w:t>sustech_qk</w:t>
        </w:r>
      </w:ins>
      <w:r>
        <w:rPr>
          <w:rFonts w:ascii="宋体" w:eastAsia="宋体" w:hAnsi="宋体" w:cs="宋体"/>
        </w:rPr>
        <w:t>：但是</w:t>
      </w:r>
      <w:del w:id="696" w:author="余 政晓" w:date="2023-05-07T21:26:00Z">
        <w:r w:rsidDel="00161AAB">
          <w:rPr>
            <w:rFonts w:ascii="宋体" w:eastAsia="宋体" w:hAnsi="宋体" w:cs="宋体"/>
          </w:rPr>
          <w:delText>当时当时就是</w:delText>
        </w:r>
      </w:del>
      <w:r>
        <w:rPr>
          <w:rFonts w:ascii="宋体" w:eastAsia="宋体" w:hAnsi="宋体" w:cs="宋体"/>
        </w:rPr>
        <w:t>当时地铁少。</w:t>
      </w:r>
      <w:r>
        <w:rPr>
          <w:rFonts w:ascii="宋体" w:eastAsia="宋体" w:hAnsi="宋体" w:cs="宋体"/>
        </w:rPr>
        <w:br/>
      </w:r>
      <w:del w:id="697"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698" w:author="余 政晓" w:date="2023-05-07T20:46:00Z">
        <w:r w:rsidR="00A700AD">
          <w:rPr>
            <w:rFonts w:ascii="宋体" w:eastAsia="宋体" w:hAnsi="宋体" w:cs="宋体"/>
          </w:rPr>
          <w:t>He</w:t>
        </w:r>
      </w:ins>
      <w:r>
        <w:rPr>
          <w:rFonts w:ascii="宋体" w:eastAsia="宋体" w:hAnsi="宋体" w:cs="宋体"/>
        </w:rPr>
        <w:t>：地铁少嘛，地铁少，它就只有几个地方去得了，你其他地方还是去不了。哪怕是坐一节地铁，你还得要转公交。</w:t>
      </w:r>
      <w:r>
        <w:rPr>
          <w:rFonts w:ascii="宋体" w:eastAsia="宋体" w:hAnsi="宋体" w:cs="宋体"/>
        </w:rPr>
        <w:br/>
      </w:r>
      <w:del w:id="699"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700" w:author="余 政晓" w:date="2023-05-07T20:46:00Z">
        <w:r w:rsidR="00A700AD">
          <w:rPr>
            <w:rFonts w:ascii="宋体" w:eastAsia="宋体" w:hAnsi="宋体" w:cs="宋体"/>
          </w:rPr>
          <w:t>sustech_qk</w:t>
        </w:r>
      </w:ins>
      <w:r>
        <w:rPr>
          <w:rFonts w:ascii="宋体" w:eastAsia="宋体" w:hAnsi="宋体" w:cs="宋体"/>
        </w:rPr>
        <w:t>：所以基本上还是公交。像我住那附近也是就是最近地铁站的就都比较远，所以一般就</w:t>
      </w:r>
      <w:del w:id="701" w:author="余 政晓" w:date="2023-05-07T21:27:00Z">
        <w:r w:rsidDel="00161AAB">
          <w:rPr>
            <w:rFonts w:ascii="宋体" w:eastAsia="宋体" w:hAnsi="宋体" w:cs="宋体"/>
          </w:rPr>
          <w:delText>懒</w:delText>
        </w:r>
      </w:del>
      <w:r>
        <w:rPr>
          <w:rFonts w:ascii="宋体" w:eastAsia="宋体" w:hAnsi="宋体" w:cs="宋体"/>
        </w:rPr>
        <w:t>懒得走那么远，就坐公交车。</w:t>
      </w:r>
      <w:del w:id="702" w:author="余 政晓" w:date="2023-05-07T21:27:00Z">
        <w:r w:rsidDel="00161AAB">
          <w:rPr>
            <w:rFonts w:ascii="宋体" w:eastAsia="宋体" w:hAnsi="宋体" w:cs="宋体"/>
          </w:rPr>
          <w:delText>一般</w:delText>
        </w:r>
      </w:del>
      <w:r>
        <w:rPr>
          <w:rFonts w:ascii="宋体" w:eastAsia="宋体" w:hAnsi="宋体" w:cs="宋体"/>
        </w:rPr>
        <w:t>一般对，一般是这样，公交</w:t>
      </w:r>
      <w:del w:id="703" w:author="余 政晓" w:date="2023-05-07T21:27:00Z">
        <w:r w:rsidDel="00161AAB">
          <w:rPr>
            <w:rFonts w:ascii="宋体" w:eastAsia="宋体" w:hAnsi="宋体" w:cs="宋体"/>
          </w:rPr>
          <w:delText>还</w:delText>
        </w:r>
      </w:del>
      <w:r>
        <w:rPr>
          <w:rFonts w:ascii="宋体" w:eastAsia="宋体" w:hAnsi="宋体" w:cs="宋体"/>
        </w:rPr>
        <w:t>还算很多，我自认为还算挺多的</w:t>
      </w:r>
      <w:r>
        <w:rPr>
          <w:rFonts w:ascii="宋体" w:eastAsia="宋体" w:hAnsi="宋体" w:cs="宋体"/>
        </w:rPr>
        <w:t>。</w:t>
      </w:r>
      <w:r>
        <w:rPr>
          <w:rFonts w:ascii="宋体" w:eastAsia="宋体" w:hAnsi="宋体" w:cs="宋体"/>
        </w:rPr>
        <w:br/>
      </w:r>
      <w:del w:id="704"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705" w:author="余 政晓" w:date="2023-05-07T20:46:00Z">
        <w:r w:rsidR="00A700AD">
          <w:rPr>
            <w:rFonts w:ascii="宋体" w:eastAsia="宋体" w:hAnsi="宋体" w:cs="宋体"/>
          </w:rPr>
          <w:t>He</w:t>
        </w:r>
      </w:ins>
      <w:r>
        <w:rPr>
          <w:rFonts w:ascii="宋体" w:eastAsia="宋体" w:hAnsi="宋体" w:cs="宋体"/>
        </w:rPr>
        <w:t>：那我可能就占了这个优势，就是我一直在这个周围</w:t>
      </w:r>
      <w:del w:id="706" w:author="余 政晓" w:date="2023-05-07T21:31:00Z">
        <w:r w:rsidDel="00986748">
          <w:rPr>
            <w:rFonts w:ascii="宋体" w:eastAsia="宋体" w:hAnsi="宋体" w:cs="宋体" w:hint="eastAsia"/>
          </w:rPr>
          <w:delText>（</w:delText>
        </w:r>
        <w:r w:rsidDel="00986748">
          <w:rPr>
            <w:rFonts w:ascii="宋体" w:eastAsia="宋体" w:hAnsi="宋体" w:cs="宋体" w:hint="eastAsia"/>
          </w:rPr>
          <w:delText>00:30:52</w:delText>
        </w:r>
        <w:r w:rsidDel="00986748">
          <w:rPr>
            <w:rFonts w:ascii="宋体" w:eastAsia="宋体" w:hAnsi="宋体" w:cs="宋体" w:hint="eastAsia"/>
          </w:rPr>
          <w:delText>听不清）</w:delText>
        </w:r>
      </w:del>
      <w:ins w:id="707" w:author="余 政晓" w:date="2023-05-07T21:31:00Z">
        <w:r w:rsidR="00986748">
          <w:rPr>
            <w:rFonts w:ascii="宋体" w:eastAsia="宋体" w:hAnsi="宋体" w:cs="宋体" w:hint="eastAsia"/>
          </w:rPr>
          <w:t>，</w:t>
        </w:r>
      </w:ins>
      <w:r>
        <w:rPr>
          <w:rFonts w:ascii="宋体" w:eastAsia="宋体" w:hAnsi="宋体" w:cs="宋体"/>
        </w:rPr>
        <w:t>就是地铁，可能就是一出门就以选择地铁为主，除了就是没地铁的地方，那时候这种，要么就是那种直达的那种，有直达的车。</w:t>
      </w:r>
      <w:r>
        <w:rPr>
          <w:rFonts w:ascii="宋体" w:eastAsia="宋体" w:hAnsi="宋体" w:cs="宋体"/>
        </w:rPr>
        <w:br/>
      </w:r>
      <w:del w:id="708"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709" w:author="余 政晓" w:date="2023-05-07T20:46:00Z">
        <w:r w:rsidR="00A700AD">
          <w:rPr>
            <w:rFonts w:ascii="宋体" w:eastAsia="宋体" w:hAnsi="宋体" w:cs="宋体"/>
          </w:rPr>
          <w:t>sustech_qk</w:t>
        </w:r>
      </w:ins>
      <w:r>
        <w:rPr>
          <w:rFonts w:ascii="宋体" w:eastAsia="宋体" w:hAnsi="宋体" w:cs="宋体"/>
        </w:rPr>
        <w:t>：唉那</w:t>
      </w:r>
      <w:del w:id="710" w:author="余 政晓" w:date="2023-05-07T21:32:00Z">
        <w:r w:rsidDel="00986748">
          <w:rPr>
            <w:rFonts w:ascii="宋体" w:eastAsia="宋体" w:hAnsi="宋体" w:cs="宋体"/>
          </w:rPr>
          <w:delText>就是</w:delText>
        </w:r>
      </w:del>
      <w:r>
        <w:rPr>
          <w:rFonts w:ascii="宋体" w:eastAsia="宋体" w:hAnsi="宋体" w:cs="宋体"/>
        </w:rPr>
        <w:t>你应该也坐过其他城市的地铁吧。</w:t>
      </w:r>
      <w:r>
        <w:rPr>
          <w:rFonts w:ascii="宋体" w:eastAsia="宋体" w:hAnsi="宋体" w:cs="宋体"/>
        </w:rPr>
        <w:br/>
      </w:r>
      <w:del w:id="711"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712" w:author="余 政晓" w:date="2023-05-07T20:46:00Z">
        <w:r w:rsidR="00A700AD">
          <w:rPr>
            <w:rFonts w:ascii="宋体" w:eastAsia="宋体" w:hAnsi="宋体" w:cs="宋体"/>
          </w:rPr>
          <w:t>He</w:t>
        </w:r>
      </w:ins>
      <w:r>
        <w:rPr>
          <w:rFonts w:ascii="宋体" w:eastAsia="宋体" w:hAnsi="宋体" w:cs="宋体"/>
        </w:rPr>
        <w:t>：其他城市，唉呀一直在深圳待着，那要说其他城市的地铁那就只有广州了。</w:t>
      </w:r>
      <w:r>
        <w:rPr>
          <w:rFonts w:ascii="宋体" w:eastAsia="宋体" w:hAnsi="宋体" w:cs="宋体"/>
        </w:rPr>
        <w:br/>
      </w:r>
      <w:del w:id="713"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714" w:author="余 政晓" w:date="2023-05-07T20:46:00Z">
        <w:r w:rsidR="00A700AD">
          <w:rPr>
            <w:rFonts w:ascii="宋体" w:eastAsia="宋体" w:hAnsi="宋体" w:cs="宋体"/>
          </w:rPr>
          <w:t>sustech_qk</w:t>
        </w:r>
      </w:ins>
      <w:r>
        <w:rPr>
          <w:rFonts w:ascii="宋体" w:eastAsia="宋体" w:hAnsi="宋体" w:cs="宋体"/>
        </w:rPr>
        <w:t>：广州，那你觉得就跟广州这边比</w:t>
      </w:r>
      <w:del w:id="715" w:author="余 政晓" w:date="2023-05-07T21:32:00Z">
        <w:r w:rsidDel="00986748">
          <w:rPr>
            <w:rFonts w:ascii="宋体" w:eastAsia="宋体" w:hAnsi="宋体" w:cs="宋体"/>
          </w:rPr>
          <w:delText>是那个什么？</w:delText>
        </w:r>
      </w:del>
      <w:r>
        <w:rPr>
          <w:rFonts w:ascii="宋体" w:eastAsia="宋体" w:hAnsi="宋体" w:cs="宋体"/>
        </w:rPr>
        <w:t>有什么不一样的地方？</w:t>
      </w:r>
      <w:r>
        <w:rPr>
          <w:rFonts w:ascii="宋体" w:eastAsia="宋体" w:hAnsi="宋体" w:cs="宋体"/>
        </w:rPr>
        <w:br/>
      </w:r>
      <w:del w:id="716"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717" w:author="余 政晓" w:date="2023-05-07T20:46:00Z">
        <w:r w:rsidR="00A700AD">
          <w:rPr>
            <w:rFonts w:ascii="宋体" w:eastAsia="宋体" w:hAnsi="宋体" w:cs="宋体"/>
          </w:rPr>
          <w:t>He</w:t>
        </w:r>
      </w:ins>
      <w:r>
        <w:rPr>
          <w:rFonts w:ascii="宋体" w:eastAsia="宋体" w:hAnsi="宋体" w:cs="宋体"/>
        </w:rPr>
        <w:t>：我觉得</w:t>
      </w:r>
      <w:del w:id="718" w:author="余 政晓" w:date="2023-05-07T21:32:00Z">
        <w:r w:rsidDel="00986748">
          <w:rPr>
            <w:rFonts w:ascii="宋体" w:eastAsia="宋体" w:hAnsi="宋体" w:cs="宋体"/>
          </w:rPr>
          <w:delText>地</w:delText>
        </w:r>
      </w:del>
      <w:r>
        <w:rPr>
          <w:rFonts w:ascii="宋体" w:eastAsia="宋体" w:hAnsi="宋体" w:cs="宋体"/>
        </w:rPr>
        <w:t>广州地铁</w:t>
      </w:r>
      <w:del w:id="719" w:author="余 政晓" w:date="2023-05-07T21:32:00Z">
        <w:r w:rsidDel="00986748">
          <w:rPr>
            <w:rFonts w:ascii="宋体" w:eastAsia="宋体" w:hAnsi="宋体" w:cs="宋体"/>
          </w:rPr>
          <w:delText>过去说我们做的多</w:delText>
        </w:r>
      </w:del>
      <w:ins w:id="720" w:author="余 政晓" w:date="2023-05-07T21:33:00Z">
        <w:r w:rsidR="00986748">
          <w:rPr>
            <w:rFonts w:ascii="宋体" w:eastAsia="宋体" w:hAnsi="宋体" w:cs="宋体" w:hint="eastAsia"/>
          </w:rPr>
          <w:t>，</w:t>
        </w:r>
        <w:r w:rsidR="00986748">
          <w:rPr>
            <w:rFonts w:ascii="宋体" w:eastAsia="宋体" w:hAnsi="宋体" w:cs="宋体" w:hint="eastAsia"/>
          </w:rPr>
          <w:t>或者</w:t>
        </w:r>
        <w:r w:rsidR="00986748">
          <w:rPr>
            <w:rFonts w:ascii="宋体" w:eastAsia="宋体" w:hAnsi="宋体" w:cs="宋体"/>
          </w:rPr>
          <w:t>说</w:t>
        </w:r>
        <w:r w:rsidR="00986748">
          <w:rPr>
            <w:rFonts w:ascii="宋体" w:eastAsia="宋体" w:hAnsi="宋体" w:cs="宋体" w:hint="eastAsia"/>
          </w:rPr>
          <w:t>（深圳地铁）</w:t>
        </w:r>
        <w:r w:rsidR="00986748">
          <w:rPr>
            <w:rFonts w:ascii="宋体" w:eastAsia="宋体" w:hAnsi="宋体" w:cs="宋体"/>
          </w:rPr>
          <w:t>我们</w:t>
        </w:r>
        <w:r w:rsidR="00986748">
          <w:rPr>
            <w:rFonts w:ascii="宋体" w:eastAsia="宋体" w:hAnsi="宋体" w:cs="宋体" w:hint="eastAsia"/>
          </w:rPr>
          <w:t>坐得</w:t>
        </w:r>
        <w:r w:rsidR="00986748">
          <w:rPr>
            <w:rFonts w:ascii="宋体" w:eastAsia="宋体" w:hAnsi="宋体" w:cs="宋体"/>
          </w:rPr>
          <w:t>多嘛，</w:t>
        </w:r>
      </w:ins>
      <w:del w:id="721" w:author="余 政晓" w:date="2023-05-07T21:33:00Z">
        <w:r w:rsidDel="00986748">
          <w:rPr>
            <w:rFonts w:ascii="宋体" w:eastAsia="宋体" w:hAnsi="宋体" w:cs="宋体"/>
          </w:rPr>
          <w:delText>嘛</w:delText>
        </w:r>
      </w:del>
      <w:del w:id="722" w:author="余 政晓" w:date="2023-05-07T21:32:00Z">
        <w:r w:rsidDel="00986748">
          <w:rPr>
            <w:rFonts w:ascii="宋体" w:eastAsia="宋体" w:hAnsi="宋体" w:cs="宋体"/>
          </w:rPr>
          <w:delText>，</w:delText>
        </w:r>
      </w:del>
      <w:r>
        <w:rPr>
          <w:rFonts w:ascii="宋体" w:eastAsia="宋体" w:hAnsi="宋体" w:cs="宋体"/>
        </w:rPr>
        <w:t>我们也呆在深圳，可能就总觉得好像还是亲近一些，广州的地铁可能偶尔坐一次两次，没</w:t>
      </w:r>
      <w:r>
        <w:rPr>
          <w:rFonts w:ascii="宋体" w:eastAsia="宋体" w:hAnsi="宋体" w:cs="宋体"/>
        </w:rPr>
        <w:t>有那种感觉，没有那种亲切感。</w:t>
      </w:r>
      <w:r>
        <w:rPr>
          <w:rFonts w:ascii="宋体" w:eastAsia="宋体" w:hAnsi="宋体" w:cs="宋体"/>
        </w:rPr>
        <w:br/>
      </w:r>
      <w:del w:id="723"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724" w:author="余 政晓" w:date="2023-05-07T20:46:00Z">
        <w:r w:rsidR="00A700AD">
          <w:rPr>
            <w:rFonts w:ascii="宋体" w:eastAsia="宋体" w:hAnsi="宋体" w:cs="宋体"/>
          </w:rPr>
          <w:t>sustech_qk</w:t>
        </w:r>
      </w:ins>
      <w:r>
        <w:rPr>
          <w:rFonts w:ascii="宋体" w:eastAsia="宋体" w:hAnsi="宋体" w:cs="宋体"/>
        </w:rPr>
        <w:t>：比较陌生了。</w:t>
      </w:r>
      <w:r>
        <w:rPr>
          <w:rFonts w:ascii="宋体" w:eastAsia="宋体" w:hAnsi="宋体" w:cs="宋体"/>
        </w:rPr>
        <w:br/>
      </w:r>
      <w:del w:id="725"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726" w:author="余 政晓" w:date="2023-05-07T20:46:00Z">
        <w:r w:rsidR="00A700AD">
          <w:rPr>
            <w:rFonts w:ascii="宋体" w:eastAsia="宋体" w:hAnsi="宋体" w:cs="宋体"/>
          </w:rPr>
          <w:t>He</w:t>
        </w:r>
      </w:ins>
      <w:r>
        <w:rPr>
          <w:rFonts w:ascii="宋体" w:eastAsia="宋体" w:hAnsi="宋体" w:cs="宋体"/>
        </w:rPr>
        <w:t>：对，比较陌生，好像总感觉也不熟，也不方便。总感觉地铁深圳的地铁还是熟一点，</w:t>
      </w:r>
      <w:del w:id="727" w:author="余 政晓" w:date="2023-05-07T21:33:00Z">
        <w:r w:rsidDel="00986748">
          <w:rPr>
            <w:rFonts w:ascii="宋体" w:eastAsia="宋体" w:hAnsi="宋体" w:cs="宋体"/>
          </w:rPr>
          <w:delText>哪里</w:delText>
        </w:r>
      </w:del>
      <w:r>
        <w:rPr>
          <w:rFonts w:ascii="宋体" w:eastAsia="宋体" w:hAnsi="宋体" w:cs="宋体"/>
        </w:rPr>
        <w:t>哪里都能到。可能去到广州了，你可能还摸不清楚东南西北，就</w:t>
      </w:r>
      <w:r>
        <w:rPr>
          <w:rFonts w:ascii="宋体" w:eastAsia="宋体" w:hAnsi="宋体" w:cs="宋体"/>
        </w:rPr>
        <w:lastRenderedPageBreak/>
        <w:t>至少觉得这个东西，好像还是没我们深圳地铁那么方便。</w:t>
      </w:r>
      <w:r>
        <w:rPr>
          <w:rFonts w:ascii="宋体" w:eastAsia="宋体" w:hAnsi="宋体" w:cs="宋体"/>
        </w:rPr>
        <w:br/>
      </w:r>
      <w:del w:id="728"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729" w:author="余 政晓" w:date="2023-05-07T20:46:00Z">
        <w:r w:rsidR="00A700AD">
          <w:rPr>
            <w:rFonts w:ascii="宋体" w:eastAsia="宋体" w:hAnsi="宋体" w:cs="宋体"/>
          </w:rPr>
          <w:t>sustech_qk</w:t>
        </w:r>
      </w:ins>
      <w:r>
        <w:rPr>
          <w:rFonts w:ascii="宋体" w:eastAsia="宋体" w:hAnsi="宋体" w:cs="宋体"/>
        </w:rPr>
        <w:t>：噢那</w:t>
      </w:r>
      <w:del w:id="730" w:author="余 政晓" w:date="2023-05-07T21:33:00Z">
        <w:r w:rsidDel="00986748">
          <w:rPr>
            <w:rFonts w:ascii="宋体" w:eastAsia="宋体" w:hAnsi="宋体" w:cs="宋体"/>
          </w:rPr>
          <w:delText>可</w:delText>
        </w:r>
      </w:del>
      <w:r>
        <w:rPr>
          <w:rFonts w:ascii="宋体" w:eastAsia="宋体" w:hAnsi="宋体" w:cs="宋体"/>
        </w:rPr>
        <w:t>可能是啊，不过广州地铁比深圳地铁要</w:t>
      </w:r>
      <w:del w:id="731" w:author="余 政晓" w:date="2023-05-07T21:33:00Z">
        <w:r w:rsidDel="00986748">
          <w:rPr>
            <w:rFonts w:ascii="宋体" w:eastAsia="宋体" w:hAnsi="宋体" w:cs="宋体"/>
          </w:rPr>
          <w:delText>建</w:delText>
        </w:r>
      </w:del>
      <w:r>
        <w:rPr>
          <w:rFonts w:ascii="宋体" w:eastAsia="宋体" w:hAnsi="宋体" w:cs="宋体"/>
        </w:rPr>
        <w:t>建</w:t>
      </w:r>
      <w:ins w:id="732" w:author="余 政晓" w:date="2023-05-07T21:33:00Z">
        <w:r w:rsidR="00986748">
          <w:rPr>
            <w:rFonts w:ascii="宋体" w:eastAsia="宋体" w:hAnsi="宋体" w:cs="宋体" w:hint="eastAsia"/>
          </w:rPr>
          <w:t>得</w:t>
        </w:r>
      </w:ins>
      <w:del w:id="733" w:author="余 政晓" w:date="2023-05-07T21:33:00Z">
        <w:r w:rsidDel="00986748">
          <w:rPr>
            <w:rFonts w:ascii="宋体" w:eastAsia="宋体" w:hAnsi="宋体" w:cs="宋体"/>
          </w:rPr>
          <w:delText>的要</w:delText>
        </w:r>
      </w:del>
      <w:r>
        <w:rPr>
          <w:rFonts w:ascii="宋体" w:eastAsia="宋体" w:hAnsi="宋体" w:cs="宋体"/>
        </w:rPr>
        <w:t>久一些。</w:t>
      </w:r>
      <w:r>
        <w:rPr>
          <w:rFonts w:ascii="宋体" w:eastAsia="宋体" w:hAnsi="宋体" w:cs="宋体"/>
        </w:rPr>
        <w:br/>
      </w:r>
      <w:del w:id="734"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735" w:author="余 政晓" w:date="2023-05-07T20:46:00Z">
        <w:r w:rsidR="00A700AD">
          <w:rPr>
            <w:rFonts w:ascii="宋体" w:eastAsia="宋体" w:hAnsi="宋体" w:cs="宋体"/>
          </w:rPr>
          <w:t>He</w:t>
        </w:r>
      </w:ins>
      <w:r>
        <w:rPr>
          <w:rFonts w:ascii="宋体" w:eastAsia="宋体" w:hAnsi="宋体" w:cs="宋体"/>
        </w:rPr>
        <w:t>：建的早，他们建的早，</w:t>
      </w:r>
      <w:del w:id="736" w:author="余 政晓" w:date="2023-05-07T21:34:00Z">
        <w:r w:rsidDel="00986748">
          <w:rPr>
            <w:rFonts w:ascii="宋体" w:eastAsia="宋体" w:hAnsi="宋体" w:cs="宋体"/>
          </w:rPr>
          <w:delText>他们的</w:delText>
        </w:r>
      </w:del>
      <w:r>
        <w:rPr>
          <w:rFonts w:ascii="宋体" w:eastAsia="宋体" w:hAnsi="宋体" w:cs="宋体"/>
        </w:rPr>
        <w:t>他们的现在好像也跟我们差不多了，现在二十几条吧。</w:t>
      </w:r>
      <w:r>
        <w:rPr>
          <w:rFonts w:ascii="宋体" w:eastAsia="宋体" w:hAnsi="宋体" w:cs="宋体"/>
        </w:rPr>
        <w:br/>
      </w:r>
      <w:del w:id="737"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738" w:author="余 政晓" w:date="2023-05-07T20:46:00Z">
        <w:r w:rsidR="00A700AD">
          <w:rPr>
            <w:rFonts w:ascii="宋体" w:eastAsia="宋体" w:hAnsi="宋体" w:cs="宋体"/>
          </w:rPr>
          <w:t>sustech_qk</w:t>
        </w:r>
      </w:ins>
      <w:r>
        <w:rPr>
          <w:rFonts w:ascii="宋体" w:eastAsia="宋体" w:hAnsi="宋体" w:cs="宋体"/>
        </w:rPr>
        <w:t>：他们也是，现在我们</w:t>
      </w:r>
      <w:del w:id="739" w:author="余 政晓" w:date="2023-05-07T21:34:00Z">
        <w:r w:rsidDel="00986748">
          <w:rPr>
            <w:rFonts w:ascii="宋体" w:eastAsia="宋体" w:hAnsi="宋体" w:cs="宋体"/>
          </w:rPr>
          <w:delText>建</w:delText>
        </w:r>
      </w:del>
      <w:r>
        <w:rPr>
          <w:rFonts w:ascii="宋体" w:eastAsia="宋体" w:hAnsi="宋体" w:cs="宋体"/>
        </w:rPr>
        <w:t>建成应该有十几条了，因为中间有些有些号码是</w:t>
      </w:r>
      <w:del w:id="740" w:author="余 政晓" w:date="2023-05-07T21:34:00Z">
        <w:r w:rsidDel="00986748">
          <w:rPr>
            <w:rFonts w:ascii="宋体" w:eastAsia="宋体" w:hAnsi="宋体" w:cs="宋体"/>
          </w:rPr>
          <w:delText>没</w:delText>
        </w:r>
      </w:del>
      <w:r>
        <w:rPr>
          <w:rFonts w:ascii="宋体" w:eastAsia="宋体" w:hAnsi="宋体" w:cs="宋体"/>
        </w:rPr>
        <w:t>还没有</w:t>
      </w:r>
      <w:del w:id="741" w:author="余 政晓" w:date="2023-05-07T21:34:00Z">
        <w:r w:rsidDel="00986748">
          <w:rPr>
            <w:rFonts w:ascii="宋体" w:eastAsia="宋体" w:hAnsi="宋体" w:cs="宋体"/>
          </w:rPr>
          <w:delText>就是</w:delText>
        </w:r>
      </w:del>
      <w:r>
        <w:rPr>
          <w:rFonts w:ascii="宋体" w:eastAsia="宋体" w:hAnsi="宋体" w:cs="宋体"/>
        </w:rPr>
        <w:t>。</w:t>
      </w:r>
      <w:r>
        <w:rPr>
          <w:rFonts w:ascii="宋体" w:eastAsia="宋体" w:hAnsi="宋体" w:cs="宋体"/>
        </w:rPr>
        <w:br/>
      </w:r>
      <w:del w:id="742"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743" w:author="余 政晓" w:date="2023-05-07T20:46:00Z">
        <w:r w:rsidR="00A700AD">
          <w:rPr>
            <w:rFonts w:ascii="宋体" w:eastAsia="宋体" w:hAnsi="宋体" w:cs="宋体"/>
          </w:rPr>
          <w:t>He</w:t>
        </w:r>
      </w:ins>
      <w:r>
        <w:rPr>
          <w:rFonts w:ascii="宋体" w:eastAsia="宋体" w:hAnsi="宋体" w:cs="宋体"/>
        </w:rPr>
        <w:t>：</w:t>
      </w:r>
      <w:r>
        <w:rPr>
          <w:rFonts w:ascii="宋体" w:eastAsia="宋体" w:hAnsi="宋体" w:cs="宋体"/>
        </w:rPr>
        <w:t xml:space="preserve"> </w:t>
      </w:r>
      <w:r>
        <w:rPr>
          <w:rFonts w:ascii="宋体" w:eastAsia="宋体" w:hAnsi="宋体" w:cs="宋体"/>
        </w:rPr>
        <w:t>现在</w:t>
      </w:r>
      <w:r>
        <w:rPr>
          <w:rFonts w:ascii="宋体" w:eastAsia="宋体" w:hAnsi="宋体" w:cs="宋体"/>
        </w:rPr>
        <w:t>13</w:t>
      </w:r>
      <w:r>
        <w:rPr>
          <w:rFonts w:ascii="宋体" w:eastAsia="宋体" w:hAnsi="宋体" w:cs="宋体"/>
        </w:rPr>
        <w:t>号还没开通呢</w:t>
      </w:r>
      <w:r>
        <w:rPr>
          <w:rFonts w:ascii="宋体" w:eastAsia="宋体" w:hAnsi="宋体" w:cs="宋体"/>
        </w:rPr>
        <w:t>。</w:t>
      </w:r>
      <w:r>
        <w:rPr>
          <w:rFonts w:ascii="宋体" w:eastAsia="宋体" w:hAnsi="宋体" w:cs="宋体"/>
        </w:rPr>
        <w:br/>
      </w:r>
      <w:del w:id="744"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745" w:author="余 政晓" w:date="2023-05-07T20:46:00Z">
        <w:r w:rsidR="00A700AD">
          <w:rPr>
            <w:rFonts w:ascii="宋体" w:eastAsia="宋体" w:hAnsi="宋体" w:cs="宋体"/>
          </w:rPr>
          <w:t>sustech_qk</w:t>
        </w:r>
      </w:ins>
      <w:r>
        <w:rPr>
          <w:rFonts w:ascii="宋体" w:eastAsia="宋体" w:hAnsi="宋体" w:cs="宋体"/>
        </w:rPr>
        <w:t>：对，</w:t>
      </w:r>
      <w:r>
        <w:rPr>
          <w:rFonts w:ascii="宋体" w:eastAsia="宋体" w:hAnsi="宋体" w:cs="宋体"/>
        </w:rPr>
        <w:t>13</w:t>
      </w:r>
      <w:r>
        <w:rPr>
          <w:rFonts w:ascii="宋体" w:eastAsia="宋体" w:hAnsi="宋体" w:cs="宋体"/>
        </w:rPr>
        <w:t>号没有开通。但</w:t>
      </w:r>
      <w:r>
        <w:rPr>
          <w:rFonts w:ascii="宋体" w:eastAsia="宋体" w:hAnsi="宋体" w:cs="宋体"/>
        </w:rPr>
        <w:t>13</w:t>
      </w:r>
      <w:r>
        <w:rPr>
          <w:rFonts w:ascii="宋体" w:eastAsia="宋体" w:hAnsi="宋体" w:cs="宋体"/>
        </w:rPr>
        <w:t>号已经印到那个地铁线路表了。</w:t>
      </w:r>
      <w:r>
        <w:rPr>
          <w:rFonts w:ascii="宋体" w:eastAsia="宋体" w:hAnsi="宋体" w:cs="宋体"/>
        </w:rPr>
        <w:br/>
      </w:r>
      <w:del w:id="746"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747" w:author="余 政晓" w:date="2023-05-07T20:46:00Z">
        <w:r w:rsidR="00A700AD">
          <w:rPr>
            <w:rFonts w:ascii="宋体" w:eastAsia="宋体" w:hAnsi="宋体" w:cs="宋体"/>
          </w:rPr>
          <w:t>He</w:t>
        </w:r>
      </w:ins>
      <w:r>
        <w:rPr>
          <w:rFonts w:ascii="宋体" w:eastAsia="宋体" w:hAnsi="宋体" w:cs="宋体"/>
        </w:rPr>
        <w:t>：对，我相信应该也快了，</w:t>
      </w:r>
      <w:r>
        <w:rPr>
          <w:rFonts w:ascii="宋体" w:eastAsia="宋体" w:hAnsi="宋体" w:cs="宋体"/>
        </w:rPr>
        <w:t>13</w:t>
      </w:r>
      <w:r>
        <w:rPr>
          <w:rFonts w:ascii="宋体" w:eastAsia="宋体" w:hAnsi="宋体" w:cs="宋体"/>
        </w:rPr>
        <w:t>号</w:t>
      </w:r>
      <w:r>
        <w:rPr>
          <w:rFonts w:ascii="宋体" w:eastAsia="宋体" w:hAnsi="宋体" w:cs="宋体"/>
        </w:rPr>
        <w:t>19</w:t>
      </w:r>
      <w:r>
        <w:rPr>
          <w:rFonts w:ascii="宋体" w:eastAsia="宋体" w:hAnsi="宋体" w:cs="宋体"/>
        </w:rPr>
        <w:t>号</w:t>
      </w:r>
      <w:r>
        <w:rPr>
          <w:rFonts w:ascii="宋体" w:eastAsia="宋体" w:hAnsi="宋体" w:cs="宋体"/>
        </w:rPr>
        <w:t>18</w:t>
      </w:r>
      <w:r>
        <w:rPr>
          <w:rFonts w:ascii="宋体" w:eastAsia="宋体" w:hAnsi="宋体" w:cs="宋体"/>
        </w:rPr>
        <w:t>号没开。</w:t>
      </w:r>
      <w:r>
        <w:rPr>
          <w:rFonts w:ascii="宋体" w:eastAsia="宋体" w:hAnsi="宋体" w:cs="宋体"/>
        </w:rPr>
        <w:t>17</w:t>
      </w:r>
      <w:r>
        <w:rPr>
          <w:rFonts w:ascii="宋体" w:eastAsia="宋体" w:hAnsi="宋体" w:cs="宋体"/>
        </w:rPr>
        <w:t>、</w:t>
      </w:r>
      <w:r>
        <w:rPr>
          <w:rFonts w:ascii="宋体" w:eastAsia="宋体" w:hAnsi="宋体" w:cs="宋体"/>
        </w:rPr>
        <w:t>18</w:t>
      </w:r>
      <w:r>
        <w:rPr>
          <w:rFonts w:ascii="宋体" w:eastAsia="宋体" w:hAnsi="宋体" w:cs="宋体"/>
        </w:rPr>
        <w:t>、</w:t>
      </w:r>
      <w:r>
        <w:rPr>
          <w:rFonts w:ascii="宋体" w:eastAsia="宋体" w:hAnsi="宋体" w:cs="宋体"/>
        </w:rPr>
        <w:t>19</w:t>
      </w:r>
      <w:r>
        <w:rPr>
          <w:rFonts w:ascii="宋体" w:eastAsia="宋体" w:hAnsi="宋体" w:cs="宋体"/>
        </w:rPr>
        <w:t>，没有。好像</w:t>
      </w:r>
      <w:r>
        <w:rPr>
          <w:rFonts w:ascii="宋体" w:eastAsia="宋体" w:hAnsi="宋体" w:cs="宋体"/>
        </w:rPr>
        <w:t>20</w:t>
      </w:r>
      <w:r>
        <w:rPr>
          <w:rFonts w:ascii="宋体" w:eastAsia="宋体" w:hAnsi="宋体" w:cs="宋体"/>
        </w:rPr>
        <w:t>也一直没有。</w:t>
      </w:r>
      <w:r>
        <w:rPr>
          <w:rFonts w:ascii="宋体" w:eastAsia="宋体" w:hAnsi="宋体" w:cs="宋体"/>
        </w:rPr>
        <w:br/>
      </w:r>
      <w:del w:id="748"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749" w:author="余 政晓" w:date="2023-05-07T20:46:00Z">
        <w:r w:rsidR="00A700AD">
          <w:rPr>
            <w:rFonts w:ascii="宋体" w:eastAsia="宋体" w:hAnsi="宋体" w:cs="宋体"/>
          </w:rPr>
          <w:t>sustech_qk</w:t>
        </w:r>
      </w:ins>
      <w:r>
        <w:rPr>
          <w:rFonts w:ascii="宋体" w:eastAsia="宋体" w:hAnsi="宋体" w:cs="宋体"/>
        </w:rPr>
        <w:t>：现在这些应该主要都是在就</w:t>
      </w:r>
      <w:del w:id="750" w:author="余 政晓" w:date="2023-05-07T21:34:00Z">
        <w:r w:rsidDel="00986748">
          <w:rPr>
            <w:rFonts w:ascii="宋体" w:eastAsia="宋体" w:hAnsi="宋体" w:cs="宋体"/>
          </w:rPr>
          <w:delText>是就是比较在那个</w:delText>
        </w:r>
      </w:del>
      <w:r>
        <w:rPr>
          <w:rFonts w:ascii="宋体" w:eastAsia="宋体" w:hAnsi="宋体" w:cs="宋体"/>
        </w:rPr>
        <w:t>深圳的外部</w:t>
      </w:r>
      <w:ins w:id="751" w:author="余 政晓" w:date="2023-05-07T21:35:00Z">
        <w:r w:rsidR="00986748">
          <w:rPr>
            <w:rFonts w:ascii="宋体" w:eastAsia="宋体" w:hAnsi="宋体" w:cs="宋体" w:hint="eastAsia"/>
          </w:rPr>
          <w:t>比较集中吧</w:t>
        </w:r>
      </w:ins>
      <w:del w:id="752" w:author="余 政晓" w:date="2023-05-07T21:34:00Z">
        <w:r w:rsidDel="00986748">
          <w:rPr>
            <w:rFonts w:ascii="宋体" w:eastAsia="宋体" w:hAnsi="宋体" w:cs="宋体"/>
          </w:rPr>
          <w:delText>比较</w:delText>
        </w:r>
      </w:del>
      <w:r>
        <w:rPr>
          <w:rFonts w:ascii="宋体" w:eastAsia="宋体" w:hAnsi="宋体" w:cs="宋体"/>
        </w:rPr>
        <w:t>。</w:t>
      </w:r>
      <w:r>
        <w:rPr>
          <w:rFonts w:ascii="宋体" w:eastAsia="宋体" w:hAnsi="宋体" w:cs="宋体"/>
        </w:rPr>
        <w:br/>
      </w:r>
      <w:del w:id="753"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754" w:author="余 政晓" w:date="2023-05-07T20:46:00Z">
        <w:r w:rsidR="00A700AD">
          <w:rPr>
            <w:rFonts w:ascii="宋体" w:eastAsia="宋体" w:hAnsi="宋体" w:cs="宋体"/>
          </w:rPr>
          <w:t>He</w:t>
        </w:r>
      </w:ins>
      <w:r>
        <w:rPr>
          <w:rFonts w:ascii="宋体" w:eastAsia="宋体" w:hAnsi="宋体" w:cs="宋体"/>
        </w:rPr>
        <w:t>：就是对接东莞和惠州的。</w:t>
      </w:r>
      <w:r>
        <w:rPr>
          <w:rFonts w:ascii="宋体" w:eastAsia="宋体" w:hAnsi="宋体" w:cs="宋体"/>
        </w:rPr>
        <w:br/>
      </w:r>
      <w:del w:id="755"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756" w:author="余 政晓" w:date="2023-05-07T20:46:00Z">
        <w:r w:rsidR="00A700AD">
          <w:rPr>
            <w:rFonts w:ascii="宋体" w:eastAsia="宋体" w:hAnsi="宋体" w:cs="宋体"/>
          </w:rPr>
          <w:t>sustech_qk</w:t>
        </w:r>
      </w:ins>
      <w:r>
        <w:rPr>
          <w:rFonts w:ascii="宋体" w:eastAsia="宋体" w:hAnsi="宋体" w:cs="宋体"/>
        </w:rPr>
        <w:t>：就是因为我感觉市内的这个地铁已经建得有点密了。</w:t>
      </w:r>
      <w:r>
        <w:rPr>
          <w:rFonts w:ascii="宋体" w:eastAsia="宋体" w:hAnsi="宋体" w:cs="宋体"/>
        </w:rPr>
        <w:br/>
      </w:r>
      <w:del w:id="757"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758" w:author="余 政晓" w:date="2023-05-07T20:46:00Z">
        <w:r w:rsidR="00A700AD">
          <w:rPr>
            <w:rFonts w:ascii="宋体" w:eastAsia="宋体" w:hAnsi="宋体" w:cs="宋体"/>
          </w:rPr>
          <w:t>He</w:t>
        </w:r>
      </w:ins>
      <w:r>
        <w:rPr>
          <w:rFonts w:ascii="宋体" w:eastAsia="宋体" w:hAnsi="宋体" w:cs="宋体"/>
        </w:rPr>
        <w:t>：是，是的。现在错综复杂的。这个地铁反正哪里都能通。是这样的。</w:t>
      </w:r>
      <w:r>
        <w:rPr>
          <w:rFonts w:ascii="宋体" w:eastAsia="宋体" w:hAnsi="宋体" w:cs="宋体"/>
        </w:rPr>
        <w:br/>
      </w:r>
      <w:del w:id="759"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760" w:author="余 政晓" w:date="2023-05-07T20:46:00Z">
        <w:r w:rsidR="00A700AD">
          <w:rPr>
            <w:rFonts w:ascii="宋体" w:eastAsia="宋体" w:hAnsi="宋体" w:cs="宋体"/>
          </w:rPr>
          <w:t>sustech_qk</w:t>
        </w:r>
      </w:ins>
      <w:r>
        <w:rPr>
          <w:rFonts w:ascii="宋体" w:eastAsia="宋体" w:hAnsi="宋体" w:cs="宋体"/>
        </w:rPr>
        <w:t>：那您觉得就是您身边的人他们乘坐</w:t>
      </w:r>
      <w:ins w:id="761" w:author="余 政晓" w:date="2023-05-07T21:35:00Z">
        <w:r w:rsidR="00986748">
          <w:rPr>
            <w:rFonts w:ascii="宋体" w:eastAsia="宋体" w:hAnsi="宋体" w:cs="宋体" w:hint="eastAsia"/>
          </w:rPr>
          <w:t>地铁</w:t>
        </w:r>
      </w:ins>
      <w:del w:id="762" w:author="余 政晓" w:date="2023-05-07T21:35:00Z">
        <w:r w:rsidDel="00986748">
          <w:rPr>
            <w:rFonts w:ascii="宋体" w:eastAsia="宋体" w:hAnsi="宋体" w:cs="宋体"/>
          </w:rPr>
          <w:delText>这些人</w:delText>
        </w:r>
      </w:del>
      <w:r>
        <w:rPr>
          <w:rFonts w:ascii="宋体" w:eastAsia="宋体" w:hAnsi="宋体" w:cs="宋体"/>
        </w:rPr>
        <w:t>比较多吗？</w:t>
      </w:r>
      <w:r>
        <w:rPr>
          <w:rFonts w:ascii="宋体" w:eastAsia="宋体" w:hAnsi="宋体" w:cs="宋体"/>
        </w:rPr>
        <w:br/>
      </w:r>
      <w:del w:id="763"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764" w:author="余 政晓" w:date="2023-05-07T20:46:00Z">
        <w:r w:rsidR="00A700AD">
          <w:rPr>
            <w:rFonts w:ascii="宋体" w:eastAsia="宋体" w:hAnsi="宋体" w:cs="宋体"/>
          </w:rPr>
          <w:t>He</w:t>
        </w:r>
      </w:ins>
      <w:r>
        <w:rPr>
          <w:rFonts w:ascii="宋体" w:eastAsia="宋体" w:hAnsi="宋体" w:cs="宋体"/>
        </w:rPr>
        <w:t>：嗯，说白了这也分群体。那如果像我们这种比较普通的工薪阶层</w:t>
      </w:r>
      <w:r>
        <w:rPr>
          <w:rFonts w:ascii="宋体" w:eastAsia="宋体" w:hAnsi="宋体" w:cs="宋体"/>
        </w:rPr>
        <w:t>的吧，可能坐地铁的人还是比较多一点。</w:t>
      </w:r>
      <w:r>
        <w:rPr>
          <w:rFonts w:ascii="宋体" w:eastAsia="宋体" w:hAnsi="宋体" w:cs="宋体"/>
        </w:rPr>
        <w:br/>
      </w:r>
      <w:del w:id="765"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766" w:author="余 政晓" w:date="2023-05-07T20:46:00Z">
        <w:r w:rsidR="00A700AD">
          <w:rPr>
            <w:rFonts w:ascii="宋体" w:eastAsia="宋体" w:hAnsi="宋体" w:cs="宋体"/>
          </w:rPr>
          <w:t>sustech_qk</w:t>
        </w:r>
      </w:ins>
      <w:r>
        <w:rPr>
          <w:rFonts w:ascii="宋体" w:eastAsia="宋体" w:hAnsi="宋体" w:cs="宋体"/>
        </w:rPr>
        <w:t>：我觉得谁坐地铁应该都挺多的。</w:t>
      </w:r>
      <w:r>
        <w:rPr>
          <w:rFonts w:ascii="宋体" w:eastAsia="宋体" w:hAnsi="宋体" w:cs="宋体"/>
        </w:rPr>
        <w:br/>
      </w:r>
      <w:del w:id="767"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768" w:author="余 政晓" w:date="2023-05-07T20:46:00Z">
        <w:r w:rsidR="00A700AD">
          <w:rPr>
            <w:rFonts w:ascii="宋体" w:eastAsia="宋体" w:hAnsi="宋体" w:cs="宋体"/>
          </w:rPr>
          <w:t>He</w:t>
        </w:r>
      </w:ins>
      <w:r>
        <w:rPr>
          <w:rFonts w:ascii="宋体" w:eastAsia="宋体" w:hAnsi="宋体" w:cs="宋体"/>
        </w:rPr>
        <w:t>：噢，那不一定。</w:t>
      </w:r>
      <w:r>
        <w:rPr>
          <w:rFonts w:ascii="宋体" w:eastAsia="宋体" w:hAnsi="宋体" w:cs="宋体"/>
        </w:rPr>
        <w:br/>
      </w:r>
      <w:del w:id="769"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770" w:author="余 政晓" w:date="2023-05-07T20:46:00Z">
        <w:r w:rsidR="00A700AD">
          <w:rPr>
            <w:rFonts w:ascii="宋体" w:eastAsia="宋体" w:hAnsi="宋体" w:cs="宋体"/>
          </w:rPr>
          <w:t>sustech_qk</w:t>
        </w:r>
      </w:ins>
      <w:r>
        <w:rPr>
          <w:rFonts w:ascii="宋体" w:eastAsia="宋体" w:hAnsi="宋体" w:cs="宋体"/>
        </w:rPr>
        <w:t>：不一定啊。</w:t>
      </w:r>
      <w:r>
        <w:rPr>
          <w:rFonts w:ascii="宋体" w:eastAsia="宋体" w:hAnsi="宋体" w:cs="宋体"/>
        </w:rPr>
        <w:br/>
      </w:r>
      <w:del w:id="771"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772" w:author="余 政晓" w:date="2023-05-07T20:46:00Z">
        <w:r w:rsidR="00A700AD">
          <w:rPr>
            <w:rFonts w:ascii="宋体" w:eastAsia="宋体" w:hAnsi="宋体" w:cs="宋体"/>
          </w:rPr>
          <w:t>He</w:t>
        </w:r>
      </w:ins>
      <w:r>
        <w:rPr>
          <w:rFonts w:ascii="宋体" w:eastAsia="宋体" w:hAnsi="宋体" w:cs="宋体"/>
        </w:rPr>
        <w:t>：那上层的人的话，就是说假如说嗯经济条件收入比较高的那种，或者是他在上层的那种相对坐地铁，他可能不会去愿意去挤，挤这种地铁。地铁说白了虽然是方便，难免还是要挤来挤去的嘛，你还得要进站出站，那假如说条件好的都有私家车，或者是他出行又方便又不赶时间的，他可能宁愿错开。</w:t>
      </w:r>
      <w:r>
        <w:rPr>
          <w:rFonts w:ascii="宋体" w:eastAsia="宋体" w:hAnsi="宋体" w:cs="宋体"/>
        </w:rPr>
        <w:br/>
      </w:r>
      <w:del w:id="773"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774" w:author="余 政晓" w:date="2023-05-07T20:46:00Z">
        <w:r w:rsidR="00A700AD">
          <w:rPr>
            <w:rFonts w:ascii="宋体" w:eastAsia="宋体" w:hAnsi="宋体" w:cs="宋体"/>
          </w:rPr>
          <w:t>sustech_qk</w:t>
        </w:r>
      </w:ins>
      <w:r>
        <w:rPr>
          <w:rFonts w:ascii="宋体" w:eastAsia="宋体" w:hAnsi="宋体" w:cs="宋体"/>
        </w:rPr>
        <w:t>：但是</w:t>
      </w:r>
      <w:del w:id="775" w:author="余 政晓" w:date="2023-05-07T21:35:00Z">
        <w:r w:rsidDel="00986748">
          <w:rPr>
            <w:rFonts w:ascii="宋体" w:eastAsia="宋体" w:hAnsi="宋体" w:cs="宋体"/>
          </w:rPr>
          <w:delText>只</w:delText>
        </w:r>
      </w:del>
      <w:r>
        <w:rPr>
          <w:rFonts w:ascii="宋体" w:eastAsia="宋体" w:hAnsi="宋体" w:cs="宋体"/>
        </w:rPr>
        <w:t>只要有这个固定的上下班时间，那就很容易</w:t>
      </w:r>
      <w:ins w:id="776" w:author="余 政晓" w:date="2023-05-07T21:36:00Z">
        <w:r w:rsidR="00986748">
          <w:rPr>
            <w:rFonts w:ascii="宋体" w:eastAsia="宋体" w:hAnsi="宋体" w:cs="宋体" w:hint="eastAsia"/>
          </w:rPr>
          <w:t>挤到</w:t>
        </w:r>
      </w:ins>
      <w:r>
        <w:rPr>
          <w:rFonts w:ascii="宋体" w:eastAsia="宋体" w:hAnsi="宋体" w:cs="宋体"/>
        </w:rPr>
        <w:t>。</w:t>
      </w:r>
      <w:r>
        <w:rPr>
          <w:rFonts w:ascii="宋体" w:eastAsia="宋体" w:hAnsi="宋体" w:cs="宋体"/>
        </w:rPr>
        <w:br/>
      </w:r>
      <w:del w:id="777"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778" w:author="余 政晓" w:date="2023-05-07T20:46:00Z">
        <w:r w:rsidR="00A700AD">
          <w:rPr>
            <w:rFonts w:ascii="宋体" w:eastAsia="宋体" w:hAnsi="宋体" w:cs="宋体"/>
          </w:rPr>
          <w:t>He</w:t>
        </w:r>
      </w:ins>
      <w:r>
        <w:rPr>
          <w:rFonts w:ascii="宋体" w:eastAsia="宋体" w:hAnsi="宋体" w:cs="宋体"/>
        </w:rPr>
        <w:t>：就是嘛，我们像我们普通工薪阶层的可能坐地铁的还是比较多。</w:t>
      </w:r>
      <w:r>
        <w:rPr>
          <w:rFonts w:ascii="宋体" w:eastAsia="宋体" w:hAnsi="宋体" w:cs="宋体"/>
        </w:rPr>
        <w:br/>
      </w:r>
      <w:del w:id="779" w:author="余 政晓" w:date="2023-05-07T20:46:00Z">
        <w:r w:rsidDel="00A700AD">
          <w:rPr>
            <w:rFonts w:ascii="宋体" w:eastAsia="宋体" w:hAnsi="宋体" w:cs="宋体"/>
          </w:rPr>
          <w:lastRenderedPageBreak/>
          <w:delText>角色</w:delText>
        </w:r>
        <w:r w:rsidDel="00A700AD">
          <w:rPr>
            <w:rFonts w:ascii="宋体" w:eastAsia="宋体" w:hAnsi="宋体" w:cs="宋体"/>
          </w:rPr>
          <w:delText>A</w:delText>
        </w:r>
      </w:del>
      <w:ins w:id="780" w:author="余 政晓" w:date="2023-05-07T20:46:00Z">
        <w:r w:rsidR="00A700AD">
          <w:rPr>
            <w:rFonts w:ascii="宋体" w:eastAsia="宋体" w:hAnsi="宋体" w:cs="宋体"/>
          </w:rPr>
          <w:t>sustech_qk</w:t>
        </w:r>
      </w:ins>
      <w:r>
        <w:rPr>
          <w:rFonts w:ascii="宋体" w:eastAsia="宋体" w:hAnsi="宋体" w:cs="宋体"/>
        </w:rPr>
        <w:t>：可是大部分人他都有固定的上下班时间，不管是干嘛。</w:t>
      </w:r>
      <w:r>
        <w:rPr>
          <w:rFonts w:ascii="宋体" w:eastAsia="宋体" w:hAnsi="宋体" w:cs="宋体"/>
        </w:rPr>
        <w:br/>
      </w:r>
      <w:del w:id="781"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782" w:author="余 政晓" w:date="2023-05-07T20:46:00Z">
        <w:r w:rsidR="00A700AD">
          <w:rPr>
            <w:rFonts w:ascii="宋体" w:eastAsia="宋体" w:hAnsi="宋体" w:cs="宋体"/>
          </w:rPr>
          <w:t>He</w:t>
        </w:r>
      </w:ins>
      <w:r>
        <w:rPr>
          <w:rFonts w:ascii="宋体" w:eastAsia="宋体" w:hAnsi="宋体" w:cs="宋体"/>
        </w:rPr>
        <w:t>：但是有很多上层领导的话，可能嗯管理层的，有私家车的，有很多也是开车上班的。就是工薪阶层的吧，工薪阶层稍微普通一点的，可能几乎还是选择地铁出行的比较多，但是真的是稍微经济条件呐或者是职位那个一点的</w:t>
      </w:r>
      <w:ins w:id="783" w:author="余 政晓" w:date="2023-05-07T21:37:00Z">
        <w:r w:rsidR="00986748">
          <w:rPr>
            <w:rFonts w:ascii="宋体" w:eastAsia="宋体" w:hAnsi="宋体" w:cs="宋体" w:hint="eastAsia"/>
          </w:rPr>
          <w:t>，</w:t>
        </w:r>
      </w:ins>
      <w:r>
        <w:rPr>
          <w:rFonts w:ascii="宋体" w:eastAsia="宋体" w:hAnsi="宋体" w:cs="宋体"/>
        </w:rPr>
        <w:t>可能也未必会坐地铁，他肯定也会坐，但是呢可能遇到天气下雨喽，那就是不方便了喽，不想开车的时候喽，他可能会坐，他其他的时候我估计</w:t>
      </w:r>
      <w:ins w:id="784" w:author="余 政晓" w:date="2023-05-07T21:37:00Z">
        <w:r w:rsidR="00986748">
          <w:rPr>
            <w:rFonts w:ascii="宋体" w:eastAsia="宋体" w:hAnsi="宋体" w:cs="宋体" w:hint="eastAsia"/>
          </w:rPr>
          <w:t>还不好说</w:t>
        </w:r>
      </w:ins>
      <w:r>
        <w:rPr>
          <w:rFonts w:ascii="宋体" w:eastAsia="宋体" w:hAnsi="宋体" w:cs="宋体"/>
        </w:rPr>
        <w:t>。</w:t>
      </w:r>
      <w:r>
        <w:rPr>
          <w:rFonts w:ascii="宋体" w:eastAsia="宋体" w:hAnsi="宋体" w:cs="宋体"/>
        </w:rPr>
        <w:br/>
      </w:r>
      <w:del w:id="785"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786" w:author="余 政晓" w:date="2023-05-07T20:46:00Z">
        <w:r w:rsidR="00A700AD">
          <w:rPr>
            <w:rFonts w:ascii="宋体" w:eastAsia="宋体" w:hAnsi="宋体" w:cs="宋体"/>
          </w:rPr>
          <w:t>sustech_qk</w:t>
        </w:r>
      </w:ins>
      <w:r>
        <w:rPr>
          <w:rFonts w:ascii="宋体" w:eastAsia="宋体" w:hAnsi="宋体" w:cs="宋体"/>
        </w:rPr>
        <w:t>：那就</w:t>
      </w:r>
      <w:del w:id="787" w:author="余 政晓" w:date="2023-05-07T21:37:00Z">
        <w:r w:rsidDel="00986748">
          <w:rPr>
            <w:rFonts w:ascii="宋体" w:eastAsia="宋体" w:hAnsi="宋体" w:cs="宋体"/>
          </w:rPr>
          <w:delText>只</w:delText>
        </w:r>
      </w:del>
      <w:r>
        <w:rPr>
          <w:rFonts w:ascii="宋体" w:eastAsia="宋体" w:hAnsi="宋体" w:cs="宋体"/>
        </w:rPr>
        <w:t>说</w:t>
      </w:r>
      <w:del w:id="788" w:author="余 政晓" w:date="2023-05-07T21:37:00Z">
        <w:r w:rsidDel="00986748">
          <w:rPr>
            <w:rFonts w:ascii="宋体" w:eastAsia="宋体" w:hAnsi="宋体" w:cs="宋体"/>
          </w:rPr>
          <w:delText>您身边您</w:delText>
        </w:r>
      </w:del>
      <w:r>
        <w:rPr>
          <w:rFonts w:ascii="宋体" w:eastAsia="宋体" w:hAnsi="宋体" w:cs="宋体"/>
        </w:rPr>
        <w:t>周围跟你</w:t>
      </w:r>
      <w:del w:id="789" w:author="余 政晓" w:date="2023-05-07T21:37:00Z">
        <w:r w:rsidDel="00986748">
          <w:rPr>
            <w:rFonts w:ascii="宋体" w:eastAsia="宋体" w:hAnsi="宋体" w:cs="宋体"/>
          </w:rPr>
          <w:delText>就是</w:delText>
        </w:r>
      </w:del>
      <w:r>
        <w:rPr>
          <w:rFonts w:ascii="宋体" w:eastAsia="宋体" w:hAnsi="宋体" w:cs="宋体"/>
        </w:rPr>
        <w:t>关系比较密切的人里面，那他们一般就是坐公交车啊不是，坐地铁比较多吗？</w:t>
      </w:r>
      <w:r>
        <w:rPr>
          <w:rFonts w:ascii="宋体" w:eastAsia="宋体" w:hAnsi="宋体" w:cs="宋体"/>
        </w:rPr>
        <w:br/>
      </w:r>
      <w:del w:id="790"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791" w:author="余 政晓" w:date="2023-05-07T20:46:00Z">
        <w:r w:rsidR="00A700AD">
          <w:rPr>
            <w:rFonts w:ascii="宋体" w:eastAsia="宋体" w:hAnsi="宋体" w:cs="宋体"/>
          </w:rPr>
          <w:t>He</w:t>
        </w:r>
      </w:ins>
      <w:r>
        <w:rPr>
          <w:rFonts w:ascii="宋体" w:eastAsia="宋体" w:hAnsi="宋体" w:cs="宋体"/>
        </w:rPr>
        <w:t>：啊，嗯</w:t>
      </w:r>
      <w:r>
        <w:rPr>
          <w:rFonts w:ascii="宋体" w:eastAsia="宋体" w:hAnsi="宋体" w:cs="宋体"/>
        </w:rPr>
        <w:t>一半的一半吧，我接触的人呢可能普通打工的也多，上层的人呢也有一部分，就是说可能工薪阶层的还是多一点吧，坐地铁的相对还是会多一点点。</w:t>
      </w:r>
      <w:r>
        <w:rPr>
          <w:rFonts w:ascii="宋体" w:eastAsia="宋体" w:hAnsi="宋体" w:cs="宋体"/>
        </w:rPr>
        <w:br/>
      </w:r>
      <w:del w:id="792"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793" w:author="余 政晓" w:date="2023-05-07T20:46:00Z">
        <w:r w:rsidR="00A700AD">
          <w:rPr>
            <w:rFonts w:ascii="宋体" w:eastAsia="宋体" w:hAnsi="宋体" w:cs="宋体"/>
          </w:rPr>
          <w:t>sustech_qk</w:t>
        </w:r>
      </w:ins>
      <w:r>
        <w:rPr>
          <w:rFonts w:ascii="宋体" w:eastAsia="宋体" w:hAnsi="宋体" w:cs="宋体"/>
        </w:rPr>
        <w:t>：大家都是以上班通行这个为主要目的。</w:t>
      </w:r>
      <w:r>
        <w:rPr>
          <w:rFonts w:ascii="宋体" w:eastAsia="宋体" w:hAnsi="宋体" w:cs="宋体"/>
        </w:rPr>
        <w:br/>
      </w:r>
      <w:del w:id="794"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795" w:author="余 政晓" w:date="2023-05-07T20:46:00Z">
        <w:r w:rsidR="00A700AD">
          <w:rPr>
            <w:rFonts w:ascii="宋体" w:eastAsia="宋体" w:hAnsi="宋体" w:cs="宋体"/>
          </w:rPr>
          <w:t>He</w:t>
        </w:r>
      </w:ins>
      <w:r>
        <w:rPr>
          <w:rFonts w:ascii="宋体" w:eastAsia="宋体" w:hAnsi="宋体" w:cs="宋体"/>
        </w:rPr>
        <w:t>：可以这么说。</w:t>
      </w:r>
      <w:r>
        <w:rPr>
          <w:rFonts w:ascii="宋体" w:eastAsia="宋体" w:hAnsi="宋体" w:cs="宋体"/>
        </w:rPr>
        <w:br/>
      </w:r>
      <w:del w:id="796"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797" w:author="余 政晓" w:date="2023-05-07T20:46:00Z">
        <w:r w:rsidR="00A700AD">
          <w:rPr>
            <w:rFonts w:ascii="宋体" w:eastAsia="宋体" w:hAnsi="宋体" w:cs="宋体"/>
          </w:rPr>
          <w:t>sustech_qk</w:t>
        </w:r>
      </w:ins>
      <w:r>
        <w:rPr>
          <w:rFonts w:ascii="宋体" w:eastAsia="宋体" w:hAnsi="宋体" w:cs="宋体"/>
        </w:rPr>
        <w:t>：</w:t>
      </w:r>
      <w:r>
        <w:rPr>
          <w:rFonts w:ascii="宋体" w:eastAsia="宋体" w:hAnsi="宋体" w:cs="宋体"/>
        </w:rPr>
        <w:t>OK</w:t>
      </w:r>
      <w:r>
        <w:rPr>
          <w:rFonts w:ascii="宋体" w:eastAsia="宋体" w:hAnsi="宋体" w:cs="宋体"/>
        </w:rPr>
        <w:t>。那现在回到那个比较一般性的评价，像这个在地铁开通前后，</w:t>
      </w:r>
      <w:ins w:id="798" w:author="余 政晓" w:date="2023-05-07T21:38:00Z">
        <w:r w:rsidR="00986748">
          <w:rPr>
            <w:rFonts w:ascii="宋体" w:eastAsia="宋体" w:hAnsi="宋体" w:cs="宋体" w:hint="eastAsia"/>
          </w:rPr>
          <w:t>您</w:t>
        </w:r>
      </w:ins>
      <w:del w:id="799" w:author="余 政晓" w:date="2023-05-07T21:38:00Z">
        <w:r w:rsidDel="00986748">
          <w:rPr>
            <w:rFonts w:ascii="宋体" w:eastAsia="宋体" w:hAnsi="宋体" w:cs="宋体"/>
          </w:rPr>
          <w:delText>你</w:delText>
        </w:r>
      </w:del>
      <w:r>
        <w:rPr>
          <w:rFonts w:ascii="宋体" w:eastAsia="宋体" w:hAnsi="宋体" w:cs="宋体"/>
        </w:rPr>
        <w:t>那个生活因为这个地铁产生了什么变化吗？</w:t>
      </w:r>
      <w:r>
        <w:rPr>
          <w:rFonts w:ascii="宋体" w:eastAsia="宋体" w:hAnsi="宋体" w:cs="宋体"/>
        </w:rPr>
        <w:br/>
        <w:t>00:35:02</w:t>
      </w:r>
      <w:r>
        <w:rPr>
          <w:rFonts w:ascii="宋体" w:eastAsia="宋体" w:hAnsi="宋体" w:cs="宋体"/>
        </w:rPr>
        <w:br/>
      </w:r>
      <w:del w:id="800"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801" w:author="余 政晓" w:date="2023-05-07T20:46:00Z">
        <w:r w:rsidR="00A700AD">
          <w:rPr>
            <w:rFonts w:ascii="宋体" w:eastAsia="宋体" w:hAnsi="宋体" w:cs="宋体"/>
          </w:rPr>
          <w:t>He</w:t>
        </w:r>
      </w:ins>
      <w:r>
        <w:rPr>
          <w:rFonts w:ascii="宋体" w:eastAsia="宋体" w:hAnsi="宋体" w:cs="宋体"/>
        </w:rPr>
        <w:t>：地铁开通的前后。那当然随着发展各方面还是生活，就是说啊经济生活质量各方面提到了一个很大的提升嘛，就是说城市在发展在进步，嗯前后的明显的就是说，交通啊各方面配套啊都比以前好很多了，</w:t>
      </w:r>
      <w:r>
        <w:rPr>
          <w:rFonts w:ascii="宋体" w:eastAsia="宋体" w:hAnsi="宋体" w:cs="宋体"/>
        </w:rPr>
        <w:t>人民的生活水平也得到提高了。</w:t>
      </w:r>
      <w:r>
        <w:rPr>
          <w:rFonts w:ascii="宋体" w:eastAsia="宋体" w:hAnsi="宋体" w:cs="宋体"/>
        </w:rPr>
        <w:br/>
      </w:r>
      <w:del w:id="802"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803" w:author="余 政晓" w:date="2023-05-07T20:46:00Z">
        <w:r w:rsidR="00A700AD">
          <w:rPr>
            <w:rFonts w:ascii="宋体" w:eastAsia="宋体" w:hAnsi="宋体" w:cs="宋体"/>
          </w:rPr>
          <w:t>sustech_qk</w:t>
        </w:r>
      </w:ins>
      <w:r>
        <w:rPr>
          <w:rFonts w:ascii="宋体" w:eastAsia="宋体" w:hAnsi="宋体" w:cs="宋体"/>
        </w:rPr>
        <w:t>：那</w:t>
      </w:r>
      <w:del w:id="804" w:author="余 政晓" w:date="2023-05-07T21:38:00Z">
        <w:r w:rsidDel="00986748">
          <w:rPr>
            <w:rFonts w:ascii="宋体" w:eastAsia="宋体" w:hAnsi="宋体" w:cs="宋体"/>
          </w:rPr>
          <w:delText>那就是</w:delText>
        </w:r>
      </w:del>
      <w:r>
        <w:rPr>
          <w:rFonts w:ascii="宋体" w:eastAsia="宋体" w:hAnsi="宋体" w:cs="宋体"/>
        </w:rPr>
        <w:t>它会不会影响到你</w:t>
      </w:r>
      <w:del w:id="805" w:author="余 政晓" w:date="2023-05-07T21:38:00Z">
        <w:r w:rsidDel="00986748">
          <w:rPr>
            <w:rFonts w:ascii="宋体" w:eastAsia="宋体" w:hAnsi="宋体" w:cs="宋体"/>
          </w:rPr>
          <w:delText>这个就是</w:delText>
        </w:r>
      </w:del>
      <w:r>
        <w:rPr>
          <w:rFonts w:ascii="宋体" w:eastAsia="宋体" w:hAnsi="宋体" w:cs="宋体"/>
        </w:rPr>
        <w:t>工作地点的变化呢？</w:t>
      </w:r>
      <w:del w:id="806" w:author="余 政晓" w:date="2023-05-07T21:38:00Z">
        <w:r w:rsidDel="00986748">
          <w:rPr>
            <w:rFonts w:ascii="宋体" w:eastAsia="宋体" w:hAnsi="宋体" w:cs="宋体"/>
          </w:rPr>
          <w:delText>就</w:delText>
        </w:r>
      </w:del>
      <w:r>
        <w:rPr>
          <w:rFonts w:ascii="宋体" w:eastAsia="宋体" w:hAnsi="宋体" w:cs="宋体"/>
        </w:rPr>
        <w:t>比如说</w:t>
      </w:r>
      <w:del w:id="807" w:author="余 政晓" w:date="2023-05-07T21:39:00Z">
        <w:r w:rsidDel="00986748">
          <w:rPr>
            <w:rFonts w:ascii="宋体" w:eastAsia="宋体" w:hAnsi="宋体" w:cs="宋体"/>
          </w:rPr>
          <w:delText>可能</w:delText>
        </w:r>
      </w:del>
      <w:r>
        <w:rPr>
          <w:rFonts w:ascii="宋体" w:eastAsia="宋体" w:hAnsi="宋体" w:cs="宋体"/>
        </w:rPr>
        <w:t>以前没有地铁的时候，你可能只会选择一些比较近的或者公交车容易达到的地方去工作。等有了地铁之后，您就会去考虑就是远一点的地方，或者说就是。</w:t>
      </w:r>
      <w:r>
        <w:rPr>
          <w:rFonts w:ascii="宋体" w:eastAsia="宋体" w:hAnsi="宋体" w:cs="宋体"/>
        </w:rPr>
        <w:br/>
      </w:r>
      <w:del w:id="808"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809" w:author="余 政晓" w:date="2023-05-07T20:46:00Z">
        <w:r w:rsidR="00A700AD">
          <w:rPr>
            <w:rFonts w:ascii="宋体" w:eastAsia="宋体" w:hAnsi="宋体" w:cs="宋体"/>
          </w:rPr>
          <w:t>He</w:t>
        </w:r>
      </w:ins>
      <w:r>
        <w:rPr>
          <w:rFonts w:ascii="宋体" w:eastAsia="宋体" w:hAnsi="宋体" w:cs="宋体"/>
        </w:rPr>
        <w:t>：有这方面的影响有这方面影响，因为</w:t>
      </w:r>
      <w:del w:id="810" w:author="余 政晓" w:date="2023-05-07T21:39:00Z">
        <w:r w:rsidDel="00986748">
          <w:rPr>
            <w:rFonts w:ascii="宋体" w:eastAsia="宋体" w:hAnsi="宋体" w:cs="宋体"/>
          </w:rPr>
          <w:delText>嗯</w:delText>
        </w:r>
      </w:del>
      <w:r>
        <w:rPr>
          <w:rFonts w:ascii="宋体" w:eastAsia="宋体" w:hAnsi="宋体" w:cs="宋体"/>
        </w:rPr>
        <w:t>地铁首先时间是可控的嘛，它远一点，它只要</w:t>
      </w:r>
      <w:ins w:id="811" w:author="余 政晓" w:date="2023-05-07T21:39:00Z">
        <w:r w:rsidR="00986748">
          <w:rPr>
            <w:rFonts w:ascii="宋体" w:eastAsia="宋体" w:hAnsi="宋体" w:cs="宋体" w:hint="eastAsia"/>
          </w:rPr>
          <w:t>它</w:t>
        </w:r>
      </w:ins>
      <w:del w:id="812" w:author="余 政晓" w:date="2023-05-07T21:39:00Z">
        <w:r w:rsidDel="00986748">
          <w:rPr>
            <w:rFonts w:ascii="宋体" w:eastAsia="宋体" w:hAnsi="宋体" w:cs="宋体"/>
          </w:rPr>
          <w:delText>他</w:delText>
        </w:r>
      </w:del>
      <w:r>
        <w:rPr>
          <w:rFonts w:ascii="宋体" w:eastAsia="宋体" w:hAnsi="宋体" w:cs="宋体"/>
        </w:rPr>
        <w:t>能到，我们时间可以算得准。那有的像以前地铁没开通了，离远了可能你转几趟车，你又担心堵车，又要担心或者错过了这班车，</w:t>
      </w:r>
      <w:ins w:id="813" w:author="余 政晓" w:date="2023-05-07T21:39:00Z">
        <w:r w:rsidR="00986748">
          <w:rPr>
            <w:rFonts w:ascii="宋体" w:eastAsia="宋体" w:hAnsi="宋体" w:cs="宋体" w:hint="eastAsia"/>
          </w:rPr>
          <w:t>它</w:t>
        </w:r>
      </w:ins>
      <w:del w:id="814" w:author="余 政晓" w:date="2023-05-07T21:39:00Z">
        <w:r w:rsidDel="00986748">
          <w:rPr>
            <w:rFonts w:ascii="宋体" w:eastAsia="宋体" w:hAnsi="宋体" w:cs="宋体"/>
          </w:rPr>
          <w:delText>他</w:delText>
        </w:r>
      </w:del>
      <w:r>
        <w:rPr>
          <w:rFonts w:ascii="宋体" w:eastAsia="宋体" w:hAnsi="宋体" w:cs="宋体"/>
        </w:rPr>
        <w:t>时间车跟不上，时间又不可控，可能远了就没有办法，现在地铁呢就是说只要你查一</w:t>
      </w:r>
      <w:r>
        <w:rPr>
          <w:rFonts w:ascii="宋体" w:eastAsia="宋体" w:hAnsi="宋体" w:cs="宋体"/>
        </w:rPr>
        <w:t>下路线，</w:t>
      </w:r>
      <w:ins w:id="815" w:author="余 政晓" w:date="2023-05-07T21:39:00Z">
        <w:r w:rsidR="00986748">
          <w:rPr>
            <w:rFonts w:ascii="宋体" w:eastAsia="宋体" w:hAnsi="宋体" w:cs="宋体" w:hint="eastAsia"/>
          </w:rPr>
          <w:t>它</w:t>
        </w:r>
      </w:ins>
      <w:del w:id="816" w:author="余 政晓" w:date="2023-05-07T21:39:00Z">
        <w:r w:rsidDel="00986748">
          <w:rPr>
            <w:rFonts w:ascii="宋体" w:eastAsia="宋体" w:hAnsi="宋体" w:cs="宋体"/>
          </w:rPr>
          <w:delText>他</w:delText>
        </w:r>
      </w:del>
      <w:r>
        <w:rPr>
          <w:rFonts w:ascii="宋体" w:eastAsia="宋体" w:hAnsi="宋体" w:cs="宋体"/>
        </w:rPr>
        <w:t>到得了，那时间你是可以算得准的，要不要去上班，你自己可以评估的嘛。有这个因素在里面，这块可能还是有。</w:t>
      </w:r>
      <w:r>
        <w:rPr>
          <w:rFonts w:ascii="宋体" w:eastAsia="宋体" w:hAnsi="宋体" w:cs="宋体"/>
        </w:rPr>
        <w:br/>
      </w:r>
      <w:del w:id="817"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818" w:author="余 政晓" w:date="2023-05-07T20:46:00Z">
        <w:r w:rsidR="00A700AD">
          <w:rPr>
            <w:rFonts w:ascii="宋体" w:eastAsia="宋体" w:hAnsi="宋体" w:cs="宋体"/>
          </w:rPr>
          <w:t>sustech_qk</w:t>
        </w:r>
      </w:ins>
      <w:r>
        <w:rPr>
          <w:rFonts w:ascii="宋体" w:eastAsia="宋体" w:hAnsi="宋体" w:cs="宋体"/>
        </w:rPr>
        <w:t>：对，这个确实。</w:t>
      </w:r>
      <w:r>
        <w:rPr>
          <w:rFonts w:ascii="宋体" w:eastAsia="宋体" w:hAnsi="宋体" w:cs="宋体"/>
        </w:rPr>
        <w:br/>
      </w:r>
      <w:del w:id="819" w:author="余 政晓" w:date="2023-05-07T20:46:00Z">
        <w:r w:rsidDel="00A700AD">
          <w:rPr>
            <w:rFonts w:ascii="宋体" w:eastAsia="宋体" w:hAnsi="宋体" w:cs="宋体"/>
          </w:rPr>
          <w:lastRenderedPageBreak/>
          <w:delText>角色</w:delText>
        </w:r>
        <w:r w:rsidDel="00A700AD">
          <w:rPr>
            <w:rFonts w:ascii="宋体" w:eastAsia="宋体" w:hAnsi="宋体" w:cs="宋体"/>
          </w:rPr>
          <w:delText>B</w:delText>
        </w:r>
      </w:del>
      <w:ins w:id="820" w:author="余 政晓" w:date="2023-05-07T20:46:00Z">
        <w:r w:rsidR="00A700AD">
          <w:rPr>
            <w:rFonts w:ascii="宋体" w:eastAsia="宋体" w:hAnsi="宋体" w:cs="宋体"/>
          </w:rPr>
          <w:t>He</w:t>
        </w:r>
      </w:ins>
      <w:r>
        <w:rPr>
          <w:rFonts w:ascii="宋体" w:eastAsia="宋体" w:hAnsi="宋体" w:cs="宋体"/>
        </w:rPr>
        <w:t>：是的。</w:t>
      </w:r>
      <w:r>
        <w:rPr>
          <w:rFonts w:ascii="宋体" w:eastAsia="宋体" w:hAnsi="宋体" w:cs="宋体"/>
        </w:rPr>
        <w:br/>
      </w:r>
      <w:del w:id="821"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822" w:author="余 政晓" w:date="2023-05-07T20:46:00Z">
        <w:r w:rsidR="00A700AD">
          <w:rPr>
            <w:rFonts w:ascii="宋体" w:eastAsia="宋体" w:hAnsi="宋体" w:cs="宋体"/>
          </w:rPr>
          <w:t>sustech_qk</w:t>
        </w:r>
      </w:ins>
      <w:r>
        <w:rPr>
          <w:rFonts w:ascii="宋体" w:eastAsia="宋体" w:hAnsi="宋体" w:cs="宋体"/>
        </w:rPr>
        <w:t>：嗯，那你觉得就是深圳这个城市，因为这个地铁建成了有没有什么发生一些变化的。就在您</w:t>
      </w:r>
      <w:del w:id="823" w:author="余 政晓" w:date="2023-05-07T21:39:00Z">
        <w:r w:rsidDel="00986748">
          <w:rPr>
            <w:rFonts w:ascii="宋体" w:eastAsia="宋体" w:hAnsi="宋体" w:cs="宋体"/>
          </w:rPr>
          <w:delText>在生活</w:delText>
        </w:r>
      </w:del>
      <w:r>
        <w:rPr>
          <w:rFonts w:ascii="宋体" w:eastAsia="宋体" w:hAnsi="宋体" w:cs="宋体"/>
        </w:rPr>
        <w:t>在深圳生活这段经历里面，</w:t>
      </w:r>
      <w:del w:id="824" w:author="余 政晓" w:date="2023-05-07T21:40:00Z">
        <w:r w:rsidDel="00986748">
          <w:rPr>
            <w:rFonts w:ascii="宋体" w:eastAsia="宋体" w:hAnsi="宋体" w:cs="宋体"/>
          </w:rPr>
          <w:delText>有没有什么</w:delText>
        </w:r>
      </w:del>
      <w:r>
        <w:rPr>
          <w:rFonts w:ascii="宋体" w:eastAsia="宋体" w:hAnsi="宋体" w:cs="宋体"/>
        </w:rPr>
        <w:t>对这个有没有什么认知？</w:t>
      </w:r>
      <w:r>
        <w:rPr>
          <w:rFonts w:ascii="宋体" w:eastAsia="宋体" w:hAnsi="宋体" w:cs="宋体"/>
        </w:rPr>
        <w:br/>
      </w:r>
      <w:del w:id="825"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826" w:author="余 政晓" w:date="2023-05-07T20:46:00Z">
        <w:r w:rsidR="00A700AD">
          <w:rPr>
            <w:rFonts w:ascii="宋体" w:eastAsia="宋体" w:hAnsi="宋体" w:cs="宋体"/>
          </w:rPr>
          <w:t>He</w:t>
        </w:r>
      </w:ins>
      <w:r>
        <w:rPr>
          <w:rFonts w:ascii="宋体" w:eastAsia="宋体" w:hAnsi="宋体" w:cs="宋体"/>
        </w:rPr>
        <w:t>：嗯深圳地铁建成了，其实说来说去也就是感觉就是说方便了很多吧，还是觉得就是方便了很多。感觉到城市就说深圳这个地方更适合人们，就是说像我们这种上班的通勤的，嗯更适合这一块的，就觉得稍微还是好一点。</w:t>
      </w:r>
      <w:r>
        <w:rPr>
          <w:rFonts w:ascii="宋体" w:eastAsia="宋体" w:hAnsi="宋体" w:cs="宋体"/>
        </w:rPr>
        <w:br/>
      </w:r>
      <w:del w:id="827"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828" w:author="余 政晓" w:date="2023-05-07T20:46:00Z">
        <w:r w:rsidR="00A700AD">
          <w:rPr>
            <w:rFonts w:ascii="宋体" w:eastAsia="宋体" w:hAnsi="宋体" w:cs="宋体"/>
          </w:rPr>
          <w:t>sustech_qk</w:t>
        </w:r>
      </w:ins>
      <w:r>
        <w:rPr>
          <w:rFonts w:ascii="宋体" w:eastAsia="宋体" w:hAnsi="宋体" w:cs="宋体"/>
        </w:rPr>
        <w:t>：那这个城市气质你会觉得发生什么变化？这个词还比较虚，</w:t>
      </w:r>
      <w:del w:id="829" w:author="余 政晓" w:date="2023-05-07T21:40:00Z">
        <w:r w:rsidDel="00AB3B3C">
          <w:rPr>
            <w:rFonts w:ascii="宋体" w:eastAsia="宋体" w:hAnsi="宋体" w:cs="宋体"/>
          </w:rPr>
          <w:delText>就是就是</w:delText>
        </w:r>
      </w:del>
      <w:r>
        <w:rPr>
          <w:rFonts w:ascii="宋体" w:eastAsia="宋体" w:hAnsi="宋体" w:cs="宋体"/>
        </w:rPr>
        <w:t>也是指这个特点吧，或者说深圳人的特点，觉得有没有什么变化？</w:t>
      </w:r>
      <w:r>
        <w:rPr>
          <w:rFonts w:ascii="宋体" w:eastAsia="宋体" w:hAnsi="宋体" w:cs="宋体"/>
        </w:rPr>
        <w:br/>
      </w:r>
      <w:del w:id="830"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831" w:author="余 政晓" w:date="2023-05-07T20:46:00Z">
        <w:r w:rsidR="00A700AD">
          <w:rPr>
            <w:rFonts w:ascii="宋体" w:eastAsia="宋体" w:hAnsi="宋体" w:cs="宋体"/>
          </w:rPr>
          <w:t>He</w:t>
        </w:r>
      </w:ins>
      <w:r>
        <w:rPr>
          <w:rFonts w:ascii="宋体" w:eastAsia="宋体" w:hAnsi="宋体" w:cs="宋体"/>
        </w:rPr>
        <w:t>：嗯，总体上还是好一点，我觉得坐地铁的人首先来讲，呃他会按照要求啊，整体素质上啊各方面啊他都还是得到了一些提升的嘛，你像原来坐公交，他可能有人乱丢垃圾。</w:t>
      </w:r>
      <w:r>
        <w:rPr>
          <w:rFonts w:ascii="宋体" w:eastAsia="宋体" w:hAnsi="宋体" w:cs="宋体"/>
        </w:rPr>
        <w:br/>
      </w:r>
      <w:del w:id="832"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833" w:author="余 政晓" w:date="2023-05-07T20:46:00Z">
        <w:r w:rsidR="00A700AD">
          <w:rPr>
            <w:rFonts w:ascii="宋体" w:eastAsia="宋体" w:hAnsi="宋体" w:cs="宋体"/>
          </w:rPr>
          <w:t>sustech_qk</w:t>
        </w:r>
      </w:ins>
      <w:r>
        <w:rPr>
          <w:rFonts w:ascii="宋体" w:eastAsia="宋体" w:hAnsi="宋体" w:cs="宋体"/>
        </w:rPr>
        <w:t>：我看地铁上好像一般就比较少。</w:t>
      </w:r>
      <w:r>
        <w:rPr>
          <w:rFonts w:ascii="宋体" w:eastAsia="宋体" w:hAnsi="宋体" w:cs="宋体"/>
        </w:rPr>
        <w:br/>
      </w:r>
      <w:del w:id="834"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835" w:author="余 政晓" w:date="2023-05-07T20:46:00Z">
        <w:r w:rsidR="00A700AD">
          <w:rPr>
            <w:rFonts w:ascii="宋体" w:eastAsia="宋体" w:hAnsi="宋体" w:cs="宋体"/>
          </w:rPr>
          <w:t>He</w:t>
        </w:r>
      </w:ins>
      <w:r>
        <w:rPr>
          <w:rFonts w:ascii="宋体" w:eastAsia="宋体" w:hAnsi="宋体" w:cs="宋体"/>
        </w:rPr>
        <w:t>：地铁好像几乎都随着地铁的发展，嗯要求也不一样，相对来讲就是一眼望过去还是好很多。而且你在地铁上看，</w:t>
      </w:r>
      <w:del w:id="836" w:author="余 政晓" w:date="2023-05-07T21:40:00Z">
        <w:r w:rsidDel="00AB3B3C">
          <w:rPr>
            <w:rFonts w:ascii="宋体" w:eastAsia="宋体" w:hAnsi="宋体" w:cs="宋体"/>
          </w:rPr>
          <w:delText>大部分都是年轻人，</w:delText>
        </w:r>
      </w:del>
      <w:r>
        <w:rPr>
          <w:rFonts w:ascii="宋体" w:eastAsia="宋体" w:hAnsi="宋体" w:cs="宋体"/>
        </w:rPr>
        <w:t>大部分都是年轻人。就是感觉这个城市吧就是说随着时代的发展，好像越来越</w:t>
      </w:r>
      <w:r>
        <w:rPr>
          <w:rFonts w:ascii="宋体" w:eastAsia="宋体" w:hAnsi="宋体" w:cs="宋体"/>
        </w:rPr>
        <w:t>年轻，越来越有活力了吧，年轻人还是比较多的。</w:t>
      </w:r>
      <w:r>
        <w:rPr>
          <w:rFonts w:ascii="宋体" w:eastAsia="宋体" w:hAnsi="宋体" w:cs="宋体"/>
        </w:rPr>
        <w:br/>
      </w:r>
      <w:del w:id="837"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838" w:author="余 政晓" w:date="2023-05-07T20:46:00Z">
        <w:r w:rsidR="00A700AD">
          <w:rPr>
            <w:rFonts w:ascii="宋体" w:eastAsia="宋体" w:hAnsi="宋体" w:cs="宋体"/>
          </w:rPr>
          <w:t>sustech_qk</w:t>
        </w:r>
      </w:ins>
      <w:r>
        <w:rPr>
          <w:rFonts w:ascii="宋体" w:eastAsia="宋体" w:hAnsi="宋体" w:cs="宋体"/>
        </w:rPr>
        <w:t>：或者是要。嗯，对。那是确实是这样的。</w:t>
      </w:r>
      <w:r>
        <w:rPr>
          <w:rFonts w:ascii="宋体" w:eastAsia="宋体" w:hAnsi="宋体" w:cs="宋体"/>
        </w:rPr>
        <w:br/>
      </w:r>
      <w:del w:id="839"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840" w:author="余 政晓" w:date="2023-05-07T20:46:00Z">
        <w:r w:rsidR="00A700AD">
          <w:rPr>
            <w:rFonts w:ascii="宋体" w:eastAsia="宋体" w:hAnsi="宋体" w:cs="宋体"/>
          </w:rPr>
          <w:t>He</w:t>
        </w:r>
      </w:ins>
      <w:r>
        <w:rPr>
          <w:rFonts w:ascii="宋体" w:eastAsia="宋体" w:hAnsi="宋体" w:cs="宋体"/>
        </w:rPr>
        <w:t>：是吧，坐地铁的基本上一眼望过去大部分都是年轻人，老年人现在基本上很少选择出门了。地铁说白了方便的还是这些普通打工的吧，就是人们的出行嘛。</w:t>
      </w:r>
      <w:r>
        <w:rPr>
          <w:rFonts w:ascii="宋体" w:eastAsia="宋体" w:hAnsi="宋体" w:cs="宋体"/>
        </w:rPr>
        <w:br/>
      </w:r>
      <w:del w:id="841"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842" w:author="余 政晓" w:date="2023-05-07T20:46:00Z">
        <w:r w:rsidR="00A700AD">
          <w:rPr>
            <w:rFonts w:ascii="宋体" w:eastAsia="宋体" w:hAnsi="宋体" w:cs="宋体"/>
          </w:rPr>
          <w:t>sustech_qk</w:t>
        </w:r>
      </w:ins>
      <w:r>
        <w:rPr>
          <w:rFonts w:ascii="宋体" w:eastAsia="宋体" w:hAnsi="宋体" w:cs="宋体"/>
        </w:rPr>
        <w:t>：对，是的。对，</w:t>
      </w:r>
      <w:del w:id="843" w:author="余 政晓" w:date="2023-05-07T21:41:00Z">
        <w:r w:rsidDel="00AB3B3C">
          <w:rPr>
            <w:rFonts w:ascii="宋体" w:eastAsia="宋体" w:hAnsi="宋体" w:cs="宋体"/>
          </w:rPr>
          <w:delText>其其实在</w:delText>
        </w:r>
      </w:del>
      <w:r>
        <w:rPr>
          <w:rFonts w:ascii="宋体" w:eastAsia="宋体" w:hAnsi="宋体" w:cs="宋体"/>
        </w:rPr>
        <w:t>这点确实其实让人们上班更方便，主要是这种。</w:t>
      </w:r>
      <w:r>
        <w:rPr>
          <w:rFonts w:ascii="宋体" w:eastAsia="宋体" w:hAnsi="宋体" w:cs="宋体"/>
        </w:rPr>
        <w:br/>
      </w:r>
      <w:del w:id="844"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845" w:author="余 政晓" w:date="2023-05-07T20:46:00Z">
        <w:r w:rsidR="00A700AD">
          <w:rPr>
            <w:rFonts w:ascii="宋体" w:eastAsia="宋体" w:hAnsi="宋体" w:cs="宋体"/>
          </w:rPr>
          <w:t>He</w:t>
        </w:r>
      </w:ins>
      <w:r>
        <w:rPr>
          <w:rFonts w:ascii="宋体" w:eastAsia="宋体" w:hAnsi="宋体" w:cs="宋体"/>
        </w:rPr>
        <w:t>：就是说生活质量还是有所改善的。唉呀说我们也是最最普通的人，其实真的谈这些大道理又谈不上，</w:t>
      </w:r>
      <w:del w:id="846" w:author="余 政晓" w:date="2023-05-07T21:41:00Z">
        <w:r w:rsidDel="00AB3B3C">
          <w:rPr>
            <w:rFonts w:ascii="宋体" w:eastAsia="宋体" w:hAnsi="宋体" w:cs="宋体"/>
          </w:rPr>
          <w:delText>有</w:delText>
        </w:r>
      </w:del>
      <w:r>
        <w:rPr>
          <w:rFonts w:ascii="宋体" w:eastAsia="宋体" w:hAnsi="宋体" w:cs="宋体"/>
        </w:rPr>
        <w:t>有的就是说可能就是说想得到也表达不出来是个啥情况。</w:t>
      </w:r>
      <w:r>
        <w:rPr>
          <w:rFonts w:ascii="宋体" w:eastAsia="宋体" w:hAnsi="宋体" w:cs="宋体"/>
        </w:rPr>
        <w:br/>
      </w:r>
      <w:del w:id="847"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848" w:author="余 政晓" w:date="2023-05-07T20:46:00Z">
        <w:r w:rsidR="00A700AD">
          <w:rPr>
            <w:rFonts w:ascii="宋体" w:eastAsia="宋体" w:hAnsi="宋体" w:cs="宋体"/>
          </w:rPr>
          <w:t>sustech_qk</w:t>
        </w:r>
      </w:ins>
      <w:r>
        <w:rPr>
          <w:rFonts w:ascii="宋体" w:eastAsia="宋体" w:hAnsi="宋体" w:cs="宋体"/>
        </w:rPr>
        <w:t>：</w:t>
      </w:r>
      <w:del w:id="849" w:author="余 政晓" w:date="2023-05-07T21:41:00Z">
        <w:r w:rsidDel="00AB3B3C">
          <w:rPr>
            <w:rFonts w:ascii="宋体" w:eastAsia="宋体" w:hAnsi="宋体" w:cs="宋体"/>
          </w:rPr>
          <w:delText>就是</w:delText>
        </w:r>
      </w:del>
      <w:r>
        <w:rPr>
          <w:rFonts w:ascii="宋体" w:eastAsia="宋体" w:hAnsi="宋体" w:cs="宋体"/>
        </w:rPr>
        <w:t>对，就是看就是它对您个人这个生活的影响</w:t>
      </w:r>
      <w:r>
        <w:rPr>
          <w:rFonts w:ascii="宋体" w:eastAsia="宋体" w:hAnsi="宋体" w:cs="宋体"/>
        </w:rPr>
        <w:t>是什么，对。</w:t>
      </w:r>
      <w:r>
        <w:rPr>
          <w:rFonts w:ascii="宋体" w:eastAsia="宋体" w:hAnsi="宋体" w:cs="宋体"/>
        </w:rPr>
        <w:br/>
      </w:r>
      <w:del w:id="850"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851" w:author="余 政晓" w:date="2023-05-07T20:46:00Z">
        <w:r w:rsidR="00A700AD">
          <w:rPr>
            <w:rFonts w:ascii="宋体" w:eastAsia="宋体" w:hAnsi="宋体" w:cs="宋体"/>
          </w:rPr>
          <w:t>He</w:t>
        </w:r>
      </w:ins>
      <w:r>
        <w:rPr>
          <w:rFonts w:ascii="宋体" w:eastAsia="宋体" w:hAnsi="宋体" w:cs="宋体"/>
        </w:rPr>
        <w:t>：像我们的</w:t>
      </w:r>
      <w:del w:id="852" w:author="余 政晓" w:date="2023-05-07T21:41:00Z">
        <w:r w:rsidDel="00AB3B3C">
          <w:rPr>
            <w:rFonts w:ascii="宋体" w:eastAsia="宋体" w:hAnsi="宋体" w:cs="宋体"/>
          </w:rPr>
          <w:delText>圈子</w:delText>
        </w:r>
      </w:del>
      <w:r>
        <w:rPr>
          <w:rFonts w:ascii="宋体" w:eastAsia="宋体" w:hAnsi="宋体" w:cs="宋体"/>
        </w:rPr>
        <w:t>圈子小了，就说你接触的面小了，你可能就像你问我去了哪里，我可能就只去了这几个地方，其他的我不知道。</w:t>
      </w:r>
      <w:r>
        <w:rPr>
          <w:rFonts w:ascii="宋体" w:eastAsia="宋体" w:hAnsi="宋体" w:cs="宋体"/>
        </w:rPr>
        <w:br/>
      </w:r>
      <w:del w:id="853" w:author="余 政晓" w:date="2023-05-07T20:46:00Z">
        <w:r w:rsidDel="00A700AD">
          <w:rPr>
            <w:rFonts w:ascii="宋体" w:eastAsia="宋体" w:hAnsi="宋体" w:cs="宋体"/>
          </w:rPr>
          <w:lastRenderedPageBreak/>
          <w:delText>角色</w:delText>
        </w:r>
        <w:r w:rsidDel="00A700AD">
          <w:rPr>
            <w:rFonts w:ascii="宋体" w:eastAsia="宋体" w:hAnsi="宋体" w:cs="宋体"/>
          </w:rPr>
          <w:delText>A</w:delText>
        </w:r>
      </w:del>
      <w:ins w:id="854" w:author="余 政晓" w:date="2023-05-07T20:46:00Z">
        <w:r w:rsidR="00A700AD">
          <w:rPr>
            <w:rFonts w:ascii="宋体" w:eastAsia="宋体" w:hAnsi="宋体" w:cs="宋体"/>
          </w:rPr>
          <w:t>sustech_qk</w:t>
        </w:r>
      </w:ins>
      <w:r>
        <w:rPr>
          <w:rFonts w:ascii="宋体" w:eastAsia="宋体" w:hAnsi="宋体" w:cs="宋体"/>
        </w:rPr>
        <w:t>：嗯，就每个人去的地方。</w:t>
      </w:r>
      <w:r>
        <w:rPr>
          <w:rFonts w:ascii="宋体" w:eastAsia="宋体" w:hAnsi="宋体" w:cs="宋体"/>
        </w:rPr>
        <w:br/>
      </w:r>
      <w:del w:id="855"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856" w:author="余 政晓" w:date="2023-05-07T20:46:00Z">
        <w:r w:rsidR="00A700AD">
          <w:rPr>
            <w:rFonts w:ascii="宋体" w:eastAsia="宋体" w:hAnsi="宋体" w:cs="宋体"/>
          </w:rPr>
          <w:t>He</w:t>
        </w:r>
      </w:ins>
      <w:r>
        <w:rPr>
          <w:rFonts w:ascii="宋体" w:eastAsia="宋体" w:hAnsi="宋体" w:cs="宋体"/>
        </w:rPr>
        <w:t>：所以说</w:t>
      </w:r>
      <w:del w:id="857" w:author="余 政晓" w:date="2023-05-07T21:41:00Z">
        <w:r w:rsidDel="00AB3B3C">
          <w:rPr>
            <w:rFonts w:ascii="宋体" w:eastAsia="宋体" w:hAnsi="宋体" w:cs="宋体"/>
          </w:rPr>
          <w:delText>就就</w:delText>
        </w:r>
      </w:del>
      <w:r>
        <w:rPr>
          <w:rFonts w:ascii="宋体" w:eastAsia="宋体" w:hAnsi="宋体" w:cs="宋体"/>
        </w:rPr>
        <w:t>就谈不上，就是说像站在更高的层次，我们</w:t>
      </w:r>
      <w:del w:id="858" w:author="余 政晓" w:date="2023-05-07T21:41:00Z">
        <w:r w:rsidDel="00AB3B3C">
          <w:rPr>
            <w:rFonts w:ascii="宋体" w:eastAsia="宋体" w:hAnsi="宋体" w:cs="宋体"/>
          </w:rPr>
          <w:delText>也也</w:delText>
        </w:r>
      </w:del>
      <w:r>
        <w:rPr>
          <w:rFonts w:ascii="宋体" w:eastAsia="宋体" w:hAnsi="宋体" w:cs="宋体"/>
        </w:rPr>
        <w:t>也谈不了，就是评价不了这个整体上到底有个什么样的一个变化，就说不上来，就说心里有想说的可能也表达不出来，不知道该怎么说。</w:t>
      </w:r>
      <w:r>
        <w:rPr>
          <w:rFonts w:ascii="宋体" w:eastAsia="宋体" w:hAnsi="宋体" w:cs="宋体"/>
        </w:rPr>
        <w:br/>
      </w:r>
      <w:del w:id="859"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860" w:author="余 政晓" w:date="2023-05-07T20:46:00Z">
        <w:r w:rsidR="00A700AD">
          <w:rPr>
            <w:rFonts w:ascii="宋体" w:eastAsia="宋体" w:hAnsi="宋体" w:cs="宋体"/>
          </w:rPr>
          <w:t>sustech_qk</w:t>
        </w:r>
      </w:ins>
      <w:r>
        <w:rPr>
          <w:rFonts w:ascii="宋体" w:eastAsia="宋体" w:hAnsi="宋体" w:cs="宋体"/>
        </w:rPr>
        <w:t>：对，我</w:t>
      </w:r>
      <w:del w:id="861" w:author="余 政晓" w:date="2023-05-07T21:41:00Z">
        <w:r w:rsidDel="00AB3B3C">
          <w:rPr>
            <w:rFonts w:ascii="宋体" w:eastAsia="宋体" w:hAnsi="宋体" w:cs="宋体"/>
          </w:rPr>
          <w:delText>我</w:delText>
        </w:r>
      </w:del>
      <w:r>
        <w:rPr>
          <w:rFonts w:ascii="宋体" w:eastAsia="宋体" w:hAnsi="宋体" w:cs="宋体"/>
        </w:rPr>
        <w:t>理解，大部分就是说</w:t>
      </w:r>
      <w:del w:id="862" w:author="余 政晓" w:date="2023-05-07T21:41:00Z">
        <w:r w:rsidDel="00AB3B3C">
          <w:rPr>
            <w:rFonts w:ascii="宋体" w:eastAsia="宋体" w:hAnsi="宋体" w:cs="宋体"/>
          </w:rPr>
          <w:delText>就是就</w:delText>
        </w:r>
      </w:del>
      <w:r>
        <w:rPr>
          <w:rFonts w:ascii="宋体" w:eastAsia="宋体" w:hAnsi="宋体" w:cs="宋体"/>
        </w:rPr>
        <w:t>仅是从自己的这个经历方面进行一个总结吧。</w:t>
      </w:r>
      <w:r>
        <w:rPr>
          <w:rFonts w:ascii="宋体" w:eastAsia="宋体" w:hAnsi="宋体" w:cs="宋体"/>
        </w:rPr>
        <w:br/>
      </w:r>
      <w:del w:id="863"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864" w:author="余 政晓" w:date="2023-05-07T20:46:00Z">
        <w:r w:rsidR="00A700AD">
          <w:rPr>
            <w:rFonts w:ascii="宋体" w:eastAsia="宋体" w:hAnsi="宋体" w:cs="宋体"/>
          </w:rPr>
          <w:t>He</w:t>
        </w:r>
      </w:ins>
      <w:r>
        <w:rPr>
          <w:rFonts w:ascii="宋体" w:eastAsia="宋体" w:hAnsi="宋体" w:cs="宋体"/>
        </w:rPr>
        <w:t>：是的，是的。只能说简单的，就是说粗浅的。</w:t>
      </w:r>
      <w:r>
        <w:rPr>
          <w:rFonts w:ascii="宋体" w:eastAsia="宋体" w:hAnsi="宋体" w:cs="宋体"/>
        </w:rPr>
        <w:br/>
      </w:r>
      <w:del w:id="865"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866" w:author="余 政晓" w:date="2023-05-07T20:46:00Z">
        <w:r w:rsidR="00A700AD">
          <w:rPr>
            <w:rFonts w:ascii="宋体" w:eastAsia="宋体" w:hAnsi="宋体" w:cs="宋体"/>
          </w:rPr>
          <w:t>sustech_qk</w:t>
        </w:r>
      </w:ins>
      <w:r>
        <w:rPr>
          <w:rFonts w:ascii="宋体" w:eastAsia="宋体" w:hAnsi="宋体" w:cs="宋体"/>
        </w:rPr>
        <w:t>：没有人可以，没有人可以像</w:t>
      </w:r>
      <w:r>
        <w:rPr>
          <w:rFonts w:ascii="宋体" w:eastAsia="宋体" w:hAnsi="宋体" w:cs="宋体"/>
        </w:rPr>
        <w:t>什么</w:t>
      </w:r>
      <w:del w:id="867" w:author="余 政晓" w:date="2023-05-07T21:42:00Z">
        <w:r w:rsidDel="00AB3B3C">
          <w:rPr>
            <w:rFonts w:ascii="宋体" w:eastAsia="宋体" w:hAnsi="宋体" w:cs="宋体"/>
          </w:rPr>
          <w:delText>什么</w:delText>
        </w:r>
      </w:del>
      <w:r>
        <w:rPr>
          <w:rFonts w:ascii="宋体" w:eastAsia="宋体" w:hAnsi="宋体" w:cs="宋体"/>
        </w:rPr>
        <w:t>市长给你搞一个。</w:t>
      </w:r>
      <w:r>
        <w:rPr>
          <w:rFonts w:ascii="宋体" w:eastAsia="宋体" w:hAnsi="宋体" w:cs="宋体"/>
        </w:rPr>
        <w:br/>
        <w:t>00:40:00</w:t>
      </w:r>
      <w:r>
        <w:rPr>
          <w:rFonts w:ascii="宋体" w:eastAsia="宋体" w:hAnsi="宋体" w:cs="宋体"/>
        </w:rPr>
        <w:br/>
      </w:r>
      <w:del w:id="868"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869" w:author="余 政晓" w:date="2023-05-07T20:46:00Z">
        <w:r w:rsidR="00A700AD">
          <w:rPr>
            <w:rFonts w:ascii="宋体" w:eastAsia="宋体" w:hAnsi="宋体" w:cs="宋体"/>
          </w:rPr>
          <w:t>He</w:t>
        </w:r>
      </w:ins>
      <w:r>
        <w:rPr>
          <w:rFonts w:ascii="宋体" w:eastAsia="宋体" w:hAnsi="宋体" w:cs="宋体"/>
        </w:rPr>
        <w:t>：长到上层的那个宏观的，就是说看到哪里是个什么什么样子，曾经是什么样，现在是什么样，真实体会是什么样，我们有的东西还真说不出来。</w:t>
      </w:r>
      <w:r>
        <w:rPr>
          <w:rFonts w:ascii="宋体" w:eastAsia="宋体" w:hAnsi="宋体" w:cs="宋体"/>
        </w:rPr>
        <w:br/>
      </w:r>
      <w:del w:id="870"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871" w:author="余 政晓" w:date="2023-05-07T20:46:00Z">
        <w:r w:rsidR="00A700AD">
          <w:rPr>
            <w:rFonts w:ascii="宋体" w:eastAsia="宋体" w:hAnsi="宋体" w:cs="宋体"/>
          </w:rPr>
          <w:t>sustech_qk</w:t>
        </w:r>
      </w:ins>
      <w:r>
        <w:rPr>
          <w:rFonts w:ascii="宋体" w:eastAsia="宋体" w:hAnsi="宋体" w:cs="宋体"/>
        </w:rPr>
        <w:t>：所以就是把这个生活在不同区域的人，这个不同经历的人的这个信息，他们的总结合到一起，就可以形成一个</w:t>
      </w:r>
      <w:del w:id="872" w:author="余 政晓" w:date="2023-05-07T21:42:00Z">
        <w:r w:rsidDel="00AB3B3C">
          <w:rPr>
            <w:rFonts w:ascii="宋体" w:eastAsia="宋体" w:hAnsi="宋体" w:cs="宋体"/>
          </w:rPr>
          <w:delText>完</w:delText>
        </w:r>
      </w:del>
      <w:r>
        <w:rPr>
          <w:rFonts w:ascii="宋体" w:eastAsia="宋体" w:hAnsi="宋体" w:cs="宋体"/>
        </w:rPr>
        <w:t>完善一点完整一点的一个深圳的</w:t>
      </w:r>
      <w:del w:id="873" w:author="余 政晓" w:date="2023-05-07T21:42:00Z">
        <w:r w:rsidDel="00AB3B3C">
          <w:rPr>
            <w:rFonts w:ascii="宋体" w:eastAsia="宋体" w:hAnsi="宋体" w:cs="宋体"/>
          </w:rPr>
          <w:delText>整</w:delText>
        </w:r>
      </w:del>
      <w:r>
        <w:rPr>
          <w:rFonts w:ascii="宋体" w:eastAsia="宋体" w:hAnsi="宋体" w:cs="宋体"/>
        </w:rPr>
        <w:t>整个的面貌。那您说就是在深圳哪些地铁站是这个地铁网络的核心在这里？</w:t>
      </w:r>
      <w:r>
        <w:rPr>
          <w:rFonts w:ascii="宋体" w:eastAsia="宋体" w:hAnsi="宋体" w:cs="宋体"/>
        </w:rPr>
        <w:br/>
      </w:r>
      <w:del w:id="874"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875" w:author="余 政晓" w:date="2023-05-07T20:46:00Z">
        <w:r w:rsidR="00A700AD">
          <w:rPr>
            <w:rFonts w:ascii="宋体" w:eastAsia="宋体" w:hAnsi="宋体" w:cs="宋体"/>
          </w:rPr>
          <w:t>He</w:t>
        </w:r>
      </w:ins>
      <w:r>
        <w:rPr>
          <w:rFonts w:ascii="宋体" w:eastAsia="宋体" w:hAnsi="宋体" w:cs="宋体"/>
        </w:rPr>
        <w:t>：相对比较核心的，你像深圳北、深圳东、福田，你现在的沙田，你像岗厦</w:t>
      </w:r>
      <w:ins w:id="876" w:author="余 政晓" w:date="2023-05-07T21:42:00Z">
        <w:r w:rsidR="00AB3B3C">
          <w:rPr>
            <w:rFonts w:ascii="宋体" w:eastAsia="宋体" w:hAnsi="宋体" w:cs="宋体" w:hint="eastAsia"/>
          </w:rPr>
          <w:t>，</w:t>
        </w:r>
      </w:ins>
      <w:r>
        <w:rPr>
          <w:rFonts w:ascii="宋体" w:eastAsia="宋体" w:hAnsi="宋体" w:cs="宋体"/>
        </w:rPr>
        <w:t>这几个站都是比较那个的，你像嗯深圳北站、东站，福田的吧说</w:t>
      </w:r>
      <w:r>
        <w:rPr>
          <w:rFonts w:ascii="宋体" w:eastAsia="宋体" w:hAnsi="宋体" w:cs="宋体"/>
        </w:rPr>
        <w:t>白了对外还对接高铁，它对外还要输出，对内又是大的周转站。你像沙田的话，沙田它是对接东部的嘛，深圳东</w:t>
      </w:r>
      <w:ins w:id="877" w:author="余 政晓" w:date="2023-05-07T21:43:00Z">
        <w:r w:rsidR="00AB3B3C">
          <w:rPr>
            <w:rFonts w:ascii="宋体" w:eastAsia="宋体" w:hAnsi="宋体" w:cs="宋体" w:hint="eastAsia"/>
          </w:rPr>
          <w:t>进</w:t>
        </w:r>
      </w:ins>
      <w:del w:id="878" w:author="余 政晓" w:date="2023-05-07T21:43:00Z">
        <w:r w:rsidDel="00AB3B3C">
          <w:rPr>
            <w:rFonts w:ascii="宋体" w:eastAsia="宋体" w:hAnsi="宋体" w:cs="宋体"/>
          </w:rPr>
          <w:delText>晋</w:delText>
        </w:r>
      </w:del>
      <w:r>
        <w:rPr>
          <w:rFonts w:ascii="宋体" w:eastAsia="宋体" w:hAnsi="宋体" w:cs="宋体"/>
        </w:rPr>
        <w:t>对这些惠州的现在，现在</w:t>
      </w:r>
      <w:r>
        <w:rPr>
          <w:rFonts w:ascii="宋体" w:eastAsia="宋体" w:hAnsi="宋体" w:cs="宋体"/>
        </w:rPr>
        <w:t>14</w:t>
      </w:r>
      <w:r>
        <w:rPr>
          <w:rFonts w:ascii="宋体" w:eastAsia="宋体" w:hAnsi="宋体" w:cs="宋体"/>
        </w:rPr>
        <w:t>号线很拥挤的。</w:t>
      </w:r>
      <w:r>
        <w:rPr>
          <w:rFonts w:ascii="宋体" w:eastAsia="宋体" w:hAnsi="宋体" w:cs="宋体"/>
        </w:rPr>
        <w:br/>
      </w:r>
      <w:del w:id="879"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880" w:author="余 政晓" w:date="2023-05-07T20:46:00Z">
        <w:r w:rsidR="00A700AD">
          <w:rPr>
            <w:rFonts w:ascii="宋体" w:eastAsia="宋体" w:hAnsi="宋体" w:cs="宋体"/>
          </w:rPr>
          <w:t>sustech_qk</w:t>
        </w:r>
      </w:ins>
      <w:r>
        <w:rPr>
          <w:rFonts w:ascii="宋体" w:eastAsia="宋体" w:hAnsi="宋体" w:cs="宋体"/>
        </w:rPr>
        <w:t>：</w:t>
      </w:r>
      <w:r>
        <w:rPr>
          <w:rFonts w:ascii="宋体" w:eastAsia="宋体" w:hAnsi="宋体" w:cs="宋体"/>
        </w:rPr>
        <w:t xml:space="preserve"> 14</w:t>
      </w:r>
      <w:r>
        <w:rPr>
          <w:rFonts w:ascii="宋体" w:eastAsia="宋体" w:hAnsi="宋体" w:cs="宋体"/>
        </w:rPr>
        <w:t>号线是从那个。</w:t>
      </w:r>
      <w:r>
        <w:rPr>
          <w:rFonts w:ascii="宋体" w:eastAsia="宋体" w:hAnsi="宋体" w:cs="宋体"/>
        </w:rPr>
        <w:br/>
      </w:r>
      <w:del w:id="881"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882" w:author="余 政晓" w:date="2023-05-07T20:46:00Z">
        <w:r w:rsidR="00A700AD">
          <w:rPr>
            <w:rFonts w:ascii="宋体" w:eastAsia="宋体" w:hAnsi="宋体" w:cs="宋体"/>
          </w:rPr>
          <w:t>He</w:t>
        </w:r>
      </w:ins>
      <w:r>
        <w:rPr>
          <w:rFonts w:ascii="宋体" w:eastAsia="宋体" w:hAnsi="宋体" w:cs="宋体"/>
        </w:rPr>
        <w:t>：岗厦北，岗厦北。</w:t>
      </w:r>
      <w:r>
        <w:rPr>
          <w:rFonts w:ascii="宋体" w:eastAsia="宋体" w:hAnsi="宋体" w:cs="宋体"/>
        </w:rPr>
        <w:br/>
      </w:r>
      <w:del w:id="883"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884" w:author="余 政晓" w:date="2023-05-07T20:46:00Z">
        <w:r w:rsidR="00A700AD">
          <w:rPr>
            <w:rFonts w:ascii="宋体" w:eastAsia="宋体" w:hAnsi="宋体" w:cs="宋体"/>
          </w:rPr>
          <w:t>sustech_qk</w:t>
        </w:r>
      </w:ins>
      <w:r>
        <w:rPr>
          <w:rFonts w:ascii="宋体" w:eastAsia="宋体" w:hAnsi="宋体" w:cs="宋体"/>
        </w:rPr>
        <w:t>：</w:t>
      </w:r>
      <w:ins w:id="885" w:author="余 政晓" w:date="2023-05-07T21:43:00Z">
        <w:r w:rsidR="00AB3B3C">
          <w:rPr>
            <w:rFonts w:ascii="宋体" w:eastAsia="宋体" w:hAnsi="宋体" w:cs="宋体" w:hint="eastAsia"/>
          </w:rPr>
          <w:t>岗厦北</w:t>
        </w:r>
        <w:r w:rsidR="00AB3B3C">
          <w:rPr>
            <w:rFonts w:ascii="宋体" w:eastAsia="宋体" w:hAnsi="宋体" w:cs="宋体"/>
          </w:rPr>
          <w:t>到</w:t>
        </w:r>
        <w:r w:rsidR="00AB3B3C">
          <w:rPr>
            <w:rFonts w:ascii="宋体" w:eastAsia="宋体" w:hAnsi="宋体" w:cs="宋体" w:hint="eastAsia"/>
          </w:rPr>
          <w:t>黄木岗</w:t>
        </w:r>
      </w:ins>
      <w:del w:id="886" w:author="余 政晓" w:date="2023-05-07T21:43:00Z">
        <w:r w:rsidDel="00AB3B3C">
          <w:rPr>
            <w:rFonts w:ascii="宋体" w:eastAsia="宋体" w:hAnsi="宋体" w:cs="宋体"/>
          </w:rPr>
          <w:delText>南北到杭州港</w:delText>
        </w:r>
      </w:del>
      <w:r>
        <w:rPr>
          <w:rFonts w:ascii="宋体" w:eastAsia="宋体" w:hAnsi="宋体" w:cs="宋体"/>
        </w:rPr>
        <w:t>，然后往上往那个。</w:t>
      </w:r>
      <w:r>
        <w:rPr>
          <w:rFonts w:ascii="宋体" w:eastAsia="宋体" w:hAnsi="宋体" w:cs="宋体"/>
        </w:rPr>
        <w:br/>
      </w:r>
      <w:del w:id="887"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888" w:author="余 政晓" w:date="2023-05-07T20:46:00Z">
        <w:r w:rsidR="00A700AD">
          <w:rPr>
            <w:rFonts w:ascii="宋体" w:eastAsia="宋体" w:hAnsi="宋体" w:cs="宋体"/>
          </w:rPr>
          <w:t>He</w:t>
        </w:r>
      </w:ins>
      <w:r>
        <w:rPr>
          <w:rFonts w:ascii="宋体" w:eastAsia="宋体" w:hAnsi="宋体" w:cs="宋体"/>
        </w:rPr>
        <w:t>：就是他跨了五个区吧好像是，他连罗湖、福田、龙岗、坪山，那边对接惠州的嘛，由于它跨区，就说每个区都有两个站点，所以</w:t>
      </w:r>
      <w:r>
        <w:rPr>
          <w:rFonts w:ascii="宋体" w:eastAsia="宋体" w:hAnsi="宋体" w:cs="宋体"/>
        </w:rPr>
        <w:t>14</w:t>
      </w:r>
      <w:r>
        <w:rPr>
          <w:rFonts w:ascii="宋体" w:eastAsia="宋体" w:hAnsi="宋体" w:cs="宋体"/>
        </w:rPr>
        <w:t>号线现在很拥堵，所以说</w:t>
      </w:r>
      <w:r>
        <w:rPr>
          <w:rFonts w:ascii="宋体" w:eastAsia="宋体" w:hAnsi="宋体" w:cs="宋体"/>
        </w:rPr>
        <w:t>14</w:t>
      </w:r>
      <w:r>
        <w:rPr>
          <w:rFonts w:ascii="宋体" w:eastAsia="宋体" w:hAnsi="宋体" w:cs="宋体"/>
        </w:rPr>
        <w:t>号线还是解决了工作那一块了，所以说贯穿了整个深圳的大半个深圳吧。</w:t>
      </w:r>
      <w:r>
        <w:rPr>
          <w:rFonts w:ascii="宋体" w:eastAsia="宋体" w:hAnsi="宋体" w:cs="宋体"/>
        </w:rPr>
        <w:br/>
      </w:r>
      <w:del w:id="889"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890" w:author="余 政晓" w:date="2023-05-07T20:46:00Z">
        <w:r w:rsidR="00A700AD">
          <w:rPr>
            <w:rFonts w:ascii="宋体" w:eastAsia="宋体" w:hAnsi="宋体" w:cs="宋体"/>
          </w:rPr>
          <w:t>sustech_qk</w:t>
        </w:r>
      </w:ins>
      <w:r>
        <w:rPr>
          <w:rFonts w:ascii="宋体" w:eastAsia="宋体" w:hAnsi="宋体" w:cs="宋体"/>
        </w:rPr>
        <w:t>：</w:t>
      </w:r>
      <w:del w:id="891" w:author="余 政晓" w:date="2023-05-07T21:44:00Z">
        <w:r w:rsidDel="00AD235B">
          <w:rPr>
            <w:rFonts w:ascii="宋体" w:eastAsia="宋体" w:hAnsi="宋体" w:cs="宋体"/>
          </w:rPr>
          <w:delText>我没有</w:delText>
        </w:r>
      </w:del>
      <w:r>
        <w:rPr>
          <w:rFonts w:ascii="宋体" w:eastAsia="宋体" w:hAnsi="宋体" w:cs="宋体"/>
        </w:rPr>
        <w:t>我没有坐过。</w:t>
      </w:r>
      <w:r>
        <w:rPr>
          <w:rFonts w:ascii="宋体" w:eastAsia="宋体" w:hAnsi="宋体" w:cs="宋体"/>
        </w:rPr>
        <w:br/>
      </w:r>
      <w:del w:id="892"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893" w:author="余 政晓" w:date="2023-05-07T20:46:00Z">
        <w:r w:rsidR="00A700AD">
          <w:rPr>
            <w:rFonts w:ascii="宋体" w:eastAsia="宋体" w:hAnsi="宋体" w:cs="宋体"/>
          </w:rPr>
          <w:t>He</w:t>
        </w:r>
      </w:ins>
      <w:r>
        <w:rPr>
          <w:rFonts w:ascii="宋体" w:eastAsia="宋体" w:hAnsi="宋体" w:cs="宋体"/>
        </w:rPr>
        <w:t>：你没坐过，因为我们是去</w:t>
      </w:r>
      <w:r>
        <w:rPr>
          <w:rFonts w:ascii="宋体" w:eastAsia="宋体" w:hAnsi="宋体" w:cs="宋体"/>
        </w:rPr>
        <w:t>惠州，经常就偶尔会</w:t>
      </w:r>
      <w:ins w:id="894" w:author="余 政晓" w:date="2023-05-07T21:44:00Z">
        <w:r w:rsidR="001D1A4E">
          <w:rPr>
            <w:rFonts w:ascii="宋体" w:eastAsia="宋体" w:hAnsi="宋体" w:cs="宋体" w:hint="eastAsia"/>
          </w:rPr>
          <w:t>坐</w:t>
        </w:r>
      </w:ins>
      <w:del w:id="895" w:author="余 政晓" w:date="2023-05-07T21:44:00Z">
        <w:r w:rsidDel="001D1A4E">
          <w:rPr>
            <w:rFonts w:ascii="宋体" w:eastAsia="宋体" w:hAnsi="宋体" w:cs="宋体"/>
          </w:rPr>
          <w:delText>做</w:delText>
        </w:r>
      </w:del>
      <w:r>
        <w:rPr>
          <w:rFonts w:ascii="宋体" w:eastAsia="宋体" w:hAnsi="宋体" w:cs="宋体"/>
        </w:rPr>
        <w:t>。</w:t>
      </w:r>
      <w:r>
        <w:rPr>
          <w:rFonts w:ascii="宋体" w:eastAsia="宋体" w:hAnsi="宋体" w:cs="宋体"/>
        </w:rPr>
        <w:br/>
      </w:r>
      <w:del w:id="896"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897" w:author="余 政晓" w:date="2023-05-07T20:46:00Z">
        <w:r w:rsidR="00A700AD">
          <w:rPr>
            <w:rFonts w:ascii="宋体" w:eastAsia="宋体" w:hAnsi="宋体" w:cs="宋体"/>
          </w:rPr>
          <w:t>sustech_qk</w:t>
        </w:r>
      </w:ins>
      <w:r>
        <w:rPr>
          <w:rFonts w:ascii="宋体" w:eastAsia="宋体" w:hAnsi="宋体" w:cs="宋体"/>
        </w:rPr>
        <w:t>：我</w:t>
      </w:r>
      <w:del w:id="898" w:author="余 政晓" w:date="2023-05-07T21:44:00Z">
        <w:r w:rsidDel="001D1A4E">
          <w:rPr>
            <w:rFonts w:ascii="宋体" w:eastAsia="宋体" w:hAnsi="宋体" w:cs="宋体"/>
          </w:rPr>
          <w:delText>往</w:delText>
        </w:r>
      </w:del>
      <w:r>
        <w:rPr>
          <w:rFonts w:ascii="宋体" w:eastAsia="宋体" w:hAnsi="宋体" w:cs="宋体"/>
        </w:rPr>
        <w:t>往东边走的好像也比较少，我一般就是</w:t>
      </w:r>
      <w:del w:id="899" w:author="余 政晓" w:date="2023-05-07T21:44:00Z">
        <w:r w:rsidDel="001D1A4E">
          <w:rPr>
            <w:rFonts w:ascii="宋体" w:eastAsia="宋体" w:hAnsi="宋体" w:cs="宋体"/>
          </w:rPr>
          <w:delText>南</w:delText>
        </w:r>
      </w:del>
      <w:r>
        <w:rPr>
          <w:rFonts w:ascii="宋体" w:eastAsia="宋体" w:hAnsi="宋体" w:cs="宋体"/>
        </w:rPr>
        <w:t>南北向走的稍微多一些。</w:t>
      </w:r>
      <w:r>
        <w:rPr>
          <w:rFonts w:ascii="宋体" w:eastAsia="宋体" w:hAnsi="宋体" w:cs="宋体"/>
        </w:rPr>
        <w:br/>
      </w:r>
      <w:del w:id="900" w:author="余 政晓" w:date="2023-05-07T20:46:00Z">
        <w:r w:rsidDel="00A700AD">
          <w:rPr>
            <w:rFonts w:ascii="宋体" w:eastAsia="宋体" w:hAnsi="宋体" w:cs="宋体"/>
          </w:rPr>
          <w:lastRenderedPageBreak/>
          <w:delText>角色</w:delText>
        </w:r>
        <w:r w:rsidDel="00A700AD">
          <w:rPr>
            <w:rFonts w:ascii="宋体" w:eastAsia="宋体" w:hAnsi="宋体" w:cs="宋体"/>
          </w:rPr>
          <w:delText>B</w:delText>
        </w:r>
      </w:del>
      <w:ins w:id="901" w:author="余 政晓" w:date="2023-05-07T20:46:00Z">
        <w:r w:rsidR="00A700AD">
          <w:rPr>
            <w:rFonts w:ascii="宋体" w:eastAsia="宋体" w:hAnsi="宋体" w:cs="宋体"/>
          </w:rPr>
          <w:t>He</w:t>
        </w:r>
      </w:ins>
      <w:r>
        <w:rPr>
          <w:rFonts w:ascii="宋体" w:eastAsia="宋体" w:hAnsi="宋体" w:cs="宋体"/>
        </w:rPr>
        <w:t>：对，就是坐福田那些嘛，像你们那个可能就是去那里。</w:t>
      </w:r>
      <w:r>
        <w:rPr>
          <w:rFonts w:ascii="宋体" w:eastAsia="宋体" w:hAnsi="宋体" w:cs="宋体"/>
        </w:rPr>
        <w:br/>
      </w:r>
      <w:del w:id="902"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903" w:author="余 政晓" w:date="2023-05-07T20:46:00Z">
        <w:r w:rsidR="00A700AD">
          <w:rPr>
            <w:rFonts w:ascii="宋体" w:eastAsia="宋体" w:hAnsi="宋体" w:cs="宋体"/>
          </w:rPr>
          <w:t>sustech_qk</w:t>
        </w:r>
      </w:ins>
      <w:r>
        <w:rPr>
          <w:rFonts w:ascii="宋体" w:eastAsia="宋体" w:hAnsi="宋体" w:cs="宋体"/>
        </w:rPr>
        <w:t>：东西向</w:t>
      </w:r>
      <w:del w:id="904" w:author="余 政晓" w:date="2023-05-07T21:44:00Z">
        <w:r w:rsidDel="001D1A4E">
          <w:rPr>
            <w:rFonts w:ascii="宋体" w:eastAsia="宋体" w:hAnsi="宋体" w:cs="宋体"/>
          </w:rPr>
          <w:delText>就</w:delText>
        </w:r>
      </w:del>
      <w:r>
        <w:rPr>
          <w:rFonts w:ascii="宋体" w:eastAsia="宋体" w:hAnsi="宋体" w:cs="宋体"/>
        </w:rPr>
        <w:t>就稍微少一些。</w:t>
      </w:r>
      <w:r>
        <w:rPr>
          <w:rFonts w:ascii="宋体" w:eastAsia="宋体" w:hAnsi="宋体" w:cs="宋体"/>
        </w:rPr>
        <w:br/>
      </w:r>
      <w:del w:id="905"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906" w:author="余 政晓" w:date="2023-05-07T20:46:00Z">
        <w:r w:rsidR="00A700AD">
          <w:rPr>
            <w:rFonts w:ascii="宋体" w:eastAsia="宋体" w:hAnsi="宋体" w:cs="宋体"/>
          </w:rPr>
          <w:t>He</w:t>
        </w:r>
      </w:ins>
      <w:r>
        <w:rPr>
          <w:rFonts w:ascii="宋体" w:eastAsia="宋体" w:hAnsi="宋体" w:cs="宋体"/>
        </w:rPr>
        <w:t>：是的，是。像这些都是比较几个大站，对外对内的都还是人流也比较多。转线的也多。</w:t>
      </w:r>
      <w:r>
        <w:rPr>
          <w:rFonts w:ascii="宋体" w:eastAsia="宋体" w:hAnsi="宋体" w:cs="宋体"/>
        </w:rPr>
        <w:br/>
      </w:r>
      <w:del w:id="907"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908" w:author="余 政晓" w:date="2023-05-07T20:46:00Z">
        <w:r w:rsidR="00A700AD">
          <w:rPr>
            <w:rFonts w:ascii="宋体" w:eastAsia="宋体" w:hAnsi="宋体" w:cs="宋体"/>
          </w:rPr>
          <w:t>sustech_qk</w:t>
        </w:r>
      </w:ins>
      <w:r>
        <w:rPr>
          <w:rFonts w:ascii="宋体" w:eastAsia="宋体" w:hAnsi="宋体" w:cs="宋体"/>
        </w:rPr>
        <w:t>：那像机场那边有没有。</w:t>
      </w:r>
      <w:r>
        <w:rPr>
          <w:rFonts w:ascii="宋体" w:eastAsia="宋体" w:hAnsi="宋体" w:cs="宋体"/>
        </w:rPr>
        <w:br/>
      </w:r>
      <w:del w:id="909"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910" w:author="余 政晓" w:date="2023-05-07T20:46:00Z">
        <w:r w:rsidR="00A700AD">
          <w:rPr>
            <w:rFonts w:ascii="宋体" w:eastAsia="宋体" w:hAnsi="宋体" w:cs="宋体"/>
          </w:rPr>
          <w:t>He</w:t>
        </w:r>
      </w:ins>
      <w:r>
        <w:rPr>
          <w:rFonts w:ascii="宋体" w:eastAsia="宋体" w:hAnsi="宋体" w:cs="宋体"/>
        </w:rPr>
        <w:t>：啊机场也是一个对外的。</w:t>
      </w:r>
      <w:r>
        <w:rPr>
          <w:rFonts w:ascii="宋体" w:eastAsia="宋体" w:hAnsi="宋体" w:cs="宋体"/>
        </w:rPr>
        <w:br/>
      </w:r>
      <w:del w:id="911"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912" w:author="余 政晓" w:date="2023-05-07T20:46:00Z">
        <w:r w:rsidR="00A700AD">
          <w:rPr>
            <w:rFonts w:ascii="宋体" w:eastAsia="宋体" w:hAnsi="宋体" w:cs="宋体"/>
          </w:rPr>
          <w:t>sustech_qk</w:t>
        </w:r>
      </w:ins>
      <w:r>
        <w:rPr>
          <w:rFonts w:ascii="宋体" w:eastAsia="宋体" w:hAnsi="宋体" w:cs="宋体"/>
        </w:rPr>
        <w:t>：对，在那边应该也，</w:t>
      </w:r>
      <w:del w:id="913" w:author="余 政晓" w:date="2023-05-07T21:44:00Z">
        <w:r w:rsidDel="001D1A4E">
          <w:rPr>
            <w:rFonts w:ascii="宋体" w:eastAsia="宋体" w:hAnsi="宋体" w:cs="宋体"/>
          </w:rPr>
          <w:delText>唉</w:delText>
        </w:r>
      </w:del>
      <w:r>
        <w:rPr>
          <w:rFonts w:ascii="宋体" w:eastAsia="宋体" w:hAnsi="宋体" w:cs="宋体"/>
        </w:rPr>
        <w:t>机场那边现在不就是</w:t>
      </w:r>
      <w:r>
        <w:rPr>
          <w:rFonts w:ascii="宋体" w:eastAsia="宋体" w:hAnsi="宋体" w:cs="宋体"/>
        </w:rPr>
        <w:t>11</w:t>
      </w:r>
      <w:r>
        <w:rPr>
          <w:rFonts w:ascii="宋体" w:eastAsia="宋体" w:hAnsi="宋体" w:cs="宋体"/>
        </w:rPr>
        <w:t>号，</w:t>
      </w:r>
      <w:r>
        <w:rPr>
          <w:rFonts w:ascii="宋体" w:eastAsia="宋体" w:hAnsi="宋体" w:cs="宋体"/>
        </w:rPr>
        <w:t>11</w:t>
      </w:r>
      <w:r>
        <w:rPr>
          <w:rFonts w:ascii="宋体" w:eastAsia="宋体" w:hAnsi="宋体" w:cs="宋体"/>
        </w:rPr>
        <w:t>号线。</w:t>
      </w:r>
      <w:r>
        <w:rPr>
          <w:rFonts w:ascii="宋体" w:eastAsia="宋体" w:hAnsi="宋体" w:cs="宋体"/>
        </w:rPr>
        <w:br/>
      </w:r>
      <w:del w:id="914"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915" w:author="余 政晓" w:date="2023-05-07T20:46:00Z">
        <w:r w:rsidR="00A700AD">
          <w:rPr>
            <w:rFonts w:ascii="宋体" w:eastAsia="宋体" w:hAnsi="宋体" w:cs="宋体"/>
          </w:rPr>
          <w:t>He</w:t>
        </w:r>
      </w:ins>
      <w:r>
        <w:rPr>
          <w:rFonts w:ascii="宋体" w:eastAsia="宋体" w:hAnsi="宋体" w:cs="宋体"/>
        </w:rPr>
        <w:t>：现在的机场都只有</w:t>
      </w:r>
      <w:r>
        <w:rPr>
          <w:rFonts w:ascii="宋体" w:eastAsia="宋体" w:hAnsi="宋体" w:cs="宋体"/>
        </w:rPr>
        <w:t>11</w:t>
      </w:r>
      <w:r>
        <w:rPr>
          <w:rFonts w:ascii="宋体" w:eastAsia="宋体" w:hAnsi="宋体" w:cs="宋体"/>
        </w:rPr>
        <w:t>号对接了，</w:t>
      </w:r>
      <w:r>
        <w:rPr>
          <w:rFonts w:ascii="宋体" w:eastAsia="宋体" w:hAnsi="宋体" w:cs="宋体"/>
        </w:rPr>
        <w:t>1</w:t>
      </w:r>
      <w:r>
        <w:rPr>
          <w:rFonts w:ascii="宋体" w:eastAsia="宋体" w:hAnsi="宋体" w:cs="宋体"/>
        </w:rPr>
        <w:t>号线好像都已经机场那里好像扩建了以后，它就不往那边走了。所以说，噢机场原</w:t>
      </w:r>
      <w:r>
        <w:rPr>
          <w:rFonts w:ascii="宋体" w:eastAsia="宋体" w:hAnsi="宋体" w:cs="宋体"/>
        </w:rPr>
        <w:t>来是原来</w:t>
      </w:r>
      <w:r>
        <w:rPr>
          <w:rFonts w:ascii="宋体" w:eastAsia="宋体" w:hAnsi="宋体" w:cs="宋体"/>
        </w:rPr>
        <w:t>1</w:t>
      </w:r>
      <w:r>
        <w:rPr>
          <w:rFonts w:ascii="宋体" w:eastAsia="宋体" w:hAnsi="宋体" w:cs="宋体"/>
        </w:rPr>
        <w:t>号线的，前海湾到机场那里有个站嘛，现在好像机场也扩建了，它好像位置都改了，路线也改了，现在就主要是</w:t>
      </w:r>
      <w:r>
        <w:rPr>
          <w:rFonts w:ascii="宋体" w:eastAsia="宋体" w:hAnsi="宋体" w:cs="宋体"/>
        </w:rPr>
        <w:t>11</w:t>
      </w:r>
      <w:r>
        <w:rPr>
          <w:rFonts w:ascii="宋体" w:eastAsia="宋体" w:hAnsi="宋体" w:cs="宋体"/>
        </w:rPr>
        <w:t>号线的机场东站，机场东站。</w:t>
      </w:r>
      <w:r>
        <w:rPr>
          <w:rFonts w:ascii="宋体" w:eastAsia="宋体" w:hAnsi="宋体" w:cs="宋体"/>
        </w:rPr>
        <w:br/>
      </w:r>
      <w:del w:id="916"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917" w:author="余 政晓" w:date="2023-05-07T20:46:00Z">
        <w:r w:rsidR="00A700AD">
          <w:rPr>
            <w:rFonts w:ascii="宋体" w:eastAsia="宋体" w:hAnsi="宋体" w:cs="宋体"/>
          </w:rPr>
          <w:t>sustech_qk</w:t>
        </w:r>
      </w:ins>
      <w:r>
        <w:rPr>
          <w:rFonts w:ascii="宋体" w:eastAsia="宋体" w:hAnsi="宋体" w:cs="宋体"/>
        </w:rPr>
        <w:t>：对，这样直通那个航站楼是吧？</w:t>
      </w:r>
      <w:r>
        <w:rPr>
          <w:rFonts w:ascii="宋体" w:eastAsia="宋体" w:hAnsi="宋体" w:cs="宋体"/>
        </w:rPr>
        <w:br/>
      </w:r>
      <w:del w:id="918"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919" w:author="余 政晓" w:date="2023-05-07T20:46:00Z">
        <w:r w:rsidR="00A700AD">
          <w:rPr>
            <w:rFonts w:ascii="宋体" w:eastAsia="宋体" w:hAnsi="宋体" w:cs="宋体"/>
          </w:rPr>
          <w:t>He</w:t>
        </w:r>
      </w:ins>
      <w:r>
        <w:rPr>
          <w:rFonts w:ascii="宋体" w:eastAsia="宋体" w:hAnsi="宋体" w:cs="宋体"/>
        </w:rPr>
        <w:t>：它直接到</w:t>
      </w:r>
      <w:del w:id="920" w:author="余 政晓" w:date="2023-05-07T21:45:00Z">
        <w:r w:rsidDel="001D1A4E">
          <w:rPr>
            <w:rFonts w:ascii="宋体" w:eastAsia="宋体" w:hAnsi="宋体" w:cs="宋体"/>
          </w:rPr>
          <w:delText>那个到</w:delText>
        </w:r>
      </w:del>
      <w:r>
        <w:rPr>
          <w:rFonts w:ascii="宋体" w:eastAsia="宋体" w:hAnsi="宋体" w:cs="宋体"/>
        </w:rPr>
        <w:t>那个地铁，就是说从它的登机口下来，它有一个巴士过来嘛，过来它直接对接地铁下面的，就是从它的检查范围，就是</w:t>
      </w:r>
      <w:del w:id="921" w:author="余 政晓" w:date="2023-05-07T21:45:00Z">
        <w:r w:rsidDel="001D1A4E">
          <w:rPr>
            <w:rFonts w:ascii="宋体" w:eastAsia="宋体" w:hAnsi="宋体" w:cs="宋体"/>
          </w:rPr>
          <w:delText>安检</w:delText>
        </w:r>
      </w:del>
      <w:r>
        <w:rPr>
          <w:rFonts w:ascii="宋体" w:eastAsia="宋体" w:hAnsi="宋体" w:cs="宋体"/>
        </w:rPr>
        <w:t>安检区域直接下来就到地铁站里面了。就是机场东</w:t>
      </w:r>
      <w:r>
        <w:rPr>
          <w:rFonts w:ascii="宋体" w:eastAsia="宋体" w:hAnsi="宋体" w:cs="宋体"/>
        </w:rPr>
        <w:t>11</w:t>
      </w:r>
      <w:r>
        <w:rPr>
          <w:rFonts w:ascii="宋体" w:eastAsia="宋体" w:hAnsi="宋体" w:cs="宋体"/>
        </w:rPr>
        <w:t>号线，机场东站。是的，现在机场东那块</w:t>
      </w:r>
      <w:del w:id="922" w:author="余 政晓" w:date="2023-05-07T21:45:00Z">
        <w:r w:rsidDel="001D1A4E">
          <w:rPr>
            <w:rFonts w:ascii="宋体" w:eastAsia="宋体" w:hAnsi="宋体" w:cs="宋体"/>
          </w:rPr>
          <w:delText>也</w:delText>
        </w:r>
      </w:del>
      <w:r>
        <w:rPr>
          <w:rFonts w:ascii="宋体" w:eastAsia="宋体" w:hAnsi="宋体" w:cs="宋体"/>
        </w:rPr>
        <w:t>也挺那个。</w:t>
      </w:r>
      <w:r>
        <w:rPr>
          <w:rFonts w:ascii="宋体" w:eastAsia="宋体" w:hAnsi="宋体" w:cs="宋体"/>
        </w:rPr>
        <w:br/>
      </w:r>
      <w:del w:id="923"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924" w:author="余 政晓" w:date="2023-05-07T20:46:00Z">
        <w:r w:rsidR="00A700AD">
          <w:rPr>
            <w:rFonts w:ascii="宋体" w:eastAsia="宋体" w:hAnsi="宋体" w:cs="宋体"/>
          </w:rPr>
          <w:t>sustech_qk</w:t>
        </w:r>
      </w:ins>
      <w:r>
        <w:rPr>
          <w:rFonts w:ascii="宋体" w:eastAsia="宋体" w:hAnsi="宋体" w:cs="宋体"/>
        </w:rPr>
        <w:t>：噢，现在这个交通发展就是就不仅是城市内的，还有这个城市间的。</w:t>
      </w:r>
      <w:r>
        <w:rPr>
          <w:rFonts w:ascii="宋体" w:eastAsia="宋体" w:hAnsi="宋体" w:cs="宋体"/>
        </w:rPr>
        <w:br/>
      </w:r>
      <w:del w:id="925"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926" w:author="余 政晓" w:date="2023-05-07T20:46:00Z">
        <w:r w:rsidR="00A700AD">
          <w:rPr>
            <w:rFonts w:ascii="宋体" w:eastAsia="宋体" w:hAnsi="宋体" w:cs="宋体"/>
          </w:rPr>
          <w:t>He</w:t>
        </w:r>
      </w:ins>
      <w:r>
        <w:rPr>
          <w:rFonts w:ascii="宋体" w:eastAsia="宋体" w:hAnsi="宋体" w:cs="宋体"/>
        </w:rPr>
        <w:t>：对，可以城市间，像</w:t>
      </w:r>
      <w:ins w:id="927" w:author="余 政晓" w:date="2023-05-07T21:45:00Z">
        <w:r w:rsidR="001D1A4E">
          <w:rPr>
            <w:rFonts w:ascii="宋体" w:eastAsia="宋体" w:hAnsi="宋体" w:cs="宋体" w:hint="eastAsia"/>
          </w:rPr>
          <w:t>碧头</w:t>
        </w:r>
      </w:ins>
      <w:del w:id="928" w:author="余 政晓" w:date="2023-05-07T21:45:00Z">
        <w:r w:rsidDel="001D1A4E">
          <w:rPr>
            <w:rFonts w:ascii="宋体" w:eastAsia="宋体" w:hAnsi="宋体" w:cs="宋体"/>
          </w:rPr>
          <w:delText>堤口</w:delText>
        </w:r>
      </w:del>
      <w:r>
        <w:rPr>
          <w:rFonts w:ascii="宋体" w:eastAsia="宋体" w:hAnsi="宋体" w:cs="宋体"/>
        </w:rPr>
        <w:t>对接的</w:t>
      </w:r>
      <w:r>
        <w:rPr>
          <w:rFonts w:ascii="宋体" w:eastAsia="宋体" w:hAnsi="宋体" w:cs="宋体"/>
        </w:rPr>
        <w:t>东莞吧，</w:t>
      </w:r>
      <w:ins w:id="929" w:author="余 政晓" w:date="2023-05-07T21:45:00Z">
        <w:r w:rsidR="001D1A4E">
          <w:rPr>
            <w:rFonts w:ascii="宋体" w:eastAsia="宋体" w:hAnsi="宋体" w:cs="宋体" w:hint="eastAsia"/>
          </w:rPr>
          <w:t>碧头</w:t>
        </w:r>
      </w:ins>
      <w:del w:id="930" w:author="余 政晓" w:date="2023-05-07T21:45:00Z">
        <w:r w:rsidDel="001D1A4E">
          <w:rPr>
            <w:rFonts w:ascii="宋体" w:eastAsia="宋体" w:hAnsi="宋体" w:cs="宋体"/>
          </w:rPr>
          <w:delText>堤口</w:delText>
        </w:r>
      </w:del>
      <w:r>
        <w:rPr>
          <w:rFonts w:ascii="宋体" w:eastAsia="宋体" w:hAnsi="宋体" w:cs="宋体"/>
        </w:rPr>
        <w:t>站好像对接的东莞，</w:t>
      </w:r>
      <w:ins w:id="931" w:author="余 政晓" w:date="2023-05-07T21:45:00Z">
        <w:r w:rsidR="001D1A4E">
          <w:rPr>
            <w:rFonts w:ascii="宋体" w:eastAsia="宋体" w:hAnsi="宋体" w:cs="宋体" w:hint="eastAsia"/>
          </w:rPr>
          <w:t>碧头</w:t>
        </w:r>
      </w:ins>
      <w:del w:id="932" w:author="余 政晓" w:date="2023-05-07T21:45:00Z">
        <w:r w:rsidDel="001D1A4E">
          <w:rPr>
            <w:rFonts w:ascii="宋体" w:eastAsia="宋体" w:hAnsi="宋体" w:cs="宋体"/>
          </w:rPr>
          <w:delText>堤口堤口</w:delText>
        </w:r>
      </w:del>
      <w:r>
        <w:rPr>
          <w:rFonts w:ascii="宋体" w:eastAsia="宋体" w:hAnsi="宋体" w:cs="宋体"/>
        </w:rPr>
        <w:t>对接的东莞。</w:t>
      </w:r>
      <w:r>
        <w:rPr>
          <w:rFonts w:ascii="宋体" w:eastAsia="宋体" w:hAnsi="宋体" w:cs="宋体"/>
        </w:rPr>
        <w:br/>
      </w:r>
      <w:del w:id="933"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934" w:author="余 政晓" w:date="2023-05-07T20:46:00Z">
        <w:r w:rsidR="00A700AD">
          <w:rPr>
            <w:rFonts w:ascii="宋体" w:eastAsia="宋体" w:hAnsi="宋体" w:cs="宋体"/>
          </w:rPr>
          <w:t>sustech_qk</w:t>
        </w:r>
      </w:ins>
      <w:r>
        <w:rPr>
          <w:rFonts w:ascii="宋体" w:eastAsia="宋体" w:hAnsi="宋体" w:cs="宋体"/>
        </w:rPr>
        <w:t>：我知道那个</w:t>
      </w:r>
      <w:r>
        <w:rPr>
          <w:rFonts w:ascii="宋体" w:eastAsia="宋体" w:hAnsi="宋体" w:cs="宋体"/>
        </w:rPr>
        <w:t>6</w:t>
      </w:r>
      <w:r>
        <w:rPr>
          <w:rFonts w:ascii="宋体" w:eastAsia="宋体" w:hAnsi="宋体" w:cs="宋体"/>
        </w:rPr>
        <w:t>号线</w:t>
      </w:r>
      <w:del w:id="935" w:author="余 政晓" w:date="2023-05-07T21:46:00Z">
        <w:r w:rsidDel="001D1A4E">
          <w:rPr>
            <w:rFonts w:ascii="宋体" w:eastAsia="宋体" w:hAnsi="宋体" w:cs="宋体"/>
          </w:rPr>
          <w:delText>最最</w:delText>
        </w:r>
      </w:del>
      <w:r>
        <w:rPr>
          <w:rFonts w:ascii="宋体" w:eastAsia="宋体" w:hAnsi="宋体" w:cs="宋体"/>
        </w:rPr>
        <w:t>最北边支线也是在东莞边界上。</w:t>
      </w:r>
      <w:r>
        <w:rPr>
          <w:rFonts w:ascii="宋体" w:eastAsia="宋体" w:hAnsi="宋体" w:cs="宋体"/>
        </w:rPr>
        <w:br/>
      </w:r>
      <w:del w:id="936"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937" w:author="余 政晓" w:date="2023-05-07T20:46:00Z">
        <w:r w:rsidR="00A700AD">
          <w:rPr>
            <w:rFonts w:ascii="宋体" w:eastAsia="宋体" w:hAnsi="宋体" w:cs="宋体"/>
          </w:rPr>
          <w:t>He</w:t>
        </w:r>
      </w:ins>
      <w:r>
        <w:rPr>
          <w:rFonts w:ascii="宋体" w:eastAsia="宋体" w:hAnsi="宋体" w:cs="宋体"/>
        </w:rPr>
        <w:t>：啊对，凤岗嘛。对的，东莞凤岗，塘厦凤岗那一块嘛，它是</w:t>
      </w:r>
      <w:ins w:id="938" w:author="余 政晓" w:date="2023-05-07T21:46:00Z">
        <w:r w:rsidR="001D1A4E">
          <w:rPr>
            <w:rFonts w:ascii="宋体" w:eastAsia="宋体" w:hAnsi="宋体" w:cs="宋体" w:hint="eastAsia"/>
          </w:rPr>
          <w:t>凤岗</w:t>
        </w:r>
      </w:ins>
      <w:del w:id="939" w:author="余 政晓" w:date="2023-05-07T21:46:00Z">
        <w:r w:rsidDel="001D1A4E">
          <w:rPr>
            <w:rFonts w:ascii="宋体" w:eastAsia="宋体" w:hAnsi="宋体" w:cs="宋体"/>
          </w:rPr>
          <w:delText>冯刚（</w:delText>
        </w:r>
        <w:r w:rsidDel="001D1A4E">
          <w:rPr>
            <w:rFonts w:ascii="宋体" w:eastAsia="宋体" w:hAnsi="宋体" w:cs="宋体"/>
          </w:rPr>
          <w:delText>00:43:40</w:delText>
        </w:r>
        <w:r w:rsidDel="001D1A4E">
          <w:rPr>
            <w:rFonts w:ascii="宋体" w:eastAsia="宋体" w:hAnsi="宋体" w:cs="宋体"/>
          </w:rPr>
          <w:delText>音）</w:delText>
        </w:r>
      </w:del>
      <w:r>
        <w:rPr>
          <w:rFonts w:ascii="宋体" w:eastAsia="宋体" w:hAnsi="宋体" w:cs="宋体"/>
        </w:rPr>
        <w:t>那边嘛，我</w:t>
      </w:r>
      <w:r>
        <w:rPr>
          <w:rFonts w:ascii="宋体" w:eastAsia="宋体" w:hAnsi="宋体" w:cs="宋体"/>
        </w:rPr>
        <w:t>6</w:t>
      </w:r>
      <w:r>
        <w:rPr>
          <w:rFonts w:ascii="宋体" w:eastAsia="宋体" w:hAnsi="宋体" w:cs="宋体"/>
        </w:rPr>
        <w:t>号线坐的不多，但是我知道一点，它那边对接凤岗塘厦的。</w:t>
      </w:r>
      <w:r>
        <w:rPr>
          <w:rFonts w:ascii="宋体" w:eastAsia="宋体" w:hAnsi="宋体" w:cs="宋体"/>
        </w:rPr>
        <w:br/>
      </w:r>
      <w:del w:id="940"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941" w:author="余 政晓" w:date="2023-05-07T20:46:00Z">
        <w:r w:rsidR="00A700AD">
          <w:rPr>
            <w:rFonts w:ascii="宋体" w:eastAsia="宋体" w:hAnsi="宋体" w:cs="宋体"/>
          </w:rPr>
          <w:t>sustech_qk</w:t>
        </w:r>
      </w:ins>
      <w:r>
        <w:rPr>
          <w:rFonts w:ascii="宋体" w:eastAsia="宋体" w:hAnsi="宋体" w:cs="宋体"/>
        </w:rPr>
        <w:t>：</w:t>
      </w:r>
      <w:del w:id="942" w:author="余 政晓" w:date="2023-05-07T21:46:00Z">
        <w:r w:rsidDel="001D1A4E">
          <w:rPr>
            <w:rFonts w:ascii="宋体" w:eastAsia="宋体" w:hAnsi="宋体" w:cs="宋体"/>
          </w:rPr>
          <w:delText>东莞东莞</w:delText>
        </w:r>
      </w:del>
      <w:r>
        <w:rPr>
          <w:rFonts w:ascii="宋体" w:eastAsia="宋体" w:hAnsi="宋体" w:cs="宋体"/>
        </w:rPr>
        <w:t>东莞现在没有地铁。</w:t>
      </w:r>
      <w:r>
        <w:rPr>
          <w:rFonts w:ascii="宋体" w:eastAsia="宋体" w:hAnsi="宋体" w:cs="宋体"/>
        </w:rPr>
        <w:br/>
      </w:r>
      <w:del w:id="943"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944" w:author="余 政晓" w:date="2023-05-07T20:46:00Z">
        <w:r w:rsidR="00A700AD">
          <w:rPr>
            <w:rFonts w:ascii="宋体" w:eastAsia="宋体" w:hAnsi="宋体" w:cs="宋体"/>
          </w:rPr>
          <w:t>He</w:t>
        </w:r>
      </w:ins>
      <w:r>
        <w:rPr>
          <w:rFonts w:ascii="宋体" w:eastAsia="宋体" w:hAnsi="宋体" w:cs="宋体"/>
        </w:rPr>
        <w:t>：有。</w:t>
      </w:r>
      <w:r>
        <w:rPr>
          <w:rFonts w:ascii="宋体" w:eastAsia="宋体" w:hAnsi="宋体" w:cs="宋体"/>
        </w:rPr>
        <w:br/>
      </w:r>
      <w:del w:id="945"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946" w:author="余 政晓" w:date="2023-05-07T20:46:00Z">
        <w:r w:rsidR="00A700AD">
          <w:rPr>
            <w:rFonts w:ascii="宋体" w:eastAsia="宋体" w:hAnsi="宋体" w:cs="宋体"/>
          </w:rPr>
          <w:t>sustech_qk</w:t>
        </w:r>
      </w:ins>
      <w:r>
        <w:rPr>
          <w:rFonts w:ascii="宋体" w:eastAsia="宋体" w:hAnsi="宋体" w:cs="宋体"/>
        </w:rPr>
        <w:t>：什么？</w:t>
      </w:r>
      <w:r>
        <w:rPr>
          <w:rFonts w:ascii="宋体" w:eastAsia="宋体" w:hAnsi="宋体" w:cs="宋体"/>
        </w:rPr>
        <w:br/>
      </w:r>
      <w:del w:id="947"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948" w:author="余 政晓" w:date="2023-05-07T20:46:00Z">
        <w:r w:rsidR="00A700AD">
          <w:rPr>
            <w:rFonts w:ascii="宋体" w:eastAsia="宋体" w:hAnsi="宋体" w:cs="宋体"/>
          </w:rPr>
          <w:t>He</w:t>
        </w:r>
      </w:ins>
      <w:r>
        <w:rPr>
          <w:rFonts w:ascii="宋体" w:eastAsia="宋体" w:hAnsi="宋体" w:cs="宋体"/>
        </w:rPr>
        <w:t>：东莞地铁早开通了，地铁都是对接东莞的。</w:t>
      </w:r>
      <w:r>
        <w:rPr>
          <w:rFonts w:ascii="宋体" w:eastAsia="宋体" w:hAnsi="宋体" w:cs="宋体"/>
        </w:rPr>
        <w:br/>
      </w:r>
      <w:del w:id="949" w:author="余 政晓" w:date="2023-05-07T20:46:00Z">
        <w:r w:rsidDel="00A700AD">
          <w:rPr>
            <w:rFonts w:ascii="宋体" w:eastAsia="宋体" w:hAnsi="宋体" w:cs="宋体"/>
          </w:rPr>
          <w:lastRenderedPageBreak/>
          <w:delText>角色</w:delText>
        </w:r>
        <w:r w:rsidDel="00A700AD">
          <w:rPr>
            <w:rFonts w:ascii="宋体" w:eastAsia="宋体" w:hAnsi="宋体" w:cs="宋体"/>
          </w:rPr>
          <w:delText>A</w:delText>
        </w:r>
      </w:del>
      <w:ins w:id="950" w:author="余 政晓" w:date="2023-05-07T20:46:00Z">
        <w:r w:rsidR="00A700AD">
          <w:rPr>
            <w:rFonts w:ascii="宋体" w:eastAsia="宋体" w:hAnsi="宋体" w:cs="宋体"/>
          </w:rPr>
          <w:t>sustech_qk</w:t>
        </w:r>
      </w:ins>
      <w:r>
        <w:rPr>
          <w:rFonts w:ascii="宋体" w:eastAsia="宋体" w:hAnsi="宋体" w:cs="宋体"/>
        </w:rPr>
        <w:t>：是深圳地铁建的吗？还是东莞地铁？</w:t>
      </w:r>
      <w:r>
        <w:rPr>
          <w:rFonts w:ascii="宋体" w:eastAsia="宋体" w:hAnsi="宋体" w:cs="宋体"/>
        </w:rPr>
        <w:br/>
      </w:r>
      <w:del w:id="951"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952" w:author="余 政晓" w:date="2023-05-07T20:46:00Z">
        <w:r w:rsidR="00A700AD">
          <w:rPr>
            <w:rFonts w:ascii="宋体" w:eastAsia="宋体" w:hAnsi="宋体" w:cs="宋体"/>
          </w:rPr>
          <w:t>He</w:t>
        </w:r>
      </w:ins>
      <w:r>
        <w:rPr>
          <w:rFonts w:ascii="宋体" w:eastAsia="宋体" w:hAnsi="宋体" w:cs="宋体"/>
        </w:rPr>
        <w:t>：东莞那边它也通了两条线。就是我们深圳有两条线也对接那边的，像</w:t>
      </w:r>
      <w:r>
        <w:rPr>
          <w:rFonts w:ascii="宋体" w:eastAsia="宋体" w:hAnsi="宋体" w:cs="宋体"/>
        </w:rPr>
        <w:t>11</w:t>
      </w:r>
      <w:r>
        <w:rPr>
          <w:rFonts w:ascii="宋体" w:eastAsia="宋体" w:hAnsi="宋体" w:cs="宋体"/>
        </w:rPr>
        <w:t>号线。</w:t>
      </w:r>
      <w:r>
        <w:rPr>
          <w:rFonts w:ascii="宋体" w:eastAsia="宋体" w:hAnsi="宋体" w:cs="宋体"/>
        </w:rPr>
        <w:br/>
      </w:r>
      <w:del w:id="953"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954" w:author="余 政晓" w:date="2023-05-07T20:46:00Z">
        <w:r w:rsidR="00A700AD">
          <w:rPr>
            <w:rFonts w:ascii="宋体" w:eastAsia="宋体" w:hAnsi="宋体" w:cs="宋体"/>
          </w:rPr>
          <w:t>sustech_qk</w:t>
        </w:r>
      </w:ins>
      <w:r>
        <w:rPr>
          <w:rFonts w:ascii="宋体" w:eastAsia="宋体" w:hAnsi="宋体" w:cs="宋体"/>
        </w:rPr>
        <w:t>：惠州有</w:t>
      </w:r>
      <w:r>
        <w:rPr>
          <w:rFonts w:ascii="宋体" w:eastAsia="宋体" w:hAnsi="宋体" w:cs="宋体"/>
        </w:rPr>
        <w:t>吗？</w:t>
      </w:r>
      <w:r>
        <w:rPr>
          <w:rFonts w:ascii="宋体" w:eastAsia="宋体" w:hAnsi="宋体" w:cs="宋体"/>
        </w:rPr>
        <w:br/>
      </w:r>
      <w:del w:id="955"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956" w:author="余 政晓" w:date="2023-05-07T20:46:00Z">
        <w:r w:rsidR="00A700AD">
          <w:rPr>
            <w:rFonts w:ascii="宋体" w:eastAsia="宋体" w:hAnsi="宋体" w:cs="宋体"/>
          </w:rPr>
          <w:t>He</w:t>
        </w:r>
      </w:ins>
      <w:r>
        <w:rPr>
          <w:rFonts w:ascii="宋体" w:eastAsia="宋体" w:hAnsi="宋体" w:cs="宋体"/>
        </w:rPr>
        <w:t>：</w:t>
      </w:r>
      <w:ins w:id="957" w:author="余 政晓" w:date="2023-05-07T21:46:00Z">
        <w:r w:rsidR="001D1A4E">
          <w:rPr>
            <w:rFonts w:ascii="宋体" w:eastAsia="宋体" w:hAnsi="宋体" w:cs="宋体" w:hint="eastAsia"/>
          </w:rPr>
          <w:t>惠州</w:t>
        </w:r>
      </w:ins>
      <w:del w:id="958" w:author="余 政晓" w:date="2023-05-07T21:46:00Z">
        <w:r w:rsidDel="001D1A4E">
          <w:rPr>
            <w:rFonts w:ascii="宋体" w:eastAsia="宋体" w:hAnsi="宋体" w:cs="宋体"/>
          </w:rPr>
          <w:delText>塘厦</w:delText>
        </w:r>
      </w:del>
      <w:r>
        <w:rPr>
          <w:rFonts w:ascii="宋体" w:eastAsia="宋体" w:hAnsi="宋体" w:cs="宋体"/>
        </w:rPr>
        <w:t>没有，但是预留口留上的，惠州</w:t>
      </w:r>
      <w:r>
        <w:rPr>
          <w:rFonts w:ascii="宋体" w:eastAsia="宋体" w:hAnsi="宋体" w:cs="宋体"/>
        </w:rPr>
        <w:t>14</w:t>
      </w:r>
      <w:r>
        <w:rPr>
          <w:rFonts w:ascii="宋体" w:eastAsia="宋体" w:hAnsi="宋体" w:cs="宋体"/>
        </w:rPr>
        <w:t>号线也在去年</w:t>
      </w:r>
      <w:r>
        <w:rPr>
          <w:rFonts w:ascii="宋体" w:eastAsia="宋体" w:hAnsi="宋体" w:cs="宋体"/>
        </w:rPr>
        <w:t>11</w:t>
      </w:r>
      <w:r>
        <w:rPr>
          <w:rFonts w:ascii="宋体" w:eastAsia="宋体" w:hAnsi="宋体" w:cs="宋体"/>
        </w:rPr>
        <w:t>月</w:t>
      </w:r>
      <w:del w:id="959" w:author="余 政晓" w:date="2023-05-07T21:46:00Z">
        <w:r w:rsidDel="001D1A4E">
          <w:rPr>
            <w:rFonts w:ascii="宋体" w:eastAsia="宋体" w:hAnsi="宋体" w:cs="宋体"/>
          </w:rPr>
          <w:delText>11</w:delText>
        </w:r>
      </w:del>
      <w:r>
        <w:rPr>
          <w:rFonts w:ascii="宋体" w:eastAsia="宋体" w:hAnsi="宋体" w:cs="宋体"/>
        </w:rPr>
        <w:t>，</w:t>
      </w:r>
      <w:r>
        <w:rPr>
          <w:rFonts w:ascii="宋体" w:eastAsia="宋体" w:hAnsi="宋体" w:cs="宋体"/>
        </w:rPr>
        <w:t xml:space="preserve"> 10</w:t>
      </w:r>
      <w:r>
        <w:rPr>
          <w:rFonts w:ascii="宋体" w:eastAsia="宋体" w:hAnsi="宋体" w:cs="宋体"/>
        </w:rPr>
        <w:t>月底才通车嘛，惠州那边没有</w:t>
      </w:r>
      <w:del w:id="960" w:author="余 政晓" w:date="2023-05-07T21:47:00Z">
        <w:r w:rsidDel="001D1A4E">
          <w:rPr>
            <w:rFonts w:ascii="宋体" w:eastAsia="宋体" w:hAnsi="宋体" w:cs="宋体"/>
          </w:rPr>
          <w:delText>矛盾（</w:delText>
        </w:r>
        <w:r w:rsidDel="001D1A4E">
          <w:rPr>
            <w:rFonts w:ascii="宋体" w:eastAsia="宋体" w:hAnsi="宋体" w:cs="宋体"/>
          </w:rPr>
          <w:delText>00:44:13</w:delText>
        </w:r>
        <w:r w:rsidDel="001D1A4E">
          <w:rPr>
            <w:rFonts w:ascii="宋体" w:eastAsia="宋体" w:hAnsi="宋体" w:cs="宋体"/>
          </w:rPr>
          <w:delText>音）</w:delText>
        </w:r>
      </w:del>
      <w:r>
        <w:rPr>
          <w:rFonts w:ascii="宋体" w:eastAsia="宋体" w:hAnsi="宋体" w:cs="宋体"/>
        </w:rPr>
        <w:t>没动起来。</w:t>
      </w:r>
      <w:r>
        <w:rPr>
          <w:rFonts w:ascii="宋体" w:eastAsia="宋体" w:hAnsi="宋体" w:cs="宋体"/>
        </w:rPr>
        <w:br/>
      </w:r>
      <w:del w:id="961"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962" w:author="余 政晓" w:date="2023-05-07T20:46:00Z">
        <w:r w:rsidR="00A700AD">
          <w:rPr>
            <w:rFonts w:ascii="宋体" w:eastAsia="宋体" w:hAnsi="宋体" w:cs="宋体"/>
          </w:rPr>
          <w:t>sustech_qk</w:t>
        </w:r>
      </w:ins>
      <w:r>
        <w:rPr>
          <w:rFonts w:ascii="宋体" w:eastAsia="宋体" w:hAnsi="宋体" w:cs="宋体"/>
        </w:rPr>
        <w:t>：那他们那边也准备建了，还是？</w:t>
      </w:r>
      <w:r>
        <w:rPr>
          <w:rFonts w:ascii="宋体" w:eastAsia="宋体" w:hAnsi="宋体" w:cs="宋体"/>
        </w:rPr>
        <w:br/>
      </w:r>
      <w:del w:id="963"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964" w:author="余 政晓" w:date="2023-05-07T20:46:00Z">
        <w:r w:rsidR="00A700AD">
          <w:rPr>
            <w:rFonts w:ascii="宋体" w:eastAsia="宋体" w:hAnsi="宋体" w:cs="宋体"/>
          </w:rPr>
          <w:t>He</w:t>
        </w:r>
      </w:ins>
      <w:r>
        <w:rPr>
          <w:rFonts w:ascii="宋体" w:eastAsia="宋体" w:hAnsi="宋体" w:cs="宋体"/>
        </w:rPr>
        <w:t>：好像人均流量达不到，那边人均流量达不到。前两年说的，我们当初在那边买房子的时候就说那边要</w:t>
      </w:r>
      <w:ins w:id="965" w:author="余 政晓" w:date="2023-05-07T21:47:00Z">
        <w:r w:rsidR="001D1A4E">
          <w:rPr>
            <w:rFonts w:ascii="宋体" w:eastAsia="宋体" w:hAnsi="宋体" w:cs="宋体" w:hint="eastAsia"/>
          </w:rPr>
          <w:t>建</w:t>
        </w:r>
      </w:ins>
      <w:del w:id="966" w:author="余 政晓" w:date="2023-05-07T21:47:00Z">
        <w:r w:rsidDel="001D1A4E">
          <w:rPr>
            <w:rFonts w:ascii="宋体" w:eastAsia="宋体" w:hAnsi="宋体" w:cs="宋体"/>
          </w:rPr>
          <w:delText>见</w:delText>
        </w:r>
      </w:del>
      <w:r>
        <w:rPr>
          <w:rFonts w:ascii="宋体" w:eastAsia="宋体" w:hAnsi="宋体" w:cs="宋体"/>
        </w:rPr>
        <w:t>地铁，但是现在就没有，所以我经常要回去偶尔就是。</w:t>
      </w:r>
      <w:r>
        <w:rPr>
          <w:rFonts w:ascii="宋体" w:eastAsia="宋体" w:hAnsi="宋体" w:cs="宋体"/>
        </w:rPr>
        <w:br/>
      </w:r>
      <w:del w:id="967"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968" w:author="余 政晓" w:date="2023-05-07T20:46:00Z">
        <w:r w:rsidR="00A700AD">
          <w:rPr>
            <w:rFonts w:ascii="宋体" w:eastAsia="宋体" w:hAnsi="宋体" w:cs="宋体"/>
          </w:rPr>
          <w:t>sustech_qk</w:t>
        </w:r>
      </w:ins>
      <w:r>
        <w:rPr>
          <w:rFonts w:ascii="宋体" w:eastAsia="宋体" w:hAnsi="宋体" w:cs="宋体"/>
        </w:rPr>
        <w:t>：噢，就是</w:t>
      </w:r>
      <w:del w:id="969" w:author="余 政晓" w:date="2023-05-07T21:47:00Z">
        <w:r w:rsidDel="001D1A4E">
          <w:rPr>
            <w:rFonts w:ascii="宋体" w:eastAsia="宋体" w:hAnsi="宋体" w:cs="宋体"/>
          </w:rPr>
          <w:delText>一定要</w:delText>
        </w:r>
      </w:del>
      <w:r>
        <w:rPr>
          <w:rFonts w:ascii="宋体" w:eastAsia="宋体" w:hAnsi="宋体" w:cs="宋体"/>
        </w:rPr>
        <w:t>一定要有上面批准才能建。</w:t>
      </w:r>
      <w:r>
        <w:rPr>
          <w:rFonts w:ascii="宋体" w:eastAsia="宋体" w:hAnsi="宋体" w:cs="宋体"/>
        </w:rPr>
        <w:br/>
      </w:r>
      <w:del w:id="970"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971" w:author="余 政晓" w:date="2023-05-07T20:46:00Z">
        <w:r w:rsidR="00A700AD">
          <w:rPr>
            <w:rFonts w:ascii="宋体" w:eastAsia="宋体" w:hAnsi="宋体" w:cs="宋体"/>
          </w:rPr>
          <w:t>He</w:t>
        </w:r>
      </w:ins>
      <w:r>
        <w:rPr>
          <w:rFonts w:ascii="宋体" w:eastAsia="宋体" w:hAnsi="宋体" w:cs="宋体"/>
        </w:rPr>
        <w:t>：他说要达到多少人均量，地铁的规建哈，规划是常驻人口要达到多少人流量。</w:t>
      </w:r>
      <w:r>
        <w:rPr>
          <w:rFonts w:ascii="宋体" w:eastAsia="宋体" w:hAnsi="宋体" w:cs="宋体"/>
        </w:rPr>
        <w:br/>
      </w:r>
      <w:del w:id="972"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973" w:author="余 政晓" w:date="2023-05-07T20:46:00Z">
        <w:r w:rsidR="00A700AD">
          <w:rPr>
            <w:rFonts w:ascii="宋体" w:eastAsia="宋体" w:hAnsi="宋体" w:cs="宋体"/>
          </w:rPr>
          <w:t>sustech_qk</w:t>
        </w:r>
      </w:ins>
      <w:r>
        <w:rPr>
          <w:rFonts w:ascii="宋体" w:eastAsia="宋体" w:hAnsi="宋体" w:cs="宋体"/>
        </w:rPr>
        <w:t>：惠州人太少了。</w:t>
      </w:r>
      <w:r>
        <w:rPr>
          <w:rFonts w:ascii="宋体" w:eastAsia="宋体" w:hAnsi="宋体" w:cs="宋体"/>
        </w:rPr>
        <w:br/>
      </w:r>
      <w:del w:id="974"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975" w:author="余 政晓" w:date="2023-05-07T20:46:00Z">
        <w:r w:rsidR="00A700AD">
          <w:rPr>
            <w:rFonts w:ascii="宋体" w:eastAsia="宋体" w:hAnsi="宋体" w:cs="宋体"/>
          </w:rPr>
          <w:t>He</w:t>
        </w:r>
      </w:ins>
      <w:r>
        <w:rPr>
          <w:rFonts w:ascii="宋体" w:eastAsia="宋体" w:hAnsi="宋体" w:cs="宋体"/>
        </w:rPr>
        <w:t>：是的。好像建不起来，批不</w:t>
      </w:r>
      <w:r>
        <w:rPr>
          <w:rFonts w:ascii="宋体" w:eastAsia="宋体" w:hAnsi="宋体" w:cs="宋体"/>
        </w:rPr>
        <w:t>下来，而且它这个也要前期也要钱也要政府投入钱的嘛，他要没达到一定的人流量，噢也批不下来，再加上肯定又不愿意掏钱了。</w:t>
      </w:r>
      <w:r>
        <w:rPr>
          <w:rFonts w:ascii="宋体" w:eastAsia="宋体" w:hAnsi="宋体" w:cs="宋体"/>
        </w:rPr>
        <w:br/>
      </w:r>
      <w:del w:id="976"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977" w:author="余 政晓" w:date="2023-05-07T20:46:00Z">
        <w:r w:rsidR="00A700AD">
          <w:rPr>
            <w:rFonts w:ascii="宋体" w:eastAsia="宋体" w:hAnsi="宋体" w:cs="宋体"/>
          </w:rPr>
          <w:t>sustech_qk</w:t>
        </w:r>
      </w:ins>
      <w:r>
        <w:rPr>
          <w:rFonts w:ascii="宋体" w:eastAsia="宋体" w:hAnsi="宋体" w:cs="宋体"/>
        </w:rPr>
        <w:t>：不过惠州应该深圳周围的，就是所谓的大湾区域城市人</w:t>
      </w:r>
      <w:del w:id="978" w:author="余 政晓" w:date="2023-05-07T21:48:00Z">
        <w:r w:rsidDel="001D1A4E">
          <w:rPr>
            <w:rFonts w:ascii="宋体" w:eastAsia="宋体" w:hAnsi="宋体" w:cs="宋体"/>
          </w:rPr>
          <w:delText>应该</w:delText>
        </w:r>
      </w:del>
      <w:r>
        <w:rPr>
          <w:rFonts w:ascii="宋体" w:eastAsia="宋体" w:hAnsi="宋体" w:cs="宋体"/>
        </w:rPr>
        <w:t>应该还是会越来越多的。</w:t>
      </w:r>
      <w:r>
        <w:rPr>
          <w:rFonts w:ascii="宋体" w:eastAsia="宋体" w:hAnsi="宋体" w:cs="宋体"/>
        </w:rPr>
        <w:br/>
      </w:r>
      <w:del w:id="979"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980" w:author="余 政晓" w:date="2023-05-07T20:46:00Z">
        <w:r w:rsidR="00A700AD">
          <w:rPr>
            <w:rFonts w:ascii="宋体" w:eastAsia="宋体" w:hAnsi="宋体" w:cs="宋体"/>
          </w:rPr>
          <w:t>He</w:t>
        </w:r>
      </w:ins>
      <w:r>
        <w:rPr>
          <w:rFonts w:ascii="宋体" w:eastAsia="宋体" w:hAnsi="宋体" w:cs="宋体"/>
        </w:rPr>
        <w:t>：其实惠州那边买房的</w:t>
      </w:r>
      <w:ins w:id="981" w:author="余 政晓" w:date="2023-05-07T21:48:00Z">
        <w:r w:rsidR="001D1A4E">
          <w:rPr>
            <w:rFonts w:ascii="宋体" w:eastAsia="宋体" w:hAnsi="宋体" w:cs="宋体" w:hint="eastAsia"/>
          </w:rPr>
          <w:t>，</w:t>
        </w:r>
      </w:ins>
      <w:r>
        <w:rPr>
          <w:rFonts w:ascii="宋体" w:eastAsia="宋体" w:hAnsi="宋体" w:cs="宋体"/>
        </w:rPr>
        <w:t>很多都是在深圳房价高了，买不了选择那边的，在那边上班的还是比较多的。</w:t>
      </w:r>
      <w:r>
        <w:rPr>
          <w:rFonts w:ascii="宋体" w:eastAsia="宋体" w:hAnsi="宋体" w:cs="宋体"/>
        </w:rPr>
        <w:br/>
        <w:t>00:45:07</w:t>
      </w:r>
      <w:r>
        <w:rPr>
          <w:rFonts w:ascii="宋体" w:eastAsia="宋体" w:hAnsi="宋体" w:cs="宋体"/>
        </w:rPr>
        <w:br/>
      </w:r>
      <w:del w:id="982"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983" w:author="余 政晓" w:date="2023-05-07T20:46:00Z">
        <w:r w:rsidR="00A700AD">
          <w:rPr>
            <w:rFonts w:ascii="宋体" w:eastAsia="宋体" w:hAnsi="宋体" w:cs="宋体"/>
          </w:rPr>
          <w:t>sustech_qk</w:t>
        </w:r>
      </w:ins>
      <w:r>
        <w:rPr>
          <w:rFonts w:ascii="宋体" w:eastAsia="宋体" w:hAnsi="宋体" w:cs="宋体"/>
        </w:rPr>
        <w:t>：那他们怎么过来呢？就坐那个</w:t>
      </w:r>
      <w:r>
        <w:rPr>
          <w:rFonts w:ascii="宋体" w:eastAsia="宋体" w:hAnsi="宋体" w:cs="宋体"/>
        </w:rPr>
        <w:t>14</w:t>
      </w:r>
      <w:r>
        <w:rPr>
          <w:rFonts w:ascii="宋体" w:eastAsia="宋体" w:hAnsi="宋体" w:cs="宋体"/>
        </w:rPr>
        <w:t>号线坐那个。</w:t>
      </w:r>
      <w:r>
        <w:rPr>
          <w:rFonts w:ascii="宋体" w:eastAsia="宋体" w:hAnsi="宋体" w:cs="宋体"/>
        </w:rPr>
        <w:br/>
      </w:r>
      <w:del w:id="984"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985" w:author="余 政晓" w:date="2023-05-07T20:46:00Z">
        <w:r w:rsidR="00A700AD">
          <w:rPr>
            <w:rFonts w:ascii="宋体" w:eastAsia="宋体" w:hAnsi="宋体" w:cs="宋体"/>
          </w:rPr>
          <w:t>He</w:t>
        </w:r>
      </w:ins>
      <w:r>
        <w:rPr>
          <w:rFonts w:ascii="宋体" w:eastAsia="宋体" w:hAnsi="宋体" w:cs="宋体"/>
        </w:rPr>
        <w:t>：嗯你像我们</w:t>
      </w:r>
      <w:r>
        <w:rPr>
          <w:rFonts w:ascii="宋体" w:eastAsia="宋体" w:hAnsi="宋体" w:cs="宋体"/>
        </w:rPr>
        <w:t>14</w:t>
      </w:r>
      <w:r>
        <w:rPr>
          <w:rFonts w:ascii="宋体" w:eastAsia="宋体" w:hAnsi="宋体" w:cs="宋体"/>
        </w:rPr>
        <w:t>号线，我们就有公交嘛，</w:t>
      </w:r>
      <w:del w:id="986" w:author="余 政晓" w:date="2023-05-07T21:48:00Z">
        <w:r w:rsidDel="001D1A4E">
          <w:rPr>
            <w:rFonts w:ascii="宋体" w:eastAsia="宋体" w:hAnsi="宋体" w:cs="宋体"/>
          </w:rPr>
          <w:delText>他</w:delText>
        </w:r>
      </w:del>
      <w:r>
        <w:rPr>
          <w:rFonts w:ascii="宋体" w:eastAsia="宋体" w:hAnsi="宋体" w:cs="宋体"/>
        </w:rPr>
        <w:t>地铁口大亚湾有安排了对接地铁的大巴车。</w:t>
      </w:r>
      <w:r>
        <w:rPr>
          <w:rFonts w:ascii="宋体" w:eastAsia="宋体" w:hAnsi="宋体" w:cs="宋体"/>
        </w:rPr>
        <w:br/>
      </w:r>
      <w:del w:id="987"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988" w:author="余 政晓" w:date="2023-05-07T20:46:00Z">
        <w:r w:rsidR="00A700AD">
          <w:rPr>
            <w:rFonts w:ascii="宋体" w:eastAsia="宋体" w:hAnsi="宋体" w:cs="宋体"/>
          </w:rPr>
          <w:t>sustech_qk</w:t>
        </w:r>
      </w:ins>
      <w:r>
        <w:rPr>
          <w:rFonts w:ascii="宋体" w:eastAsia="宋体" w:hAnsi="宋体" w:cs="宋体"/>
        </w:rPr>
        <w:t>：噢，就从地铁站到大亚湾。</w:t>
      </w:r>
      <w:r>
        <w:rPr>
          <w:rFonts w:ascii="宋体" w:eastAsia="宋体" w:hAnsi="宋体" w:cs="宋体"/>
        </w:rPr>
        <w:br/>
      </w:r>
      <w:del w:id="989"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990" w:author="余 政晓" w:date="2023-05-07T20:46:00Z">
        <w:r w:rsidR="00A700AD">
          <w:rPr>
            <w:rFonts w:ascii="宋体" w:eastAsia="宋体" w:hAnsi="宋体" w:cs="宋体"/>
          </w:rPr>
          <w:t>He</w:t>
        </w:r>
      </w:ins>
      <w:r>
        <w:rPr>
          <w:rFonts w:ascii="宋体" w:eastAsia="宋体" w:hAnsi="宋体" w:cs="宋体"/>
        </w:rPr>
        <w:t>：对，它内部就到每个</w:t>
      </w:r>
      <w:r>
        <w:rPr>
          <w:rFonts w:ascii="宋体" w:eastAsia="宋体" w:hAnsi="宋体" w:cs="宋体"/>
        </w:rPr>
        <w:t>楼盘每个区域嘛。你像我们到了沙田的话，就直接坐一趟两块钱的公交就到小区门口了。所以说我们现在就是</w:t>
      </w:r>
      <w:r>
        <w:rPr>
          <w:rFonts w:ascii="宋体" w:eastAsia="宋体" w:hAnsi="宋体" w:cs="宋体"/>
        </w:rPr>
        <w:t>14</w:t>
      </w:r>
      <w:r>
        <w:rPr>
          <w:rFonts w:ascii="宋体" w:eastAsia="宋体" w:hAnsi="宋体" w:cs="宋体"/>
        </w:rPr>
        <w:t>号线通了，我几乎</w:t>
      </w:r>
      <w:r>
        <w:rPr>
          <w:rFonts w:ascii="宋体" w:eastAsia="宋体" w:hAnsi="宋体" w:cs="宋体"/>
        </w:rPr>
        <w:lastRenderedPageBreak/>
        <w:t>都不坐高铁了，因为你坐高铁了，你还要提前去抢票，到点了还得要赶过去，你赶不过去时间也控制了，原来最早的时候我们就做那种，就是跨市大巴，就像我昨天我刚说的，就是还受伤的那种，就是跨市大巴也要提前买票，也要买这个。</w:t>
      </w:r>
      <w:r>
        <w:rPr>
          <w:rFonts w:ascii="宋体" w:eastAsia="宋体" w:hAnsi="宋体" w:cs="宋体"/>
        </w:rPr>
        <w:br/>
      </w:r>
      <w:del w:id="991"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992" w:author="余 政晓" w:date="2023-05-07T20:46:00Z">
        <w:r w:rsidR="00A700AD">
          <w:rPr>
            <w:rFonts w:ascii="宋体" w:eastAsia="宋体" w:hAnsi="宋体" w:cs="宋体"/>
          </w:rPr>
          <w:t>sustech_qk</w:t>
        </w:r>
      </w:ins>
      <w:r>
        <w:rPr>
          <w:rFonts w:ascii="宋体" w:eastAsia="宋体" w:hAnsi="宋体" w:cs="宋体"/>
        </w:rPr>
        <w:t>：噢噢噢。</w:t>
      </w:r>
      <w:r>
        <w:rPr>
          <w:rFonts w:ascii="宋体" w:eastAsia="宋体" w:hAnsi="宋体" w:cs="宋体"/>
        </w:rPr>
        <w:br/>
      </w:r>
      <w:del w:id="993"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994" w:author="余 政晓" w:date="2023-05-07T20:46:00Z">
        <w:r w:rsidR="00A700AD">
          <w:rPr>
            <w:rFonts w:ascii="宋体" w:eastAsia="宋体" w:hAnsi="宋体" w:cs="宋体"/>
          </w:rPr>
          <w:t>He</w:t>
        </w:r>
      </w:ins>
      <w:r>
        <w:rPr>
          <w:rFonts w:ascii="宋体" w:eastAsia="宋体" w:hAnsi="宋体" w:cs="宋体"/>
        </w:rPr>
        <w:t>：它也有通勤小区到深圳的，一个小时多一点，这个它比地铁还快一点。</w:t>
      </w:r>
      <w:r>
        <w:rPr>
          <w:rFonts w:ascii="宋体" w:eastAsia="宋体" w:hAnsi="宋体" w:cs="宋体"/>
        </w:rPr>
        <w:br/>
      </w:r>
      <w:del w:id="995"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996" w:author="余 政晓" w:date="2023-05-07T20:46:00Z">
        <w:r w:rsidR="00A700AD">
          <w:rPr>
            <w:rFonts w:ascii="宋体" w:eastAsia="宋体" w:hAnsi="宋体" w:cs="宋体"/>
          </w:rPr>
          <w:t>sustech_qk</w:t>
        </w:r>
      </w:ins>
      <w:r>
        <w:rPr>
          <w:rFonts w:ascii="宋体" w:eastAsia="宋体" w:hAnsi="宋体" w:cs="宋体"/>
        </w:rPr>
        <w:t>：对，我觉得大巴应该就如果跑很长距离的话，应该确实比地铁要快，地铁。</w:t>
      </w:r>
      <w:r>
        <w:rPr>
          <w:rFonts w:ascii="宋体" w:eastAsia="宋体" w:hAnsi="宋体" w:cs="宋体"/>
        </w:rPr>
        <w:br/>
      </w:r>
      <w:del w:id="997"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998" w:author="余 政晓" w:date="2023-05-07T20:46:00Z">
        <w:r w:rsidR="00A700AD">
          <w:rPr>
            <w:rFonts w:ascii="宋体" w:eastAsia="宋体" w:hAnsi="宋体" w:cs="宋体"/>
          </w:rPr>
          <w:t>He</w:t>
        </w:r>
      </w:ins>
      <w:r>
        <w:rPr>
          <w:rFonts w:ascii="宋体" w:eastAsia="宋体" w:hAnsi="宋体" w:cs="宋体"/>
        </w:rPr>
        <w:t>：它没有那么</w:t>
      </w:r>
      <w:r>
        <w:rPr>
          <w:rFonts w:ascii="宋体" w:eastAsia="宋体" w:hAnsi="宋体" w:cs="宋体"/>
        </w:rPr>
        <w:t>多弯弯绕绕的嘛，没有那么多弯弯绕绕的。它相当于</w:t>
      </w:r>
      <w:ins w:id="999" w:author="余 政晓" w:date="2023-05-07T21:49:00Z">
        <w:r w:rsidR="001D1A4E">
          <w:rPr>
            <w:rFonts w:ascii="宋体" w:eastAsia="宋体" w:hAnsi="宋体" w:cs="宋体" w:hint="eastAsia"/>
          </w:rPr>
          <w:t>车直接</w:t>
        </w:r>
      </w:ins>
      <w:del w:id="1000" w:author="余 政晓" w:date="2023-05-07T21:49:00Z">
        <w:r w:rsidDel="001D1A4E">
          <w:rPr>
            <w:rFonts w:ascii="宋体" w:eastAsia="宋体" w:hAnsi="宋体" w:cs="宋体"/>
          </w:rPr>
          <w:delText>抽几斤抽几斤（</w:delText>
        </w:r>
        <w:r w:rsidDel="001D1A4E">
          <w:rPr>
            <w:rFonts w:ascii="宋体" w:eastAsia="宋体" w:hAnsi="宋体" w:cs="宋体"/>
          </w:rPr>
          <w:delText>00:46:14</w:delText>
        </w:r>
        <w:r w:rsidDel="001D1A4E">
          <w:rPr>
            <w:rFonts w:ascii="宋体" w:eastAsia="宋体" w:hAnsi="宋体" w:cs="宋体"/>
          </w:rPr>
          <w:delText>听不清）</w:delText>
        </w:r>
      </w:del>
      <w:r>
        <w:rPr>
          <w:rFonts w:ascii="宋体" w:eastAsia="宋体" w:hAnsi="宋体" w:cs="宋体"/>
        </w:rPr>
        <w:t>，它从那个</w:t>
      </w:r>
      <w:ins w:id="1001" w:author="余 政晓" w:date="2023-05-07T21:49:00Z">
        <w:r w:rsidR="001D1A4E">
          <w:rPr>
            <w:rFonts w:ascii="宋体" w:eastAsia="宋体" w:hAnsi="宋体" w:cs="宋体" w:hint="eastAsia"/>
          </w:rPr>
          <w:t>大梅沙</w:t>
        </w:r>
      </w:ins>
      <w:del w:id="1002" w:author="余 政晓" w:date="2023-05-07T21:49:00Z">
        <w:r w:rsidDel="001D1A4E">
          <w:rPr>
            <w:rFonts w:ascii="宋体" w:eastAsia="宋体" w:hAnsi="宋体" w:cs="宋体"/>
          </w:rPr>
          <w:delText>大眉山</w:delText>
        </w:r>
      </w:del>
      <w:r>
        <w:rPr>
          <w:rFonts w:ascii="宋体" w:eastAsia="宋体" w:hAnsi="宋体" w:cs="宋体"/>
        </w:rPr>
        <w:t>盐田那边就过去了，盐田那边</w:t>
      </w:r>
      <w:del w:id="1003" w:author="余 政晓" w:date="2023-05-07T21:49:00Z">
        <w:r w:rsidDel="001D1A4E">
          <w:rPr>
            <w:rFonts w:ascii="宋体" w:eastAsia="宋体" w:hAnsi="宋体" w:cs="宋体"/>
          </w:rPr>
          <w:delText>或者是全跟着（</w:delText>
        </w:r>
        <w:r w:rsidDel="001D1A4E">
          <w:rPr>
            <w:rFonts w:ascii="宋体" w:eastAsia="宋体" w:hAnsi="宋体" w:cs="宋体"/>
          </w:rPr>
          <w:delText>00:46:20</w:delText>
        </w:r>
        <w:r w:rsidDel="001D1A4E">
          <w:rPr>
            <w:rFonts w:ascii="宋体" w:eastAsia="宋体" w:hAnsi="宋体" w:cs="宋体"/>
          </w:rPr>
          <w:delText>听不清）</w:delText>
        </w:r>
      </w:del>
      <w:r>
        <w:rPr>
          <w:rFonts w:ascii="宋体" w:eastAsia="宋体" w:hAnsi="宋体" w:cs="宋体"/>
        </w:rPr>
        <w:t>一下去过去了。所以说那边呢基本上都一点点。</w:t>
      </w:r>
      <w:r>
        <w:rPr>
          <w:rFonts w:ascii="宋体" w:eastAsia="宋体" w:hAnsi="宋体" w:cs="宋体"/>
        </w:rPr>
        <w:br/>
      </w:r>
      <w:del w:id="1004"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005" w:author="余 政晓" w:date="2023-05-07T20:46:00Z">
        <w:r w:rsidR="00A700AD">
          <w:rPr>
            <w:rFonts w:ascii="宋体" w:eastAsia="宋体" w:hAnsi="宋体" w:cs="宋体"/>
          </w:rPr>
          <w:t>sustech_qk</w:t>
        </w:r>
      </w:ins>
      <w:r>
        <w:rPr>
          <w:rFonts w:ascii="宋体" w:eastAsia="宋体" w:hAnsi="宋体" w:cs="宋体"/>
        </w:rPr>
        <w:t>：那您就是关于地铁这个话题有没有别的一些个人经历想补充的？</w:t>
      </w:r>
      <w:del w:id="1006" w:author="余 政晓" w:date="2023-05-07T21:49:00Z">
        <w:r w:rsidDel="001D1A4E">
          <w:rPr>
            <w:rFonts w:ascii="宋体" w:eastAsia="宋体" w:hAnsi="宋体" w:cs="宋体"/>
          </w:rPr>
          <w:delText>就是</w:delText>
        </w:r>
      </w:del>
      <w:r>
        <w:rPr>
          <w:rFonts w:ascii="宋体" w:eastAsia="宋体" w:hAnsi="宋体" w:cs="宋体"/>
        </w:rPr>
        <w:t>任何方面都可以。</w:t>
      </w:r>
      <w:r>
        <w:rPr>
          <w:rFonts w:ascii="宋体" w:eastAsia="宋体" w:hAnsi="宋体" w:cs="宋体"/>
        </w:rPr>
        <w:br/>
      </w:r>
      <w:del w:id="1007"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008" w:author="余 政晓" w:date="2023-05-07T20:46:00Z">
        <w:r w:rsidR="00A700AD">
          <w:rPr>
            <w:rFonts w:ascii="宋体" w:eastAsia="宋体" w:hAnsi="宋体" w:cs="宋体"/>
          </w:rPr>
          <w:t>He</w:t>
        </w:r>
      </w:ins>
      <w:r>
        <w:rPr>
          <w:rFonts w:ascii="宋体" w:eastAsia="宋体" w:hAnsi="宋体" w:cs="宋体"/>
        </w:rPr>
        <w:t>：唉呀一时还想不到啊，暂时也没什么要补充的，要是</w:t>
      </w:r>
      <w:del w:id="1009" w:author="余 政晓" w:date="2023-05-07T21:49:00Z">
        <w:r w:rsidDel="001D1A4E">
          <w:rPr>
            <w:rFonts w:ascii="宋体" w:eastAsia="宋体" w:hAnsi="宋体" w:cs="宋体"/>
          </w:rPr>
          <w:delText>能</w:delText>
        </w:r>
      </w:del>
      <w:r>
        <w:rPr>
          <w:rFonts w:ascii="宋体" w:eastAsia="宋体" w:hAnsi="宋体" w:cs="宋体"/>
        </w:rPr>
        <w:t>能再完善一点就好了。就是有些有时候呢讲说早晚高峰啊，地铁发车时间呢根据出行的人数，把那个时间给调整一下就好了，就是假如说你早晚高峰人流量大的时候，你间隔的距离时间</w:t>
      </w:r>
      <w:r>
        <w:rPr>
          <w:rFonts w:ascii="宋体" w:eastAsia="宋体" w:hAnsi="宋体" w:cs="宋体"/>
        </w:rPr>
        <w:t>更短一些。</w:t>
      </w:r>
      <w:r>
        <w:rPr>
          <w:rFonts w:ascii="宋体" w:eastAsia="宋体" w:hAnsi="宋体" w:cs="宋体"/>
        </w:rPr>
        <w:br/>
      </w:r>
      <w:del w:id="1010"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011" w:author="余 政晓" w:date="2023-05-07T20:46:00Z">
        <w:r w:rsidR="00A700AD">
          <w:rPr>
            <w:rFonts w:ascii="宋体" w:eastAsia="宋体" w:hAnsi="宋体" w:cs="宋体"/>
          </w:rPr>
          <w:t>sustech_qk</w:t>
        </w:r>
      </w:ins>
      <w:r>
        <w:rPr>
          <w:rFonts w:ascii="宋体" w:eastAsia="宋体" w:hAnsi="宋体" w:cs="宋体"/>
        </w:rPr>
        <w:t>：现在应该有，应该有。</w:t>
      </w:r>
      <w:r>
        <w:rPr>
          <w:rFonts w:ascii="宋体" w:eastAsia="宋体" w:hAnsi="宋体" w:cs="宋体"/>
        </w:rPr>
        <w:br/>
      </w:r>
      <w:del w:id="1012"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013" w:author="余 政晓" w:date="2023-05-07T20:46:00Z">
        <w:r w:rsidR="00A700AD">
          <w:rPr>
            <w:rFonts w:ascii="宋体" w:eastAsia="宋体" w:hAnsi="宋体" w:cs="宋体"/>
          </w:rPr>
          <w:t>He</w:t>
        </w:r>
      </w:ins>
      <w:r>
        <w:rPr>
          <w:rFonts w:ascii="宋体" w:eastAsia="宋体" w:hAnsi="宋体" w:cs="宋体"/>
        </w:rPr>
        <w:t>：有调整，但是有的相对也没有，它还是看的一个人流。</w:t>
      </w:r>
      <w:r>
        <w:rPr>
          <w:rFonts w:ascii="宋体" w:eastAsia="宋体" w:hAnsi="宋体" w:cs="宋体"/>
        </w:rPr>
        <w:br/>
      </w:r>
      <w:del w:id="1014"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015" w:author="余 政晓" w:date="2023-05-07T20:46:00Z">
        <w:r w:rsidR="00A700AD">
          <w:rPr>
            <w:rFonts w:ascii="宋体" w:eastAsia="宋体" w:hAnsi="宋体" w:cs="宋体"/>
          </w:rPr>
          <w:t>sustech_qk</w:t>
        </w:r>
      </w:ins>
      <w:r>
        <w:rPr>
          <w:rFonts w:ascii="宋体" w:eastAsia="宋体" w:hAnsi="宋体" w:cs="宋体"/>
        </w:rPr>
        <w:t>：那我不知道，</w:t>
      </w:r>
      <w:del w:id="1016" w:author="余 政晓" w:date="2023-05-07T21:50:00Z">
        <w:r w:rsidDel="00994FC1">
          <w:rPr>
            <w:rFonts w:ascii="宋体" w:eastAsia="宋体" w:hAnsi="宋体" w:cs="宋体"/>
          </w:rPr>
          <w:delText>我</w:delText>
        </w:r>
      </w:del>
      <w:r>
        <w:rPr>
          <w:rFonts w:ascii="宋体" w:eastAsia="宋体" w:hAnsi="宋体" w:cs="宋体"/>
        </w:rPr>
        <w:t>我注意到就是</w:t>
      </w:r>
      <w:del w:id="1017" w:author="余 政晓" w:date="2023-05-07T21:50:00Z">
        <w:r w:rsidDel="00994FC1">
          <w:rPr>
            <w:rFonts w:ascii="宋体" w:eastAsia="宋体" w:hAnsi="宋体" w:cs="宋体"/>
          </w:rPr>
          <w:delText>1</w:delText>
        </w:r>
        <w:r w:rsidDel="00994FC1">
          <w:rPr>
            <w:rFonts w:ascii="宋体" w:eastAsia="宋体" w:hAnsi="宋体" w:cs="宋体"/>
          </w:rPr>
          <w:delText>像</w:delText>
        </w:r>
      </w:del>
      <w:r>
        <w:rPr>
          <w:rFonts w:ascii="宋体" w:eastAsia="宋体" w:hAnsi="宋体" w:cs="宋体"/>
        </w:rPr>
        <w:t>1</w:t>
      </w:r>
      <w:r>
        <w:rPr>
          <w:rFonts w:ascii="宋体" w:eastAsia="宋体" w:hAnsi="宋体" w:cs="宋体"/>
        </w:rPr>
        <w:t>号线，我之前有段时间经常坐</w:t>
      </w:r>
      <w:r>
        <w:rPr>
          <w:rFonts w:ascii="宋体" w:eastAsia="宋体" w:hAnsi="宋体" w:cs="宋体"/>
        </w:rPr>
        <w:t>1</w:t>
      </w:r>
      <w:r>
        <w:rPr>
          <w:rFonts w:ascii="宋体" w:eastAsia="宋体" w:hAnsi="宋体" w:cs="宋体"/>
        </w:rPr>
        <w:t>号线，然后我就发现它早高峰的时候就真的一分钟一班</w:t>
      </w:r>
      <w:ins w:id="1018" w:author="余 政晓" w:date="2023-05-07T21:50:00Z">
        <w:r>
          <w:rPr>
            <w:rFonts w:ascii="宋体" w:eastAsia="宋体" w:hAnsi="宋体" w:cs="宋体" w:hint="eastAsia"/>
          </w:rPr>
          <w:t>，</w:t>
        </w:r>
      </w:ins>
      <w:r>
        <w:rPr>
          <w:rFonts w:ascii="宋体" w:eastAsia="宋体" w:hAnsi="宋体" w:cs="宋体"/>
        </w:rPr>
        <w:t>就是这个这辆车刚开走，可能刚开到下一个站，下辆车就进来了。而且上的还挺多的就是那种。</w:t>
      </w:r>
      <w:r>
        <w:rPr>
          <w:rFonts w:ascii="宋体" w:eastAsia="宋体" w:hAnsi="宋体" w:cs="宋体"/>
        </w:rPr>
        <w:br/>
      </w:r>
      <w:del w:id="1019"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020" w:author="余 政晓" w:date="2023-05-07T20:46:00Z">
        <w:r w:rsidR="00A700AD">
          <w:rPr>
            <w:rFonts w:ascii="宋体" w:eastAsia="宋体" w:hAnsi="宋体" w:cs="宋体"/>
          </w:rPr>
          <w:t>He</w:t>
        </w:r>
      </w:ins>
      <w:r>
        <w:rPr>
          <w:rFonts w:ascii="宋体" w:eastAsia="宋体" w:hAnsi="宋体" w:cs="宋体"/>
        </w:rPr>
        <w:t>：但是你像我们</w:t>
      </w:r>
      <w:r>
        <w:rPr>
          <w:rFonts w:ascii="宋体" w:eastAsia="宋体" w:hAnsi="宋体" w:cs="宋体"/>
        </w:rPr>
        <w:t>5</w:t>
      </w:r>
      <w:r>
        <w:rPr>
          <w:rFonts w:ascii="宋体" w:eastAsia="宋体" w:hAnsi="宋体" w:cs="宋体"/>
        </w:rPr>
        <w:t>号线啊，尤其是他们有些去赶高铁的，或者是说要出远门的，它早上它高峰早高峰你知道他这个就是间隔时间短的早高峰好像是</w:t>
      </w:r>
      <w:r>
        <w:rPr>
          <w:rFonts w:ascii="宋体" w:eastAsia="宋体" w:hAnsi="宋体" w:cs="宋体"/>
        </w:rPr>
        <w:t>7:30</w:t>
      </w:r>
      <w:r>
        <w:rPr>
          <w:rFonts w:ascii="宋体" w:eastAsia="宋体" w:hAnsi="宋体" w:cs="宋体"/>
        </w:rPr>
        <w:t>开始的。你要是前面错过了，前面最早</w:t>
      </w:r>
      <w:r>
        <w:rPr>
          <w:rFonts w:ascii="宋体" w:eastAsia="宋体" w:hAnsi="宋体" w:cs="宋体"/>
        </w:rPr>
        <w:t>6:30</w:t>
      </w:r>
      <w:r>
        <w:rPr>
          <w:rFonts w:ascii="宋体" w:eastAsia="宋体" w:hAnsi="宋体" w:cs="宋体"/>
        </w:rPr>
        <w:t>，它不是有第一班车嘛</w:t>
      </w:r>
      <w:r>
        <w:rPr>
          <w:rFonts w:ascii="宋体" w:eastAsia="宋体" w:hAnsi="宋体" w:cs="宋体"/>
        </w:rPr>
        <w:t>6</w:t>
      </w:r>
      <w:r>
        <w:rPr>
          <w:rFonts w:ascii="宋体" w:eastAsia="宋体" w:hAnsi="宋体" w:cs="宋体"/>
        </w:rPr>
        <w:t>点过</w:t>
      </w:r>
      <w:r>
        <w:rPr>
          <w:rFonts w:ascii="宋体" w:eastAsia="宋体" w:hAnsi="宋体" w:cs="宋体"/>
        </w:rPr>
        <w:t>就有。它前面是</w:t>
      </w:r>
      <w:r>
        <w:rPr>
          <w:rFonts w:ascii="宋体" w:eastAsia="宋体" w:hAnsi="宋体" w:cs="宋体"/>
        </w:rPr>
        <w:t>15-20</w:t>
      </w:r>
      <w:r>
        <w:rPr>
          <w:rFonts w:ascii="宋体" w:eastAsia="宋体" w:hAnsi="宋体" w:cs="宋体"/>
        </w:rPr>
        <w:t>分钟一班。</w:t>
      </w:r>
      <w:r>
        <w:rPr>
          <w:rFonts w:ascii="宋体" w:eastAsia="宋体" w:hAnsi="宋体" w:cs="宋体"/>
        </w:rPr>
        <w:br/>
      </w:r>
      <w:del w:id="1021"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022" w:author="余 政晓" w:date="2023-05-07T20:46:00Z">
        <w:r w:rsidR="00A700AD">
          <w:rPr>
            <w:rFonts w:ascii="宋体" w:eastAsia="宋体" w:hAnsi="宋体" w:cs="宋体"/>
          </w:rPr>
          <w:t>sustech_qk</w:t>
        </w:r>
      </w:ins>
      <w:r>
        <w:rPr>
          <w:rFonts w:ascii="宋体" w:eastAsia="宋体" w:hAnsi="宋体" w:cs="宋体"/>
        </w:rPr>
        <w:t>：</w:t>
      </w:r>
      <w:r>
        <w:rPr>
          <w:rFonts w:ascii="宋体" w:eastAsia="宋体" w:hAnsi="宋体" w:cs="宋体"/>
        </w:rPr>
        <w:t xml:space="preserve"> 15-20</w:t>
      </w:r>
      <w:r>
        <w:rPr>
          <w:rFonts w:ascii="宋体" w:eastAsia="宋体" w:hAnsi="宋体" w:cs="宋体"/>
        </w:rPr>
        <w:t>分钟一班。</w:t>
      </w:r>
      <w:r>
        <w:rPr>
          <w:rFonts w:ascii="宋体" w:eastAsia="宋体" w:hAnsi="宋体" w:cs="宋体"/>
        </w:rPr>
        <w:br/>
      </w:r>
      <w:del w:id="1023"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024" w:author="余 政晓" w:date="2023-05-07T20:46:00Z">
        <w:r w:rsidR="00A700AD">
          <w:rPr>
            <w:rFonts w:ascii="宋体" w:eastAsia="宋体" w:hAnsi="宋体" w:cs="宋体"/>
          </w:rPr>
          <w:t>He</w:t>
        </w:r>
      </w:ins>
      <w:r>
        <w:rPr>
          <w:rFonts w:ascii="宋体" w:eastAsia="宋体" w:hAnsi="宋体" w:cs="宋体"/>
        </w:rPr>
        <w:t>：错过了一班车，你可能就等下一班你就时间就来不及了。它好像早早的时候它人少了嘛。</w:t>
      </w:r>
      <w:r>
        <w:rPr>
          <w:rFonts w:ascii="宋体" w:eastAsia="宋体" w:hAnsi="宋体" w:cs="宋体"/>
        </w:rPr>
        <w:br/>
      </w:r>
      <w:del w:id="1025" w:author="余 政晓" w:date="2023-05-07T20:46:00Z">
        <w:r w:rsidDel="00A700AD">
          <w:rPr>
            <w:rFonts w:ascii="宋体" w:eastAsia="宋体" w:hAnsi="宋体" w:cs="宋体"/>
          </w:rPr>
          <w:lastRenderedPageBreak/>
          <w:delText>角色</w:delText>
        </w:r>
        <w:r w:rsidDel="00A700AD">
          <w:rPr>
            <w:rFonts w:ascii="宋体" w:eastAsia="宋体" w:hAnsi="宋体" w:cs="宋体"/>
          </w:rPr>
          <w:delText>A</w:delText>
        </w:r>
      </w:del>
      <w:ins w:id="1026" w:author="余 政晓" w:date="2023-05-07T20:46:00Z">
        <w:r w:rsidR="00A700AD">
          <w:rPr>
            <w:rFonts w:ascii="宋体" w:eastAsia="宋体" w:hAnsi="宋体" w:cs="宋体"/>
          </w:rPr>
          <w:t>sustech_qk</w:t>
        </w:r>
      </w:ins>
      <w:r>
        <w:rPr>
          <w:rFonts w:ascii="宋体" w:eastAsia="宋体" w:hAnsi="宋体" w:cs="宋体"/>
        </w:rPr>
        <w:t>：噢，因为我在</w:t>
      </w:r>
      <w:ins w:id="1027" w:author="余 政晓" w:date="2023-05-07T21:51:00Z">
        <w:r>
          <w:rPr>
            <w:rFonts w:ascii="宋体" w:eastAsia="宋体" w:hAnsi="宋体" w:cs="宋体" w:hint="eastAsia"/>
          </w:rPr>
          <w:t>塘朗</w:t>
        </w:r>
      </w:ins>
      <w:del w:id="1028" w:author="余 政晓" w:date="2023-05-07T21:51:00Z">
        <w:r w:rsidDel="00994FC1">
          <w:rPr>
            <w:rFonts w:ascii="宋体" w:eastAsia="宋体" w:hAnsi="宋体" w:cs="宋体"/>
          </w:rPr>
          <w:delText>我在唐老</w:delText>
        </w:r>
      </w:del>
      <w:r>
        <w:rPr>
          <w:rFonts w:ascii="宋体" w:eastAsia="宋体" w:hAnsi="宋体" w:cs="宋体"/>
        </w:rPr>
        <w:t>那边嘛，然后我注意到在那个长岭陂那一站，它旁边就有一个应该像地铁车库一样的，就是因为长岭陂也是一个区间段的一个终点站。然后对，它有的车就是从就开到那之后，可能要么是保养或者说要休息了，它就直接开到就旁边，长岭陂旁边有一个就是相当于停地铁的一个地方。</w:t>
      </w:r>
      <w:r>
        <w:rPr>
          <w:rFonts w:ascii="宋体" w:eastAsia="宋体" w:hAnsi="宋体" w:cs="宋体"/>
        </w:rPr>
        <w:br/>
      </w:r>
      <w:del w:id="1029"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030" w:author="余 政晓" w:date="2023-05-07T20:46:00Z">
        <w:r w:rsidR="00A700AD">
          <w:rPr>
            <w:rFonts w:ascii="宋体" w:eastAsia="宋体" w:hAnsi="宋体" w:cs="宋体"/>
          </w:rPr>
          <w:t>He</w:t>
        </w:r>
      </w:ins>
      <w:r>
        <w:rPr>
          <w:rFonts w:ascii="宋体" w:eastAsia="宋体" w:hAnsi="宋体" w:cs="宋体"/>
        </w:rPr>
        <w:t>：它本来地铁公司，西丽设了个总部在地铁。西丽总部，地铁总部设了一个点在那</w:t>
      </w:r>
      <w:r>
        <w:rPr>
          <w:rFonts w:ascii="宋体" w:eastAsia="宋体" w:hAnsi="宋体" w:cs="宋体"/>
        </w:rPr>
        <w:t>里。</w:t>
      </w:r>
      <w:r>
        <w:rPr>
          <w:rFonts w:ascii="宋体" w:eastAsia="宋体" w:hAnsi="宋体" w:cs="宋体"/>
        </w:rPr>
        <w:br/>
      </w:r>
      <w:del w:id="1031"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032" w:author="余 政晓" w:date="2023-05-07T20:46:00Z">
        <w:r w:rsidR="00A700AD">
          <w:rPr>
            <w:rFonts w:ascii="宋体" w:eastAsia="宋体" w:hAnsi="宋体" w:cs="宋体"/>
          </w:rPr>
          <w:t>sustech_qk</w:t>
        </w:r>
      </w:ins>
      <w:r>
        <w:rPr>
          <w:rFonts w:ascii="宋体" w:eastAsia="宋体" w:hAnsi="宋体" w:cs="宋体"/>
        </w:rPr>
        <w:t>：是深圳地铁总部吗？还是</w:t>
      </w:r>
      <w:r>
        <w:rPr>
          <w:rFonts w:ascii="宋体" w:eastAsia="宋体" w:hAnsi="宋体" w:cs="宋体"/>
        </w:rPr>
        <w:t>5</w:t>
      </w:r>
      <w:r>
        <w:rPr>
          <w:rFonts w:ascii="宋体" w:eastAsia="宋体" w:hAnsi="宋体" w:cs="宋体"/>
        </w:rPr>
        <w:t>号线总部？</w:t>
      </w:r>
      <w:r>
        <w:rPr>
          <w:rFonts w:ascii="宋体" w:eastAsia="宋体" w:hAnsi="宋体" w:cs="宋体"/>
        </w:rPr>
        <w:br/>
      </w:r>
      <w:del w:id="1033"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034" w:author="余 政晓" w:date="2023-05-07T20:46:00Z">
        <w:r w:rsidR="00A700AD">
          <w:rPr>
            <w:rFonts w:ascii="宋体" w:eastAsia="宋体" w:hAnsi="宋体" w:cs="宋体"/>
          </w:rPr>
          <w:t>He</w:t>
        </w:r>
      </w:ins>
      <w:r>
        <w:rPr>
          <w:rFonts w:ascii="宋体" w:eastAsia="宋体" w:hAnsi="宋体" w:cs="宋体"/>
        </w:rPr>
        <w:t>：深圳地铁，深圳地铁。</w:t>
      </w:r>
      <w:r>
        <w:rPr>
          <w:rFonts w:ascii="宋体" w:eastAsia="宋体" w:hAnsi="宋体" w:cs="宋体"/>
        </w:rPr>
        <w:br/>
      </w:r>
      <w:del w:id="1035"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036" w:author="余 政晓" w:date="2023-05-07T20:46:00Z">
        <w:r w:rsidR="00A700AD">
          <w:rPr>
            <w:rFonts w:ascii="宋体" w:eastAsia="宋体" w:hAnsi="宋体" w:cs="宋体"/>
          </w:rPr>
          <w:t>sustech_qk</w:t>
        </w:r>
      </w:ins>
      <w:r>
        <w:rPr>
          <w:rFonts w:ascii="宋体" w:eastAsia="宋体" w:hAnsi="宋体" w:cs="宋体"/>
        </w:rPr>
        <w:t>：噢，然后看它地铁站停那里，然后有的时候看那个地铁要开出来，开进去就</w:t>
      </w:r>
      <w:del w:id="1037" w:author="余 政晓" w:date="2023-05-07T21:51:00Z">
        <w:r w:rsidDel="00994FC1">
          <w:rPr>
            <w:rFonts w:ascii="宋体" w:eastAsia="宋体" w:hAnsi="宋体" w:cs="宋体"/>
          </w:rPr>
          <w:delText>就就</w:delText>
        </w:r>
      </w:del>
      <w:r>
        <w:rPr>
          <w:rFonts w:ascii="宋体" w:eastAsia="宋体" w:hAnsi="宋体" w:cs="宋体"/>
        </w:rPr>
        <w:t>停在那里。</w:t>
      </w:r>
      <w:r>
        <w:rPr>
          <w:rFonts w:ascii="宋体" w:eastAsia="宋体" w:hAnsi="宋体" w:cs="宋体"/>
        </w:rPr>
        <w:br/>
      </w:r>
      <w:del w:id="1038"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039" w:author="余 政晓" w:date="2023-05-07T20:46:00Z">
        <w:r w:rsidR="00A700AD">
          <w:rPr>
            <w:rFonts w:ascii="宋体" w:eastAsia="宋体" w:hAnsi="宋体" w:cs="宋体"/>
          </w:rPr>
          <w:t>He</w:t>
        </w:r>
      </w:ins>
      <w:r>
        <w:rPr>
          <w:rFonts w:ascii="宋体" w:eastAsia="宋体" w:hAnsi="宋体" w:cs="宋体"/>
        </w:rPr>
        <w:t>：因为我在大学城那里上班的时候，它不就旁边嘛，就旁边有一栋楼深圳地铁，那里就旁边，我就在假日，</w:t>
      </w:r>
      <w:ins w:id="1040" w:author="余 政晓" w:date="2023-05-07T21:52:00Z">
        <w:r>
          <w:rPr>
            <w:rFonts w:ascii="宋体" w:eastAsia="宋体" w:hAnsi="宋体" w:cs="宋体" w:hint="eastAsia"/>
          </w:rPr>
          <w:t>益田</w:t>
        </w:r>
      </w:ins>
      <w:del w:id="1041" w:author="余 政晓" w:date="2023-05-07T21:52:00Z">
        <w:r w:rsidDel="00994FC1">
          <w:rPr>
            <w:rFonts w:ascii="宋体" w:eastAsia="宋体" w:hAnsi="宋体" w:cs="宋体"/>
          </w:rPr>
          <w:delText>一天</w:delText>
        </w:r>
      </w:del>
      <w:r>
        <w:rPr>
          <w:rFonts w:ascii="宋体" w:eastAsia="宋体" w:hAnsi="宋体" w:cs="宋体"/>
        </w:rPr>
        <w:t>假日那里上班了，也将近待了两年。所以我对你南方科技大那里谈到那里很熟的。</w:t>
      </w:r>
      <w:r>
        <w:rPr>
          <w:rFonts w:ascii="宋体" w:eastAsia="宋体" w:hAnsi="宋体" w:cs="宋体"/>
        </w:rPr>
        <w:br/>
      </w:r>
      <w:del w:id="1042"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043" w:author="余 政晓" w:date="2023-05-07T20:46:00Z">
        <w:r w:rsidR="00A700AD">
          <w:rPr>
            <w:rFonts w:ascii="宋体" w:eastAsia="宋体" w:hAnsi="宋体" w:cs="宋体"/>
          </w:rPr>
          <w:t>sustech_qk</w:t>
        </w:r>
      </w:ins>
      <w:r>
        <w:rPr>
          <w:rFonts w:ascii="宋体" w:eastAsia="宋体" w:hAnsi="宋体" w:cs="宋体"/>
        </w:rPr>
        <w:t>：对，那个离大学城。</w:t>
      </w:r>
      <w:r>
        <w:rPr>
          <w:rFonts w:ascii="宋体" w:eastAsia="宋体" w:hAnsi="宋体" w:cs="宋体"/>
        </w:rPr>
        <w:br/>
      </w:r>
      <w:del w:id="1044"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045" w:author="余 政晓" w:date="2023-05-07T20:46:00Z">
        <w:r w:rsidR="00A700AD">
          <w:rPr>
            <w:rFonts w:ascii="宋体" w:eastAsia="宋体" w:hAnsi="宋体" w:cs="宋体"/>
          </w:rPr>
          <w:t>He</w:t>
        </w:r>
      </w:ins>
      <w:r>
        <w:rPr>
          <w:rFonts w:ascii="宋体" w:eastAsia="宋体" w:hAnsi="宋体" w:cs="宋体"/>
        </w:rPr>
        <w:t>：对啊，就是那里。</w:t>
      </w:r>
      <w:r>
        <w:rPr>
          <w:rFonts w:ascii="宋体" w:eastAsia="宋体" w:hAnsi="宋体" w:cs="宋体"/>
        </w:rPr>
        <w:br/>
      </w:r>
      <w:del w:id="1046"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047" w:author="余 政晓" w:date="2023-05-07T20:46:00Z">
        <w:r w:rsidR="00A700AD">
          <w:rPr>
            <w:rFonts w:ascii="宋体" w:eastAsia="宋体" w:hAnsi="宋体" w:cs="宋体"/>
          </w:rPr>
          <w:t>sustech_qk</w:t>
        </w:r>
      </w:ins>
      <w:r>
        <w:rPr>
          <w:rFonts w:ascii="宋体" w:eastAsia="宋体" w:hAnsi="宋体" w:cs="宋体"/>
        </w:rPr>
        <w:t>：嗯就</w:t>
      </w:r>
      <w:del w:id="1048" w:author="余 政晓" w:date="2023-05-07T21:52:00Z">
        <w:r w:rsidDel="00994FC1">
          <w:rPr>
            <w:rFonts w:ascii="宋体" w:eastAsia="宋体" w:hAnsi="宋体" w:cs="宋体"/>
          </w:rPr>
          <w:delText>两</w:delText>
        </w:r>
      </w:del>
      <w:r>
        <w:rPr>
          <w:rFonts w:ascii="宋体" w:eastAsia="宋体" w:hAnsi="宋体" w:cs="宋体"/>
        </w:rPr>
        <w:t>两站吧。</w:t>
      </w:r>
      <w:r>
        <w:rPr>
          <w:rFonts w:ascii="宋体" w:eastAsia="宋体" w:hAnsi="宋体" w:cs="宋体"/>
        </w:rPr>
        <w:br/>
      </w:r>
      <w:del w:id="1049"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050" w:author="余 政晓" w:date="2023-05-07T20:46:00Z">
        <w:r w:rsidR="00A700AD">
          <w:rPr>
            <w:rFonts w:ascii="宋体" w:eastAsia="宋体" w:hAnsi="宋体" w:cs="宋体"/>
          </w:rPr>
          <w:t>He</w:t>
        </w:r>
      </w:ins>
      <w:r>
        <w:rPr>
          <w:rFonts w:ascii="宋体" w:eastAsia="宋体" w:hAnsi="宋体" w:cs="宋体"/>
        </w:rPr>
        <w:t>：就一站就一站。我就是大学城，我就在大学城。</w:t>
      </w:r>
      <w:r>
        <w:rPr>
          <w:rFonts w:ascii="宋体" w:eastAsia="宋体" w:hAnsi="宋体" w:cs="宋体"/>
        </w:rPr>
        <w:br/>
      </w:r>
      <w:del w:id="1051"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052" w:author="余 政晓" w:date="2023-05-07T20:46:00Z">
        <w:r w:rsidR="00A700AD">
          <w:rPr>
            <w:rFonts w:ascii="宋体" w:eastAsia="宋体" w:hAnsi="宋体" w:cs="宋体"/>
          </w:rPr>
          <w:t>sustech_qk</w:t>
        </w:r>
      </w:ins>
      <w:r>
        <w:rPr>
          <w:rFonts w:ascii="宋体" w:eastAsia="宋体" w:hAnsi="宋体" w:cs="宋体"/>
        </w:rPr>
        <w:t>：大学城就唐老下一站是吧？我</w:t>
      </w:r>
      <w:r>
        <w:rPr>
          <w:rFonts w:ascii="宋体" w:eastAsia="宋体" w:hAnsi="宋体" w:cs="宋体"/>
        </w:rPr>
        <w:t>从来没有往那个方向走。</w:t>
      </w:r>
      <w:r>
        <w:rPr>
          <w:rFonts w:ascii="宋体" w:eastAsia="宋体" w:hAnsi="宋体" w:cs="宋体"/>
        </w:rPr>
        <w:br/>
      </w:r>
      <w:del w:id="1053"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054" w:author="余 政晓" w:date="2023-05-07T20:46:00Z">
        <w:r w:rsidR="00A700AD">
          <w:rPr>
            <w:rFonts w:ascii="宋体" w:eastAsia="宋体" w:hAnsi="宋体" w:cs="宋体"/>
          </w:rPr>
          <w:t>He</w:t>
        </w:r>
      </w:ins>
      <w:r>
        <w:rPr>
          <w:rFonts w:ascii="宋体" w:eastAsia="宋体" w:hAnsi="宋体" w:cs="宋体"/>
        </w:rPr>
        <w:t>：对对对，</w:t>
      </w:r>
      <w:ins w:id="1055" w:author="余 政晓" w:date="2023-05-07T21:52:00Z">
        <w:r>
          <w:rPr>
            <w:rFonts w:ascii="宋体" w:eastAsia="宋体" w:hAnsi="宋体" w:cs="宋体" w:hint="eastAsia"/>
          </w:rPr>
          <w:t>塘朗</w:t>
        </w:r>
      </w:ins>
      <w:del w:id="1056" w:author="余 政晓" w:date="2023-05-07T21:52:00Z">
        <w:r w:rsidDel="00994FC1">
          <w:rPr>
            <w:rFonts w:ascii="宋体" w:eastAsia="宋体" w:hAnsi="宋体" w:cs="宋体"/>
          </w:rPr>
          <w:delText>唐老</w:delText>
        </w:r>
      </w:del>
      <w:r>
        <w:rPr>
          <w:rFonts w:ascii="宋体" w:eastAsia="宋体" w:hAnsi="宋体" w:cs="宋体"/>
        </w:rPr>
        <w:t>，大学城的下一站就是西丽。西丽你像我们去福田坐</w:t>
      </w:r>
      <w:r>
        <w:rPr>
          <w:rFonts w:ascii="宋体" w:eastAsia="宋体" w:hAnsi="宋体" w:cs="宋体"/>
        </w:rPr>
        <w:t>7</w:t>
      </w:r>
      <w:r>
        <w:rPr>
          <w:rFonts w:ascii="宋体" w:eastAsia="宋体" w:hAnsi="宋体" w:cs="宋体"/>
        </w:rPr>
        <w:t>号线就在西丽转，是这样子的。其实地铁开通了还是节省了很多时间。你像原来我们要去</w:t>
      </w:r>
      <w:del w:id="1057" w:author="余 政晓" w:date="2023-05-07T21:52:00Z">
        <w:r w:rsidDel="00994FC1">
          <w:rPr>
            <w:rFonts w:ascii="宋体" w:eastAsia="宋体" w:hAnsi="宋体" w:cs="宋体"/>
          </w:rPr>
          <w:delText>福</w:delText>
        </w:r>
      </w:del>
      <w:r>
        <w:rPr>
          <w:rFonts w:ascii="宋体" w:eastAsia="宋体" w:hAnsi="宋体" w:cs="宋体"/>
        </w:rPr>
        <w:t>福永的话，可能坐公交要两个多小时。</w:t>
      </w:r>
      <w:r>
        <w:rPr>
          <w:rFonts w:ascii="宋体" w:eastAsia="宋体" w:hAnsi="宋体" w:cs="宋体"/>
        </w:rPr>
        <w:br/>
      </w:r>
      <w:del w:id="1058"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059" w:author="余 政晓" w:date="2023-05-07T20:46:00Z">
        <w:r w:rsidR="00A700AD">
          <w:rPr>
            <w:rFonts w:ascii="宋体" w:eastAsia="宋体" w:hAnsi="宋体" w:cs="宋体"/>
          </w:rPr>
          <w:t>sustech_qk</w:t>
        </w:r>
      </w:ins>
      <w:r>
        <w:rPr>
          <w:rFonts w:ascii="宋体" w:eastAsia="宋体" w:hAnsi="宋体" w:cs="宋体"/>
        </w:rPr>
        <w:t>：现在？</w:t>
      </w:r>
      <w:r>
        <w:rPr>
          <w:rFonts w:ascii="宋体" w:eastAsia="宋体" w:hAnsi="宋体" w:cs="宋体"/>
        </w:rPr>
        <w:br/>
      </w:r>
      <w:del w:id="1060"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061" w:author="余 政晓" w:date="2023-05-07T20:46:00Z">
        <w:r w:rsidR="00A700AD">
          <w:rPr>
            <w:rFonts w:ascii="宋体" w:eastAsia="宋体" w:hAnsi="宋体" w:cs="宋体"/>
          </w:rPr>
          <w:t>He</w:t>
        </w:r>
      </w:ins>
      <w:r>
        <w:rPr>
          <w:rFonts w:ascii="宋体" w:eastAsia="宋体" w:hAnsi="宋体" w:cs="宋体"/>
        </w:rPr>
        <w:t>：现在就要一个多小时就到了，要坐转</w:t>
      </w:r>
      <w:r>
        <w:rPr>
          <w:rFonts w:ascii="宋体" w:eastAsia="宋体" w:hAnsi="宋体" w:cs="宋体"/>
        </w:rPr>
        <w:t>11</w:t>
      </w:r>
      <w:r>
        <w:rPr>
          <w:rFonts w:ascii="宋体" w:eastAsia="宋体" w:hAnsi="宋体" w:cs="宋体"/>
        </w:rPr>
        <w:t>号线很快到福</w:t>
      </w:r>
      <w:ins w:id="1062" w:author="余 政晓" w:date="2023-05-07T21:52:00Z">
        <w:r>
          <w:rPr>
            <w:rFonts w:ascii="宋体" w:eastAsia="宋体" w:hAnsi="宋体" w:cs="宋体" w:hint="eastAsia"/>
          </w:rPr>
          <w:t>永</w:t>
        </w:r>
      </w:ins>
      <w:del w:id="1063" w:author="余 政晓" w:date="2023-05-07T21:52:00Z">
        <w:r w:rsidDel="00994FC1">
          <w:rPr>
            <w:rFonts w:ascii="宋体" w:eastAsia="宋体" w:hAnsi="宋体" w:cs="宋体"/>
          </w:rPr>
          <w:delText>友</w:delText>
        </w:r>
      </w:del>
      <w:r>
        <w:rPr>
          <w:rFonts w:ascii="宋体" w:eastAsia="宋体" w:hAnsi="宋体" w:cs="宋体"/>
        </w:rPr>
        <w:t>。</w:t>
      </w:r>
      <w:r>
        <w:rPr>
          <w:rFonts w:ascii="宋体" w:eastAsia="宋体" w:hAnsi="宋体" w:cs="宋体"/>
        </w:rPr>
        <w:br/>
      </w:r>
      <w:del w:id="1064"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065" w:author="余 政晓" w:date="2023-05-07T20:46:00Z">
        <w:r w:rsidR="00A700AD">
          <w:rPr>
            <w:rFonts w:ascii="宋体" w:eastAsia="宋体" w:hAnsi="宋体" w:cs="宋体"/>
          </w:rPr>
          <w:t>sustech_qk</w:t>
        </w:r>
      </w:ins>
      <w:r>
        <w:rPr>
          <w:rFonts w:ascii="宋体" w:eastAsia="宋体" w:hAnsi="宋体" w:cs="宋体"/>
        </w:rPr>
        <w:t>：但是我感觉好像如果坐的远了的话可能还是，就在不堵车的情况下，如果坐很远的话，可能还是路就是在上面坐车快一些。</w:t>
      </w:r>
      <w:r>
        <w:rPr>
          <w:rFonts w:ascii="宋体" w:eastAsia="宋体" w:hAnsi="宋体" w:cs="宋体"/>
        </w:rPr>
        <w:br/>
      </w:r>
      <w:del w:id="1066"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067" w:author="余 政晓" w:date="2023-05-07T20:46:00Z">
        <w:r w:rsidR="00A700AD">
          <w:rPr>
            <w:rFonts w:ascii="宋体" w:eastAsia="宋体" w:hAnsi="宋体" w:cs="宋体"/>
          </w:rPr>
          <w:t>He</w:t>
        </w:r>
      </w:ins>
      <w:r>
        <w:rPr>
          <w:rFonts w:ascii="宋体" w:eastAsia="宋体" w:hAnsi="宋体" w:cs="宋体"/>
        </w:rPr>
        <w:t>：你要看哪一条路，它有的地铁就是说可能嗯不是直接经过那里的要转线的，它就绕来绕去，绕了很远了。因为它那</w:t>
      </w:r>
      <w:r>
        <w:rPr>
          <w:rFonts w:ascii="宋体" w:eastAsia="宋体" w:hAnsi="宋体" w:cs="宋体"/>
        </w:rPr>
        <w:t>个地铁不是每一个地方都覆盖了嘛，那假如说他你这么讲说，假如说你在福田，你要去福永的话，它正好</w:t>
      </w:r>
      <w:r>
        <w:rPr>
          <w:rFonts w:ascii="宋体" w:eastAsia="宋体" w:hAnsi="宋体" w:cs="宋体"/>
        </w:rPr>
        <w:t>11</w:t>
      </w:r>
      <w:r>
        <w:rPr>
          <w:rFonts w:ascii="宋体" w:eastAsia="宋体" w:hAnsi="宋体" w:cs="宋体"/>
        </w:rPr>
        <w:t>号线到那它</w:t>
      </w:r>
      <w:r>
        <w:rPr>
          <w:rFonts w:ascii="宋体" w:eastAsia="宋体" w:hAnsi="宋体" w:cs="宋体"/>
        </w:rPr>
        <w:lastRenderedPageBreak/>
        <w:t>就快了好多了。那它就快了好多了。</w:t>
      </w:r>
      <w:r>
        <w:rPr>
          <w:rFonts w:ascii="宋体" w:eastAsia="宋体" w:hAnsi="宋体" w:cs="宋体"/>
        </w:rPr>
        <w:br/>
        <w:t>00:50:06</w:t>
      </w:r>
      <w:r>
        <w:rPr>
          <w:rFonts w:ascii="宋体" w:eastAsia="宋体" w:hAnsi="宋体" w:cs="宋体"/>
        </w:rPr>
        <w:br/>
      </w:r>
      <w:del w:id="1068"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069" w:author="余 政晓" w:date="2023-05-07T20:46:00Z">
        <w:r w:rsidR="00A700AD">
          <w:rPr>
            <w:rFonts w:ascii="宋体" w:eastAsia="宋体" w:hAnsi="宋体" w:cs="宋体"/>
          </w:rPr>
          <w:t>sustech_qk</w:t>
        </w:r>
      </w:ins>
      <w:r>
        <w:rPr>
          <w:rFonts w:ascii="宋体" w:eastAsia="宋体" w:hAnsi="宋体" w:cs="宋体"/>
        </w:rPr>
        <w:t>：有这个可能。</w:t>
      </w:r>
      <w:r>
        <w:rPr>
          <w:rFonts w:ascii="宋体" w:eastAsia="宋体" w:hAnsi="宋体" w:cs="宋体"/>
        </w:rPr>
        <w:br/>
      </w:r>
      <w:del w:id="1070"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071" w:author="余 政晓" w:date="2023-05-07T20:46:00Z">
        <w:r w:rsidR="00A700AD">
          <w:rPr>
            <w:rFonts w:ascii="宋体" w:eastAsia="宋体" w:hAnsi="宋体" w:cs="宋体"/>
          </w:rPr>
          <w:t>He</w:t>
        </w:r>
      </w:ins>
      <w:r>
        <w:rPr>
          <w:rFonts w:ascii="宋体" w:eastAsia="宋体" w:hAnsi="宋体" w:cs="宋体"/>
        </w:rPr>
        <w:t>：对，所以说就要放也分位置的。所以说大概。</w:t>
      </w:r>
      <w:r>
        <w:rPr>
          <w:rFonts w:ascii="宋体" w:eastAsia="宋体" w:hAnsi="宋体" w:cs="宋体"/>
        </w:rPr>
        <w:br/>
      </w:r>
      <w:del w:id="1072"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073" w:author="余 政晓" w:date="2023-05-07T20:46:00Z">
        <w:r w:rsidR="00A700AD">
          <w:rPr>
            <w:rFonts w:ascii="宋体" w:eastAsia="宋体" w:hAnsi="宋体" w:cs="宋体"/>
          </w:rPr>
          <w:t>sustech_qk</w:t>
        </w:r>
      </w:ins>
      <w:r>
        <w:rPr>
          <w:rFonts w:ascii="宋体" w:eastAsia="宋体" w:hAnsi="宋体" w:cs="宋体"/>
        </w:rPr>
        <w:t>：对，啊没有什么问题。</w:t>
      </w:r>
      <w:r>
        <w:rPr>
          <w:rFonts w:ascii="宋体" w:eastAsia="宋体" w:hAnsi="宋体" w:cs="宋体"/>
        </w:rPr>
        <w:br/>
      </w:r>
      <w:del w:id="1074"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075" w:author="余 政晓" w:date="2023-05-07T20:46:00Z">
        <w:r w:rsidR="00A700AD">
          <w:rPr>
            <w:rFonts w:ascii="宋体" w:eastAsia="宋体" w:hAnsi="宋体" w:cs="宋体"/>
          </w:rPr>
          <w:t>He</w:t>
        </w:r>
      </w:ins>
      <w:r>
        <w:rPr>
          <w:rFonts w:ascii="宋体" w:eastAsia="宋体" w:hAnsi="宋体" w:cs="宋体"/>
        </w:rPr>
        <w:t>：没什么问题了是吧。</w:t>
      </w:r>
      <w:r>
        <w:rPr>
          <w:rFonts w:ascii="宋体" w:eastAsia="宋体" w:hAnsi="宋体" w:cs="宋体"/>
        </w:rPr>
        <w:br/>
      </w:r>
      <w:del w:id="1076"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077" w:author="余 政晓" w:date="2023-05-07T20:46:00Z">
        <w:r w:rsidR="00A700AD">
          <w:rPr>
            <w:rFonts w:ascii="宋体" w:eastAsia="宋体" w:hAnsi="宋体" w:cs="宋体"/>
          </w:rPr>
          <w:t>sustech_qk</w:t>
        </w:r>
      </w:ins>
      <w:r>
        <w:rPr>
          <w:rFonts w:ascii="宋体" w:eastAsia="宋体" w:hAnsi="宋体" w:cs="宋体"/>
        </w:rPr>
        <w:t>：大概就是差不多这么多。好，谢谢。</w:t>
      </w:r>
      <w:r>
        <w:rPr>
          <w:rFonts w:ascii="宋体" w:eastAsia="宋体" w:hAnsi="宋体" w:cs="宋体"/>
        </w:rPr>
        <w:br/>
      </w:r>
      <w:del w:id="1078" w:author="余 政晓" w:date="2023-05-07T20:46:00Z">
        <w:r w:rsidDel="00A700AD">
          <w:rPr>
            <w:rFonts w:ascii="宋体" w:eastAsia="宋体" w:hAnsi="宋体" w:cs="宋体"/>
          </w:rPr>
          <w:delText>角色</w:delText>
        </w:r>
        <w:r w:rsidDel="00A700AD">
          <w:rPr>
            <w:rFonts w:ascii="宋体" w:eastAsia="宋体" w:hAnsi="宋体" w:cs="宋体"/>
          </w:rPr>
          <w:delText>B</w:delText>
        </w:r>
      </w:del>
      <w:ins w:id="1079" w:author="余 政晓" w:date="2023-05-07T20:46:00Z">
        <w:r w:rsidR="00A700AD">
          <w:rPr>
            <w:rFonts w:ascii="宋体" w:eastAsia="宋体" w:hAnsi="宋体" w:cs="宋体"/>
          </w:rPr>
          <w:t>He</w:t>
        </w:r>
      </w:ins>
      <w:r>
        <w:rPr>
          <w:rFonts w:ascii="宋体" w:eastAsia="宋体" w:hAnsi="宋体" w:cs="宋体"/>
        </w:rPr>
        <w:t>：没事，没事，没事。</w:t>
      </w:r>
      <w:r>
        <w:rPr>
          <w:rFonts w:ascii="宋体" w:eastAsia="宋体" w:hAnsi="宋体" w:cs="宋体"/>
        </w:rPr>
        <w:br/>
      </w:r>
      <w:del w:id="1080" w:author="余 政晓" w:date="2023-05-07T20:46:00Z">
        <w:r w:rsidDel="00A700AD">
          <w:rPr>
            <w:rFonts w:ascii="宋体" w:eastAsia="宋体" w:hAnsi="宋体" w:cs="宋体"/>
          </w:rPr>
          <w:delText>角色</w:delText>
        </w:r>
        <w:r w:rsidDel="00A700AD">
          <w:rPr>
            <w:rFonts w:ascii="宋体" w:eastAsia="宋体" w:hAnsi="宋体" w:cs="宋体"/>
          </w:rPr>
          <w:delText>A</w:delText>
        </w:r>
      </w:del>
      <w:ins w:id="1081" w:author="余 政晓" w:date="2023-05-07T20:46:00Z">
        <w:r w:rsidR="00A700AD">
          <w:rPr>
            <w:rFonts w:ascii="宋体" w:eastAsia="宋体" w:hAnsi="宋体" w:cs="宋体"/>
          </w:rPr>
          <w:t>sustech_qk</w:t>
        </w:r>
      </w:ins>
      <w:r>
        <w:rPr>
          <w:rFonts w:ascii="宋体" w:eastAsia="宋体" w:hAnsi="宋体" w:cs="宋体"/>
        </w:rPr>
        <w:t>：这个也结束了。</w:t>
      </w:r>
    </w:p>
    <w:sectPr w:rsidR="00C96EE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余 政晓">
    <w15:presenceInfo w15:providerId="Windows Live" w15:userId="9b519f644cc4db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trackRevisions/>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C96EE7"/>
    <w:rsid w:val="001172D9"/>
    <w:rsid w:val="00161AAB"/>
    <w:rsid w:val="001D1A4E"/>
    <w:rsid w:val="00457F35"/>
    <w:rsid w:val="008D60DB"/>
    <w:rsid w:val="00986748"/>
    <w:rsid w:val="00994FC1"/>
    <w:rsid w:val="00A47570"/>
    <w:rsid w:val="00A700AD"/>
    <w:rsid w:val="00AB3B3C"/>
    <w:rsid w:val="00AD235B"/>
    <w:rsid w:val="00C96EE7"/>
    <w:rsid w:val="00D14367"/>
    <w:rsid w:val="00DA6468"/>
    <w:rsid w:val="00F1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A81B"/>
  <w15:docId w15:val="{BF557448-3A54-402A-A907-54E846F22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A700A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3C930-355A-4082-AAEB-956BD06ED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20065</TotalTime>
  <Pages>21</Pages>
  <Words>2681</Words>
  <Characters>15285</Characters>
  <Application>Microsoft Office Word</Application>
  <DocSecurity>0</DocSecurity>
  <Lines>127</Lines>
  <Paragraphs>35</Paragraphs>
  <ScaleCrop>false</ScaleCrop>
  <Company/>
  <LinksUpToDate>false</LinksUpToDate>
  <CharactersWithSpaces>17931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余 政晓</cp:lastModifiedBy>
  <cp:revision>7</cp:revision>
  <dcterms:created xsi:type="dcterms:W3CDTF">2023-04-23T15:23:00Z</dcterms:created>
  <dcterms:modified xsi:type="dcterms:W3CDTF">2023-05-07T13:53:00Z</dcterms:modified>
</cp:coreProperties>
</file>
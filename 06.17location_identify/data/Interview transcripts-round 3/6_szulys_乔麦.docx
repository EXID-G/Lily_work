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宋体;SimSun" w:hAnsi="宋体;SimSun" w:eastAsia="宋体;SimSun" w:cs="宋体;SimSun"/>
          <w:lang w:val="en-US" w:eastAsia="en-US" w:bidi="en-US"/>
        </w:rPr>
      </w:pP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：然后我们现在就正式开始了，首先我们基本信息都已经知道了对吧？就是您是大概在</w:t>
      </w:r>
      <w:r>
        <w:rPr>
          <w:rFonts w:eastAsia="宋体;SimSun" w:cs="宋体;SimSun" w:ascii="宋体;SimSun" w:hAnsi="宋体;SimSun"/>
          <w:lang w:val="en-US" w:eastAsia="en-US" w:bidi="en-US"/>
        </w:rPr>
        <w:t>2008</w:t>
      </w:r>
      <w:r>
        <w:rPr>
          <w:rFonts w:ascii="宋体;SimSun" w:hAnsi="宋体;SimSun" w:cs="宋体;SimSun" w:eastAsia="宋体;SimSun"/>
          <w:lang w:val="en-US" w:eastAsia="en-US" w:bidi="en-US"/>
        </w:rPr>
        <w:t>年的时候来的深圳。</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：对，</w:t>
      </w:r>
      <w:r>
        <w:rPr>
          <w:rFonts w:eastAsia="宋体;SimSun" w:cs="宋体;SimSun" w:ascii="宋体;SimSun" w:hAnsi="宋体;SimSun"/>
          <w:lang w:val="en-US" w:eastAsia="en-US" w:bidi="en-US"/>
        </w:rPr>
        <w:t>2008</w:t>
      </w:r>
      <w:r>
        <w:rPr>
          <w:rFonts w:ascii="宋体;SimSun" w:hAnsi="宋体;SimSun" w:cs="宋体;SimSun" w:eastAsia="宋体;SimSun"/>
          <w:lang w:val="en-US" w:eastAsia="en-US" w:bidi="en-US"/>
        </w:rPr>
        <w:t>年的时候。</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：嗯，然后职业就是公司。</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：啊对企业职员嘛，企业职员，公司职员。</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：个人代号，我当时有问你吗？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：有，那个就是荞麦，当时我们写的是。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：然后您在嗯，首先就第一个问题，就是您在深圳的生活经历可以粗略分为几个阶段？就是您来深圳。</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：应该是三个，三个阶段吧，第一个阶段的话就是</w:t>
      </w:r>
      <w:r>
        <w:rPr>
          <w:rFonts w:eastAsia="宋体;SimSun" w:cs="宋体;SimSun" w:ascii="宋体;SimSun" w:hAnsi="宋体;SimSun"/>
          <w:lang w:val="en-US" w:eastAsia="en-US" w:bidi="en-US"/>
        </w:rPr>
        <w:t>2008</w:t>
      </w:r>
      <w:r>
        <w:rPr>
          <w:rFonts w:ascii="宋体;SimSun" w:hAnsi="宋体;SimSun" w:cs="宋体;SimSun" w:eastAsia="宋体;SimSun"/>
          <w:lang w:val="en-US" w:eastAsia="en-US" w:bidi="en-US"/>
        </w:rPr>
        <w:t>年的</w:t>
      </w:r>
      <w:r>
        <w:rPr>
          <w:rFonts w:eastAsia="宋体;SimSun" w:cs="宋体;SimSun" w:ascii="宋体;SimSun" w:hAnsi="宋体;SimSun"/>
          <w:lang w:val="en-US" w:eastAsia="en-US" w:bidi="en-US"/>
        </w:rPr>
        <w:t>7</w:t>
      </w:r>
      <w:r>
        <w:rPr>
          <w:rFonts w:ascii="宋体;SimSun" w:hAnsi="宋体;SimSun" w:cs="宋体;SimSun" w:eastAsia="宋体;SimSun"/>
          <w:lang w:val="en-US" w:eastAsia="en-US" w:bidi="en-US"/>
        </w:rPr>
        <w:t>月，然后到就是</w:t>
      </w:r>
      <w:r>
        <w:rPr>
          <w:rFonts w:eastAsia="宋体;SimSun" w:cs="宋体;SimSun" w:ascii="宋体;SimSun" w:hAnsi="宋体;SimSun"/>
          <w:lang w:val="en-US" w:eastAsia="en-US" w:bidi="en-US"/>
        </w:rPr>
        <w:t>10</w:t>
      </w:r>
      <w:r>
        <w:rPr>
          <w:rFonts w:ascii="宋体;SimSun" w:hAnsi="宋体;SimSun" w:cs="宋体;SimSun" w:eastAsia="宋体;SimSun"/>
          <w:lang w:val="en-US" w:eastAsia="en-US" w:bidi="en-US"/>
        </w:rPr>
        <w:t>年的</w:t>
      </w:r>
      <w:r>
        <w:rPr>
          <w:rFonts w:eastAsia="宋体;SimSun" w:cs="宋体;SimSun" w:ascii="宋体;SimSun" w:hAnsi="宋体;SimSun"/>
          <w:lang w:val="en-US" w:eastAsia="en-US" w:bidi="en-US"/>
        </w:rPr>
        <w:t>4</w:t>
      </w:r>
      <w:r>
        <w:rPr>
          <w:rFonts w:ascii="宋体;SimSun" w:hAnsi="宋体;SimSun" w:cs="宋体;SimSun" w:eastAsia="宋体;SimSun"/>
          <w:lang w:val="en-US" w:eastAsia="en-US" w:bidi="en-US"/>
        </w:rPr>
        <w:t>月，这个、这个阶段呢，是我就是啊，刚毕业出来嘛，刚毕业出来，然后就直接来了深圳。啊，然后还有第二个阶段的话就是。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：就是这个阶段您主要在哪个区域生活？</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：嗯，主要是在宝安区。</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：宝安？</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：啊，宝安和龙岗应该是这样说。</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：宝安和龙岗。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：然后第二个阶段就是。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：呃，第二个阶段的话是</w:t>
      </w:r>
      <w:r>
        <w:rPr>
          <w:rFonts w:eastAsia="宋体;SimSun" w:cs="宋体;SimSun" w:ascii="宋体;SimSun" w:hAnsi="宋体;SimSun"/>
          <w:lang w:val="en-US" w:eastAsia="en-US" w:bidi="en-US"/>
        </w:rPr>
        <w:t>2012</w:t>
      </w:r>
      <w:r>
        <w:rPr>
          <w:rFonts w:ascii="宋体;SimSun" w:hAnsi="宋体;SimSun" w:cs="宋体;SimSun" w:eastAsia="宋体;SimSun"/>
          <w:lang w:val="en-US" w:eastAsia="en-US" w:bidi="en-US"/>
        </w:rPr>
        <w:t>年的</w:t>
      </w:r>
      <w:r>
        <w:rPr>
          <w:rFonts w:eastAsia="宋体;SimSun" w:cs="宋体;SimSun" w:ascii="宋体;SimSun" w:hAnsi="宋体;SimSun"/>
          <w:lang w:val="en-US" w:eastAsia="en-US" w:bidi="en-US"/>
        </w:rPr>
        <w:t>7</w:t>
      </w:r>
      <w:r>
        <w:rPr>
          <w:rFonts w:ascii="宋体;SimSun" w:hAnsi="宋体;SimSun" w:cs="宋体;SimSun" w:eastAsia="宋体;SimSun"/>
          <w:lang w:val="en-US" w:eastAsia="en-US" w:bidi="en-US"/>
        </w:rPr>
        <w:t>月。</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2012</w:t>
      </w:r>
      <w:r>
        <w:rPr>
          <w:rFonts w:ascii="宋体;SimSun" w:hAnsi="宋体;SimSun" w:cs="宋体;SimSun" w:eastAsia="宋体;SimSun"/>
          <w:lang w:val="en-US" w:eastAsia="en-US" w:bidi="en-US"/>
        </w:rPr>
        <w:t>年</w:t>
      </w:r>
      <w:r>
        <w:rPr>
          <w:rFonts w:eastAsia="宋体;SimSun" w:cs="宋体;SimSun" w:ascii="宋体;SimSun" w:hAnsi="宋体;SimSun"/>
          <w:lang w:val="en-US" w:eastAsia="en-US" w:bidi="en-US"/>
        </w:rPr>
        <w:t>7</w:t>
      </w:r>
      <w:r>
        <w:rPr>
          <w:rFonts w:ascii="宋体;SimSun" w:hAnsi="宋体;SimSun" w:cs="宋体;SimSun" w:eastAsia="宋体;SimSun"/>
          <w:lang w:val="en-US" w:eastAsia="en-US" w:bidi="en-US"/>
        </w:rPr>
        <w:t>月。</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：然后到</w:t>
      </w:r>
      <w:r>
        <w:rPr>
          <w:rFonts w:eastAsia="宋体;SimSun" w:cs="宋体;SimSun" w:ascii="宋体;SimSun" w:hAnsi="宋体;SimSun"/>
          <w:lang w:val="en-US" w:eastAsia="en-US" w:bidi="en-US"/>
        </w:rPr>
        <w:t>2019</w:t>
      </w:r>
      <w:r>
        <w:rPr>
          <w:rFonts w:ascii="宋体;SimSun" w:hAnsi="宋体;SimSun" w:cs="宋体;SimSun" w:eastAsia="宋体;SimSun"/>
          <w:lang w:val="en-US" w:eastAsia="en-US" w:bidi="en-US"/>
        </w:rPr>
        <w:t>年的</w:t>
      </w:r>
      <w:r>
        <w:rPr>
          <w:rFonts w:eastAsia="宋体;SimSun" w:cs="宋体;SimSun" w:ascii="宋体;SimSun" w:hAnsi="宋体;SimSun"/>
          <w:lang w:val="en-US" w:eastAsia="en-US" w:bidi="en-US"/>
        </w:rPr>
        <w:t>8</w:t>
      </w:r>
      <w:r>
        <w:rPr>
          <w:rFonts w:ascii="宋体;SimSun" w:hAnsi="宋体;SimSun" w:cs="宋体;SimSun" w:eastAsia="宋体;SimSun"/>
          <w:lang w:val="en-US" w:eastAsia="en-US" w:bidi="en-US"/>
        </w:rPr>
        <w:t>月，啊，那这个阶段的话，我主要就是在南山区和宝安区这两个。</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：南山、宝安，然后第三个阶段。</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：第三个阶段的话就是</w:t>
      </w:r>
      <w:r>
        <w:rPr>
          <w:rFonts w:eastAsia="宋体;SimSun" w:cs="宋体;SimSun" w:ascii="宋体;SimSun" w:hAnsi="宋体;SimSun"/>
          <w:lang w:val="en-US" w:eastAsia="en-US" w:bidi="en-US"/>
        </w:rPr>
        <w:t>2020</w:t>
      </w:r>
      <w:r>
        <w:rPr>
          <w:rFonts w:ascii="宋体;SimSun" w:hAnsi="宋体;SimSun" w:cs="宋体;SimSun" w:eastAsia="宋体;SimSun"/>
          <w:lang w:val="en-US" w:eastAsia="en-US" w:bidi="en-US"/>
        </w:rPr>
        <w:t>年的</w:t>
      </w:r>
      <w:r>
        <w:rPr>
          <w:rFonts w:eastAsia="宋体;SimSun" w:cs="宋体;SimSun" w:ascii="宋体;SimSun" w:hAnsi="宋体;SimSun"/>
          <w:lang w:val="en-US" w:eastAsia="en-US" w:bidi="en-US"/>
        </w:rPr>
        <w:t>5</w:t>
      </w:r>
      <w:r>
        <w:rPr>
          <w:rFonts w:ascii="宋体;SimSun" w:hAnsi="宋体;SimSun" w:cs="宋体;SimSun" w:eastAsia="宋体;SimSun"/>
          <w:lang w:val="en-US" w:eastAsia="en-US" w:bidi="en-US"/>
        </w:rPr>
        <w:t>月，到就是到、到现在为止，啊这个阶段我主要是在罗湖。</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：这都是因为工作方面的变迁是吧？</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：嗯就比如说第一个阶段，噢第一个阶段就是基本上都是因为工作吧啊，就是工作之后然后回家，然后呃就是结婚生小孩嘛，然后再出来，后面都是，都是跟工作有关系。</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：在，那就是您在地铁出现之前，您日常出行的典型路线有什么？</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：嗯就是步行或者是公交。</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：步行或公交？</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：啊，因为的话之前深圳地铁没有这么发达，就只有啊一号线，啊三号线吧好像是，啊反正就没有几条线。</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：就是也，就虽然有，但是呢但是也没有通到。</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：对，没有通到那一边哦。</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：就是日常通勤上下班是步行公交。</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：上下班的话都是步行或者是公交，因为隔得比较近嘛，啊没有没有太远的地方哈。</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：就是住的地方，离工作地方没有，那如果您非日常出行呢，比如说。</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：非日常出行其实出去的也很少，要不就是公交，要不就是私家车。</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：噢，公交和私家车，就是有开车。</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：对。噢还有一个就是，也是跟以前的那个工作性质有关系，比如说以前啊，就是工作的话基本上都是只有一个单休。</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：噢单休。</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就是，就是周六还是要上班的嘛，然后的话是后面才开始普及双休嘛，其实之前前些年的话双休其实比较少，尤其是在关外，啊，因为你看嘛宝安区，啊宝安区，就是这些相对来说算是属于关外吗，以前还有关口呀。</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：嗯嗯。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：所以的话就是我们周末的话其实就不会去太远的地方，反正这个就是。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：因为上班已经很累了。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：啊对，因为上班很累啊，只有一天的休息可能就在家，最多就是啊坐个公交车去稍微繁华一点的地方去买个东西啊逛一逛，就这样。</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：那您可以讲一下就是大概</w:t>
      </w:r>
      <w:ins w:id="0" w:author="Liyeshi0312@163.com" w:date="2023-04-18T14:44:00Z">
        <w:r>
          <w:rPr>
            <w:rFonts w:ascii="宋体;SimSun" w:hAnsi="宋体;SimSun" w:cs="宋体;SimSun" w:eastAsia="宋体;SimSun"/>
            <w:lang w:val="en-US" w:eastAsia="en-US" w:bidi="en-US"/>
          </w:rPr>
          <w:t>坐</w:t>
        </w:r>
      </w:ins>
      <w:del w:id="1" w:author="Liyeshi0312@163.com" w:date="2023-04-18T14:44:00Z">
        <w:r>
          <w:rPr>
            <w:rFonts w:ascii="宋体;SimSun" w:hAnsi="宋体;SimSun" w:cs="宋体;SimSun" w:eastAsia="宋体;SimSun"/>
            <w:lang w:val="en-US" w:eastAsia="en-US" w:bidi="en-US"/>
          </w:rPr>
          <w:delText>做</w:delText>
        </w:r>
      </w:del>
      <w:r>
        <w:rPr>
          <w:rFonts w:ascii="宋体;SimSun" w:hAnsi="宋体;SimSun" w:cs="宋体;SimSun" w:eastAsia="宋体;SimSun"/>
          <w:lang w:val="en-US" w:eastAsia="en-US" w:bidi="en-US"/>
        </w:rPr>
        <w:t>的是几路的公交车，就是这个会还，还记得吗？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：记得，</w:t>
      </w:r>
      <w:r>
        <w:rPr>
          <w:rFonts w:eastAsia="宋体;SimSun" w:cs="宋体;SimSun" w:ascii="宋体;SimSun" w:hAnsi="宋体;SimSun"/>
          <w:lang w:val="en-US" w:eastAsia="en-US" w:bidi="en-US"/>
        </w:rPr>
        <w:t>392</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392</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 xml:space="preserve">：昂，就是那个 </w:t>
      </w:r>
      <w:r>
        <w:rPr>
          <w:rFonts w:eastAsia="宋体;SimSun" w:cs="宋体;SimSun" w:ascii="宋体;SimSun" w:hAnsi="宋体;SimSun"/>
          <w:lang w:val="en-US" w:eastAsia="en-US" w:bidi="en-US"/>
        </w:rPr>
        <w:t>M392</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：就是坐这条线上班是吗？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：然后看一下，在地铁出现之前也是坐公交或者开私家车？</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：然后就是第四个问题。</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：您认为改革开放后深圳的发展可以划分为几个时间阶段？</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：几个时间阶段。</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：深圳开，改革开放应该是。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：是</w:t>
      </w:r>
      <w:r>
        <w:rPr>
          <w:rFonts w:eastAsia="宋体;SimSun" w:cs="宋体;SimSun" w:ascii="宋体;SimSun" w:hAnsi="宋体;SimSun"/>
          <w:lang w:val="en-US" w:eastAsia="en-US" w:bidi="en-US"/>
        </w:rPr>
        <w:t>1979</w:t>
      </w:r>
      <w:r>
        <w:rPr>
          <w:rFonts w:ascii="宋体;SimSun" w:hAnsi="宋体;SimSun" w:cs="宋体;SimSun" w:eastAsia="宋体;SimSun"/>
          <w:lang w:val="en-US" w:eastAsia="en-US" w:bidi="en-US"/>
        </w:rPr>
        <w:t>年嘛，</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1979</w:t>
      </w:r>
      <w:r>
        <w:rPr>
          <w:rFonts w:ascii="宋体;SimSun" w:hAnsi="宋体;SimSun" w:cs="宋体;SimSun" w:eastAsia="宋体;SimSun"/>
          <w:lang w:val="en-US" w:eastAsia="en-US" w:bidi="en-US"/>
        </w:rPr>
        <w:t>年。</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：就是毕业来了深圳，然后就开始有就是深圳特区啊或者改革开放。</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：特区好像</w:t>
      </w:r>
      <w:r>
        <w:rPr>
          <w:rFonts w:eastAsia="宋体;SimSun" w:cs="宋体;SimSun" w:ascii="宋体;SimSun" w:hAnsi="宋体;SimSun"/>
          <w:lang w:val="en-US" w:eastAsia="en-US" w:bidi="en-US"/>
        </w:rPr>
        <w:t>1981</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1983</w:t>
      </w:r>
      <w:r>
        <w:rPr>
          <w:rFonts w:ascii="宋体;SimSun" w:hAnsi="宋体;SimSun" w:cs="宋体;SimSun" w:eastAsia="宋体;SimSun"/>
          <w:lang w:val="en-US" w:eastAsia="en-US" w:bidi="en-US"/>
        </w:rPr>
        <w:t>年。</w:t>
      </w:r>
      <w:r>
        <w:rPr>
          <w:rFonts w:eastAsia="宋体;SimSun" w:cs="宋体;SimSun" w:ascii="宋体;SimSun" w:hAnsi="宋体;SimSun"/>
          <w:lang w:val="en-US" w:eastAsia="en-US" w:bidi="en-US"/>
        </w:rPr>
        <w:br/>
        <w:t>00</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04</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54</w:t>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：对，然后然后我来的那个阶段，我来的那个阶段应该是在就我理解的啊，我理解的话大概也就是三、三个阶段这样子，嗯因为因为在这之前我没有来，那么我就只能从我来了之后的那个时间开始，就是</w:t>
      </w:r>
      <w:r>
        <w:rPr>
          <w:rFonts w:eastAsia="宋体;SimSun" w:cs="宋体;SimSun" w:ascii="宋体;SimSun" w:hAnsi="宋体;SimSun"/>
          <w:lang w:val="en-US" w:eastAsia="en-US" w:bidi="en-US"/>
        </w:rPr>
        <w:t>2008</w:t>
      </w:r>
      <w:r>
        <w:rPr>
          <w:rFonts w:ascii="宋体;SimSun" w:hAnsi="宋体;SimSun" w:cs="宋体;SimSun" w:eastAsia="宋体;SimSun"/>
          <w:lang w:val="en-US" w:eastAsia="en-US" w:bidi="en-US"/>
        </w:rPr>
        <w:t>年</w:t>
      </w:r>
      <w:del w:id="2" w:author="Liyeshi0312@163.com" w:date="2023-04-18T14:45:00Z">
        <w:r>
          <w:rPr>
            <w:rFonts w:ascii="宋体;SimSun" w:hAnsi="宋体;SimSun" w:cs="宋体;SimSun" w:eastAsia="宋体;SimSun"/>
            <w:lang w:val="en-US" w:eastAsia="en-US" w:bidi="en-US"/>
          </w:rPr>
          <w:delText>到、到</w:delText>
        </w:r>
      </w:del>
      <w:r>
        <w:rPr>
          <w:rFonts w:ascii="宋体;SimSun" w:hAnsi="宋体;SimSun" w:cs="宋体;SimSun" w:eastAsia="宋体;SimSun"/>
          <w:lang w:val="en-US" w:eastAsia="en-US" w:bidi="en-US"/>
        </w:rPr>
        <w:t>到</w:t>
      </w:r>
      <w:r>
        <w:rPr>
          <w:rFonts w:eastAsia="宋体;SimSun" w:cs="宋体;SimSun" w:ascii="宋体;SimSun" w:hAnsi="宋体;SimSun"/>
          <w:lang w:val="en-US" w:eastAsia="en-US" w:bidi="en-US"/>
        </w:rPr>
        <w:t>2015</w:t>
      </w:r>
      <w:r>
        <w:rPr>
          <w:rFonts w:ascii="宋体;SimSun" w:hAnsi="宋体;SimSun" w:cs="宋体;SimSun" w:eastAsia="宋体;SimSun"/>
          <w:lang w:val="en-US" w:eastAsia="en-US" w:bidi="en-US"/>
        </w:rPr>
        <w:t>年。</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2015</w:t>
      </w:r>
      <w:r>
        <w:rPr>
          <w:rFonts w:ascii="宋体;SimSun" w:hAnsi="宋体;SimSun" w:cs="宋体;SimSun" w:eastAsia="宋体;SimSun"/>
          <w:lang w:val="en-US" w:eastAsia="en-US" w:bidi="en-US"/>
        </w:rPr>
        <w:t>年。</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：啊到</w:t>
      </w:r>
      <w:r>
        <w:rPr>
          <w:rFonts w:eastAsia="宋体;SimSun" w:cs="宋体;SimSun" w:ascii="宋体;SimSun" w:hAnsi="宋体;SimSun"/>
          <w:lang w:val="en-US" w:eastAsia="en-US" w:bidi="en-US"/>
        </w:rPr>
        <w:t>2015</w:t>
      </w:r>
      <w:r>
        <w:rPr>
          <w:rFonts w:ascii="宋体;SimSun" w:hAnsi="宋体;SimSun" w:cs="宋体;SimSun" w:eastAsia="宋体;SimSun"/>
          <w:lang w:val="en-US" w:eastAsia="en-US" w:bidi="en-US"/>
        </w:rPr>
        <w:t>年这样子，然后然后</w:t>
      </w:r>
      <w:r>
        <w:rPr>
          <w:rFonts w:eastAsia="宋体;SimSun" w:cs="宋体;SimSun" w:ascii="宋体;SimSun" w:hAnsi="宋体;SimSun"/>
          <w:lang w:val="en-US" w:eastAsia="en-US" w:bidi="en-US"/>
        </w:rPr>
        <w:t>2015</w:t>
      </w:r>
      <w:r>
        <w:rPr>
          <w:rFonts w:ascii="宋体;SimSun" w:hAnsi="宋体;SimSun" w:cs="宋体;SimSun" w:eastAsia="宋体;SimSun"/>
          <w:lang w:val="en-US" w:eastAsia="en-US" w:bidi="en-US"/>
        </w:rPr>
        <w:t>年到</w:t>
      </w:r>
      <w:r>
        <w:rPr>
          <w:rFonts w:eastAsia="宋体;SimSun" w:cs="宋体;SimSun" w:ascii="宋体;SimSun" w:hAnsi="宋体;SimSun"/>
          <w:lang w:val="en-US" w:eastAsia="en-US" w:bidi="en-US"/>
        </w:rPr>
        <w:t>2019</w:t>
      </w:r>
      <w:r>
        <w:rPr>
          <w:rFonts w:ascii="宋体;SimSun" w:hAnsi="宋体;SimSun" w:cs="宋体;SimSun" w:eastAsia="宋体;SimSun"/>
          <w:lang w:val="en-US" w:eastAsia="en-US" w:bidi="en-US"/>
        </w:rPr>
        <w:t>年。</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2015</w:t>
      </w:r>
      <w:r>
        <w:rPr>
          <w:rFonts w:ascii="宋体;SimSun" w:hAnsi="宋体;SimSun" w:cs="宋体;SimSun" w:eastAsia="宋体;SimSun"/>
          <w:lang w:val="en-US" w:eastAsia="en-US" w:bidi="en-US"/>
        </w:rPr>
        <w:t>年到</w:t>
      </w:r>
      <w:r>
        <w:rPr>
          <w:rFonts w:eastAsia="宋体;SimSun" w:cs="宋体;SimSun" w:ascii="宋体;SimSun" w:hAnsi="宋体;SimSun"/>
          <w:lang w:val="en-US" w:eastAsia="en-US" w:bidi="en-US"/>
        </w:rPr>
        <w:t>2019</w:t>
      </w:r>
      <w:r>
        <w:rPr>
          <w:rFonts w:ascii="宋体;SimSun" w:hAnsi="宋体;SimSun" w:cs="宋体;SimSun" w:eastAsia="宋体;SimSun"/>
          <w:lang w:val="en-US" w:eastAsia="en-US" w:bidi="en-US"/>
        </w:rPr>
        <w:t>年。</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：然后再就是就是嗯</w:t>
      </w:r>
      <w:r>
        <w:rPr>
          <w:rFonts w:eastAsia="宋体;SimSun" w:cs="宋体;SimSun" w:ascii="宋体;SimSun" w:hAnsi="宋体;SimSun"/>
          <w:lang w:val="en-US" w:eastAsia="en-US" w:bidi="en-US"/>
        </w:rPr>
        <w:t>2020</w:t>
      </w:r>
      <w:r>
        <w:rPr>
          <w:rFonts w:ascii="宋体;SimSun" w:hAnsi="宋体;SimSun" w:cs="宋体;SimSun" w:eastAsia="宋体;SimSun"/>
          <w:lang w:val="en-US" w:eastAsia="en-US" w:bidi="en-US"/>
        </w:rPr>
        <w:t>年到就是到现在嘛，因为这中间不是有疫情的三年嘛，发展的特别的明显，我是这样子理解的。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：嗯嗯，所以您认为</w:t>
      </w:r>
      <w:r>
        <w:rPr>
          <w:rFonts w:eastAsia="宋体;SimSun" w:cs="宋体;SimSun" w:ascii="宋体;SimSun" w:hAnsi="宋体;SimSun"/>
          <w:lang w:val="en-US" w:eastAsia="en-US" w:bidi="en-US"/>
        </w:rPr>
        <w:t>2008</w:t>
      </w:r>
      <w:r>
        <w:rPr>
          <w:rFonts w:ascii="宋体;SimSun" w:hAnsi="宋体;SimSun" w:cs="宋体;SimSun" w:eastAsia="宋体;SimSun"/>
          <w:lang w:val="en-US" w:eastAsia="en-US" w:bidi="en-US"/>
        </w:rPr>
        <w:t>到</w:t>
      </w:r>
      <w:r>
        <w:rPr>
          <w:rFonts w:eastAsia="宋体;SimSun" w:cs="宋体;SimSun" w:ascii="宋体;SimSun" w:hAnsi="宋体;SimSun"/>
          <w:lang w:val="en-US" w:eastAsia="en-US" w:bidi="en-US"/>
        </w:rPr>
        <w:t>2015</w:t>
      </w:r>
      <w:r>
        <w:rPr>
          <w:rFonts w:ascii="宋体;SimSun" w:hAnsi="宋体;SimSun" w:cs="宋体;SimSun" w:eastAsia="宋体;SimSun"/>
          <w:lang w:val="en-US" w:eastAsia="en-US" w:bidi="en-US"/>
        </w:rPr>
        <w:t>年为什么，就到</w:t>
      </w:r>
      <w:r>
        <w:rPr>
          <w:rFonts w:eastAsia="宋体;SimSun" w:cs="宋体;SimSun" w:ascii="宋体;SimSun" w:hAnsi="宋体;SimSun"/>
          <w:lang w:val="en-US" w:eastAsia="en-US" w:bidi="en-US"/>
        </w:rPr>
        <w:t>2015</w:t>
      </w:r>
      <w:r>
        <w:rPr>
          <w:rFonts w:ascii="宋体;SimSun" w:hAnsi="宋体;SimSun" w:cs="宋体;SimSun" w:eastAsia="宋体;SimSun"/>
          <w:lang w:val="en-US" w:eastAsia="en-US" w:bidi="en-US"/>
        </w:rPr>
        <w:t>年这个时间节点，您是从哪些方面开始来划定它的啊。</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：就</w:t>
      </w:r>
      <w:r>
        <w:rPr>
          <w:rFonts w:eastAsia="宋体;SimSun" w:cs="宋体;SimSun" w:ascii="宋体;SimSun" w:hAnsi="宋体;SimSun"/>
          <w:lang w:val="en-US" w:eastAsia="en-US" w:bidi="en-US"/>
        </w:rPr>
        <w:t>2008</w:t>
      </w:r>
      <w:r>
        <w:rPr>
          <w:rFonts w:ascii="宋体;SimSun" w:hAnsi="宋体;SimSun" w:cs="宋体;SimSun" w:eastAsia="宋体;SimSun"/>
          <w:lang w:val="en-US" w:eastAsia="en-US" w:bidi="en-US"/>
        </w:rPr>
        <w:t>年那时候我很，我很记得的，就是</w:t>
      </w:r>
      <w:r>
        <w:rPr>
          <w:rFonts w:eastAsia="宋体;SimSun" w:cs="宋体;SimSun" w:ascii="宋体;SimSun" w:hAnsi="宋体;SimSun"/>
          <w:lang w:val="en-US" w:eastAsia="en-US" w:bidi="en-US"/>
        </w:rPr>
        <w:t>2008</w:t>
      </w:r>
      <w:r>
        <w:rPr>
          <w:rFonts w:ascii="宋体;SimSun" w:hAnsi="宋体;SimSun" w:cs="宋体;SimSun" w:eastAsia="宋体;SimSun"/>
          <w:lang w:val="en-US" w:eastAsia="en-US" w:bidi="en-US"/>
        </w:rPr>
        <w:t>年那时候就是买房啊，就是关于买房这一块，就是只要是地铁路线规划到的地方啊，</w:t>
      </w:r>
      <w:ins w:id="3" w:author="Liyeshi0312@163.com" w:date="2023-04-18T14:46:00Z">
        <w:r>
          <w:rPr>
            <w:rFonts w:ascii="宋体;SimSun" w:hAnsi="宋体;SimSun" w:cs="宋体;SimSun" w:eastAsia="宋体;SimSun"/>
            <w:lang w:val="en-US" w:eastAsia="en-US" w:bidi="en-US"/>
          </w:rPr>
          <w:t>房价</w:t>
        </w:r>
      </w:ins>
      <w:r>
        <w:rPr>
          <w:rFonts w:ascii="宋体;SimSun" w:hAnsi="宋体;SimSun" w:cs="宋体;SimSun" w:eastAsia="宋体;SimSun"/>
          <w:lang w:val="en-US" w:eastAsia="en-US" w:bidi="en-US"/>
        </w:rPr>
        <w:t>马上就开始比较飙升啦，这是一个很明显的一个特征，就是但凡是跟地铁能够挂钩的，就是能、能、能涉及到的，然后的话它周边的房价都开始猛涨了，这个就是因为那个时候我是住在宝安的那个临淄（音）地铁站附近嘛，然后那一片那一片当时最开始的房价是</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万多，但是我们当时是没有买，然后后面就开始，到现在为止好像就是已经是四五万了。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：这是一个跟我生活就是啊就我能、能、能关注到的一个那个，那一个阶段。然后你看包括现在的就是以前坪山的房价也不贵啊，但现在地铁过去了，然后深圳没有哪里房价不贵的。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：坪山已经很偏了吧，我觉得大部分</w:t>
      </w:r>
      <w:ins w:id="4" w:author="Liyeshi0312@163.com" w:date="2023-04-18T14:46:00Z">
        <w:r>
          <w:rPr>
            <w:rFonts w:ascii="宋体;SimSun" w:hAnsi="宋体;SimSun" w:cs="宋体;SimSun" w:eastAsia="宋体;SimSun"/>
            <w:lang w:val="en-US" w:eastAsia="en-US" w:bidi="en-US"/>
          </w:rPr>
          <w:t>，</w:t>
        </w:r>
      </w:ins>
      <w:del w:id="5" w:author="Liyeshi0312@163.com" w:date="2023-04-18T14:46:00Z">
        <w:r>
          <w:rPr>
            <w:rFonts w:ascii="宋体;SimSun" w:hAnsi="宋体;SimSun" w:cs="宋体;SimSun" w:eastAsia="宋体;SimSun"/>
            <w:lang w:val="en-US" w:eastAsia="en-US" w:bidi="en-US"/>
          </w:rPr>
          <w:delText>租金</w:delText>
        </w:r>
      </w:del>
      <w:r>
        <w:rPr>
          <w:rFonts w:ascii="宋体;SimSun" w:hAnsi="宋体;SimSun" w:cs="宋体;SimSun" w:eastAsia="宋体;SimSun"/>
          <w:lang w:val="en-US" w:eastAsia="en-US" w:bidi="en-US"/>
        </w:rPr>
        <w:t>它们那边也很贵。</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：但是他现在的地铁换过去了，就房价会，房价会跟着涨啊，你现在房价也是四五万这样子嘛，因为你、你要说这些的话，那那我能了解到的就是跟我跟我的生活息息相关的嘛，这最直观的就是房价的房价的</w:t>
      </w:r>
      <w:ins w:id="6" w:author="Liyeshi0312@163.com" w:date="2023-04-18T14:46:00Z">
        <w:r>
          <w:rPr>
            <w:rFonts w:ascii="宋体;SimSun" w:hAnsi="宋体;SimSun" w:cs="宋体;SimSun" w:eastAsia="宋体;SimSun"/>
            <w:lang w:val="en-US" w:eastAsia="en-US" w:bidi="en-US"/>
          </w:rPr>
          <w:t>飞升</w:t>
        </w:r>
      </w:ins>
      <w:del w:id="7" w:author="Liyeshi0312@163.com" w:date="2023-04-18T14:46:00Z">
        <w:r>
          <w:rPr>
            <w:rFonts w:ascii="宋体;SimSun" w:hAnsi="宋体;SimSun" w:cs="宋体;SimSun" w:eastAsia="宋体;SimSun"/>
            <w:lang w:val="en-US" w:eastAsia="en-US" w:bidi="en-US"/>
          </w:rPr>
          <w:delText>分析</w:delText>
        </w:r>
      </w:del>
      <w:r>
        <w:rPr>
          <w:rFonts w:ascii="宋体;SimSun" w:hAnsi="宋体;SimSun" w:cs="宋体;SimSun" w:eastAsia="宋体;SimSun"/>
          <w:lang w:val="en-US" w:eastAsia="en-US" w:bidi="en-US"/>
        </w:rPr>
        <w:t>啊。</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：就是</w:t>
      </w:r>
      <w:r>
        <w:rPr>
          <w:rFonts w:eastAsia="宋体;SimSun" w:cs="宋体;SimSun" w:ascii="宋体;SimSun" w:hAnsi="宋体;SimSun"/>
          <w:lang w:val="en-US" w:eastAsia="en-US" w:bidi="en-US"/>
        </w:rPr>
        <w:t>2015</w:t>
      </w:r>
      <w:r>
        <w:rPr>
          <w:rFonts w:ascii="宋体;SimSun" w:hAnsi="宋体;SimSun" w:cs="宋体;SimSun" w:eastAsia="宋体;SimSun"/>
          <w:lang w:val="en-US" w:eastAsia="en-US" w:bidi="en-US"/>
        </w:rPr>
        <w:t>年，那为什么会划到</w:t>
      </w:r>
      <w:r>
        <w:rPr>
          <w:rFonts w:eastAsia="宋体;SimSun" w:cs="宋体;SimSun" w:ascii="宋体;SimSun" w:hAnsi="宋体;SimSun"/>
          <w:lang w:val="en-US" w:eastAsia="en-US" w:bidi="en-US"/>
        </w:rPr>
        <w:t>2015</w:t>
      </w:r>
      <w:r>
        <w:rPr>
          <w:rFonts w:ascii="宋体;SimSun" w:hAnsi="宋体;SimSun" w:cs="宋体;SimSun" w:eastAsia="宋体;SimSun"/>
          <w:lang w:val="en-US" w:eastAsia="en-US" w:bidi="en-US"/>
        </w:rPr>
        <w:t>年。</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：嗯那个节点。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：嗯，就有什么特殊的事件吗？还是？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w:t>
      </w:r>
      <w:del w:id="8" w:author="Liyeshi0312@163.com" w:date="2023-04-18T14:46:00Z">
        <w:r>
          <w:rPr>
            <w:rFonts w:ascii="宋体;SimSun" w:hAnsi="宋体;SimSun" w:cs="宋体;SimSun" w:eastAsia="宋体;SimSun"/>
            <w:lang w:val="en-US" w:eastAsia="en-US" w:bidi="en-US"/>
          </w:rPr>
          <w:delText>我在</w:delText>
        </w:r>
      </w:del>
      <w:r>
        <w:rPr>
          <w:rFonts w:ascii="宋体;SimSun" w:hAnsi="宋体;SimSun" w:cs="宋体;SimSun" w:eastAsia="宋体;SimSun"/>
          <w:lang w:val="en-US" w:eastAsia="en-US" w:bidi="en-US"/>
        </w:rPr>
        <w:t>金融危机好像。</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2008</w:t>
      </w:r>
      <w:r>
        <w:rPr>
          <w:rFonts w:ascii="宋体;SimSun" w:hAnsi="宋体;SimSun" w:cs="宋体;SimSun" w:eastAsia="宋体;SimSun"/>
          <w:lang w:val="en-US" w:eastAsia="en-US" w:bidi="en-US"/>
        </w:rPr>
        <w:t>年金融危机吧，</w:t>
      </w:r>
      <w:r>
        <w:rPr>
          <w:rFonts w:eastAsia="宋体;SimSun" w:cs="宋体;SimSun" w:ascii="宋体;SimSun" w:hAnsi="宋体;SimSun"/>
          <w:lang w:val="en-US" w:eastAsia="en-US" w:bidi="en-US"/>
        </w:rPr>
        <w:t>2008</w:t>
      </w:r>
      <w:r>
        <w:rPr>
          <w:rFonts w:ascii="宋体;SimSun" w:hAnsi="宋体;SimSun" w:cs="宋体;SimSun" w:eastAsia="宋体;SimSun"/>
          <w:lang w:val="en-US" w:eastAsia="en-US" w:bidi="en-US"/>
        </w:rPr>
        <w:t>年金融危机，然后美国它那边，然后就整个国家，我们整个国家房价就开始飙升，就是在</w:t>
      </w:r>
      <w:r>
        <w:rPr>
          <w:rFonts w:eastAsia="宋体;SimSun" w:cs="宋体;SimSun" w:ascii="宋体;SimSun" w:hAnsi="宋体;SimSun"/>
          <w:lang w:val="en-US" w:eastAsia="en-US" w:bidi="en-US"/>
        </w:rPr>
        <w:t>2008</w:t>
      </w:r>
      <w:r>
        <w:rPr>
          <w:rFonts w:ascii="宋体;SimSun" w:hAnsi="宋体;SimSun" w:cs="宋体;SimSun" w:eastAsia="宋体;SimSun"/>
          <w:lang w:val="en-US" w:eastAsia="en-US" w:bidi="en-US"/>
        </w:rPr>
        <w:t>年你们还记得吗？可能有地铁的关系。</w:t>
      </w:r>
      <w:r>
        <w:rPr>
          <w:rFonts w:eastAsia="宋体;SimSun" w:cs="宋体;SimSun" w:ascii="宋体;SimSun" w:hAnsi="宋体;SimSun"/>
          <w:lang w:val="en-US" w:eastAsia="en-US" w:bidi="en-US"/>
        </w:rPr>
        <w:t>2015</w:t>
      </w:r>
      <w:r>
        <w:rPr>
          <w:rFonts w:ascii="宋体;SimSun" w:hAnsi="宋体;SimSun" w:cs="宋体;SimSun" w:eastAsia="宋体;SimSun"/>
          <w:lang w:val="en-US" w:eastAsia="en-US" w:bidi="en-US"/>
        </w:rPr>
        <w:t>年是。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：这个这个这个我不知道唉，我就是这样子，就是。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：就是你有，就为什么划在</w:t>
      </w:r>
      <w:r>
        <w:rPr>
          <w:rFonts w:eastAsia="宋体;SimSun" w:cs="宋体;SimSun" w:ascii="宋体;SimSun" w:hAnsi="宋体;SimSun"/>
          <w:lang w:val="en-US" w:eastAsia="en-US" w:bidi="en-US"/>
        </w:rPr>
        <w:t>15</w:t>
      </w:r>
      <w:r>
        <w:rPr>
          <w:rFonts w:ascii="宋体;SimSun" w:hAnsi="宋体;SimSun" w:cs="宋体;SimSun" w:eastAsia="宋体;SimSun"/>
          <w:lang w:val="en-US" w:eastAsia="en-US" w:bidi="en-US"/>
        </w:rPr>
        <w:t>年，就比较模糊。</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：噢这个这个我倒是确实还没有很认真的去思考过啊。</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：不，不划在</w:t>
      </w:r>
      <w:r>
        <w:rPr>
          <w:rFonts w:eastAsia="宋体;SimSun" w:cs="宋体;SimSun" w:ascii="宋体;SimSun" w:hAnsi="宋体;SimSun"/>
          <w:lang w:val="en-US" w:eastAsia="en-US" w:bidi="en-US"/>
        </w:rPr>
        <w:t>15</w:t>
      </w:r>
      <w:r>
        <w:rPr>
          <w:rFonts w:ascii="宋体;SimSun" w:hAnsi="宋体;SimSun" w:cs="宋体;SimSun" w:eastAsia="宋体;SimSun"/>
          <w:lang w:val="en-US" w:eastAsia="en-US" w:bidi="en-US"/>
        </w:rPr>
        <w:t>年也没事。就你如果觉得，就直接</w:t>
      </w:r>
      <w:r>
        <w:rPr>
          <w:rFonts w:eastAsia="宋体;SimSun" w:cs="宋体;SimSun" w:ascii="宋体;SimSun" w:hAnsi="宋体;SimSun"/>
          <w:lang w:val="en-US" w:eastAsia="en-US" w:bidi="en-US"/>
        </w:rPr>
        <w:t>2015</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20 08</w:t>
      </w:r>
      <w:r>
        <w:rPr>
          <w:rFonts w:ascii="宋体;SimSun" w:hAnsi="宋体;SimSun" w:cs="宋体;SimSun" w:eastAsia="宋体;SimSun"/>
          <w:lang w:val="en-US" w:eastAsia="en-US" w:bidi="en-US"/>
        </w:rPr>
        <w:t>到</w:t>
      </w:r>
      <w:r>
        <w:rPr>
          <w:rFonts w:eastAsia="宋体;SimSun" w:cs="宋体;SimSun" w:ascii="宋体;SimSun" w:hAnsi="宋体;SimSun"/>
          <w:lang w:val="en-US" w:eastAsia="en-US" w:bidi="en-US"/>
        </w:rPr>
        <w:t>2019</w:t>
      </w:r>
      <w:r>
        <w:rPr>
          <w:rFonts w:ascii="宋体;SimSun" w:hAnsi="宋体;SimSun" w:cs="宋体;SimSun" w:eastAsia="宋体;SimSun"/>
          <w:lang w:val="en-US" w:eastAsia="en-US" w:bidi="en-US"/>
        </w:rPr>
        <w:t>年也可以，如果要换的话，嗯，就是您觉得</w:t>
      </w:r>
      <w:r>
        <w:rPr>
          <w:rFonts w:eastAsia="宋体;SimSun" w:cs="宋体;SimSun" w:ascii="宋体;SimSun" w:hAnsi="宋体;SimSun"/>
          <w:lang w:val="en-US" w:eastAsia="en-US" w:bidi="en-US"/>
        </w:rPr>
        <w:t>2008</w:t>
      </w:r>
      <w:r>
        <w:rPr>
          <w:rFonts w:ascii="宋体;SimSun" w:hAnsi="宋体;SimSun" w:cs="宋体;SimSun" w:eastAsia="宋体;SimSun"/>
          <w:lang w:val="en-US" w:eastAsia="en-US" w:bidi="en-US"/>
        </w:rPr>
        <w:t>到</w:t>
      </w:r>
      <w:r>
        <w:rPr>
          <w:rFonts w:eastAsia="宋体;SimSun" w:cs="宋体;SimSun" w:ascii="宋体;SimSun" w:hAnsi="宋体;SimSun"/>
          <w:lang w:val="en-US" w:eastAsia="en-US" w:bidi="en-US"/>
        </w:rPr>
        <w:t>2019</w:t>
      </w:r>
      <w:r>
        <w:rPr>
          <w:rFonts w:ascii="宋体;SimSun" w:hAnsi="宋体;SimSun" w:cs="宋体;SimSun" w:eastAsia="宋体;SimSun"/>
          <w:lang w:val="en-US" w:eastAsia="en-US" w:bidi="en-US"/>
        </w:rPr>
        <w:t>年都是，是一个阶段对吧？那我，因为我之前访问那个老师他说就是大概他划的时候是</w:t>
      </w:r>
      <w:r>
        <w:rPr>
          <w:rFonts w:eastAsia="宋体;SimSun" w:cs="宋体;SimSun" w:ascii="宋体;SimSun" w:hAnsi="宋体;SimSun"/>
          <w:lang w:val="en-US" w:eastAsia="en-US" w:bidi="en-US"/>
        </w:rPr>
        <w:t>2010</w:t>
      </w:r>
      <w:r>
        <w:rPr>
          <w:rFonts w:ascii="宋体;SimSun" w:hAnsi="宋体;SimSun" w:cs="宋体;SimSun" w:eastAsia="宋体;SimSun"/>
          <w:lang w:val="en-US" w:eastAsia="en-US" w:bidi="en-US"/>
        </w:rPr>
        <w:t>年，</w:t>
      </w:r>
      <w:r>
        <w:rPr>
          <w:rFonts w:eastAsia="宋体;SimSun" w:cs="宋体;SimSun" w:ascii="宋体;SimSun" w:hAnsi="宋体;SimSun"/>
          <w:lang w:val="en-US" w:eastAsia="en-US" w:bidi="en-US"/>
        </w:rPr>
        <w:t>2008</w:t>
      </w:r>
      <w:r>
        <w:rPr>
          <w:rFonts w:ascii="宋体;SimSun" w:hAnsi="宋体;SimSun" w:cs="宋体;SimSun" w:eastAsia="宋体;SimSun"/>
          <w:lang w:val="en-US" w:eastAsia="en-US" w:bidi="en-US"/>
        </w:rPr>
        <w:t>的，</w:t>
      </w:r>
      <w:r>
        <w:rPr>
          <w:rFonts w:eastAsia="宋体;SimSun" w:cs="宋体;SimSun" w:ascii="宋体;SimSun" w:hAnsi="宋体;SimSun"/>
          <w:lang w:val="en-US" w:eastAsia="en-US" w:bidi="en-US"/>
        </w:rPr>
        <w:t>2010</w:t>
      </w:r>
      <w:r>
        <w:rPr>
          <w:rFonts w:ascii="宋体;SimSun" w:hAnsi="宋体;SimSun" w:cs="宋体;SimSun" w:eastAsia="宋体;SimSun"/>
          <w:lang w:val="en-US" w:eastAsia="en-US" w:bidi="en-US"/>
        </w:rPr>
        <w:t>年到</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，到、到</w:t>
      </w:r>
      <w:r>
        <w:rPr>
          <w:rFonts w:eastAsia="宋体;SimSun" w:cs="宋体;SimSun" w:ascii="宋体;SimSun" w:hAnsi="宋体;SimSun"/>
          <w:lang w:val="en-US" w:eastAsia="en-US" w:bidi="en-US"/>
        </w:rPr>
        <w:t>2019</w:t>
      </w:r>
      <w:r>
        <w:rPr>
          <w:rFonts w:ascii="宋体;SimSun" w:hAnsi="宋体;SimSun" w:cs="宋体;SimSun" w:eastAsia="宋体;SimSun"/>
          <w:lang w:val="en-US" w:eastAsia="en-US" w:bidi="en-US"/>
        </w:rPr>
        <w:t>年吧，因为他说是深圳不是很多互联网大厂，（</w:t>
      </w:r>
      <w:r>
        <w:rPr>
          <w:rFonts w:eastAsia="宋体;SimSun" w:cs="宋体;SimSun" w:ascii="宋体;SimSun" w:hAnsi="宋体;SimSun"/>
          <w:lang w:val="en-US" w:eastAsia="en-US" w:bidi="en-US"/>
        </w:rPr>
        <w:t>00</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08</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16</w:t>
      </w:r>
      <w:r>
        <w:rPr>
          <w:rFonts w:ascii="宋体;SimSun" w:hAnsi="宋体;SimSun" w:cs="宋体;SimSun" w:eastAsia="宋体;SimSun"/>
          <w:lang w:val="en-US" w:eastAsia="en-US" w:bidi="en-US"/>
        </w:rPr>
        <w:t>听不清）您有觉得就工作上面，比如说你们与那些互联网之类的公司有密切的接触，或者说。</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：这这个我可能这个我可能就是没有，因为我们我工作的公司的话，他是做那个做文化旅游产业的，但是呢，但是那个时候，但是那时候</w:t>
      </w:r>
      <w:r>
        <w:rPr>
          <w:rFonts w:eastAsia="宋体;SimSun" w:cs="宋体;SimSun" w:ascii="宋体;SimSun" w:hAnsi="宋体;SimSun"/>
          <w:lang w:val="en-US" w:eastAsia="en-US" w:bidi="en-US"/>
        </w:rPr>
        <w:t>2018</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2019</w:t>
      </w:r>
      <w:r>
        <w:rPr>
          <w:rFonts w:ascii="宋体;SimSun" w:hAnsi="宋体;SimSun" w:cs="宋体;SimSun" w:eastAsia="宋体;SimSun"/>
          <w:lang w:val="en-US" w:eastAsia="en-US" w:bidi="en-US"/>
        </w:rPr>
        <w:t>年的时候呢，文化产业开始倒退了，因为就是因为这个情况，我的那个上一家的公司就没有继续开下去了。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2018</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2019</w:t>
      </w:r>
      <w:r>
        <w:rPr>
          <w:rFonts w:ascii="宋体;SimSun" w:hAnsi="宋体;SimSun" w:cs="宋体;SimSun" w:eastAsia="宋体;SimSun"/>
          <w:lang w:val="en-US" w:eastAsia="en-US" w:bidi="en-US"/>
        </w:rPr>
        <w:t>年，和疫情没有关系？</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：和疫情没有关系，就是那个时候有一段时间的话，文化产业文化旅游产业它开始衰落了，就设计行业不好做，然后</w:t>
      </w:r>
      <w:ins w:id="9" w:author="Liyeshi0312@163.com" w:date="2023-04-18T14:47:00Z">
        <w:r>
          <w:rPr>
            <w:rFonts w:ascii="宋体;SimSun" w:hAnsi="宋体;SimSun" w:cs="宋体;SimSun" w:eastAsia="宋体;SimSun"/>
            <w:lang w:val="en-US" w:eastAsia="en-US" w:bidi="en-US"/>
          </w:rPr>
          <w:t>就开始</w:t>
        </w:r>
      </w:ins>
      <w:del w:id="10" w:author="Liyeshi0312@163.com" w:date="2023-04-18T14:47:00Z">
        <w:r>
          <w:rPr>
            <w:rFonts w:ascii="宋体;SimSun" w:hAnsi="宋体;SimSun" w:cs="宋体;SimSun" w:eastAsia="宋体;SimSun"/>
            <w:lang w:val="en-US" w:eastAsia="en-US" w:bidi="en-US"/>
          </w:rPr>
          <w:delText>就开</w:delText>
        </w:r>
      </w:del>
      <w:r>
        <w:rPr>
          <w:rFonts w:ascii="宋体;SimSun" w:hAnsi="宋体;SimSun" w:cs="宋体;SimSun" w:eastAsia="宋体;SimSun"/>
          <w:lang w:val="en-US" w:eastAsia="en-US" w:bidi="en-US"/>
        </w:rPr>
        <w:t>，就，就。</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：为什么呀我想知道？</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：为什么。</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：就是和大环境。</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：就是大环境，对是大环境的影响。</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2018</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2019</w:t>
      </w:r>
      <w:r>
        <w:rPr>
          <w:rFonts w:ascii="宋体;SimSun" w:hAnsi="宋体;SimSun" w:cs="宋体;SimSun" w:eastAsia="宋体;SimSun"/>
          <w:lang w:val="en-US" w:eastAsia="en-US" w:bidi="en-US"/>
        </w:rPr>
        <w:t>年</w:t>
      </w:r>
      <w:ins w:id="11" w:author="Liyeshi0312@163.com" w:date="2023-04-18T14:48:00Z">
        <w:r>
          <w:rPr>
            <w:rFonts w:ascii="宋体;SimSun" w:hAnsi="宋体;SimSun" w:cs="宋体;SimSun" w:eastAsia="宋体;SimSun"/>
            <w:lang w:val="en-US" w:eastAsia="en-US" w:bidi="en-US"/>
          </w:rPr>
          <w:t>发生了什么</w:t>
        </w:r>
      </w:ins>
      <w:del w:id="12" w:author="Liyeshi0312@163.com" w:date="2023-04-18T14:48:00Z">
        <w:r>
          <w:rPr>
            <w:rFonts w:ascii="宋体;SimSun" w:hAnsi="宋体;SimSun" w:cs="宋体;SimSun" w:eastAsia="宋体;SimSun"/>
            <w:lang w:val="en-US" w:eastAsia="en-US" w:bidi="en-US"/>
          </w:rPr>
          <w:delText>。</w:delText>
        </w:r>
      </w:del>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：对，因为我们公司就是那时候没有开展下去了，然后我们就去转行去做</w:t>
      </w:r>
      <w:ins w:id="13" w:author="Liyeshi0312@163.com" w:date="2023-04-18T14:58:00Z">
        <w:r>
          <w:rPr>
            <w:rFonts w:ascii="宋体;SimSun" w:hAnsi="宋体;SimSun" w:cs="宋体;SimSun" w:eastAsia="宋体;SimSun"/>
            <w:lang w:val="en-US" w:eastAsia="en-US" w:bidi="en-US"/>
          </w:rPr>
          <w:t>金融</w:t>
        </w:r>
      </w:ins>
      <w:del w:id="14" w:author="Liyeshi0312@163.com" w:date="2023-04-18T14:58:00Z">
        <w:r>
          <w:rPr>
            <w:rFonts w:ascii="宋体;SimSun" w:hAnsi="宋体;SimSun" w:cs="宋体;SimSun" w:eastAsia="宋体;SimSun"/>
            <w:lang w:val="en-US" w:eastAsia="en-US" w:bidi="en-US"/>
          </w:rPr>
          <w:delText>（</w:delText>
        </w:r>
      </w:del>
      <w:del w:id="15" w:author="Liyeshi0312@163.com" w:date="2023-04-18T14:58:00Z">
        <w:r>
          <w:rPr>
            <w:rFonts w:eastAsia="宋体;SimSun" w:cs="宋体;SimSun" w:ascii="宋体;SimSun" w:hAnsi="宋体;SimSun"/>
            <w:lang w:val="en-US" w:eastAsia="en-US" w:bidi="en-US"/>
          </w:rPr>
          <w:delText>00</w:delText>
        </w:r>
      </w:del>
      <w:del w:id="16" w:author="Liyeshi0312@163.com" w:date="2023-04-18T14:58:00Z">
        <w:r>
          <w:rPr>
            <w:rFonts w:ascii="宋体;SimSun" w:hAnsi="宋体;SimSun" w:cs="宋体;SimSun" w:eastAsia="宋体;SimSun"/>
            <w:lang w:val="en-US" w:eastAsia="en-US" w:bidi="en-US"/>
          </w:rPr>
          <w:delText>：</w:delText>
        </w:r>
      </w:del>
      <w:del w:id="17" w:author="Liyeshi0312@163.com" w:date="2023-04-18T14:58:00Z">
        <w:r>
          <w:rPr>
            <w:rFonts w:eastAsia="宋体;SimSun" w:cs="宋体;SimSun" w:ascii="宋体;SimSun" w:hAnsi="宋体;SimSun"/>
            <w:lang w:val="en-US" w:eastAsia="en-US" w:bidi="en-US"/>
          </w:rPr>
          <w:delText>09</w:delText>
        </w:r>
      </w:del>
      <w:del w:id="18" w:author="Liyeshi0312@163.com" w:date="2023-04-18T14:58:00Z">
        <w:r>
          <w:rPr>
            <w:rFonts w:ascii="宋体;SimSun" w:hAnsi="宋体;SimSun" w:cs="宋体;SimSun" w:eastAsia="宋体;SimSun"/>
            <w:lang w:val="en-US" w:eastAsia="en-US" w:bidi="en-US"/>
          </w:rPr>
          <w:delText>：</w:delText>
        </w:r>
      </w:del>
      <w:del w:id="19" w:author="Liyeshi0312@163.com" w:date="2023-04-18T14:58:00Z">
        <w:r>
          <w:rPr>
            <w:rFonts w:eastAsia="宋体;SimSun" w:cs="宋体;SimSun" w:ascii="宋体;SimSun" w:hAnsi="宋体;SimSun"/>
            <w:lang w:val="en-US" w:eastAsia="en-US" w:bidi="en-US"/>
          </w:rPr>
          <w:delText>09</w:delText>
        </w:r>
      </w:del>
      <w:del w:id="20" w:author="Liyeshi0312@163.com" w:date="2023-04-18T14:58:00Z">
        <w:r>
          <w:rPr>
            <w:rFonts w:ascii="宋体;SimSun" w:hAnsi="宋体;SimSun" w:cs="宋体;SimSun" w:eastAsia="宋体;SimSun"/>
            <w:lang w:val="en-US" w:eastAsia="en-US" w:bidi="en-US"/>
          </w:rPr>
          <w:delText>听不清）</w:delText>
        </w:r>
      </w:del>
      <w:r>
        <w:rPr>
          <w:rFonts w:ascii="宋体;SimSun" w:hAnsi="宋体;SimSun" w:cs="宋体;SimSun" w:eastAsia="宋体;SimSun"/>
          <w:lang w:val="en-US" w:eastAsia="en-US" w:bidi="en-US"/>
        </w:rPr>
        <w:t>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：嗯，有什么具体的原因吗？</w:t>
      </w:r>
      <w:r>
        <w:rPr>
          <w:rFonts w:eastAsia="宋体;SimSun" w:cs="宋体;SimSun" w:ascii="宋体;SimSun" w:hAnsi="宋体;SimSun"/>
          <w:lang w:val="en-US" w:eastAsia="en-US" w:bidi="en-US"/>
        </w:rPr>
        <w:t>2018</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2019</w:t>
      </w:r>
      <w:r>
        <w:rPr>
          <w:rFonts w:ascii="宋体;SimSun" w:hAnsi="宋体;SimSun" w:cs="宋体;SimSun" w:eastAsia="宋体;SimSun"/>
          <w:lang w:val="en-US" w:eastAsia="en-US" w:bidi="en-US"/>
        </w:rPr>
        <w:t>年的倒退，有什么政策吗？因为我也没想到。</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：政策。</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：就为什么会突然倒退啊在</w:t>
      </w:r>
      <w:r>
        <w:rPr>
          <w:rFonts w:eastAsia="宋体;SimSun" w:cs="宋体;SimSun" w:ascii="宋体;SimSun" w:hAnsi="宋体;SimSun"/>
          <w:lang w:val="en-US" w:eastAsia="en-US" w:bidi="en-US"/>
        </w:rPr>
        <w:t>2018</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2019</w:t>
      </w:r>
      <w:r>
        <w:rPr>
          <w:rFonts w:ascii="宋体;SimSun" w:hAnsi="宋体;SimSun" w:cs="宋体;SimSun" w:eastAsia="宋体;SimSun"/>
          <w:lang w:val="en-US" w:eastAsia="en-US" w:bidi="en-US"/>
        </w:rPr>
        <w:t>年文化旅游产业？是深圳是公司做不下去，还是整个中国。</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整个、整个行业，整个旅游文化行业都不太好做，啊所以我们那，我们我是很记得我们公司是因为就是那个时候比如说有一些款项不好回收啊，然后的话就是，然后那个时候旅游产业也有一些乱象什么之类的吧，就，就那个行业就是不太好，但是你要说具体的原因我没有去，因为我没有，我不会去研究的那么深嘛对吧？</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：嗯嗯没关系，所以就是主要：划为</w:t>
      </w:r>
      <w:r>
        <w:rPr>
          <w:rFonts w:eastAsia="宋体;SimSun" w:cs="宋体;SimSun" w:ascii="宋体;SimSun" w:hAnsi="宋体;SimSun"/>
          <w:lang w:val="en-US" w:eastAsia="en-US" w:bidi="en-US"/>
        </w:rPr>
        <w:t>2008</w:t>
      </w:r>
      <w:r>
        <w:rPr>
          <w:rFonts w:ascii="宋体;SimSun" w:hAnsi="宋体;SimSun" w:cs="宋体;SimSun" w:eastAsia="宋体;SimSun"/>
          <w:lang w:val="en-US" w:eastAsia="en-US" w:bidi="en-US"/>
        </w:rPr>
        <w:t>年到</w:t>
      </w:r>
      <w:r>
        <w:rPr>
          <w:rFonts w:eastAsia="宋体;SimSun" w:cs="宋体;SimSun" w:ascii="宋体;SimSun" w:hAnsi="宋体;SimSun"/>
          <w:lang w:val="en-US" w:eastAsia="en-US" w:bidi="en-US"/>
        </w:rPr>
        <w:t>2019</w:t>
      </w:r>
      <w:r>
        <w:rPr>
          <w:rFonts w:ascii="宋体;SimSun" w:hAnsi="宋体;SimSun" w:cs="宋体;SimSun" w:eastAsia="宋体;SimSun"/>
          <w:lang w:val="en-US" w:eastAsia="en-US" w:bidi="en-US"/>
        </w:rPr>
        <w:t>年，然后</w:t>
      </w:r>
      <w:r>
        <w:rPr>
          <w:rFonts w:eastAsia="宋体;SimSun" w:cs="宋体;SimSun" w:ascii="宋体;SimSun" w:hAnsi="宋体;SimSun"/>
          <w:lang w:val="en-US" w:eastAsia="en-US" w:bidi="en-US"/>
        </w:rPr>
        <w:t>2019</w:t>
      </w:r>
      <w:r>
        <w:rPr>
          <w:rFonts w:ascii="宋体;SimSun" w:hAnsi="宋体;SimSun" w:cs="宋体;SimSun" w:eastAsia="宋体;SimSun"/>
          <w:lang w:val="en-US" w:eastAsia="en-US" w:bidi="en-US"/>
        </w:rPr>
        <w:t>年到</w:t>
      </w:r>
      <w:r>
        <w:rPr>
          <w:rFonts w:eastAsia="宋体;SimSun" w:cs="宋体;SimSun" w:ascii="宋体;SimSun" w:hAnsi="宋体;SimSun"/>
          <w:lang w:val="en-US" w:eastAsia="en-US" w:bidi="en-US"/>
        </w:rPr>
        <w:t>2020</w:t>
      </w:r>
      <w:r>
        <w:rPr>
          <w:rFonts w:ascii="宋体;SimSun" w:hAnsi="宋体;SimSun" w:cs="宋体;SimSun" w:eastAsia="宋体;SimSun"/>
          <w:lang w:val="en-US" w:eastAsia="en-US" w:bidi="en-US"/>
        </w:rPr>
        <w:t>年就主要是</w:t>
      </w:r>
      <w:del w:id="21" w:author="Liyeshi0312@163.com" w:date="2023-04-18T14:53:00Z">
        <w:r>
          <w:rPr>
            <w:rFonts w:ascii="宋体;SimSun" w:hAnsi="宋体;SimSun" w:cs="宋体;SimSun" w:eastAsia="宋体;SimSun"/>
            <w:lang w:val="en-US" w:eastAsia="en-US" w:bidi="en-US"/>
          </w:rPr>
          <w:delText>就是</w:delText>
        </w:r>
      </w:del>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：就是疫情啊。</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：疫情的原因，对，然后。</w:t>
      </w:r>
      <w:r>
        <w:rPr>
          <w:rFonts w:eastAsia="宋体;SimSun" w:cs="宋体;SimSun" w:ascii="宋体;SimSun" w:hAnsi="宋体;SimSun"/>
          <w:lang w:val="en-US" w:eastAsia="en-US" w:bidi="en-US"/>
        </w:rPr>
        <w:br/>
        <w:t>00</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10</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04</w:t>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：那疫情的话就跟地铁有关系的，就是啊做了核酸才能上车了，然后</w:t>
      </w:r>
      <w:r>
        <w:rPr>
          <w:rFonts w:eastAsia="宋体;SimSun" w:cs="宋体;SimSun" w:ascii="宋体;SimSun" w:hAnsi="宋体;SimSun"/>
          <w:lang w:val="en-US" w:eastAsia="en-US" w:bidi="en-US"/>
        </w:rPr>
        <w:t>24</w:t>
      </w:r>
      <w:r>
        <w:rPr>
          <w:rFonts w:ascii="宋体;SimSun" w:hAnsi="宋体;SimSun" w:cs="宋体;SimSun" w:eastAsia="宋体;SimSun"/>
          <w:lang w:val="en-US" w:eastAsia="en-US" w:bidi="en-US"/>
        </w:rPr>
        <w:t>小时核酸。</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：然后您刚刚也说到了关内关外嘛，然后在不同的阶段，你认为深圳的空间格局大概是怎样的？因为它是我这里看是差不多</w:t>
      </w:r>
      <w:r>
        <w:rPr>
          <w:rFonts w:eastAsia="宋体;SimSun" w:cs="宋体;SimSun" w:ascii="宋体;SimSun" w:hAnsi="宋体;SimSun"/>
          <w:lang w:val="en-US" w:eastAsia="en-US" w:bidi="en-US"/>
        </w:rPr>
        <w:t>2005</w:t>
      </w:r>
      <w:r>
        <w:rPr>
          <w:rFonts w:ascii="宋体;SimSun" w:hAnsi="宋体;SimSun" w:cs="宋体;SimSun" w:eastAsia="宋体;SimSun"/>
          <w:lang w:val="en-US" w:eastAsia="en-US" w:bidi="en-US"/>
        </w:rPr>
        <w:t>年，没有，</w:t>
      </w:r>
      <w:r>
        <w:rPr>
          <w:rFonts w:eastAsia="宋体;SimSun" w:cs="宋体;SimSun" w:ascii="宋体;SimSun" w:hAnsi="宋体;SimSun"/>
          <w:lang w:val="en-US" w:eastAsia="en-US" w:bidi="en-US"/>
        </w:rPr>
        <w:t>2005</w:t>
      </w:r>
      <w:r>
        <w:rPr>
          <w:rFonts w:ascii="宋体;SimSun" w:hAnsi="宋体;SimSun" w:cs="宋体;SimSun" w:eastAsia="宋体;SimSun"/>
          <w:lang w:val="en-US" w:eastAsia="en-US" w:bidi="en-US"/>
        </w:rPr>
        <w:t>年你还没来关内关外</w:t>
      </w:r>
      <w:del w:id="22" w:author="Liyeshi0312@163.com" w:date="2023-04-18T14:53:00Z">
        <w:r>
          <w:rPr>
            <w:rFonts w:ascii="宋体;SimSun" w:hAnsi="宋体;SimSun" w:cs="宋体;SimSun" w:eastAsia="宋体;SimSun"/>
            <w:lang w:val="en-US" w:eastAsia="en-US" w:bidi="en-US"/>
          </w:rPr>
          <w:delText>，</w:delText>
        </w:r>
      </w:del>
      <w:r>
        <w:rPr>
          <w:rFonts w:ascii="宋体;SimSun" w:hAnsi="宋体;SimSun" w:cs="宋体;SimSun" w:eastAsia="宋体;SimSun"/>
          <w:lang w:val="en-US" w:eastAsia="en-US" w:bidi="en-US"/>
        </w:rPr>
        <w:t>它大概是什么时候取消的？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：关内关外，唉那个什么，那几个关口拆的好像，好像是一几年的时候拆的呀。</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：一几年的时候拆的，就是，就是在不同时间阶段，深圳空间格局，就是您认为深圳的空间格局就是可以，可以从关内关外这样来划分吗，就是从那个关口拆之前和拆之后开始划分。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：可以，我觉得可以。</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：嗯就比如说几几年几几年，您觉得深圳哪个地方比较繁荣，然后到现在还有比较，现在又是，比如说以前罗湖可能那边是最繁荣的地方。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：嗯对，感觉说罗湖比较明显的就是东门嘛对吧？</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：对对对，东门东门。</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东门的话一号呃，东门步行街，那个是我们就是说是深圳人最开始来的很长一段时间内，我们就是比如说购物啊什么的，都会去到，去到那个东门步行街那边嘛，那后面就是地铁开通了，带了一些便利之后呢，就是但凡地铁，啊比如说就是，比如说你看现在的那个，就是龙华，龙华不是有一些什么龙华，那个什么</w:t>
      </w:r>
      <w:ins w:id="23" w:author="Liyeshi0312@163.com" w:date="2023-04-18T14:54:00Z">
        <w:r>
          <w:rPr>
            <w:rFonts w:eastAsia="宋体;SimSun" w:cs="宋体;SimSun" w:ascii="宋体;SimSun" w:hAnsi="宋体;SimSun"/>
            <w:lang w:val="en-US" w:eastAsia="en-US" w:bidi="en-US"/>
          </w:rPr>
          <w:t>cocopark</w:t>
        </w:r>
      </w:ins>
      <w:ins w:id="24" w:author="Liyeshi0312@163.com" w:date="2023-04-18T14:54:00Z">
        <w:r>
          <w:rPr>
            <w:rFonts w:ascii="宋体;SimSun" w:hAnsi="宋体;SimSun" w:cs="宋体;SimSun" w:eastAsia="宋体;SimSun"/>
            <w:lang w:val="en-US" w:eastAsia="en-US" w:bidi="en-US"/>
          </w:rPr>
          <w:t>，</w:t>
        </w:r>
      </w:ins>
      <w:ins w:id="25" w:author="Liyeshi0312@163.com" w:date="2023-04-18T14:55:00Z">
        <w:r>
          <w:rPr>
            <w:rFonts w:eastAsia="宋体;SimSun" w:cs="宋体;SimSun" w:ascii="宋体;SimSun" w:hAnsi="宋体;SimSun"/>
            <w:lang w:val="en-US" w:eastAsia="en-US" w:bidi="en-US"/>
          </w:rPr>
          <w:t>kkmall</w:t>
        </w:r>
      </w:ins>
      <w:del w:id="26" w:author="Liyeshi0312@163.com" w:date="2023-04-18T15:04:00Z">
        <w:r>
          <w:rPr>
            <w:rFonts w:ascii="宋体;SimSun" w:hAnsi="宋体;SimSun" w:cs="宋体;SimSun" w:eastAsia="宋体;SimSun"/>
            <w:lang w:val="en-US" w:eastAsia="en-US" w:bidi="en-US"/>
          </w:rPr>
          <w:delText>（</w:delText>
        </w:r>
      </w:del>
      <w:del w:id="27" w:author="Liyeshi0312@163.com" w:date="2023-04-18T15:04:00Z">
        <w:r>
          <w:rPr>
            <w:rFonts w:eastAsia="宋体;SimSun" w:cs="宋体;SimSun" w:ascii="宋体;SimSun" w:hAnsi="宋体;SimSun"/>
            <w:lang w:val="en-US" w:eastAsia="en-US" w:bidi="en-US"/>
          </w:rPr>
          <w:delText>00</w:delText>
        </w:r>
      </w:del>
      <w:del w:id="28" w:author="Liyeshi0312@163.com" w:date="2023-04-18T15:04:00Z">
        <w:r>
          <w:rPr>
            <w:rFonts w:ascii="宋体;SimSun" w:hAnsi="宋体;SimSun" w:cs="宋体;SimSun" w:eastAsia="宋体;SimSun"/>
            <w:lang w:val="en-US" w:eastAsia="en-US" w:bidi="en-US"/>
          </w:rPr>
          <w:delText>：</w:delText>
        </w:r>
      </w:del>
      <w:del w:id="29" w:author="Liyeshi0312@163.com" w:date="2023-04-18T15:04:00Z">
        <w:r>
          <w:rPr>
            <w:rFonts w:eastAsia="宋体;SimSun" w:cs="宋体;SimSun" w:ascii="宋体;SimSun" w:hAnsi="宋体;SimSun"/>
            <w:lang w:val="en-US" w:eastAsia="en-US" w:bidi="en-US"/>
          </w:rPr>
          <w:delText>11</w:delText>
        </w:r>
      </w:del>
      <w:del w:id="30" w:author="Liyeshi0312@163.com" w:date="2023-04-18T15:04:00Z">
        <w:r>
          <w:rPr>
            <w:rFonts w:ascii="宋体;SimSun" w:hAnsi="宋体;SimSun" w:cs="宋体;SimSun" w:eastAsia="宋体;SimSun"/>
            <w:lang w:val="en-US" w:eastAsia="en-US" w:bidi="en-US"/>
          </w:rPr>
          <w:delText>：</w:delText>
        </w:r>
      </w:del>
      <w:del w:id="31" w:author="Liyeshi0312@163.com" w:date="2023-04-18T15:04:00Z">
        <w:r>
          <w:rPr>
            <w:rFonts w:eastAsia="宋体;SimSun" w:cs="宋体;SimSun" w:ascii="宋体;SimSun" w:hAnsi="宋体;SimSun"/>
            <w:lang w:val="en-US" w:eastAsia="en-US" w:bidi="en-US"/>
          </w:rPr>
          <w:delText>46</w:delText>
        </w:r>
      </w:del>
      <w:del w:id="32" w:author="Liyeshi0312@163.com" w:date="2023-04-18T15:04:00Z">
        <w:r>
          <w:rPr>
            <w:rFonts w:ascii="宋体;SimSun" w:hAnsi="宋体;SimSun" w:cs="宋体;SimSun" w:eastAsia="宋体;SimSun"/>
            <w:lang w:val="en-US" w:eastAsia="en-US" w:bidi="en-US"/>
          </w:rPr>
          <w:delText>英）</w:delText>
        </w:r>
      </w:del>
      <w:r>
        <w:rPr>
          <w:rFonts w:ascii="宋体;SimSun" w:hAnsi="宋体;SimSun" w:cs="宋体;SimSun" w:eastAsia="宋体;SimSun"/>
          <w:lang w:val="en-US" w:eastAsia="en-US" w:bidi="en-US"/>
        </w:rPr>
        <w:t>啊这些什么啊，我说是关外的这些哈，就是啊还有就是宝安的宝安的，那个就是宝安中心区的那一个，那个那个叫也是叫什么来着？也是一个很大的购物中心啊，就是因为地铁带来，带来一些便利嘛，然后的话就对我们最直观的影响，就是说我们购物不再需要跑到罗湖</w:t>
      </w:r>
      <w:ins w:id="33" w:author="Liyeshi0312@163.com" w:date="2023-04-18T14:55:00Z">
        <w:r>
          <w:rPr>
            <w:rFonts w:ascii="宋体;SimSun" w:hAnsi="宋体;SimSun" w:cs="宋体;SimSun" w:eastAsia="宋体;SimSun"/>
            <w:lang w:val="en-US" w:eastAsia="en-US" w:bidi="en-US"/>
          </w:rPr>
          <w:t>，</w:t>
        </w:r>
      </w:ins>
      <w:r>
        <w:rPr>
          <w:rFonts w:ascii="宋体;SimSun" w:hAnsi="宋体;SimSun" w:cs="宋体;SimSun" w:eastAsia="宋体;SimSun"/>
          <w:lang w:val="en-US" w:eastAsia="en-US" w:bidi="en-US"/>
        </w:rPr>
        <w:t>不</w:t>
      </w:r>
      <w:ins w:id="34" w:author="Liyeshi0312@163.com" w:date="2023-04-18T14:55:00Z">
        <w:r>
          <w:rPr>
            <w:rFonts w:ascii="宋体;SimSun" w:hAnsi="宋体;SimSun" w:cs="宋体;SimSun" w:eastAsia="宋体;SimSun"/>
            <w:lang w:val="en-US" w:eastAsia="en-US" w:bidi="en-US"/>
          </w:rPr>
          <w:t>需要</w:t>
        </w:r>
      </w:ins>
      <w:del w:id="35" w:author="Liyeshi0312@163.com" w:date="2023-04-18T14:55:00Z">
        <w:r>
          <w:rPr>
            <w:rFonts w:ascii="宋体;SimSun" w:hAnsi="宋体;SimSun" w:cs="宋体;SimSun" w:eastAsia="宋体;SimSun"/>
            <w:lang w:val="en-US" w:eastAsia="en-US" w:bidi="en-US"/>
          </w:rPr>
          <w:delText>要</w:delText>
        </w:r>
      </w:del>
      <w:r>
        <w:rPr>
          <w:rFonts w:ascii="宋体;SimSun" w:hAnsi="宋体;SimSun" w:cs="宋体;SimSun" w:eastAsia="宋体;SimSun"/>
          <w:lang w:val="en-US" w:eastAsia="en-US" w:bidi="en-US"/>
        </w:rPr>
        <w:t>跑到东门啊，不需要再跑到购物中心那周边，只要有像比如说现在这种一般满足日常的这些需要就可以了，对不对？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：对对对。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：是不是啊像这个布吉万象汇不也是，呃好像也没有开多久，包括我们现在我住在我住在</w:t>
      </w:r>
      <w:ins w:id="36" w:author="Liyeshi0312@163.com" w:date="2023-04-18T14:55:00Z">
        <w:r>
          <w:rPr>
            <w:rFonts w:ascii="宋体;SimSun" w:hAnsi="宋体;SimSun" w:cs="宋体;SimSun" w:eastAsia="宋体;SimSun"/>
            <w:lang w:val="en-US" w:eastAsia="en-US" w:bidi="en-US"/>
          </w:rPr>
          <w:t>布</w:t>
        </w:r>
      </w:ins>
      <w:ins w:id="37" w:author="Liyeshi0312@163.com" w:date="2023-04-18T14:56:00Z">
        <w:r>
          <w:rPr>
            <w:rFonts w:ascii="宋体;SimSun" w:hAnsi="宋体;SimSun" w:cs="宋体;SimSun" w:eastAsia="宋体;SimSun"/>
            <w:lang w:val="en-US" w:eastAsia="en-US" w:bidi="en-US"/>
          </w:rPr>
          <w:t>心</w:t>
        </w:r>
      </w:ins>
      <w:del w:id="38" w:author="Liyeshi0312@163.com" w:date="2023-04-18T14:55:00Z">
        <w:r>
          <w:rPr>
            <w:rFonts w:ascii="宋体;SimSun" w:hAnsi="宋体;SimSun" w:cs="宋体;SimSun" w:eastAsia="宋体;SimSun"/>
            <w:lang w:val="en-US" w:eastAsia="en-US" w:bidi="en-US"/>
          </w:rPr>
          <w:delText>阜新（音）</w:delText>
        </w:r>
      </w:del>
      <w:r>
        <w:rPr>
          <w:rFonts w:ascii="宋体;SimSun" w:hAnsi="宋体;SimSun" w:cs="宋体;SimSun" w:eastAsia="宋体;SimSun"/>
          <w:lang w:val="en-US" w:eastAsia="en-US" w:bidi="en-US"/>
        </w:rPr>
        <w:t>的那一块啊，</w:t>
      </w:r>
      <w:ins w:id="39" w:author="Liyeshi0312@163.com" w:date="2023-04-18T14:56:00Z">
        <w:r>
          <w:rPr>
            <w:rFonts w:ascii="宋体;SimSun" w:hAnsi="宋体;SimSun" w:cs="宋体;SimSun" w:eastAsia="宋体;SimSun"/>
            <w:lang w:val="en-US" w:eastAsia="en-US" w:bidi="en-US"/>
          </w:rPr>
          <w:t>布心</w:t>
        </w:r>
      </w:ins>
      <w:del w:id="40" w:author="Liyeshi0312@163.com" w:date="2023-04-18T14:56:00Z">
        <w:r>
          <w:rPr>
            <w:rFonts w:ascii="宋体;SimSun" w:hAnsi="宋体;SimSun" w:cs="宋体;SimSun" w:eastAsia="宋体;SimSun"/>
            <w:lang w:val="en-US" w:eastAsia="en-US" w:bidi="en-US"/>
          </w:rPr>
          <w:delText>阜新</w:delText>
        </w:r>
      </w:del>
      <w:r>
        <w:rPr>
          <w:rFonts w:ascii="宋体;SimSun" w:hAnsi="宋体;SimSun" w:cs="宋体;SimSun" w:eastAsia="宋体;SimSun"/>
          <w:lang w:val="en-US" w:eastAsia="en-US" w:bidi="en-US"/>
        </w:rPr>
        <w:t>那边开了一个天河城，它附近的地铁站就是</w:t>
      </w:r>
      <w:ins w:id="41" w:author="Liyeshi0312@163.com" w:date="2023-04-18T14:56:00Z">
        <w:r>
          <w:rPr>
            <w:rFonts w:ascii="宋体;SimSun" w:hAnsi="宋体;SimSun" w:cs="宋体;SimSun" w:eastAsia="宋体;SimSun"/>
            <w:lang w:val="en-US" w:eastAsia="en-US" w:bidi="en-US"/>
          </w:rPr>
          <w:t>太</w:t>
        </w:r>
      </w:ins>
      <w:del w:id="42" w:author="Liyeshi0312@163.com" w:date="2023-04-18T14:56:00Z">
        <w:r>
          <w:rPr>
            <w:rFonts w:ascii="宋体;SimSun" w:hAnsi="宋体;SimSun" w:cs="宋体;SimSun" w:eastAsia="宋体;SimSun"/>
            <w:lang w:val="en-US" w:eastAsia="en-US" w:bidi="en-US"/>
          </w:rPr>
          <w:delText>泰</w:delText>
        </w:r>
      </w:del>
      <w:r>
        <w:rPr>
          <w:rFonts w:ascii="宋体;SimSun" w:hAnsi="宋体;SimSun" w:cs="宋体;SimSun" w:eastAsia="宋体;SimSun"/>
          <w:lang w:val="en-US" w:eastAsia="en-US" w:bidi="en-US"/>
        </w:rPr>
        <w:t>安，</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w:t>
      </w:r>
      <w:ins w:id="43" w:author="Liyeshi0312@163.com" w:date="2023-04-18T14:56:00Z">
        <w:r>
          <w:rPr>
            <w:rFonts w:ascii="宋体;SimSun" w:hAnsi="宋体;SimSun" w:cs="宋体;SimSun" w:eastAsia="宋体;SimSun"/>
            <w:lang w:val="en-US" w:eastAsia="en-US" w:bidi="en-US"/>
          </w:rPr>
          <w:t>太</w:t>
        </w:r>
      </w:ins>
      <w:del w:id="44" w:author="Liyeshi0312@163.com" w:date="2023-04-18T14:56:00Z">
        <w:r>
          <w:rPr>
            <w:rFonts w:ascii="宋体;SimSun" w:hAnsi="宋体;SimSun" w:cs="宋体;SimSun" w:eastAsia="宋体;SimSun"/>
            <w:lang w:val="en-US" w:eastAsia="en-US" w:bidi="en-US"/>
          </w:rPr>
          <w:delText>泰</w:delText>
        </w:r>
      </w:del>
      <w:r>
        <w:rPr>
          <w:rFonts w:ascii="宋体;SimSun" w:hAnsi="宋体;SimSun" w:cs="宋体;SimSun" w:eastAsia="宋体;SimSun"/>
          <w:lang w:val="en-US" w:eastAsia="en-US" w:bidi="en-US"/>
        </w:rPr>
        <w:t>安，天河城。</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：它附近的地铁站就是</w:t>
      </w:r>
      <w:ins w:id="45" w:author="Liyeshi0312@163.com" w:date="2023-04-18T14:56:00Z">
        <w:r>
          <w:rPr>
            <w:rFonts w:ascii="宋体;SimSun" w:hAnsi="宋体;SimSun" w:cs="宋体;SimSun" w:eastAsia="宋体;SimSun"/>
            <w:lang w:val="en-US" w:eastAsia="en-US" w:bidi="en-US"/>
          </w:rPr>
          <w:t>太</w:t>
        </w:r>
      </w:ins>
      <w:del w:id="46" w:author="Liyeshi0312@163.com" w:date="2023-04-18T14:56:00Z">
        <w:r>
          <w:rPr>
            <w:rFonts w:ascii="宋体;SimSun" w:hAnsi="宋体;SimSun" w:cs="宋体;SimSun" w:eastAsia="宋体;SimSun"/>
            <w:lang w:val="en-US" w:eastAsia="en-US" w:bidi="en-US"/>
          </w:rPr>
          <w:delText>泰</w:delText>
        </w:r>
      </w:del>
      <w:r>
        <w:rPr>
          <w:rFonts w:ascii="宋体;SimSun" w:hAnsi="宋体;SimSun" w:cs="宋体;SimSun" w:eastAsia="宋体;SimSun"/>
          <w:lang w:val="en-US" w:eastAsia="en-US" w:bidi="en-US"/>
        </w:rPr>
        <w:t>安，那就是，就是地铁的话让大家就是第一的话就是方便快捷嘛，然后第二就是啊根据呢，就是稍微集就是集中一点的集中一点的那种，就是啊地铁站的话，它周边的一些商城啊商贸啊那它都跟上了，进行了配套设施嘛，有简单的一些配置什么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：就是以前你们购物的话就会跑到嗯跑到罗湖去。</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：这就是我就很明显了，我我每以前像你像比如说以前我住在宝安的时候，我去逛街我就去东门步行街嘛，那我就很早就去了，而且那个时候他只有只有那一块，所以呢，我尤其记得那个</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出口人特别多，要走好久，很拥挤，那现在的话就东门步行街人流量就稍微少一些了是吧？</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：啊大家，就如果就近附近有商场啊有购物中心的话，那么我就直接去就近的啦就，不会跑那么远去再去。</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：好，就主要购物的方面给您带来。</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w:t>
      </w:r>
      <w:ins w:id="47" w:author="Liyeshi0312@163.com" w:date="2023-04-18T14:57:00Z">
        <w:r>
          <w:rPr>
            <w:rFonts w:ascii="宋体;SimSun" w:hAnsi="宋体;SimSun" w:cs="宋体;SimSun" w:eastAsia="宋体;SimSun"/>
            <w:lang w:val="en-US" w:eastAsia="en-US" w:bidi="en-US"/>
          </w:rPr>
          <w:t>购物方面对</w:t>
        </w:r>
      </w:ins>
      <w:del w:id="48" w:author="Liyeshi0312@163.com" w:date="2023-04-18T14:57:00Z">
        <w:r>
          <w:rPr>
            <w:rFonts w:ascii="宋体;SimSun" w:hAnsi="宋体;SimSun" w:cs="宋体;SimSun" w:eastAsia="宋体;SimSun"/>
            <w:lang w:val="en-US" w:eastAsia="en-US" w:bidi="en-US"/>
          </w:rPr>
          <w:delText>（</w:delText>
        </w:r>
      </w:del>
      <w:del w:id="49" w:author="Liyeshi0312@163.com" w:date="2023-04-18T14:57:00Z">
        <w:r>
          <w:rPr>
            <w:rFonts w:eastAsia="宋体;SimSun" w:cs="宋体;SimSun" w:ascii="宋体;SimSun" w:hAnsi="宋体;SimSun"/>
            <w:lang w:val="en-US" w:eastAsia="en-US" w:bidi="en-US"/>
          </w:rPr>
          <w:delText>00</w:delText>
        </w:r>
      </w:del>
      <w:del w:id="50" w:author="Liyeshi0312@163.com" w:date="2023-04-18T14:57:00Z">
        <w:r>
          <w:rPr>
            <w:rFonts w:ascii="宋体;SimSun" w:hAnsi="宋体;SimSun" w:cs="宋体;SimSun" w:eastAsia="宋体;SimSun"/>
            <w:lang w:val="en-US" w:eastAsia="en-US" w:bidi="en-US"/>
          </w:rPr>
          <w:delText>：</w:delText>
        </w:r>
      </w:del>
      <w:del w:id="51" w:author="Liyeshi0312@163.com" w:date="2023-04-18T14:57:00Z">
        <w:r>
          <w:rPr>
            <w:rFonts w:eastAsia="宋体;SimSun" w:cs="宋体;SimSun" w:ascii="宋体;SimSun" w:hAnsi="宋体;SimSun"/>
            <w:lang w:val="en-US" w:eastAsia="en-US" w:bidi="en-US"/>
          </w:rPr>
          <w:delText>13</w:delText>
        </w:r>
      </w:del>
      <w:del w:id="52" w:author="Liyeshi0312@163.com" w:date="2023-04-18T14:57:00Z">
        <w:r>
          <w:rPr>
            <w:rFonts w:ascii="宋体;SimSun" w:hAnsi="宋体;SimSun" w:cs="宋体;SimSun" w:eastAsia="宋体;SimSun"/>
            <w:lang w:val="en-US" w:eastAsia="en-US" w:bidi="en-US"/>
          </w:rPr>
          <w:delText>：</w:delText>
        </w:r>
      </w:del>
      <w:del w:id="53" w:author="Liyeshi0312@163.com" w:date="2023-04-18T14:57:00Z">
        <w:r>
          <w:rPr>
            <w:rFonts w:eastAsia="宋体;SimSun" w:cs="宋体;SimSun" w:ascii="宋体;SimSun" w:hAnsi="宋体;SimSun"/>
            <w:lang w:val="en-US" w:eastAsia="en-US" w:bidi="en-US"/>
          </w:rPr>
          <w:delText>37</w:delText>
        </w:r>
      </w:del>
      <w:del w:id="54" w:author="Liyeshi0312@163.com" w:date="2023-04-18T14:57:00Z">
        <w:r>
          <w:rPr>
            <w:rFonts w:ascii="宋体;SimSun" w:hAnsi="宋体;SimSun" w:cs="宋体;SimSun" w:eastAsia="宋体;SimSun"/>
            <w:lang w:val="en-US" w:eastAsia="en-US" w:bidi="en-US"/>
          </w:rPr>
          <w:delText>听不清）</w:delText>
        </w:r>
      </w:del>
      <w:r>
        <w:rPr>
          <w:rFonts w:ascii="宋体;SimSun" w:hAnsi="宋体;SimSun" w:cs="宋体;SimSun" w:eastAsia="宋体;SimSun"/>
          <w:lang w:val="en-US" w:eastAsia="en-US" w:bidi="en-US"/>
        </w:rPr>
        <w:t>，还有一个，就是因为我，我是比较喜欢去爬山。</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：噢爬山。</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看海，那比如说深圳湾口岸那边对不对？那以前没有地铁的时候，那就只能坐公交车去了，还要好久。那现在，现在有了地铁，地铁都开到开到开到那个海边上了是吧？然后就直接一出去就是了。然后包括就是说去梧桐山啊，啊就这些，去仙湖植物园啊，像，像尤其我现在住罗湖之后，我想去仙湖植物园，我就去了很快，包括大小梅沙这样子的，它都有了地铁站通，都有地铁站了，就很方便就是这样子，对我来说就是购物，然后就是啊周末的，那个周边的旅游，就是这个，包括你去广州或者去东莞，这些也都也都方便了很多嘛。</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：对，然后那种商业的办公区，您觉得有没有，就比如说以前现在我知道是南山高新园，他们那个地方特别多，那些公司，以前你觉得。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：噢我就是那个我在</w:t>
      </w:r>
      <w:r>
        <w:rPr>
          <w:rFonts w:eastAsia="宋体;SimSun" w:cs="宋体;SimSun" w:ascii="宋体;SimSun" w:hAnsi="宋体;SimSun"/>
          <w:lang w:val="en-US" w:eastAsia="en-US" w:bidi="en-US"/>
        </w:rPr>
        <w:t>2012</w:t>
      </w:r>
      <w:r>
        <w:rPr>
          <w:rFonts w:ascii="宋体;SimSun" w:hAnsi="宋体;SimSun" w:cs="宋体;SimSun" w:eastAsia="宋体;SimSun"/>
          <w:lang w:val="en-US" w:eastAsia="en-US" w:bidi="en-US"/>
        </w:rPr>
        <w:t>年到</w:t>
      </w:r>
      <w:r>
        <w:rPr>
          <w:rFonts w:eastAsia="宋体;SimSun" w:cs="宋体;SimSun" w:ascii="宋体;SimSun" w:hAnsi="宋体;SimSun"/>
          <w:lang w:val="en-US" w:eastAsia="en-US" w:bidi="en-US"/>
        </w:rPr>
        <w:t>2019</w:t>
      </w:r>
      <w:r>
        <w:rPr>
          <w:rFonts w:ascii="宋体;SimSun" w:hAnsi="宋体;SimSun" w:cs="宋体;SimSun" w:eastAsia="宋体;SimSun"/>
          <w:lang w:val="en-US" w:eastAsia="en-US" w:bidi="en-US"/>
        </w:rPr>
        <w:t>年的话都是在南山嘛，那，那我们就是</w:t>
      </w:r>
      <w:r>
        <w:rPr>
          <w:rFonts w:eastAsia="宋体;SimSun" w:cs="宋体;SimSun" w:ascii="宋体;SimSun" w:hAnsi="宋体;SimSun"/>
          <w:lang w:val="en-US" w:eastAsia="en-US" w:bidi="en-US"/>
        </w:rPr>
        <w:t>2012</w:t>
      </w:r>
      <w:r>
        <w:rPr>
          <w:rFonts w:ascii="宋体;SimSun" w:hAnsi="宋体;SimSun" w:cs="宋体;SimSun" w:eastAsia="宋体;SimSun"/>
          <w:lang w:val="en-US" w:eastAsia="en-US" w:bidi="en-US"/>
        </w:rPr>
        <w:t>年到</w:t>
      </w:r>
      <w:del w:id="55" w:author="Liyeshi0312@163.com" w:date="2023-04-18T15:07:00Z">
        <w:r>
          <w:rPr>
            <w:rFonts w:eastAsia="宋体;SimSun" w:cs="宋体;SimSun" w:ascii="宋体;SimSun" w:hAnsi="宋体;SimSun"/>
            <w:lang w:val="en-US" w:eastAsia="en-US" w:bidi="en-US"/>
          </w:rPr>
          <w:delText xml:space="preserve">2012 </w:delText>
        </w:r>
      </w:del>
      <w:del w:id="56" w:author="Liyeshi0312@163.com" w:date="2023-04-18T15:07:00Z">
        <w:r>
          <w:rPr>
            <w:rFonts w:ascii="宋体;SimSun" w:hAnsi="宋体;SimSun" w:cs="宋体;SimSun" w:eastAsia="宋体;SimSun"/>
            <w:lang w:val="en-US" w:eastAsia="en-US" w:bidi="en-US"/>
          </w:rPr>
          <w:delText>、</w:delText>
        </w:r>
      </w:del>
      <w:r>
        <w:rPr>
          <w:rFonts w:eastAsia="宋体;SimSun" w:cs="宋体;SimSun" w:ascii="宋体;SimSun" w:hAnsi="宋体;SimSun"/>
          <w:lang w:val="en-US" w:eastAsia="en-US" w:bidi="en-US"/>
        </w:rPr>
        <w:t>2016</w:t>
      </w:r>
      <w:r>
        <w:rPr>
          <w:rFonts w:ascii="宋体;SimSun" w:hAnsi="宋体;SimSun" w:cs="宋体;SimSun" w:eastAsia="宋体;SimSun"/>
          <w:lang w:val="en-US" w:eastAsia="en-US" w:bidi="en-US"/>
        </w:rPr>
        <w:t>年期间，我们是在南山科技园，就是在那个南山科技园那里，啊那个地方的话就是现在地铁还没有通，</w:t>
      </w:r>
      <w:r>
        <w:rPr>
          <w:rFonts w:eastAsia="宋体;SimSun" w:cs="宋体;SimSun" w:ascii="宋体;SimSun" w:hAnsi="宋体;SimSun"/>
          <w:lang w:val="en-US" w:eastAsia="en-US" w:bidi="en-US"/>
        </w:rPr>
        <w:t>13</w:t>
      </w:r>
      <w:r>
        <w:rPr>
          <w:rFonts w:ascii="宋体;SimSun" w:hAnsi="宋体;SimSun" w:cs="宋体;SimSun" w:eastAsia="宋体;SimSun"/>
          <w:lang w:val="en-US" w:eastAsia="en-US" w:bidi="en-US"/>
        </w:rPr>
        <w:t>号线还没有通，啊但是，但是它有</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号线，有那个</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号线，平时的话是，是很堵车的。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：平时很堵，因为都上下班嘛。</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：对，上下班高峰期的时候是很堵车的，啊地铁没有通之前的话，我都我都是坐公交车去。一个小时，从</w:t>
      </w:r>
      <w:del w:id="57" w:author="Liyeshi0312@163.com" w:date="2023-04-18T15:10:00Z">
        <w:r>
          <w:rPr>
            <w:rFonts w:ascii="宋体;SimSun" w:hAnsi="宋体;SimSun" w:cs="宋体;SimSun" w:eastAsia="宋体;SimSun"/>
            <w:lang w:val="en-US" w:eastAsia="en-US" w:bidi="en-US"/>
          </w:rPr>
          <w:delText>食盐</w:delText>
        </w:r>
      </w:del>
      <w:ins w:id="58" w:author="Liyeshi0312@163.com" w:date="2023-04-18T15:10:00Z">
        <w:r>
          <w:rPr>
            <w:rFonts w:ascii="宋体;SimSun" w:hAnsi="宋体;SimSun" w:cs="宋体;SimSun" w:eastAsia="宋体;SimSun"/>
            <w:lang w:val="en-US" w:eastAsia="en-US" w:bidi="en-US"/>
          </w:rPr>
          <w:t>石岩</w:t>
        </w:r>
      </w:ins>
      <w:del w:id="59" w:author="Liyeshi0312@163.com" w:date="2023-04-18T15:10:00Z">
        <w:r>
          <w:rPr>
            <w:rFonts w:ascii="宋体;SimSun" w:hAnsi="宋体;SimSun" w:cs="宋体;SimSun" w:eastAsia="宋体;SimSun"/>
            <w:lang w:val="en-US" w:eastAsia="en-US" w:bidi="en-US"/>
          </w:rPr>
          <w:delText>（音）</w:delText>
        </w:r>
      </w:del>
      <w:r>
        <w:rPr>
          <w:rFonts w:ascii="宋体;SimSun" w:hAnsi="宋体;SimSun" w:cs="宋体;SimSun" w:eastAsia="宋体;SimSun"/>
          <w:lang w:val="en-US" w:eastAsia="en-US" w:bidi="en-US"/>
        </w:rPr>
        <w:t xml:space="preserve">到，到科技园就一个小时的车。就是刚才跟你说那个 </w:t>
      </w:r>
      <w:r>
        <w:rPr>
          <w:rFonts w:eastAsia="宋体;SimSun" w:cs="宋体;SimSun" w:ascii="宋体;SimSun" w:hAnsi="宋体;SimSun"/>
          <w:lang w:val="en-US" w:eastAsia="en-US" w:bidi="en-US"/>
        </w:rPr>
        <w:t>m392</w:t>
      </w:r>
      <w:r>
        <w:rPr>
          <w:rFonts w:ascii="宋体;SimSun" w:hAnsi="宋体;SimSun" w:cs="宋体;SimSun" w:eastAsia="宋体;SimSun"/>
          <w:lang w:val="en-US" w:eastAsia="en-US" w:bidi="en-US"/>
        </w:rPr>
        <w:t>不是也可以到嘛。</w:t>
      </w:r>
      <w:r>
        <w:rPr>
          <w:rFonts w:eastAsia="宋体;SimSun" w:cs="宋体;SimSun" w:ascii="宋体;SimSun" w:hAnsi="宋体;SimSun"/>
          <w:lang w:val="en-US" w:eastAsia="en-US" w:bidi="en-US"/>
        </w:rPr>
        <w:br/>
        <w:t>00</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15</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26</w:t>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：对对对，噢您当时是</w:t>
      </w:r>
      <w:ins w:id="60" w:author="Liyeshi0312@163.com" w:date="2023-04-18T15:09:00Z">
        <w:r>
          <w:rPr>
            <w:rFonts w:ascii="宋体;SimSun" w:hAnsi="宋体;SimSun" w:cs="宋体;SimSun" w:eastAsia="宋体;SimSun"/>
            <w:lang w:val="en-US" w:eastAsia="en-US" w:bidi="en-US"/>
          </w:rPr>
          <w:t>坐</w:t>
        </w:r>
      </w:ins>
      <w:del w:id="61" w:author="Liyeshi0312@163.com" w:date="2023-04-18T15:09:00Z">
        <w:r>
          <w:rPr>
            <w:rFonts w:ascii="宋体;SimSun" w:hAnsi="宋体;SimSun" w:cs="宋体;SimSun" w:eastAsia="宋体;SimSun"/>
            <w:lang w:val="en-US" w:eastAsia="en-US" w:bidi="en-US"/>
          </w:rPr>
          <w:delText>做</w:delText>
        </w:r>
      </w:del>
      <w:r>
        <w:rPr>
          <w:rFonts w:ascii="宋体;SimSun" w:hAnsi="宋体;SimSun" w:cs="宋体;SimSun" w:eastAsia="宋体;SimSun"/>
          <w:lang w:val="en-US" w:eastAsia="en-US" w:bidi="en-US"/>
        </w:rPr>
        <w:t>那个去的是吗？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：对坐</w:t>
      </w:r>
      <w:r>
        <w:rPr>
          <w:rFonts w:eastAsia="宋体;SimSun" w:cs="宋体;SimSun" w:ascii="宋体;SimSun" w:hAnsi="宋体;SimSun"/>
          <w:lang w:val="en-US" w:eastAsia="en-US" w:bidi="en-US"/>
        </w:rPr>
        <w:t>m392</w:t>
      </w:r>
      <w:r>
        <w:rPr>
          <w:rFonts w:ascii="宋体;SimSun" w:hAnsi="宋体;SimSun" w:cs="宋体;SimSun" w:eastAsia="宋体;SimSun"/>
          <w:lang w:val="en-US" w:eastAsia="en-US" w:bidi="en-US"/>
        </w:rPr>
        <w:t>，然后还有就是，还有，还有一下子想不起来，反正就有好几趟公交车是可以到的。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：好好好的。然后就是再下一个问题就是您认为哪些，深圳哪些地方因为地铁的开通而发生了较大的转变？就比如说坪山那些房价其实也算一个原因。</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：对，坪山的房价，然后，嗯就是。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：东门的衰落。</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：就是因为我</w:t>
      </w:r>
      <w:r>
        <w:rPr>
          <w:rFonts w:eastAsia="宋体;SimSun" w:cs="宋体;SimSun" w:ascii="宋体;SimSun" w:hAnsi="宋体;SimSun"/>
          <w:lang w:val="en-US" w:eastAsia="en-US" w:bidi="en-US"/>
        </w:rPr>
        <w:t>2008</w:t>
      </w:r>
      <w:r>
        <w:rPr>
          <w:rFonts w:ascii="宋体;SimSun" w:hAnsi="宋体;SimSun" w:cs="宋体;SimSun" w:eastAsia="宋体;SimSun"/>
          <w:lang w:val="en-US" w:eastAsia="en-US" w:bidi="en-US"/>
        </w:rPr>
        <w:t>，我是</w:t>
      </w:r>
      <w:r>
        <w:rPr>
          <w:rFonts w:eastAsia="宋体;SimSun" w:cs="宋体;SimSun" w:ascii="宋体;SimSun" w:hAnsi="宋体;SimSun"/>
          <w:lang w:val="en-US" w:eastAsia="en-US" w:bidi="en-US"/>
        </w:rPr>
        <w:t>2009</w:t>
      </w:r>
      <w:r>
        <w:rPr>
          <w:rFonts w:ascii="宋体;SimSun" w:hAnsi="宋体;SimSun" w:cs="宋体;SimSun" w:eastAsia="宋体;SimSun"/>
          <w:lang w:val="en-US" w:eastAsia="en-US" w:bidi="en-US"/>
        </w:rPr>
        <w:t>年和</w:t>
      </w:r>
      <w:r>
        <w:rPr>
          <w:rFonts w:eastAsia="宋体;SimSun" w:cs="宋体;SimSun" w:ascii="宋体;SimSun" w:hAnsi="宋体;SimSun"/>
          <w:lang w:val="en-US" w:eastAsia="en-US" w:bidi="en-US"/>
        </w:rPr>
        <w:t>2010</w:t>
      </w:r>
      <w:r>
        <w:rPr>
          <w:rFonts w:ascii="宋体;SimSun" w:hAnsi="宋体;SimSun" w:cs="宋体;SimSun" w:eastAsia="宋体;SimSun"/>
          <w:lang w:val="en-US" w:eastAsia="en-US" w:bidi="en-US"/>
        </w:rPr>
        <w:t>年我是在龙岗区的横岗嘛。</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：龙岗区的横岗。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：横岗，横岗那里有个地铁站是</w:t>
      </w:r>
      <w:r>
        <w:rPr>
          <w:rFonts w:eastAsia="宋体;SimSun" w:cs="宋体;SimSun" w:ascii="宋体;SimSun" w:hAnsi="宋体;SimSun"/>
          <w:lang w:val="en-US" w:eastAsia="en-US" w:bidi="en-US"/>
        </w:rPr>
        <w:t>3</w:t>
      </w:r>
      <w:r>
        <w:rPr>
          <w:rFonts w:ascii="宋体;SimSun" w:hAnsi="宋体;SimSun" w:cs="宋体;SimSun" w:eastAsia="宋体;SimSun"/>
          <w:lang w:val="en-US" w:eastAsia="en-US" w:bidi="en-US"/>
        </w:rPr>
        <w:t>号线，啊</w:t>
      </w:r>
      <w:r>
        <w:rPr>
          <w:rFonts w:eastAsia="宋体;SimSun" w:cs="宋体;SimSun" w:ascii="宋体;SimSun" w:hAnsi="宋体;SimSun"/>
          <w:lang w:val="en-US" w:eastAsia="en-US" w:bidi="en-US"/>
        </w:rPr>
        <w:t>3</w:t>
      </w:r>
      <w:r>
        <w:rPr>
          <w:rFonts w:ascii="宋体;SimSun" w:hAnsi="宋体;SimSun" w:cs="宋体;SimSun" w:eastAsia="宋体;SimSun"/>
          <w:lang w:val="en-US" w:eastAsia="en-US" w:bidi="en-US"/>
        </w:rPr>
        <w:t>号线会经过那里，然后在没有地铁之前呢，然后呢那一，那一片是就是脏乱差，啊很拥挤，然后地铁</w:t>
      </w:r>
      <w:r>
        <w:rPr>
          <w:rFonts w:eastAsia="宋体;SimSun" w:cs="宋体;SimSun" w:ascii="宋体;SimSun" w:hAnsi="宋体;SimSun"/>
          <w:lang w:val="en-US" w:eastAsia="en-US" w:bidi="en-US"/>
        </w:rPr>
        <w:t>3</w:t>
      </w:r>
      <w:r>
        <w:rPr>
          <w:rFonts w:ascii="宋体;SimSun" w:hAnsi="宋体;SimSun" w:cs="宋体;SimSun" w:eastAsia="宋体;SimSun"/>
          <w:lang w:val="en-US" w:eastAsia="en-US" w:bidi="en-US"/>
        </w:rPr>
        <w:t>号线开通了之后的话，周边就是</w:t>
      </w:r>
      <w:del w:id="62" w:author="Liyeshi0312@163.com" w:date="2023-04-18T15:10:00Z">
        <w:r>
          <w:rPr>
            <w:rFonts w:ascii="宋体;SimSun" w:hAnsi="宋体;SimSun" w:cs="宋体;SimSun" w:eastAsia="宋体;SimSun"/>
            <w:lang w:val="en-US" w:eastAsia="en-US" w:bidi="en-US"/>
          </w:rPr>
          <w:delText>环，</w:delText>
        </w:r>
      </w:del>
      <w:r>
        <w:rPr>
          <w:rFonts w:ascii="宋体;SimSun" w:hAnsi="宋体;SimSun" w:cs="宋体;SimSun" w:eastAsia="宋体;SimSun"/>
          <w:lang w:val="en-US" w:eastAsia="en-US" w:bidi="en-US"/>
        </w:rPr>
        <w:t>第一个就是高楼大厦建起来了，啊然后第二的话就是那个就是交通也很便利嘛，因为你可能体会不到，就是像比如说以前，以前就是我老公他是在宝安的石岩这边上班嘛，我在我在横岗那边上班，那我如果要过他，要过到他这边来，我要坐两个小时的公交，而且还挤不上去，就还比较明显的就是那个</w:t>
      </w:r>
      <w:r>
        <w:rPr>
          <w:rFonts w:eastAsia="宋体;SimSun" w:cs="宋体;SimSun" w:ascii="宋体;SimSun" w:hAnsi="宋体;SimSun"/>
          <w:lang w:val="en-US" w:eastAsia="en-US" w:bidi="en-US"/>
        </w:rPr>
        <w:t>m651</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：嗯嗯，</w:t>
      </w:r>
      <w:r>
        <w:rPr>
          <w:rFonts w:eastAsia="宋体;SimSun" w:cs="宋体;SimSun" w:ascii="宋体;SimSun" w:hAnsi="宋体;SimSun"/>
          <w:lang w:val="en-US" w:eastAsia="en-US" w:bidi="en-US"/>
        </w:rPr>
        <w:t>m651</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嗯就是从大王山就是从坪山那边开到宝安这边来的，这是这个这个车就是我要挤很久，而且我还第一趟我可能还上不去的，啊就做一两个小时，就这这这确实是因为地铁没有开通就这样，要挤很久，然后经常堵车的地方就是在布吉。</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：噢，布吉对。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：啊就在布吉三联桥那一块区域就等很久，所以就要坐两个小时的车嘛。</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：然后横岗就是以前是比较乱的。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它有一些很的那种很小的一些，啊就是那种小就是两层的那种建筑啊，然后就是卖，就是很小的在卖卖衣服啊卖什么的啊，然后现在这那一片我我不是现在也偶尔也回龙岗嘛，我就会发现他的就是信义集团不是把那边收购了嘛，然后那边那些房子啊什么都</w:t>
      </w:r>
      <w:ins w:id="63" w:author="Liyeshi0312@163.com" w:date="2023-04-18T15:13:00Z">
        <w:r>
          <w:rPr>
            <w:rFonts w:ascii="宋体;SimSun" w:hAnsi="宋体;SimSun" w:cs="宋体;SimSun" w:eastAsia="宋体;SimSun"/>
            <w:lang w:val="en-US" w:eastAsia="en-US" w:bidi="en-US"/>
          </w:rPr>
          <w:t>起</w:t>
        </w:r>
      </w:ins>
      <w:del w:id="64" w:author="Liyeshi0312@163.com" w:date="2023-04-18T15:13:00Z">
        <w:r>
          <w:rPr>
            <w:rFonts w:ascii="宋体;SimSun" w:hAnsi="宋体;SimSun" w:cs="宋体;SimSun" w:eastAsia="宋体;SimSun"/>
            <w:lang w:val="en-US" w:eastAsia="en-US" w:bidi="en-US"/>
          </w:rPr>
          <w:delText>洗</w:delText>
        </w:r>
      </w:del>
      <w:r>
        <w:rPr>
          <w:rFonts w:ascii="宋体;SimSun" w:hAnsi="宋体;SimSun" w:cs="宋体;SimSun" w:eastAsia="宋体;SimSun"/>
          <w:lang w:val="en-US" w:eastAsia="en-US" w:bidi="en-US"/>
        </w:rPr>
        <w:t>起来了，然后都是做了一些规划，然后包括路面啊一些确实都做，做得很好。</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：都做的很好。</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：对，这就是地铁带过来的便利啊，</w:t>
      </w:r>
      <w:r>
        <w:rPr>
          <w:rFonts w:eastAsia="宋体;SimSun" w:cs="宋体;SimSun" w:ascii="宋体;SimSun" w:hAnsi="宋体;SimSun"/>
          <w:lang w:val="en-US" w:eastAsia="en-US" w:bidi="en-US"/>
        </w:rPr>
        <w:t>3</w:t>
      </w:r>
      <w:r>
        <w:rPr>
          <w:rFonts w:ascii="宋体;SimSun" w:hAnsi="宋体;SimSun" w:cs="宋体;SimSun" w:eastAsia="宋体;SimSun"/>
          <w:lang w:val="en-US" w:eastAsia="en-US" w:bidi="en-US"/>
        </w:rPr>
        <w:t>号线开通了以后。</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3</w:t>
      </w:r>
      <w:r>
        <w:rPr>
          <w:rFonts w:ascii="宋体;SimSun" w:hAnsi="宋体;SimSun" w:cs="宋体;SimSun" w:eastAsia="宋体;SimSun"/>
          <w:lang w:val="en-US" w:eastAsia="en-US" w:bidi="en-US"/>
        </w:rPr>
        <w:t>号线，对。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：那房价就更加不用说了，其实最直观对民生的影响无非就是交通、房价，啊然后再就是周边的住就是这些嘛。</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：嗯，那还有什么地方让你比较嗯深刻吗印象？</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：还有比较深刻的，啊就是</w:t>
      </w:r>
      <w:ins w:id="65" w:author="Liyeshi0312@163.com" w:date="2023-04-18T15:13:00Z">
        <w:r>
          <w:rPr>
            <w:rFonts w:ascii="宋体;SimSun" w:hAnsi="宋体;SimSun" w:cs="宋体;SimSun" w:eastAsia="宋体;SimSun"/>
            <w:lang w:val="en-US" w:eastAsia="en-US" w:bidi="en-US"/>
          </w:rPr>
          <w:t>灵芝</w:t>
        </w:r>
      </w:ins>
      <w:del w:id="66" w:author="Liyeshi0312@163.com" w:date="2023-04-18T15:13:00Z">
        <w:r>
          <w:rPr>
            <w:rFonts w:ascii="宋体;SimSun" w:hAnsi="宋体;SimSun" w:cs="宋体;SimSun" w:eastAsia="宋体;SimSun"/>
            <w:lang w:val="en-US" w:eastAsia="en-US" w:bidi="en-US"/>
          </w:rPr>
          <w:delText>临淄</w:delText>
        </w:r>
      </w:del>
      <w:r>
        <w:rPr>
          <w:rFonts w:ascii="宋体;SimSun" w:hAnsi="宋体;SimSun" w:cs="宋体;SimSun" w:eastAsia="宋体;SimSun"/>
          <w:lang w:val="en-US" w:eastAsia="en-US" w:bidi="en-US"/>
        </w:rPr>
        <w:t>地铁站吧，因为我觉得</w:t>
      </w:r>
      <w:ins w:id="67" w:author="Liyeshi0312@163.com" w:date="2023-04-18T15:13:00Z">
        <w:r>
          <w:rPr>
            <w:rFonts w:ascii="宋体;SimSun" w:hAnsi="宋体;SimSun" w:cs="宋体;SimSun" w:eastAsia="宋体;SimSun"/>
            <w:lang w:val="en-US" w:eastAsia="en-US" w:bidi="en-US"/>
          </w:rPr>
          <w:t>灵芝</w:t>
        </w:r>
      </w:ins>
      <w:del w:id="68" w:author="Liyeshi0312@163.com" w:date="2023-04-18T15:13:00Z">
        <w:r>
          <w:rPr>
            <w:rFonts w:ascii="宋体;SimSun" w:hAnsi="宋体;SimSun" w:cs="宋体;SimSun" w:eastAsia="宋体;SimSun"/>
            <w:lang w:val="en-US" w:eastAsia="en-US" w:bidi="en-US"/>
          </w:rPr>
          <w:delText>临淄</w:delText>
        </w:r>
      </w:del>
      <w:r>
        <w:rPr>
          <w:rFonts w:ascii="宋体;SimSun" w:hAnsi="宋体;SimSun" w:cs="宋体;SimSun" w:eastAsia="宋体;SimSun"/>
          <w:lang w:val="en-US" w:eastAsia="en-US" w:bidi="en-US"/>
        </w:rPr>
        <w:t>地铁站应该也是要说一下的，因为我也在那里也住了一两年。嗯临淄地铁站的话，它周边本身是有一个就是</w:t>
      </w:r>
      <w:r>
        <w:rPr>
          <w:rFonts w:eastAsia="宋体;SimSun" w:cs="宋体;SimSun" w:ascii="宋体;SimSun" w:hAnsi="宋体;SimSun"/>
          <w:lang w:val="en-US" w:eastAsia="en-US" w:bidi="en-US"/>
        </w:rPr>
        <w:t>25</w:t>
      </w:r>
      <w:r>
        <w:rPr>
          <w:rFonts w:ascii="宋体;SimSun" w:hAnsi="宋体;SimSun" w:cs="宋体;SimSun" w:eastAsia="宋体;SimSun"/>
          <w:lang w:val="en-US" w:eastAsia="en-US" w:bidi="en-US"/>
        </w:rPr>
        <w:t>区商业街的啊，</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：商业街。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：啊对，它本身就是有一个</w:t>
      </w:r>
      <w:r>
        <w:rPr>
          <w:rFonts w:eastAsia="宋体;SimSun" w:cs="宋体;SimSun" w:ascii="宋体;SimSun" w:hAnsi="宋体;SimSun"/>
          <w:lang w:val="en-US" w:eastAsia="en-US" w:bidi="en-US"/>
        </w:rPr>
        <w:t>25</w:t>
      </w:r>
      <w:r>
        <w:rPr>
          <w:rFonts w:ascii="宋体;SimSun" w:hAnsi="宋体;SimSun" w:cs="宋体;SimSun" w:eastAsia="宋体;SimSun"/>
          <w:lang w:val="en-US" w:eastAsia="en-US" w:bidi="en-US"/>
        </w:rPr>
        <w:t>区的商业街，嗯然后还有一个海</w:t>
      </w:r>
      <w:ins w:id="69" w:author="Liyeshi0312@163.com" w:date="2023-04-18T15:14:00Z">
        <w:r>
          <w:rPr>
            <w:rFonts w:ascii="宋体;SimSun" w:hAnsi="宋体;SimSun" w:cs="宋体;SimSun" w:eastAsia="宋体;SimSun"/>
            <w:lang w:val="en-US" w:eastAsia="en-US" w:bidi="en-US"/>
          </w:rPr>
          <w:t>雅</w:t>
        </w:r>
      </w:ins>
      <w:del w:id="70" w:author="Liyeshi0312@163.com" w:date="2023-04-18T15:14:00Z">
        <w:r>
          <w:rPr>
            <w:rFonts w:ascii="宋体;SimSun" w:hAnsi="宋体;SimSun" w:cs="宋体;SimSun" w:eastAsia="宋体;SimSun"/>
            <w:lang w:val="en-US" w:eastAsia="en-US" w:bidi="en-US"/>
          </w:rPr>
          <w:delText>洋</w:delText>
        </w:r>
      </w:del>
      <w:r>
        <w:rPr>
          <w:rFonts w:ascii="宋体;SimSun" w:hAnsi="宋体;SimSun" w:cs="宋体;SimSun" w:eastAsia="宋体;SimSun"/>
          <w:lang w:val="en-US" w:eastAsia="en-US" w:bidi="en-US"/>
        </w:rPr>
        <w:t>百货</w:t>
      </w:r>
      <w:del w:id="71" w:author="Liyeshi0312@163.com" w:date="2023-04-18T15:14:00Z">
        <w:r>
          <w:rPr>
            <w:rFonts w:ascii="宋体;SimSun" w:hAnsi="宋体;SimSun" w:cs="宋体;SimSun" w:eastAsia="宋体;SimSun"/>
            <w:lang w:val="en-US" w:eastAsia="en-US" w:bidi="en-US"/>
          </w:rPr>
          <w:delText>（音）</w:delText>
        </w:r>
      </w:del>
      <w:r>
        <w:rPr>
          <w:rFonts w:ascii="宋体;SimSun" w:hAnsi="宋体;SimSun" w:cs="宋体;SimSun" w:eastAsia="宋体;SimSun"/>
          <w:lang w:val="en-US" w:eastAsia="en-US" w:bidi="en-US"/>
        </w:rPr>
        <w:t>，在没有地铁之前的话，包括它周边的现在不是有一些中，有一个中</w:t>
      </w:r>
      <w:ins w:id="72" w:author="Liyeshi0312@163.com" w:date="2023-04-18T15:13:00Z">
        <w:r>
          <w:rPr>
            <w:rFonts w:ascii="宋体;SimSun" w:hAnsi="宋体;SimSun" w:cs="宋体;SimSun" w:eastAsia="宋体;SimSun"/>
            <w:lang w:val="en-US" w:eastAsia="en-US" w:bidi="en-US"/>
          </w:rPr>
          <w:t>洲</w:t>
        </w:r>
      </w:ins>
      <w:del w:id="73" w:author="Liyeshi0312@163.com" w:date="2023-04-18T15:13:00Z">
        <w:r>
          <w:rPr>
            <w:rFonts w:ascii="宋体;SimSun" w:hAnsi="宋体;SimSun" w:cs="宋体;SimSun" w:eastAsia="宋体;SimSun"/>
            <w:lang w:val="en-US" w:eastAsia="en-US" w:bidi="en-US"/>
          </w:rPr>
          <w:delText>车</w:delText>
        </w:r>
      </w:del>
      <w:del w:id="74" w:author="Liyeshi0312@163.com" w:date="2023-04-18T15:14:00Z">
        <w:r>
          <w:rPr>
            <w:rFonts w:ascii="宋体;SimSun" w:hAnsi="宋体;SimSun" w:cs="宋体;SimSun" w:eastAsia="宋体;SimSun"/>
            <w:lang w:val="en-US" w:eastAsia="en-US" w:bidi="en-US"/>
          </w:rPr>
          <w:delText>（音）</w:delText>
        </w:r>
      </w:del>
      <w:r>
        <w:rPr>
          <w:rFonts w:ascii="宋体;SimSun" w:hAnsi="宋体;SimSun" w:cs="宋体;SimSun" w:eastAsia="宋体;SimSun"/>
          <w:lang w:val="en-US" w:eastAsia="en-US" w:bidi="en-US"/>
        </w:rPr>
        <w:t>购物中心嘛，有个中</w:t>
      </w:r>
      <w:ins w:id="75" w:author="Liyeshi0312@163.com" w:date="2023-04-18T15:14:00Z">
        <w:r>
          <w:rPr>
            <w:rFonts w:ascii="宋体;SimSun" w:hAnsi="宋体;SimSun" w:cs="宋体;SimSun" w:eastAsia="宋体;SimSun"/>
            <w:lang w:val="en-US" w:eastAsia="en-US" w:bidi="en-US"/>
          </w:rPr>
          <w:t>洲</w:t>
        </w:r>
      </w:ins>
      <w:del w:id="76" w:author="Liyeshi0312@163.com" w:date="2023-04-18T15:14:00Z">
        <w:r>
          <w:rPr>
            <w:rFonts w:ascii="宋体;SimSun" w:hAnsi="宋体;SimSun" w:cs="宋体;SimSun" w:eastAsia="宋体;SimSun"/>
            <w:lang w:val="en-US" w:eastAsia="en-US" w:bidi="en-US"/>
          </w:rPr>
          <w:delText>车</w:delText>
        </w:r>
      </w:del>
      <w:r>
        <w:rPr>
          <w:rFonts w:ascii="宋体;SimSun" w:hAnsi="宋体;SimSun" w:cs="宋体;SimSun" w:eastAsia="宋体;SimSun"/>
          <w:lang w:val="en-US" w:eastAsia="en-US" w:bidi="en-US"/>
        </w:rPr>
        <w:t>购物中心，没有地铁之前的话，唯一的交通工具就是公交，就是公交，然后我们也没有说没有说什么别的，嗯但现在有地铁之后，就，就周边的话，呃他的房价猛涨。</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w:t>
      </w:r>
      <w:ins w:id="77" w:author="Liyeshi0312@163.com" w:date="2023-04-18T15:15:00Z">
        <w:r>
          <w:rPr>
            <w:rFonts w:ascii="宋体;SimSun" w:hAnsi="宋体;SimSun" w:cs="宋体;SimSun" w:eastAsia="宋体;SimSun"/>
            <w:lang w:val="en-US" w:eastAsia="en-US" w:bidi="en-US"/>
          </w:rPr>
          <w:t>房价</w:t>
        </w:r>
      </w:ins>
      <w:del w:id="78" w:author="Liyeshi0312@163.com" w:date="2023-04-18T15:15:00Z">
        <w:r>
          <w:rPr>
            <w:rFonts w:ascii="宋体;SimSun" w:hAnsi="宋体;SimSun" w:cs="宋体;SimSun" w:eastAsia="宋体;SimSun"/>
            <w:lang w:val="en-US" w:eastAsia="en-US" w:bidi="en-US"/>
          </w:rPr>
          <w:delText>当下对</w:delText>
        </w:r>
      </w:del>
      <w:r>
        <w:rPr>
          <w:rFonts w:ascii="宋体;SimSun" w:hAnsi="宋体;SimSun" w:cs="宋体;SimSun" w:eastAsia="宋体;SimSun"/>
          <w:lang w:val="en-US" w:eastAsia="en-US" w:bidi="en-US"/>
        </w:rPr>
        <w:t>绕不过的话题。</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：这里绕不过的话题真的，就是然后的话。</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：他那个商业街有什么变化吗？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：商业街现在现在就是整个商业街拆除了，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：拆了。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：拆除了，然后就是被，被收购了嘛，然后建那种建房子。</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：商业街拆了，也是拿来建房子了，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：对，拿来建房子啦，被开发商收购了嘛。</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：那个购物中心现在还。</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：海</w:t>
      </w:r>
      <w:ins w:id="79" w:author="Liyeshi0312@163.com" w:date="2023-04-18T15:15:00Z">
        <w:r>
          <w:rPr>
            <w:rFonts w:ascii="宋体;SimSun" w:hAnsi="宋体;SimSun" w:cs="宋体;SimSun" w:eastAsia="宋体;SimSun"/>
            <w:lang w:val="en-US" w:eastAsia="en-US" w:bidi="en-US"/>
          </w:rPr>
          <w:t>雅</w:t>
        </w:r>
      </w:ins>
      <w:del w:id="80" w:author="Liyeshi0312@163.com" w:date="2023-04-18T15:15:00Z">
        <w:r>
          <w:rPr>
            <w:rFonts w:ascii="宋体;SimSun" w:hAnsi="宋体;SimSun" w:cs="宋体;SimSun" w:eastAsia="宋体;SimSun"/>
            <w:lang w:val="en-US" w:eastAsia="en-US" w:bidi="en-US"/>
          </w:rPr>
          <w:delText>洋</w:delText>
        </w:r>
      </w:del>
      <w:r>
        <w:rPr>
          <w:rFonts w:ascii="宋体;SimSun" w:hAnsi="宋体;SimSun" w:cs="宋体;SimSun" w:eastAsia="宋体;SimSun"/>
          <w:lang w:val="en-US" w:eastAsia="en-US" w:bidi="en-US"/>
        </w:rPr>
        <w:t>百货也拆了。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：也拆了都拆了，这两边。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：都、都、都拆了，然后那一片地全部都用来做，做那个啥、。</w:t>
      </w:r>
      <w:r>
        <w:rPr>
          <w:rFonts w:eastAsia="宋体;SimSun" w:cs="宋体;SimSun" w:ascii="宋体;SimSun" w:hAnsi="宋体;SimSun"/>
          <w:lang w:val="en-US" w:eastAsia="en-US" w:bidi="en-US"/>
        </w:rPr>
        <w:br/>
        <w:t>00</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20</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08</w:t>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：所以他那里就从一个比较商、商业区的地方变成一个居住的地方</w:t>
      </w:r>
      <w:ins w:id="81" w:author="Liyeshi0312@163.com" w:date="2023-04-18T15:15:00Z">
        <w:r>
          <w:rPr>
            <w:rFonts w:ascii="宋体;SimSun" w:hAnsi="宋体;SimSun" w:cs="宋体;SimSun" w:eastAsia="宋体;SimSun"/>
            <w:lang w:val="en-US" w:eastAsia="en-US" w:bidi="en-US"/>
          </w:rPr>
          <w:t>主要</w:t>
        </w:r>
      </w:ins>
      <w:del w:id="82" w:author="Liyeshi0312@163.com" w:date="2023-04-18T15:15:00Z">
        <w:r>
          <w:rPr>
            <w:rFonts w:ascii="宋体;SimSun" w:hAnsi="宋体;SimSun" w:cs="宋体;SimSun" w:eastAsia="宋体;SimSun"/>
            <w:lang w:val="en-US" w:eastAsia="en-US" w:bidi="en-US"/>
          </w:rPr>
          <w:delText>住</w:delText>
        </w:r>
      </w:del>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：嗯，因为他要做写字楼嘛。</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：噢，做写字楼。</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：嗯，当时而且在这之前它除了商业街，它还有一个那个文具购物中心，它这一块啊，文具批发市场应该是这样子噢，嗯你只要就是但凡说到市场的话，你肯定会就就会觉得就是它不是特别的那么规范。</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：噢，就是有点乱那种。</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：对，有一点点乱，然后他现在就是收购回去，然后他进行啊房子的建设，建设的话，就就会做新的规划嘛。</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：就是那一片地区就是做了一个新的规划。</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：因为大家都知道深圳的房子寸土寸金嘛。</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：嗯嗯嗯，然后就是，唉他就有一个问他说以前是怎样，现在是怎样，就是你有对以前那里的人有一些什么印象吗？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：以前。</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：以前那里大概聚集着一群什么样的人，然后现在。</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：那以前聚集的话可能就是商贩比较偏多：。</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：就是有熟络的吗？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：熟络的很少，熟络的比较少唉，因为我们不是本土的嘛，我们不是本地的嘛，就是那周边都是一些外来的，而且当时我同事他们也不住附近，基本上就是我一个人住在那一边，所以熟络好像就说不上。</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：所以他这个是他说是什么样的人在什么样的景观中做着什么样的事，就是大概每次路过都是一群开放在那里卖东西，那种感觉</w:t>
      </w:r>
      <w:del w:id="83" w:author="Liyeshi0312@163.com" w:date="2023-04-18T15:16:00Z">
        <w:r>
          <w:rPr>
            <w:rFonts w:ascii="宋体;SimSun" w:hAnsi="宋体;SimSun" w:cs="宋体;SimSun" w:eastAsia="宋体;SimSun"/>
            <w:lang w:val="en-US" w:eastAsia="en-US" w:bidi="en-US"/>
          </w:rPr>
          <w:delText>：</w:delText>
        </w:r>
      </w:del>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：什么样的人的话就是首先比较明显就是商贩嘛，商贩，就是然后还有就是包括我住的那条城中村的那条街啊，</w:t>
      </w:r>
      <w:del w:id="84" w:author="Liyeshi0312@163.com" w:date="2023-04-18T15:16:00Z">
        <w:r>
          <w:rPr>
            <w:rFonts w:ascii="宋体;SimSun" w:hAnsi="宋体;SimSun" w:cs="宋体;SimSun" w:eastAsia="宋体;SimSun"/>
            <w:lang w:val="en-US" w:eastAsia="en-US" w:bidi="en-US"/>
          </w:rPr>
          <w:delText>（</w:delText>
        </w:r>
      </w:del>
      <w:del w:id="85" w:author="Liyeshi0312@163.com" w:date="2023-04-18T15:16:00Z">
        <w:r>
          <w:rPr>
            <w:rFonts w:eastAsia="宋体;SimSun" w:cs="宋体;SimSun" w:ascii="宋体;SimSun" w:hAnsi="宋体;SimSun"/>
            <w:lang w:val="en-US" w:eastAsia="en-US" w:bidi="en-US"/>
          </w:rPr>
          <w:delText>00</w:delText>
        </w:r>
      </w:del>
      <w:del w:id="86" w:author="Liyeshi0312@163.com" w:date="2023-04-18T15:16:00Z">
        <w:r>
          <w:rPr>
            <w:rFonts w:ascii="宋体;SimSun" w:hAnsi="宋体;SimSun" w:cs="宋体;SimSun" w:eastAsia="宋体;SimSun"/>
            <w:lang w:val="en-US" w:eastAsia="en-US" w:bidi="en-US"/>
          </w:rPr>
          <w:delText>：</w:delText>
        </w:r>
      </w:del>
      <w:del w:id="87" w:author="Liyeshi0312@163.com" w:date="2023-04-18T15:16:00Z">
        <w:r>
          <w:rPr>
            <w:rFonts w:eastAsia="宋体;SimSun" w:cs="宋体;SimSun" w:ascii="宋体;SimSun" w:hAnsi="宋体;SimSun"/>
            <w:lang w:val="en-US" w:eastAsia="en-US" w:bidi="en-US"/>
          </w:rPr>
          <w:delText>22</w:delText>
        </w:r>
      </w:del>
      <w:del w:id="88" w:author="Liyeshi0312@163.com" w:date="2023-04-18T15:16:00Z">
        <w:r>
          <w:rPr>
            <w:rFonts w:ascii="宋体;SimSun" w:hAnsi="宋体;SimSun" w:cs="宋体;SimSun" w:eastAsia="宋体;SimSun"/>
            <w:lang w:val="en-US" w:eastAsia="en-US" w:bidi="en-US"/>
          </w:rPr>
          <w:delText>：</w:delText>
        </w:r>
      </w:del>
      <w:del w:id="89" w:author="Liyeshi0312@163.com" w:date="2023-04-18T15:16:00Z">
        <w:r>
          <w:rPr>
            <w:rFonts w:eastAsia="宋体;SimSun" w:cs="宋体;SimSun" w:ascii="宋体;SimSun" w:hAnsi="宋体;SimSun"/>
            <w:lang w:val="en-US" w:eastAsia="en-US" w:bidi="en-US"/>
          </w:rPr>
          <w:delText>12</w:delText>
        </w:r>
      </w:del>
      <w:del w:id="90" w:author="Liyeshi0312@163.com" w:date="2023-04-18T15:16:00Z">
        <w:r>
          <w:rPr>
            <w:rFonts w:ascii="宋体;SimSun" w:hAnsi="宋体;SimSun" w:cs="宋体;SimSun" w:eastAsia="宋体;SimSun"/>
            <w:lang w:val="en-US" w:eastAsia="en-US" w:bidi="en-US"/>
          </w:rPr>
          <w:delText>听不清）</w:delText>
        </w:r>
      </w:del>
      <w:ins w:id="91" w:author="Liyeshi0312@163.com" w:date="2023-04-18T15:16:00Z">
        <w:r>
          <w:rPr>
            <w:rFonts w:ascii="宋体;SimSun" w:hAnsi="宋体;SimSun" w:cs="宋体;SimSun" w:eastAsia="宋体;SimSun"/>
            <w:lang w:val="en-US" w:eastAsia="en-US" w:bidi="en-US"/>
          </w:rPr>
          <w:t>晚上是很吵的</w:t>
        </w:r>
      </w:ins>
      <w:r>
        <w:rPr>
          <w:rFonts w:ascii="宋体;SimSun" w:hAnsi="宋体;SimSun" w:cs="宋体;SimSun" w:eastAsia="宋体;SimSun"/>
          <w:lang w:val="en-US" w:eastAsia="en-US" w:bidi="en-US"/>
        </w:rPr>
        <w:t>，因为别人就是在那里做生意嘛就做到一两点这样子。那你如果说一定要做什么样的话，那就是一些一些商贩就是那里开、开业啊，就是啊有有做餐饮的呀，有做美容的这些也有啊，然后还有一些就是啊卖一些小、小、小、小生活用品啊，什么这些便利店啊，什么这些商家什么之类的这些东西。</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：啊好，然后就您觉得发生这样转变的主要原因还是地铁的开发？</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：对，因为地铁，地铁上交通便利之后，然后的话一个常识就是地铁通了的话，房价就会跟着。</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：会涨，对对对。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然后，然后的话就是深圳的话它一向都是也是很有规划的嘛，它不是说噢我就随随便便就是把这块地拿过来做啊，就是我们就在这里搞个站点怎么样，它肯定也是做了各方面，比如说人文啊景观或者是生活的一些规划的嘛，它也不是无缘无故这样子做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：那您认为这样的转变是好的还是坏的呢？就比如说我上一个采访者，他就是说梅林那边开的地铁，那个荔枝林全都砍光了，就是您觉得有没有因为这个规划，然后导致比如说那些商贩的转移。</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：嗯。那那就是那比如说它是一个海</w:t>
      </w:r>
      <w:ins w:id="92" w:author="Liyeshi0312@163.com" w:date="2023-04-18T15:17:00Z">
        <w:r>
          <w:rPr>
            <w:rFonts w:ascii="宋体;SimSun" w:hAnsi="宋体;SimSun" w:cs="宋体;SimSun" w:eastAsia="宋体;SimSun"/>
            <w:lang w:val="en-US" w:eastAsia="en-US" w:bidi="en-US"/>
          </w:rPr>
          <w:t>雅</w:t>
        </w:r>
      </w:ins>
      <w:del w:id="93" w:author="Liyeshi0312@163.com" w:date="2023-04-18T15:17:00Z">
        <w:r>
          <w:rPr>
            <w:rFonts w:ascii="宋体;SimSun" w:hAnsi="宋体;SimSun" w:cs="宋体;SimSun" w:eastAsia="宋体;SimSun"/>
            <w:lang w:val="en-US" w:eastAsia="en-US" w:bidi="en-US"/>
          </w:rPr>
          <w:delText>洋</w:delText>
        </w:r>
      </w:del>
      <w:r>
        <w:rPr>
          <w:rFonts w:ascii="宋体;SimSun" w:hAnsi="宋体;SimSun" w:cs="宋体;SimSun" w:eastAsia="宋体;SimSun"/>
          <w:lang w:val="en-US" w:eastAsia="en-US" w:bidi="en-US"/>
        </w:rPr>
        <w:t>百货的拆除啊对吧？然后还有就是那个那个文具市场的搬迁，你要说对周边生活的影响肯定还是有一点点的啦，那就是因为都是居民区嘛，周边大片大片大片都是居民区，那它的生活可能就啊没那么便利，但是但是但这个其实也不能说没那么便利，比如说它，它在</w:t>
      </w:r>
      <w:ins w:id="94" w:author="Liyeshi0312@163.com" w:date="2023-04-18T15:17:00Z">
        <w:r>
          <w:rPr>
            <w:rFonts w:ascii="宋体;SimSun" w:hAnsi="宋体;SimSun" w:cs="宋体;SimSun" w:eastAsia="宋体;SimSun"/>
            <w:lang w:val="en-US" w:eastAsia="en-US" w:bidi="en-US"/>
          </w:rPr>
          <w:t>灵芝地铁站上，</w:t>
        </w:r>
      </w:ins>
      <w:del w:id="95" w:author="Liyeshi0312@163.com" w:date="2023-04-18T15:17:00Z">
        <w:r>
          <w:rPr>
            <w:rFonts w:ascii="宋体;SimSun" w:hAnsi="宋体;SimSun" w:cs="宋体;SimSun" w:eastAsia="宋体;SimSun"/>
            <w:lang w:val="en-US" w:eastAsia="en-US" w:bidi="en-US"/>
          </w:rPr>
          <w:delText>（</w:delText>
        </w:r>
      </w:del>
      <w:del w:id="96" w:author="Liyeshi0312@163.com" w:date="2023-04-18T15:17:00Z">
        <w:r>
          <w:rPr>
            <w:rFonts w:eastAsia="宋体;SimSun" w:cs="宋体;SimSun" w:ascii="宋体;SimSun" w:hAnsi="宋体;SimSun"/>
            <w:lang w:val="en-US" w:eastAsia="en-US" w:bidi="en-US"/>
          </w:rPr>
          <w:delText>00</w:delText>
        </w:r>
      </w:del>
      <w:del w:id="97" w:author="Liyeshi0312@163.com" w:date="2023-04-18T15:17:00Z">
        <w:r>
          <w:rPr>
            <w:rFonts w:ascii="宋体;SimSun" w:hAnsi="宋体;SimSun" w:cs="宋体;SimSun" w:eastAsia="宋体;SimSun"/>
            <w:lang w:val="en-US" w:eastAsia="en-US" w:bidi="en-US"/>
          </w:rPr>
          <w:delText>：</w:delText>
        </w:r>
      </w:del>
      <w:del w:id="98" w:author="Liyeshi0312@163.com" w:date="2023-04-18T15:17:00Z">
        <w:r>
          <w:rPr>
            <w:rFonts w:eastAsia="宋体;SimSun" w:cs="宋体;SimSun" w:ascii="宋体;SimSun" w:hAnsi="宋体;SimSun"/>
            <w:lang w:val="en-US" w:eastAsia="en-US" w:bidi="en-US"/>
          </w:rPr>
          <w:delText>24</w:delText>
        </w:r>
      </w:del>
      <w:del w:id="99" w:author="Liyeshi0312@163.com" w:date="2023-04-18T15:17:00Z">
        <w:r>
          <w:rPr>
            <w:rFonts w:ascii="宋体;SimSun" w:hAnsi="宋体;SimSun" w:cs="宋体;SimSun" w:eastAsia="宋体;SimSun"/>
            <w:lang w:val="en-US" w:eastAsia="en-US" w:bidi="en-US"/>
          </w:rPr>
          <w:delText>：</w:delText>
        </w:r>
      </w:del>
      <w:del w:id="100" w:author="Liyeshi0312@163.com" w:date="2023-04-18T15:17:00Z">
        <w:r>
          <w:rPr>
            <w:rFonts w:eastAsia="宋体;SimSun" w:cs="宋体;SimSun" w:ascii="宋体;SimSun" w:hAnsi="宋体;SimSun"/>
            <w:lang w:val="en-US" w:eastAsia="en-US" w:bidi="en-US"/>
          </w:rPr>
          <w:delText>01</w:delText>
        </w:r>
      </w:del>
      <w:del w:id="101" w:author="Liyeshi0312@163.com" w:date="2023-04-18T15:17:00Z">
        <w:r>
          <w:rPr>
            <w:rFonts w:ascii="宋体;SimSun" w:hAnsi="宋体;SimSun" w:cs="宋体;SimSun" w:eastAsia="宋体;SimSun"/>
            <w:lang w:val="en-US" w:eastAsia="en-US" w:bidi="en-US"/>
          </w:rPr>
          <w:delText>听不清），</w:delText>
        </w:r>
      </w:del>
      <w:r>
        <w:rPr>
          <w:rFonts w:ascii="宋体;SimSun" w:hAnsi="宋体;SimSun" w:cs="宋体;SimSun" w:eastAsia="宋体;SimSun"/>
          <w:lang w:val="en-US" w:eastAsia="en-US" w:bidi="en-US"/>
        </w:rPr>
        <w:t>就是这一条线上，他这里有一个中</w:t>
      </w:r>
      <w:ins w:id="102" w:author="Liyeshi0312@163.com" w:date="2023-04-18T15:18:00Z">
        <w:r>
          <w:rPr>
            <w:rFonts w:ascii="宋体;SimSun" w:hAnsi="宋体;SimSun" w:cs="宋体;SimSun" w:eastAsia="宋体;SimSun"/>
            <w:lang w:val="en-US" w:eastAsia="en-US" w:bidi="en-US"/>
          </w:rPr>
          <w:t>洲</w:t>
        </w:r>
      </w:ins>
      <w:del w:id="103" w:author="Liyeshi0312@163.com" w:date="2023-04-18T15:18:00Z">
        <w:r>
          <w:rPr>
            <w:rFonts w:ascii="宋体;SimSun" w:hAnsi="宋体;SimSun" w:cs="宋体;SimSun" w:eastAsia="宋体;SimSun"/>
            <w:lang w:val="en-US" w:eastAsia="en-US" w:bidi="en-US"/>
          </w:rPr>
          <w:delText>车</w:delText>
        </w:r>
      </w:del>
      <w:r>
        <w:rPr>
          <w:rFonts w:ascii="宋体;SimSun" w:hAnsi="宋体;SimSun" w:cs="宋体;SimSun" w:eastAsia="宋体;SimSun"/>
          <w:lang w:val="en-US" w:eastAsia="en-US" w:bidi="en-US"/>
        </w:rPr>
        <w:t>购物中心，然后它在它在这边不远处它又有一个购物中心，它其实还是对周边生活的居民的那个就是提供了一定的保障的呀，就更规更规范了一些啊，总的来说是好的。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：总的来说是好的，就是坏的部分，有注意到吗？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：坏的部分。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：环境污染什么噪音之类的。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：那那这个那建设期间肯定就有了，比如说封路啊造成的交通</w:t>
      </w:r>
      <w:del w:id="104" w:author="Liyeshi0312@163.com" w:date="2023-04-18T15:18:00Z">
        <w:r>
          <w:rPr>
            <w:rFonts w:ascii="宋体;SimSun" w:hAnsi="宋体;SimSun" w:cs="宋体;SimSun" w:eastAsia="宋体;SimSun"/>
            <w:lang w:val="en-US" w:eastAsia="en-US" w:bidi="en-US"/>
          </w:rPr>
          <w:delText>路</w:delText>
        </w:r>
      </w:del>
      <w:r>
        <w:rPr>
          <w:rFonts w:ascii="宋体;SimSun" w:hAnsi="宋体;SimSun" w:cs="宋体;SimSun" w:eastAsia="宋体;SimSun"/>
          <w:lang w:val="en-US" w:eastAsia="en-US" w:bidi="en-US"/>
        </w:rPr>
        <w:t>，交通不便，就是明明之前是可以直穿过去，那我现在就要绕很远，这个交、交通不便这一块是。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：就是在修的过程中</w:t>
      </w:r>
      <w:del w:id="105" w:author="Liyeshi0312@163.com" w:date="2023-04-18T15:18:00Z">
        <w:r>
          <w:rPr>
            <w:rFonts w:ascii="宋体;SimSun" w:hAnsi="宋体;SimSun" w:cs="宋体;SimSun" w:eastAsia="宋体;SimSun"/>
            <w:lang w:val="en-US" w:eastAsia="en-US" w:bidi="en-US"/>
          </w:rPr>
          <w:delText>：</w:delText>
        </w:r>
      </w:del>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：噪音，还有就是一些环境的就是空气的污染啊，你像比如说喷水那个什么就是那些灰尘</w:t>
      </w:r>
      <w:del w:id="106" w:author="Liyeshi0312@163.com" w:date="2023-04-18T15:18:00Z">
        <w:r>
          <w:rPr>
            <w:rFonts w:ascii="宋体;SimSun" w:hAnsi="宋体;SimSun" w:cs="宋体;SimSun" w:eastAsia="宋体;SimSun"/>
            <w:lang w:val="en-US" w:eastAsia="en-US" w:bidi="en-US"/>
          </w:rPr>
          <w:delText>哪</w:delText>
        </w:r>
      </w:del>
      <w:r>
        <w:rPr>
          <w:rFonts w:ascii="宋体;SimSun" w:hAnsi="宋体;SimSun" w:cs="宋体;SimSun" w:eastAsia="宋体;SimSun"/>
          <w:lang w:val="en-US" w:eastAsia="en-US" w:bidi="en-US"/>
        </w:rPr>
        <w:t>，啊是吧？这这些就是对周边的一些不良影响嘛。但是从长远来看还是还是好的呀。</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：它那个空气的污染是很明显能感受得出来的。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：空气污染那你就是有一些灰尘啊扬尘，啊然后还有就是地面很地面很很脏，就有时候会有一些什么泥浆啊，什么之类的这些喷洒出来嘛，然后又不是一下两下，建个地铁至少是</w:t>
      </w:r>
      <w:r>
        <w:rPr>
          <w:rFonts w:eastAsia="宋体;SimSun" w:cs="宋体;SimSun" w:ascii="宋体;SimSun" w:hAnsi="宋体;SimSun"/>
          <w:lang w:val="en-US" w:eastAsia="en-US" w:bidi="en-US"/>
        </w:rPr>
        <w:t>3</w:t>
      </w:r>
      <w:r>
        <w:rPr>
          <w:rFonts w:ascii="宋体;SimSun" w:hAnsi="宋体;SimSun" w:cs="宋体;SimSun" w:eastAsia="宋体;SimSun"/>
          <w:lang w:val="en-US" w:eastAsia="en-US" w:bidi="en-US"/>
        </w:rPr>
        <w:t>到</w:t>
      </w:r>
      <w:r>
        <w:rPr>
          <w:rFonts w:eastAsia="宋体;SimSun" w:cs="宋体;SimSun" w:ascii="宋体;SimSun" w:hAnsi="宋体;SimSun"/>
          <w:lang w:val="en-US" w:eastAsia="en-US" w:bidi="en-US"/>
        </w:rPr>
        <w:t>5</w:t>
      </w:r>
      <w:r>
        <w:rPr>
          <w:rFonts w:ascii="宋体;SimSun" w:hAnsi="宋体;SimSun" w:cs="宋体;SimSun" w:eastAsia="宋体;SimSun"/>
          <w:lang w:val="en-US" w:eastAsia="en-US" w:bidi="en-US"/>
        </w:rPr>
        <w:t>年，这这个影响是存在的。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：然后就是到第三个部分呢就是您第一次乘坐深圳地铁是什么时候？</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：我第一次乘坐啊。</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2008</w:t>
      </w:r>
      <w:r>
        <w:rPr>
          <w:rFonts w:ascii="宋体;SimSun" w:hAnsi="宋体;SimSun" w:cs="宋体;SimSun" w:eastAsia="宋体;SimSun"/>
          <w:lang w:val="en-US" w:eastAsia="en-US" w:bidi="en-US"/>
        </w:rPr>
        <w:t>年吗？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：不止，在这之前，噢</w:t>
      </w:r>
      <w:r>
        <w:rPr>
          <w:rFonts w:eastAsia="宋体;SimSun" w:cs="宋体;SimSun" w:ascii="宋体;SimSun" w:hAnsi="宋体;SimSun"/>
          <w:lang w:val="en-US" w:eastAsia="en-US" w:bidi="en-US"/>
        </w:rPr>
        <w:t>2005</w:t>
      </w:r>
      <w:r>
        <w:rPr>
          <w:rFonts w:ascii="宋体;SimSun" w:hAnsi="宋体;SimSun" w:cs="宋体;SimSun" w:eastAsia="宋体;SimSun"/>
          <w:lang w:val="en-US" w:eastAsia="en-US" w:bidi="en-US"/>
        </w:rPr>
        <w:t>年的时候。</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：噢</w:t>
      </w:r>
      <w:r>
        <w:rPr>
          <w:rFonts w:eastAsia="宋体;SimSun" w:cs="宋体;SimSun" w:ascii="宋体;SimSun" w:hAnsi="宋体;SimSun"/>
          <w:lang w:val="en-US" w:eastAsia="en-US" w:bidi="en-US"/>
        </w:rPr>
        <w:t>2005</w:t>
      </w:r>
      <w:r>
        <w:rPr>
          <w:rFonts w:ascii="宋体;SimSun" w:hAnsi="宋体;SimSun" w:cs="宋体;SimSun" w:eastAsia="宋体;SimSun"/>
          <w:lang w:val="en-US" w:eastAsia="en-US" w:bidi="en-US"/>
        </w:rPr>
        <w:t>年。</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2005</w:t>
      </w:r>
      <w:r>
        <w:rPr>
          <w:rFonts w:ascii="宋体;SimSun" w:hAnsi="宋体;SimSun" w:cs="宋体;SimSun" w:eastAsia="宋体;SimSun"/>
          <w:lang w:val="en-US" w:eastAsia="en-US" w:bidi="en-US"/>
        </w:rPr>
        <w:t>年的时候，我是国庆的时候放假，啊军训完了，然后学校放假不是</w:t>
      </w:r>
      <w:ins w:id="107" w:author="Liyeshi0312@163.com" w:date="2023-04-18T15:19:00Z">
        <w:r>
          <w:rPr>
            <w:rFonts w:ascii="宋体;SimSun" w:hAnsi="宋体;SimSun" w:cs="宋体;SimSun" w:eastAsia="宋体;SimSun"/>
            <w:lang w:val="en-US" w:eastAsia="en-US" w:bidi="en-US"/>
          </w:rPr>
          <w:t>放</w:t>
        </w:r>
      </w:ins>
      <w:del w:id="108" w:author="Liyeshi0312@163.com" w:date="2023-04-18T15:18:00Z">
        <w:r>
          <w:rPr>
            <w:rFonts w:ascii="宋体;SimSun" w:hAnsi="宋体;SimSun" w:cs="宋体;SimSun" w:eastAsia="宋体;SimSun"/>
            <w:lang w:val="en-US" w:eastAsia="en-US" w:bidi="en-US"/>
          </w:rPr>
          <w:delText>办</w:delText>
        </w:r>
      </w:del>
      <w:r>
        <w:rPr>
          <w:rFonts w:ascii="宋体;SimSun" w:hAnsi="宋体;SimSun" w:cs="宋体;SimSun" w:eastAsia="宋体;SimSun"/>
          <w:lang w:val="en-US" w:eastAsia="en-US" w:bidi="en-US"/>
        </w:rPr>
        <w:t>国庆节嘛，然后我就来深圳。然后当时感觉是很新奇的，因为在我读书的地方是在广西嘛，啊那边的话，当时还没有地铁。</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：从广西到深圳来玩吗？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对，因为因为因为他们小孩子的爸爸在这边，所以我们就过来这边过过国庆节嘛，然后的话就是就当时就感觉很兴奋很新奇，因为呃它这是一个新，对我来说啊，就是也是一个新的事物嘛，新的东西嘛，那我就很好奇，然后而且还是第一次接触到这些东西啊。</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：是第一次坐地铁吗当时？</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：对，第一次坐地铁。</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：然后你还记得大概是什么时候什么地点吗？就是是。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：是从那个罗湖深圳站，就是罗湖的那个深圳站。</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：深圳站。</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啊对，就是因为我们是坐火车到深圳到，到罗湖嘛，到罗湖，然后从罗湖去大冲（音）。当时我来，来这边的话是在他在那个大冲那边上班，大冲大冲就不是现在的现在的科技园，啊大冲还是以前很旧很老的那个，就还那，那时候还有没有那么多科技园、科技、科技园啊什么之类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：就是是和那个孩子的爸爸一起坐的地铁吗？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：我自己来我自己弄的。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：那你就是没有，有没有遇到一些就比如说第一次坐，不知道它应该怎么买票之类的。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：对，那那就看嘛第一就要不就看别人，看别人怎么操作，然后还有就是深圳的话，它一直有一个东西做得很好，就是尤其是地铁，它指示很明确。</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：噢，指示很明确。</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：它的指示是很明确的，就是啊还有的话你可以问，就是也也有也可以咨询嘛，然后我我是自己买的票，然后自己选站，以前他没有这样子的方便，以前我们都还是用零钱的嘛，就拍</w:t>
      </w:r>
      <w:r>
        <w:rPr>
          <w:rFonts w:eastAsia="宋体;SimSun" w:cs="宋体;SimSun" w:ascii="宋体;SimSun" w:hAnsi="宋体;SimSun"/>
          <w:lang w:val="en-US" w:eastAsia="en-US" w:bidi="en-US"/>
        </w:rPr>
        <w:t>10</w:t>
      </w:r>
      <w:r>
        <w:rPr>
          <w:rFonts w:ascii="宋体;SimSun" w:hAnsi="宋体;SimSun" w:cs="宋体;SimSun" w:eastAsia="宋体;SimSun"/>
          <w:lang w:val="en-US" w:eastAsia="en-US" w:bidi="en-US"/>
        </w:rPr>
        <w:t>块的，然后啊或者是一块的硬币。就当时是自己买票了，不像现在就是支付宝啊选择填密码啊，对我来说我就是觉得很新奇啊，很好奇，啊就是那种好奇心呢压过，压过了你，就是你不懂啊，就把这些压下去了。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：然后就是在当下，在当下您日常出行的典型路线与目的是？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：当时就是从罗湖到大冲就是</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号线，</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：罗湖到大冲，就是有按照您生活阶段的不同，有什么就是出行的路线有什么不同吗？噢不是，在当下，在当下，就现在现在。</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：在现在吗？现在我现在。</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：现在你怎么上班，怎么下班之类的。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：地铁。</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：大概是几号线到。</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：就是</w:t>
      </w:r>
      <w:r>
        <w:rPr>
          <w:rFonts w:eastAsia="宋体;SimSun" w:cs="宋体;SimSun" w:ascii="宋体;SimSun" w:hAnsi="宋体;SimSun"/>
          <w:lang w:val="en-US" w:eastAsia="en-US" w:bidi="en-US"/>
        </w:rPr>
        <w:t>5</w:t>
      </w:r>
      <w:r>
        <w:rPr>
          <w:rFonts w:ascii="宋体;SimSun" w:hAnsi="宋体;SimSun" w:cs="宋体;SimSun" w:eastAsia="宋体;SimSun"/>
          <w:lang w:val="en-US" w:eastAsia="en-US" w:bidi="en-US"/>
        </w:rPr>
        <w:t>号线到</w:t>
      </w:r>
      <w:r>
        <w:rPr>
          <w:rFonts w:eastAsia="宋体;SimSun" w:cs="宋体;SimSun" w:ascii="宋体;SimSun" w:hAnsi="宋体;SimSun"/>
          <w:lang w:val="en-US" w:eastAsia="en-US" w:bidi="en-US"/>
        </w:rPr>
        <w:t>7</w:t>
      </w:r>
      <w:r>
        <w:rPr>
          <w:rFonts w:ascii="宋体;SimSun" w:hAnsi="宋体;SimSun" w:cs="宋体;SimSun" w:eastAsia="宋体;SimSun"/>
          <w:lang w:val="en-US" w:eastAsia="en-US" w:bidi="en-US"/>
        </w:rPr>
        <w:t>号线。</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5</w:t>
      </w:r>
      <w:r>
        <w:rPr>
          <w:rFonts w:ascii="宋体;SimSun" w:hAnsi="宋体;SimSun" w:cs="宋体;SimSun" w:eastAsia="宋体;SimSun"/>
          <w:lang w:val="en-US" w:eastAsia="en-US" w:bidi="en-US"/>
        </w:rPr>
        <w:t>号先到</w:t>
      </w:r>
      <w:r>
        <w:rPr>
          <w:rFonts w:eastAsia="宋体;SimSun" w:cs="宋体;SimSun" w:ascii="宋体;SimSun" w:hAnsi="宋体;SimSun"/>
          <w:lang w:val="en-US" w:eastAsia="en-US" w:bidi="en-US"/>
        </w:rPr>
        <w:t>7</w:t>
      </w:r>
      <w:r>
        <w:rPr>
          <w:rFonts w:ascii="宋体;SimSun" w:hAnsi="宋体;SimSun" w:cs="宋体;SimSun" w:eastAsia="宋体;SimSun"/>
          <w:lang w:val="en-US" w:eastAsia="en-US" w:bidi="en-US"/>
        </w:rPr>
        <w:t>号线。</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：嗯，然后的话我的目的地就是笋岗。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：什么岗。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：笋岗，竹笋的笋。</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：哦哦。</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：那就笋岗有一个比较出名的就是笋岗仓库嘛，就一些什么小工艺品啊，衣服也可以在这边买的。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：就是主要就是唉有换线，它那个站是在哪里换的，五号线换七号线。</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w:t>
      </w:r>
      <w:ins w:id="109" w:author="Liyeshi0312@163.com" w:date="2023-04-18T15:21:00Z">
        <w:r>
          <w:rPr>
            <w:rFonts w:ascii="宋体;SimSun" w:hAnsi="宋体;SimSun" w:cs="宋体;SimSun" w:eastAsia="宋体;SimSun"/>
            <w:lang w:val="en-US" w:eastAsia="en-US" w:bidi="en-US"/>
          </w:rPr>
          <w:t>太</w:t>
        </w:r>
      </w:ins>
      <w:del w:id="110" w:author="Liyeshi0312@163.com" w:date="2023-04-18T15:21:00Z">
        <w:r>
          <w:rPr>
            <w:rFonts w:ascii="宋体;SimSun" w:hAnsi="宋体;SimSun" w:cs="宋体;SimSun" w:eastAsia="宋体;SimSun"/>
            <w:lang w:val="en-US" w:eastAsia="en-US" w:bidi="en-US"/>
          </w:rPr>
          <w:delText>泰</w:delText>
        </w:r>
      </w:del>
      <w:r>
        <w:rPr>
          <w:rFonts w:ascii="宋体;SimSun" w:hAnsi="宋体;SimSun" w:cs="宋体;SimSun" w:eastAsia="宋体;SimSun"/>
          <w:lang w:val="en-US" w:eastAsia="en-US" w:bidi="en-US"/>
        </w:rPr>
        <w:t>安。</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w:t>
      </w:r>
      <w:ins w:id="111" w:author="Liyeshi0312@163.com" w:date="2023-04-18T15:21:00Z">
        <w:r>
          <w:rPr>
            <w:rFonts w:ascii="宋体;SimSun" w:hAnsi="宋体;SimSun" w:cs="宋体;SimSun" w:eastAsia="宋体;SimSun"/>
            <w:lang w:val="en-US" w:eastAsia="en-US" w:bidi="en-US"/>
          </w:rPr>
          <w:t>太</w:t>
        </w:r>
      </w:ins>
      <w:del w:id="112" w:author="Liyeshi0312@163.com" w:date="2023-04-18T15:21:00Z">
        <w:r>
          <w:rPr>
            <w:rFonts w:ascii="宋体;SimSun" w:hAnsi="宋体;SimSun" w:cs="宋体;SimSun" w:eastAsia="宋体;SimSun"/>
            <w:lang w:val="en-US" w:eastAsia="en-US" w:bidi="en-US"/>
          </w:rPr>
          <w:delText>泰</w:delText>
        </w:r>
      </w:del>
      <w:r>
        <w:rPr>
          <w:rFonts w:ascii="宋体;SimSun" w:hAnsi="宋体;SimSun" w:cs="宋体;SimSun" w:eastAsia="宋体;SimSun"/>
          <w:lang w:val="en-US" w:eastAsia="en-US" w:bidi="en-US"/>
        </w:rPr>
        <w:t>安，</w:t>
      </w:r>
      <w:ins w:id="113" w:author="Liyeshi0312@163.com" w:date="2023-04-18T15:21:00Z">
        <w:r>
          <w:rPr>
            <w:rFonts w:ascii="宋体;SimSun" w:hAnsi="宋体;SimSun" w:cs="宋体;SimSun" w:eastAsia="宋体;SimSun"/>
            <w:lang w:val="en-US" w:eastAsia="en-US" w:bidi="en-US"/>
          </w:rPr>
          <w:t>太</w:t>
        </w:r>
      </w:ins>
      <w:del w:id="114" w:author="Liyeshi0312@163.com" w:date="2023-04-18T15:21:00Z">
        <w:r>
          <w:rPr>
            <w:rFonts w:ascii="宋体;SimSun" w:hAnsi="宋体;SimSun" w:cs="宋体;SimSun" w:eastAsia="宋体;SimSun"/>
            <w:lang w:val="en-US" w:eastAsia="en-US" w:bidi="en-US"/>
          </w:rPr>
          <w:delText>泰</w:delText>
        </w:r>
      </w:del>
      <w:r>
        <w:rPr>
          <w:rFonts w:ascii="宋体;SimSun" w:hAnsi="宋体;SimSun" w:cs="宋体;SimSun" w:eastAsia="宋体;SimSun"/>
          <w:lang w:val="en-US" w:eastAsia="en-US" w:bidi="en-US"/>
        </w:rPr>
        <w:t>安。</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5</w:t>
      </w:r>
      <w:r>
        <w:rPr>
          <w:rFonts w:ascii="宋体;SimSun" w:hAnsi="宋体;SimSun" w:cs="宋体;SimSun" w:eastAsia="宋体;SimSun"/>
          <w:lang w:val="en-US" w:eastAsia="en-US" w:bidi="en-US"/>
        </w:rPr>
        <w:t>号线现在终点站长岭陂，然后的话就是在前面的两站在</w:t>
      </w:r>
      <w:ins w:id="115" w:author="Liyeshi0312@163.com" w:date="2023-04-18T15:21:00Z">
        <w:r>
          <w:rPr>
            <w:rFonts w:ascii="宋体;SimSun" w:hAnsi="宋体;SimSun" w:cs="宋体;SimSun" w:eastAsia="宋体;SimSun"/>
            <w:lang w:val="en-US" w:eastAsia="en-US" w:bidi="en-US"/>
          </w:rPr>
          <w:t>太</w:t>
        </w:r>
      </w:ins>
      <w:del w:id="116" w:author="Liyeshi0312@163.com" w:date="2023-04-18T15:21:00Z">
        <w:r>
          <w:rPr>
            <w:rFonts w:ascii="宋体;SimSun" w:hAnsi="宋体;SimSun" w:cs="宋体;SimSun" w:eastAsia="宋体;SimSun"/>
            <w:lang w:val="en-US" w:eastAsia="en-US" w:bidi="en-US"/>
          </w:rPr>
          <w:delText>泰</w:delText>
        </w:r>
      </w:del>
      <w:r>
        <w:rPr>
          <w:rFonts w:ascii="宋体;SimSun" w:hAnsi="宋体;SimSun" w:cs="宋体;SimSun" w:eastAsia="宋体;SimSun"/>
          <w:lang w:val="en-US" w:eastAsia="en-US" w:bidi="en-US"/>
        </w:rPr>
        <w:t>安换。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：好，就是上班主要是这个路线。</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：对我们上班呢主要是路线就</w:t>
      </w:r>
      <w:r>
        <w:rPr>
          <w:rFonts w:eastAsia="宋体;SimSun" w:cs="宋体;SimSun" w:ascii="宋体;SimSun" w:hAnsi="宋体;SimSun"/>
          <w:lang w:val="en-US" w:eastAsia="en-US" w:bidi="en-US"/>
        </w:rPr>
        <w:t>4</w:t>
      </w:r>
      <w:r>
        <w:rPr>
          <w:rFonts w:ascii="宋体;SimSun" w:hAnsi="宋体;SimSun" w:cs="宋体;SimSun" w:eastAsia="宋体;SimSun"/>
          <w:lang w:val="en-US" w:eastAsia="en-US" w:bidi="en-US"/>
        </w:rPr>
        <w:t>个站特别近。</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：这么近吗，我还以为换站要远一点。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：没有特别近。</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：那起床也不用起很早。</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：嗯因为家里有小孩，所以我起来还是挺早的，要给小孩做早餐嘛，他</w:t>
      </w:r>
      <w:r>
        <w:rPr>
          <w:rFonts w:eastAsia="宋体;SimSun" w:cs="宋体;SimSun" w:ascii="宋体;SimSun" w:hAnsi="宋体;SimSun"/>
          <w:lang w:val="en-US" w:eastAsia="en-US" w:bidi="en-US"/>
        </w:rPr>
        <w:t>7</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30</w:t>
      </w:r>
      <w:r>
        <w:rPr>
          <w:rFonts w:ascii="宋体;SimSun" w:hAnsi="宋体;SimSun" w:cs="宋体;SimSun" w:eastAsia="宋体;SimSun"/>
          <w:lang w:val="en-US" w:eastAsia="en-US" w:bidi="en-US"/>
        </w:rPr>
        <w:t>要出，</w:t>
      </w:r>
      <w:r>
        <w:rPr>
          <w:rFonts w:eastAsia="宋体;SimSun" w:cs="宋体;SimSun" w:ascii="宋体;SimSun" w:hAnsi="宋体;SimSun"/>
          <w:lang w:val="en-US" w:eastAsia="en-US" w:bidi="en-US"/>
        </w:rPr>
        <w:t>7</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20</w:t>
      </w:r>
      <w:r>
        <w:rPr>
          <w:rFonts w:ascii="宋体;SimSun" w:hAnsi="宋体;SimSun" w:cs="宋体;SimSun" w:eastAsia="宋体;SimSun"/>
          <w:lang w:val="en-US" w:eastAsia="en-US" w:bidi="en-US"/>
        </w:rPr>
        <w:t>就要出门。</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：好好。就是就是您大概就是送，唉我看一下他这边是什么时候从哪到哪的吗？不用送，他自己去。</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：他自己去学校，因为我们住了，就在学校旁边，就在学校旁边。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：大概</w:t>
      </w:r>
      <w:r>
        <w:rPr>
          <w:rFonts w:eastAsia="宋体;SimSun" w:cs="宋体;SimSun" w:ascii="宋体;SimSun" w:hAnsi="宋体;SimSun"/>
          <w:lang w:val="en-US" w:eastAsia="en-US" w:bidi="en-US"/>
        </w:rPr>
        <w:t>7</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20</w:t>
      </w:r>
      <w:r>
        <w:rPr>
          <w:rFonts w:ascii="宋体;SimSun" w:hAnsi="宋体;SimSun" w:cs="宋体;SimSun" w:eastAsia="宋体;SimSun"/>
          <w:lang w:val="en-US" w:eastAsia="en-US" w:bidi="en-US"/>
        </w:rPr>
        <w:t>送他出门，然后你就开始上班。</w:t>
      </w:r>
      <w:r>
        <w:rPr>
          <w:rFonts w:eastAsia="宋体;SimSun" w:cs="宋体;SimSun" w:ascii="宋体;SimSun" w:hAnsi="宋体;SimSun"/>
          <w:lang w:val="en-US" w:eastAsia="en-US" w:bidi="en-US"/>
        </w:rPr>
        <w:br/>
        <w:t>00</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29</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53</w:t>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：没有噢，因为我隔得很近嘛，我们九，我们</w:t>
      </w:r>
      <w:ins w:id="117" w:author="Liyeshi0312@163.com" w:date="2023-04-18T15:21:00Z">
        <w:r>
          <w:rPr>
            <w:rFonts w:ascii="宋体;SimSun" w:hAnsi="宋体;SimSun" w:cs="宋体;SimSun" w:eastAsia="宋体;SimSun"/>
            <w:lang w:val="en-US" w:eastAsia="en-US" w:bidi="en-US"/>
          </w:rPr>
          <w:t>一般</w:t>
        </w:r>
      </w:ins>
      <w:del w:id="118" w:author="Liyeshi0312@163.com" w:date="2023-04-18T15:21:00Z">
        <w:r>
          <w:rPr>
            <w:rFonts w:ascii="宋体;SimSun" w:hAnsi="宋体;SimSun" w:cs="宋体;SimSun" w:eastAsia="宋体;SimSun"/>
            <w:lang w:val="en-US" w:eastAsia="en-US" w:bidi="en-US"/>
          </w:rPr>
          <w:delText>医院</w:delText>
        </w:r>
      </w:del>
      <w:r>
        <w:rPr>
          <w:rFonts w:ascii="宋体;SimSun" w:hAnsi="宋体;SimSun" w:cs="宋体;SimSun" w:eastAsia="宋体;SimSun"/>
          <w:lang w:val="en-US" w:eastAsia="en-US" w:bidi="en-US"/>
        </w:rPr>
        <w:t>是</w:t>
      </w:r>
      <w:r>
        <w:rPr>
          <w:rFonts w:eastAsia="宋体;SimSun" w:cs="宋体;SimSun" w:ascii="宋体;SimSun" w:hAnsi="宋体;SimSun"/>
          <w:lang w:val="en-US" w:eastAsia="en-US" w:bidi="en-US"/>
        </w:rPr>
        <w:t>9</w:t>
      </w:r>
      <w:r>
        <w:rPr>
          <w:rFonts w:ascii="宋体;SimSun" w:hAnsi="宋体;SimSun" w:cs="宋体;SimSun" w:eastAsia="宋体;SimSun"/>
          <w:lang w:val="en-US" w:eastAsia="en-US" w:bidi="en-US"/>
        </w:rPr>
        <w:t>点上班嘛。</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：噢</w:t>
      </w:r>
      <w:r>
        <w:rPr>
          <w:rFonts w:eastAsia="宋体;SimSun" w:cs="宋体;SimSun" w:ascii="宋体;SimSun" w:hAnsi="宋体;SimSun"/>
          <w:lang w:val="en-US" w:eastAsia="en-US" w:bidi="en-US"/>
        </w:rPr>
        <w:t>9</w:t>
      </w:r>
      <w:r>
        <w:rPr>
          <w:rFonts w:ascii="宋体;SimSun" w:hAnsi="宋体;SimSun" w:cs="宋体;SimSun" w:eastAsia="宋体;SimSun"/>
          <w:lang w:val="en-US" w:eastAsia="en-US" w:bidi="en-US"/>
        </w:rPr>
        <w:t>点上班。</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：对</w:t>
      </w:r>
      <w:r>
        <w:rPr>
          <w:rFonts w:eastAsia="宋体;SimSun" w:cs="宋体;SimSun" w:ascii="宋体;SimSun" w:hAnsi="宋体;SimSun"/>
          <w:lang w:val="en-US" w:eastAsia="en-US" w:bidi="en-US"/>
        </w:rPr>
        <w:t>9</w:t>
      </w:r>
      <w:r>
        <w:rPr>
          <w:rFonts w:ascii="宋体;SimSun" w:hAnsi="宋体;SimSun" w:cs="宋体;SimSun" w:eastAsia="宋体;SimSun"/>
          <w:lang w:val="en-US" w:eastAsia="en-US" w:bidi="en-US"/>
        </w:rPr>
        <w:t>点上班，我是我一般大概是</w:t>
      </w:r>
      <w:r>
        <w:rPr>
          <w:rFonts w:eastAsia="宋体;SimSun" w:cs="宋体;SimSun" w:ascii="宋体;SimSun" w:hAnsi="宋体;SimSun"/>
          <w:lang w:val="en-US" w:eastAsia="en-US" w:bidi="en-US"/>
        </w:rPr>
        <w:t>6</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30</w:t>
      </w:r>
      <w:r>
        <w:rPr>
          <w:rFonts w:ascii="宋体;SimSun" w:hAnsi="宋体;SimSun" w:cs="宋体;SimSun" w:eastAsia="宋体;SimSun"/>
          <w:lang w:val="en-US" w:eastAsia="en-US" w:bidi="en-US"/>
        </w:rPr>
        <w:t>起来，然后起来的话我自己会啊有时候去有时候在家里跑一下步啊，就做下瑜伽，嗯就是然后的话就大概，大概快到</w:t>
      </w:r>
      <w:r>
        <w:rPr>
          <w:rFonts w:eastAsia="宋体;SimSun" w:cs="宋体;SimSun" w:ascii="宋体;SimSun" w:hAnsi="宋体;SimSun"/>
          <w:lang w:val="en-US" w:eastAsia="en-US" w:bidi="en-US"/>
        </w:rPr>
        <w:t>6</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50</w:t>
      </w:r>
      <w:r>
        <w:rPr>
          <w:rFonts w:ascii="宋体;SimSun" w:hAnsi="宋体;SimSun" w:cs="宋体;SimSun" w:eastAsia="宋体;SimSun"/>
          <w:lang w:val="en-US" w:eastAsia="en-US" w:bidi="en-US"/>
        </w:rPr>
        <w:t>这样子做个早餐什么的。反正就是</w:t>
      </w:r>
      <w:r>
        <w:rPr>
          <w:rFonts w:eastAsia="宋体;SimSun" w:cs="宋体;SimSun" w:ascii="宋体;SimSun" w:hAnsi="宋体;SimSun"/>
          <w:lang w:val="en-US" w:eastAsia="en-US" w:bidi="en-US"/>
        </w:rPr>
        <w:t>7</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20</w:t>
      </w:r>
      <w:r>
        <w:rPr>
          <w:rFonts w:ascii="宋体;SimSun" w:hAnsi="宋体;SimSun" w:cs="宋体;SimSun" w:eastAsia="宋体;SimSun"/>
          <w:lang w:val="en-US" w:eastAsia="en-US" w:bidi="en-US"/>
        </w:rPr>
        <w:t>他出门他，吃了早餐，他出门我就在收拾自己，我一般</w:t>
      </w:r>
      <w:r>
        <w:rPr>
          <w:rFonts w:eastAsia="宋体;SimSun" w:cs="宋体;SimSun" w:ascii="宋体;SimSun" w:hAnsi="宋体;SimSun"/>
          <w:lang w:val="en-US" w:eastAsia="en-US" w:bidi="en-US"/>
        </w:rPr>
        <w:t>8</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30</w:t>
      </w:r>
      <w:r>
        <w:rPr>
          <w:rFonts w:ascii="宋体;SimSun" w:hAnsi="宋体;SimSun" w:cs="宋体;SimSun" w:eastAsia="宋体;SimSun"/>
          <w:lang w:val="en-US" w:eastAsia="en-US" w:bidi="en-US"/>
        </w:rPr>
        <w:t>出门，半个小时就到公司了。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：啊半个小时，就是除了这些，这些上下班，然后有没有什么接送小孩，比如说他要上补习班之类的那种？没有。</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：没有，没有给他补习班，没有给他报补习班。</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：好，那购物呢，购物也是就直接在这里购物。</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w:t>
      </w:r>
      <w:ins w:id="119" w:author="Liyeshi0312@163.com" w:date="2023-04-18T15:22:00Z">
        <w:r>
          <w:rPr>
            <w:rFonts w:ascii="宋体;SimSun" w:hAnsi="宋体;SimSun" w:cs="宋体;SimSun" w:eastAsia="宋体;SimSun"/>
            <w:lang w:val="en-US" w:eastAsia="en-US" w:bidi="en-US"/>
          </w:rPr>
          <w:t>购物</w:t>
        </w:r>
      </w:ins>
      <w:del w:id="120" w:author="Liyeshi0312@163.com" w:date="2023-04-18T15:22:00Z">
        <w:r>
          <w:rPr>
            <w:rFonts w:ascii="宋体;SimSun" w:hAnsi="宋体;SimSun" w:cs="宋体;SimSun" w:eastAsia="宋体;SimSun"/>
            <w:lang w:val="en-US" w:eastAsia="en-US" w:bidi="en-US"/>
          </w:rPr>
          <w:delText>污垢</w:delText>
        </w:r>
      </w:del>
      <w:r>
        <w:rPr>
          <w:rFonts w:ascii="宋体;SimSun" w:hAnsi="宋体;SimSun" w:cs="宋体;SimSun" w:eastAsia="宋体;SimSun"/>
          <w:lang w:val="en-US" w:eastAsia="en-US" w:bidi="en-US"/>
        </w:rPr>
        <w:t>这里呀，然后还有包括我们附近的那个天河城呀。</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：噢天河城。</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：天河城是直接走过去，啊。</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：就直接，都是直接走对吧？</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：然后这里的话就坐一站地铁嘛坐一站地铁，然后如果要去远一点的就是去</w:t>
      </w:r>
      <w:ins w:id="121" w:author="Liyeshi0312@163.com" w:date="2023-04-18T15:22:00Z">
        <w:r>
          <w:rPr>
            <w:rFonts w:eastAsia="宋体;SimSun" w:cs="宋体;SimSun" w:ascii="宋体;SimSun" w:hAnsi="宋体;SimSun"/>
            <w:lang w:val="en-US" w:eastAsia="en-US" w:bidi="en-US"/>
          </w:rPr>
          <w:t>coco park</w:t>
        </w:r>
      </w:ins>
      <w:del w:id="122" w:author="Liyeshi0312@163.com" w:date="2023-04-18T15:22:00Z">
        <w:r>
          <w:rPr>
            <w:rFonts w:ascii="宋体;SimSun" w:hAnsi="宋体;SimSun" w:cs="宋体;SimSun" w:eastAsia="宋体;SimSun"/>
            <w:lang w:val="en-US" w:eastAsia="en-US" w:bidi="en-US"/>
          </w:rPr>
          <w:delText>（</w:delText>
        </w:r>
      </w:del>
      <w:del w:id="123" w:author="Liyeshi0312@163.com" w:date="2023-04-18T15:22:00Z">
        <w:r>
          <w:rPr>
            <w:rFonts w:eastAsia="宋体;SimSun" w:cs="宋体;SimSun" w:ascii="宋体;SimSun" w:hAnsi="宋体;SimSun"/>
            <w:lang w:val="en-US" w:eastAsia="en-US" w:bidi="en-US"/>
          </w:rPr>
          <w:delText>00</w:delText>
        </w:r>
      </w:del>
      <w:del w:id="124" w:author="Liyeshi0312@163.com" w:date="2023-04-18T15:22:00Z">
        <w:r>
          <w:rPr>
            <w:rFonts w:ascii="宋体;SimSun" w:hAnsi="宋体;SimSun" w:cs="宋体;SimSun" w:eastAsia="宋体;SimSun"/>
            <w:lang w:val="en-US" w:eastAsia="en-US" w:bidi="en-US"/>
          </w:rPr>
          <w:delText>：</w:delText>
        </w:r>
      </w:del>
      <w:del w:id="125" w:author="Liyeshi0312@163.com" w:date="2023-04-18T15:22:00Z">
        <w:r>
          <w:rPr>
            <w:rFonts w:eastAsia="宋体;SimSun" w:cs="宋体;SimSun" w:ascii="宋体;SimSun" w:hAnsi="宋体;SimSun"/>
            <w:lang w:val="en-US" w:eastAsia="en-US" w:bidi="en-US"/>
          </w:rPr>
          <w:delText>31</w:delText>
        </w:r>
      </w:del>
      <w:del w:id="126" w:author="Liyeshi0312@163.com" w:date="2023-04-18T15:22:00Z">
        <w:r>
          <w:rPr>
            <w:rFonts w:ascii="宋体;SimSun" w:hAnsi="宋体;SimSun" w:cs="宋体;SimSun" w:eastAsia="宋体;SimSun"/>
            <w:lang w:val="en-US" w:eastAsia="en-US" w:bidi="en-US"/>
          </w:rPr>
          <w:delText>：</w:delText>
        </w:r>
      </w:del>
      <w:del w:id="127" w:author="Liyeshi0312@163.com" w:date="2023-04-18T15:22:00Z">
        <w:r>
          <w:rPr>
            <w:rFonts w:eastAsia="宋体;SimSun" w:cs="宋体;SimSun" w:ascii="宋体;SimSun" w:hAnsi="宋体;SimSun"/>
            <w:lang w:val="en-US" w:eastAsia="en-US" w:bidi="en-US"/>
          </w:rPr>
          <w:delText>00</w:delText>
        </w:r>
      </w:del>
      <w:del w:id="128" w:author="Liyeshi0312@163.com" w:date="2023-04-18T15:22:00Z">
        <w:r>
          <w:rPr>
            <w:rFonts w:ascii="宋体;SimSun" w:hAnsi="宋体;SimSun" w:cs="宋体;SimSun" w:eastAsia="宋体;SimSun"/>
            <w:lang w:val="en-US" w:eastAsia="en-US" w:bidi="en-US"/>
          </w:rPr>
          <w:delText>英文）</w:delText>
        </w:r>
      </w:del>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：它是在</w:t>
      </w:r>
      <w:ins w:id="129" w:author="Liyeshi0312@163.com" w:date="2023-04-18T15:22:00Z">
        <w:r>
          <w:rPr>
            <w:rFonts w:ascii="宋体;SimSun" w:hAnsi="宋体;SimSun" w:cs="宋体;SimSun" w:eastAsia="宋体;SimSun"/>
            <w:lang w:val="en-US" w:eastAsia="en-US" w:bidi="en-US"/>
          </w:rPr>
          <w:t>车公庙</w:t>
        </w:r>
      </w:ins>
      <w:del w:id="130" w:author="Liyeshi0312@163.com" w:date="2023-04-18T15:22:00Z">
        <w:r>
          <w:rPr>
            <w:rFonts w:ascii="宋体;SimSun" w:hAnsi="宋体;SimSun" w:cs="宋体;SimSun" w:eastAsia="宋体;SimSun"/>
            <w:lang w:val="en-US" w:eastAsia="en-US" w:bidi="en-US"/>
          </w:rPr>
          <w:delText>公园</w:delText>
        </w:r>
      </w:del>
      <w:r>
        <w:rPr>
          <w:rFonts w:ascii="宋体;SimSun" w:hAnsi="宋体;SimSun" w:cs="宋体;SimSun" w:eastAsia="宋体;SimSun"/>
          <w:lang w:val="en-US" w:eastAsia="en-US" w:bidi="en-US"/>
        </w:rPr>
        <w:t>那里吗？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没有，购物公园那里，然后如果就是你还想去的远一点的话，就像我像我之前就是在罗湖在罗湖住，在宝安上过一年的班嘛，就也是在那个宝安中心区的那边一方天地啊什么的，但是那些比较远，一般不怎么去，就是在周边，再就是出去玩。</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：就比如说就医呢，出去玩你们大概在哪里玩？</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：我我比较出去玩就是家附近的绿道，淘金山绿道跑步，然后要不就是去仙湖植物园啊，去去一下</w:t>
      </w:r>
      <w:ins w:id="131" w:author="Liyeshi0312@163.com" w:date="2023-04-18T15:23:00Z">
        <w:r>
          <w:rPr>
            <w:rFonts w:ascii="宋体;SimSun" w:hAnsi="宋体;SimSun" w:cs="宋体;SimSun" w:eastAsia="宋体;SimSun"/>
            <w:lang w:val="en-US" w:eastAsia="en-US" w:bidi="en-US"/>
          </w:rPr>
          <w:t>泓</w:t>
        </w:r>
      </w:ins>
      <w:del w:id="132" w:author="Liyeshi0312@163.com" w:date="2023-04-18T15:23:00Z">
        <w:r>
          <w:rPr>
            <w:rFonts w:ascii="宋体;SimSun" w:hAnsi="宋体;SimSun" w:cs="宋体;SimSun" w:eastAsia="宋体;SimSun"/>
            <w:lang w:val="en-US" w:eastAsia="en-US" w:bidi="en-US"/>
          </w:rPr>
          <w:delText>红</w:delText>
        </w:r>
      </w:del>
      <w:r>
        <w:rPr>
          <w:rFonts w:ascii="宋体;SimSun" w:hAnsi="宋体;SimSun" w:cs="宋体;SimSun" w:eastAsia="宋体;SimSun"/>
          <w:lang w:val="en-US" w:eastAsia="en-US" w:bidi="en-US"/>
        </w:rPr>
        <w:t>法寺呀，啊再就是去大小梅沙。</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：噢大小梅沙，然后看一下。好，然后就是下一个问题，您非日常出行就当下，节假日，其实也差不多说了我感觉。比如说返乡，返乡之类那种。</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：返乡高铁啊。</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：高铁，你们你们是在哪里啊你们那个？</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：湖北。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：噢湖北，湖北那还挺远的。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：啊对。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：然后就是高铁，就是不开车吗？那回去不会不太方便吗？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：就是有时候开车呀，然后但是就姑姑他们开车我们跟着回去就行了呀啊，然后但我们但我们基本上都是坐高铁，因为高铁不堵车嘛</w:t>
      </w:r>
      <w:ins w:id="133" w:author="Liyeshi0312@163.com" w:date="2023-04-18T15:24:00Z">
        <w:r>
          <w:rPr>
            <w:rFonts w:ascii="宋体;SimSun" w:hAnsi="宋体;SimSun" w:cs="宋体;SimSun" w:eastAsia="宋体;SimSun"/>
            <w:lang w:val="en-US" w:eastAsia="en-US" w:bidi="en-US"/>
          </w:rPr>
          <w:t>，开车又累</w:t>
        </w:r>
      </w:ins>
      <w:del w:id="134" w:author="Liyeshi0312@163.com" w:date="2023-04-18T15:24:00Z">
        <w:r>
          <w:rPr>
            <w:rFonts w:ascii="宋体;SimSun" w:hAnsi="宋体;SimSun" w:cs="宋体;SimSun" w:eastAsia="宋体;SimSun"/>
            <w:lang w:val="en-US" w:eastAsia="en-US" w:bidi="en-US"/>
          </w:rPr>
          <w:delText>，（</w:delText>
        </w:r>
      </w:del>
      <w:del w:id="135" w:author="Liyeshi0312@163.com" w:date="2023-04-18T15:24:00Z">
        <w:r>
          <w:rPr>
            <w:rFonts w:eastAsia="宋体;SimSun" w:cs="宋体;SimSun" w:ascii="宋体;SimSun" w:hAnsi="宋体;SimSun"/>
            <w:lang w:val="en-US" w:eastAsia="en-US" w:bidi="en-US"/>
          </w:rPr>
          <w:delText>00</w:delText>
        </w:r>
      </w:del>
      <w:del w:id="136" w:author="Liyeshi0312@163.com" w:date="2023-04-18T15:24:00Z">
        <w:r>
          <w:rPr>
            <w:rFonts w:ascii="宋体;SimSun" w:hAnsi="宋体;SimSun" w:cs="宋体;SimSun" w:eastAsia="宋体;SimSun"/>
            <w:lang w:val="en-US" w:eastAsia="en-US" w:bidi="en-US"/>
          </w:rPr>
          <w:delText>：</w:delText>
        </w:r>
      </w:del>
      <w:del w:id="137" w:author="Liyeshi0312@163.com" w:date="2023-04-18T15:24:00Z">
        <w:r>
          <w:rPr>
            <w:rFonts w:eastAsia="宋体;SimSun" w:cs="宋体;SimSun" w:ascii="宋体;SimSun" w:hAnsi="宋体;SimSun"/>
            <w:lang w:val="en-US" w:eastAsia="en-US" w:bidi="en-US"/>
          </w:rPr>
          <w:delText>32</w:delText>
        </w:r>
      </w:del>
      <w:del w:id="138" w:author="Liyeshi0312@163.com" w:date="2023-04-18T15:24:00Z">
        <w:r>
          <w:rPr>
            <w:rFonts w:ascii="宋体;SimSun" w:hAnsi="宋体;SimSun" w:cs="宋体;SimSun" w:eastAsia="宋体;SimSun"/>
            <w:lang w:val="en-US" w:eastAsia="en-US" w:bidi="en-US"/>
          </w:rPr>
          <w:delText>：</w:delText>
        </w:r>
      </w:del>
      <w:del w:id="139" w:author="Liyeshi0312@163.com" w:date="2023-04-18T15:24:00Z">
        <w:r>
          <w:rPr>
            <w:rFonts w:eastAsia="宋体;SimSun" w:cs="宋体;SimSun" w:ascii="宋体;SimSun" w:hAnsi="宋体;SimSun"/>
            <w:lang w:val="en-US" w:eastAsia="en-US" w:bidi="en-US"/>
          </w:rPr>
          <w:delText>31</w:delText>
        </w:r>
      </w:del>
      <w:del w:id="140" w:author="Liyeshi0312@163.com" w:date="2023-04-18T15:24:00Z">
        <w:r>
          <w:rPr>
            <w:rFonts w:ascii="宋体;SimSun" w:hAnsi="宋体;SimSun" w:cs="宋体;SimSun" w:eastAsia="宋体;SimSun"/>
            <w:lang w:val="en-US" w:eastAsia="en-US" w:bidi="en-US"/>
          </w:rPr>
          <w:delText>听不清）</w:delText>
        </w:r>
      </w:del>
      <w:r>
        <w:rPr>
          <w:rFonts w:ascii="宋体;SimSun" w:hAnsi="宋体;SimSun" w:cs="宋体;SimSun" w:eastAsia="宋体;SimSun"/>
          <w:lang w:val="en-US" w:eastAsia="en-US" w:bidi="en-US"/>
        </w:rPr>
        <w:t>，然后少数情况下就是坐飞机，但也是很少。</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：那平时那种你出去旅游，就比如说深圳不是经常去惠州吗？有、有吗？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：没有。</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：没有去惠州玩。</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：没有，你要看一下，比如说这三年，自从</w:t>
      </w:r>
      <w:r>
        <w:rPr>
          <w:rFonts w:eastAsia="宋体;SimSun" w:cs="宋体;SimSun" w:ascii="宋体;SimSun" w:hAnsi="宋体;SimSun"/>
          <w:lang w:val="en-US" w:eastAsia="en-US" w:bidi="en-US"/>
        </w:rPr>
        <w:t>2020</w:t>
      </w:r>
      <w:r>
        <w:rPr>
          <w:rFonts w:ascii="宋体;SimSun" w:hAnsi="宋体;SimSun" w:cs="宋体;SimSun" w:eastAsia="宋体;SimSun"/>
          <w:lang w:val="en-US" w:eastAsia="en-US" w:bidi="en-US"/>
        </w:rPr>
        <w:t>年到</w:t>
      </w:r>
      <w:r>
        <w:rPr>
          <w:rFonts w:eastAsia="宋体;SimSun" w:cs="宋体;SimSun" w:ascii="宋体;SimSun" w:hAnsi="宋体;SimSun"/>
          <w:lang w:val="en-US" w:eastAsia="en-US" w:bidi="en-US"/>
        </w:rPr>
        <w:t>2023</w:t>
      </w:r>
      <w:r>
        <w:rPr>
          <w:rFonts w:ascii="宋体;SimSun" w:hAnsi="宋体;SimSun" w:cs="宋体;SimSun" w:eastAsia="宋体;SimSun"/>
          <w:lang w:val="en-US" w:eastAsia="en-US" w:bidi="en-US"/>
        </w:rPr>
        <w:t>年，就是在在去年</w:t>
      </w:r>
      <w:r>
        <w:rPr>
          <w:rFonts w:eastAsia="宋体;SimSun" w:cs="宋体;SimSun" w:ascii="宋体;SimSun" w:hAnsi="宋体;SimSun"/>
          <w:lang w:val="en-US" w:eastAsia="en-US" w:bidi="en-US"/>
        </w:rPr>
        <w:t>22</w:t>
      </w:r>
      <w:r>
        <w:rPr>
          <w:rFonts w:ascii="宋体;SimSun" w:hAnsi="宋体;SimSun" w:cs="宋体;SimSun" w:eastAsia="宋体;SimSun"/>
          <w:lang w:val="en-US" w:eastAsia="en-US" w:bidi="en-US"/>
        </w:rPr>
        <w:t>年年底，也可以说</w:t>
      </w:r>
      <w:r>
        <w:rPr>
          <w:rFonts w:eastAsia="宋体;SimSun" w:cs="宋体;SimSun" w:ascii="宋体;SimSun" w:hAnsi="宋体;SimSun"/>
          <w:lang w:val="en-US" w:eastAsia="en-US" w:bidi="en-US"/>
        </w:rPr>
        <w:t>2023</w:t>
      </w:r>
      <w:r>
        <w:rPr>
          <w:rFonts w:ascii="宋体;SimSun" w:hAnsi="宋体;SimSun" w:cs="宋体;SimSun" w:eastAsia="宋体;SimSun"/>
          <w:lang w:val="en-US" w:eastAsia="en-US" w:bidi="en-US"/>
        </w:rPr>
        <w:t>了啊，就是在解封之前，你知道深圳是有政策，就是不能出深圳市啊，出要报备呀。</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：进的进来也要报备。</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：进来也要报备，出去也要报备，所以的话这三年我真的除了回家，啊基本上就算是回家也不方便。</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：回家也很少吧，我感觉。</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：对呀，因为疫情基本上都不回去，那以前的话那以前去比如说以前去周边的惠州啊，去这些地方玩的话，有时候是别人开车跟着去。</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：拼车那种。</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对，拼车，然后有时候的话，就是我感觉我这出去玩的很少唉，就是基本上都是在深圳市内玩，因为但凡节假日人挤人嘛，因为更何况就是因为疫情原因哈，基本上基本上都不去，去海边，也是在深圳坐地铁去啊。</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：大梅沙深圳湾那些地方。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：对啊，那我们以前去去以前去就是比如说去去</w:t>
      </w:r>
      <w:ins w:id="141" w:author="Liyeshi0312@163.com" w:date="2023-04-18T15:26:00Z">
        <w:r>
          <w:rPr>
            <w:rFonts w:ascii="宋体;SimSun" w:hAnsi="宋体;SimSun" w:cs="宋体;SimSun" w:eastAsia="宋体;SimSun"/>
            <w:lang w:val="en-US" w:eastAsia="en-US" w:bidi="en-US"/>
          </w:rPr>
          <w:t>中洲湾</w:t>
        </w:r>
      </w:ins>
      <w:del w:id="142" w:author="Liyeshi0312@163.com" w:date="2023-04-18T15:25:00Z">
        <w:r>
          <w:rPr>
            <w:rFonts w:ascii="宋体;SimSun" w:hAnsi="宋体;SimSun" w:cs="宋体;SimSun" w:eastAsia="宋体;SimSun"/>
            <w:lang w:val="en-US" w:eastAsia="en-US" w:bidi="en-US"/>
          </w:rPr>
          <w:delText>（</w:delText>
        </w:r>
      </w:del>
      <w:del w:id="143" w:author="Liyeshi0312@163.com" w:date="2023-04-18T15:25:00Z">
        <w:r>
          <w:rPr>
            <w:rFonts w:eastAsia="宋体;SimSun" w:cs="宋体;SimSun" w:ascii="宋体;SimSun" w:hAnsi="宋体;SimSun"/>
            <w:lang w:val="en-US" w:eastAsia="en-US" w:bidi="en-US"/>
          </w:rPr>
          <w:delText>00</w:delText>
        </w:r>
      </w:del>
      <w:del w:id="144" w:author="Liyeshi0312@163.com" w:date="2023-04-18T15:25:00Z">
        <w:r>
          <w:rPr>
            <w:rFonts w:ascii="宋体;SimSun" w:hAnsi="宋体;SimSun" w:cs="宋体;SimSun" w:eastAsia="宋体;SimSun"/>
            <w:lang w:val="en-US" w:eastAsia="en-US" w:bidi="en-US"/>
          </w:rPr>
          <w:delText>：</w:delText>
        </w:r>
      </w:del>
      <w:del w:id="145" w:author="Liyeshi0312@163.com" w:date="2023-04-18T15:25:00Z">
        <w:r>
          <w:rPr>
            <w:rFonts w:eastAsia="宋体;SimSun" w:cs="宋体;SimSun" w:ascii="宋体;SimSun" w:hAnsi="宋体;SimSun"/>
            <w:lang w:val="en-US" w:eastAsia="en-US" w:bidi="en-US"/>
          </w:rPr>
          <w:delText>34</w:delText>
        </w:r>
      </w:del>
      <w:del w:id="146" w:author="Liyeshi0312@163.com" w:date="2023-04-18T15:25:00Z">
        <w:r>
          <w:rPr>
            <w:rFonts w:ascii="宋体;SimSun" w:hAnsi="宋体;SimSun" w:cs="宋体;SimSun" w:eastAsia="宋体;SimSun"/>
            <w:lang w:val="en-US" w:eastAsia="en-US" w:bidi="en-US"/>
          </w:rPr>
          <w:delText>：</w:delText>
        </w:r>
      </w:del>
      <w:del w:id="147" w:author="Liyeshi0312@163.com" w:date="2023-04-18T15:25:00Z">
        <w:r>
          <w:rPr>
            <w:rFonts w:eastAsia="宋体;SimSun" w:cs="宋体;SimSun" w:ascii="宋体;SimSun" w:hAnsi="宋体;SimSun"/>
            <w:lang w:val="en-US" w:eastAsia="en-US" w:bidi="en-US"/>
          </w:rPr>
          <w:delText>01</w:delText>
        </w:r>
      </w:del>
      <w:del w:id="148" w:author="Liyeshi0312@163.com" w:date="2023-04-18T15:25:00Z">
        <w:r>
          <w:rPr>
            <w:rFonts w:ascii="宋体;SimSun" w:hAnsi="宋体;SimSun" w:cs="宋体;SimSun" w:eastAsia="宋体;SimSun"/>
            <w:lang w:val="en-US" w:eastAsia="en-US" w:bidi="en-US"/>
          </w:rPr>
          <w:delText>听不清）</w:delText>
        </w:r>
      </w:del>
      <w:r>
        <w:rPr>
          <w:rFonts w:ascii="宋体;SimSun" w:hAnsi="宋体;SimSun" w:cs="宋体;SimSun" w:eastAsia="宋体;SimSun"/>
          <w:lang w:val="en-US" w:eastAsia="en-US" w:bidi="en-US"/>
        </w:rPr>
        <w:t>，这些什么就是公司包车去嘛，包一个大巴，然后开过去嘛。</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：然后就是下一个问题，就是您在地铁上一般会做什么事情？看手机，看书，基本都是看手机。</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没有，看书也是看电子书，也是其实也是在看手机啊，然后但我有时候我觉得有点有有点有点晕车啊，然后的话就就会听歌，我主要是听歌的多，用耳机一戴然后听歌，然后呢那里看一下别人，看别人的行为，因为你一整天都盯着电脑啊，然后，然后就是回去的时候其实不太想不太想看手机，我都是听歌多，然后你就看在车厢里面有啥有啥。</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：就是您看到其他乘客一般在做什么？也是在看手机。</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：低头族，一溜过去全是低头族。</w:t>
      </w:r>
      <w:r>
        <w:rPr>
          <w:rFonts w:eastAsia="宋体;SimSun" w:cs="宋体;SimSun" w:ascii="宋体;SimSun" w:hAnsi="宋体;SimSun"/>
          <w:lang w:val="en-US" w:eastAsia="en-US" w:bidi="en-US"/>
        </w:rPr>
        <w:br/>
        <w:t>00</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35</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01</w:t>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：啊对。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：这已经成了深圳的风景线了。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：看书的其实挺少的感觉，</w:t>
      </w:r>
      <w:ins w:id="149" w:author="Liyeshi0312@163.com" w:date="2023-04-18T15:27:00Z">
        <w:r>
          <w:rPr>
            <w:rFonts w:ascii="宋体;SimSun" w:hAnsi="宋体;SimSun" w:cs="宋体;SimSun" w:eastAsia="宋体;SimSun"/>
            <w:lang w:val="en-US" w:eastAsia="en-US" w:bidi="en-US"/>
          </w:rPr>
          <w:t>一、</w:t>
        </w:r>
      </w:ins>
      <w:r>
        <w:rPr>
          <w:rFonts w:ascii="宋体;SimSun" w:hAnsi="宋体;SimSun" w:cs="宋体;SimSun" w:eastAsia="宋体;SimSun"/>
          <w:lang w:val="en-US" w:eastAsia="en-US" w:bidi="en-US"/>
        </w:rPr>
        <w:t>两个的感觉，然后您在乘坐地铁时有遇到过什么令人印象深刻的事吗？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：最近有一个。</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：噢最近有一个。</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：最近有一个就是我在那个，就是我在</w:t>
      </w:r>
      <w:ins w:id="150" w:author="Liyeshi0312@163.com" w:date="2023-04-18T15:27:00Z">
        <w:r>
          <w:rPr>
            <w:rFonts w:ascii="宋体;SimSun" w:hAnsi="宋体;SimSun" w:cs="宋体;SimSun" w:eastAsia="宋体;SimSun"/>
            <w:lang w:val="en-US" w:eastAsia="en-US" w:bidi="en-US"/>
          </w:rPr>
          <w:t>太</w:t>
        </w:r>
      </w:ins>
      <w:del w:id="151" w:author="Liyeshi0312@163.com" w:date="2023-04-18T15:27:00Z">
        <w:r>
          <w:rPr>
            <w:rFonts w:ascii="宋体;SimSun" w:hAnsi="宋体;SimSun" w:cs="宋体;SimSun" w:eastAsia="宋体;SimSun"/>
            <w:lang w:val="en-US" w:eastAsia="en-US" w:bidi="en-US"/>
          </w:rPr>
          <w:delText>泰</w:delText>
        </w:r>
      </w:del>
      <w:r>
        <w:rPr>
          <w:rFonts w:ascii="宋体;SimSun" w:hAnsi="宋体;SimSun" w:cs="宋体;SimSun" w:eastAsia="宋体;SimSun"/>
          <w:lang w:val="en-US" w:eastAsia="en-US" w:bidi="en-US"/>
        </w:rPr>
        <w:t>安换线的时候啊，有一个乘客就是等车的时候，就发现有一个嗯有一位有一个大姐姐吧，她年龄比我大一些，然后的话她可能是身体不舒服还是怎么样，她就人有点不舒服，就在那里吐了一下嘛，就是，就是干吐的那一种。当时，当时呢我就我就去问了一下她，我说是不是要给你找一下地铁，就是找一下就是那些地铁的乘务员啊，需不需要帮助，她说没有。那当时因为我急着换线，她又说没有什么问题，那我就先走了，这个是我最近才遇到的事。但平时比较关注的，就是你知道地铁上会有一些小朋友啊啊，有时候有一些小朋友会在那里蹦蹦跳跳的，你提醒一下叫他们，因为列车开动的时候有惯性啊，嗯主要是因为自己也有小孩，就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：噢所以您会去提醒他。</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：对，会希望就是说我这样子做哈，就是像有一天如果我小孩有这样的事情，也会这样子去关注，就抱这样的一个心理。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：好，就是主要就是这两个对吧？有没有消极一点的？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：消极一点的。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：就这些好像都比较积极乐观一点。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：积极乐观的，包括我自己，我自己在地铁上有时候就是啊有时候情绪情绪不对的话，有哭过呀什么呀。</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：就是那种下班之后比较那种。</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：对，就是或者是说有什么</w:t>
      </w:r>
      <w:ins w:id="152" w:author="Liyeshi0312@163.com" w:date="2023-04-18T15:29:00Z">
        <w:r>
          <w:rPr>
            <w:rFonts w:ascii="宋体;SimSun" w:hAnsi="宋体;SimSun" w:cs="宋体;SimSun" w:eastAsia="宋体;SimSun"/>
            <w:lang w:val="en-US" w:eastAsia="en-US" w:bidi="en-US"/>
          </w:rPr>
          <w:t>事，比如说突然间发生了什么，不限于晚上。</w:t>
        </w:r>
      </w:ins>
      <w:del w:id="153" w:author="Liyeshi0312@163.com" w:date="2023-04-18T15:29:00Z">
        <w:r>
          <w:rPr>
            <w:rFonts w:ascii="宋体;SimSun" w:hAnsi="宋体;SimSun" w:cs="宋体;SimSun" w:eastAsia="宋体;SimSun"/>
            <w:lang w:val="en-US" w:eastAsia="en-US" w:bidi="en-US"/>
          </w:rPr>
          <w:delText>？（</w:delText>
        </w:r>
      </w:del>
      <w:del w:id="154" w:author="Liyeshi0312@163.com" w:date="2023-04-18T15:29:00Z">
        <w:r>
          <w:rPr>
            <w:rFonts w:eastAsia="宋体;SimSun" w:cs="宋体;SimSun" w:ascii="宋体;SimSun" w:hAnsi="宋体;SimSun"/>
            <w:lang w:val="en-US" w:eastAsia="en-US" w:bidi="en-US"/>
          </w:rPr>
          <w:delText>00</w:delText>
        </w:r>
      </w:del>
      <w:del w:id="155" w:author="Liyeshi0312@163.com" w:date="2023-04-18T15:29:00Z">
        <w:r>
          <w:rPr>
            <w:rFonts w:ascii="宋体;SimSun" w:hAnsi="宋体;SimSun" w:cs="宋体;SimSun" w:eastAsia="宋体;SimSun"/>
            <w:lang w:val="en-US" w:eastAsia="en-US" w:bidi="en-US"/>
          </w:rPr>
          <w:delText>：</w:delText>
        </w:r>
      </w:del>
      <w:del w:id="156" w:author="Liyeshi0312@163.com" w:date="2023-04-18T15:29:00Z">
        <w:r>
          <w:rPr>
            <w:rFonts w:eastAsia="宋体;SimSun" w:cs="宋体;SimSun" w:ascii="宋体;SimSun" w:hAnsi="宋体;SimSun"/>
            <w:lang w:val="en-US" w:eastAsia="en-US" w:bidi="en-US"/>
          </w:rPr>
          <w:delText>37</w:delText>
        </w:r>
      </w:del>
      <w:del w:id="157" w:author="Liyeshi0312@163.com" w:date="2023-04-18T15:29:00Z">
        <w:r>
          <w:rPr>
            <w:rFonts w:ascii="宋体;SimSun" w:hAnsi="宋体;SimSun" w:cs="宋体;SimSun" w:eastAsia="宋体;SimSun"/>
            <w:lang w:val="en-US" w:eastAsia="en-US" w:bidi="en-US"/>
          </w:rPr>
          <w:delText>：</w:delText>
        </w:r>
      </w:del>
      <w:del w:id="158" w:author="Liyeshi0312@163.com" w:date="2023-04-18T15:29:00Z">
        <w:r>
          <w:rPr>
            <w:rFonts w:eastAsia="宋体;SimSun" w:cs="宋体;SimSun" w:ascii="宋体;SimSun" w:hAnsi="宋体;SimSun"/>
            <w:lang w:val="en-US" w:eastAsia="en-US" w:bidi="en-US"/>
          </w:rPr>
          <w:delText>04</w:delText>
        </w:r>
      </w:del>
      <w:del w:id="159" w:author="Liyeshi0312@163.com" w:date="2023-04-18T15:29:00Z">
        <w:r>
          <w:rPr>
            <w:rFonts w:ascii="宋体;SimSun" w:hAnsi="宋体;SimSun" w:cs="宋体;SimSun" w:eastAsia="宋体;SimSun"/>
            <w:lang w:val="en-US" w:eastAsia="en-US" w:bidi="en-US"/>
          </w:rPr>
          <w:delText>听不清）</w:delText>
        </w:r>
      </w:del>
      <w:r>
        <w:rPr>
          <w:rFonts w:ascii="宋体;SimSun" w:hAnsi="宋体;SimSun" w:cs="宋体;SimSun" w:eastAsia="宋体;SimSun"/>
          <w:lang w:val="en-US" w:eastAsia="en-US" w:bidi="en-US"/>
        </w:rPr>
        <w:t>我能说就是这种情况是很普遍的，那就是不止我有时候情绪激动的话会在地铁上哭泣啊，然后别的我也碰到过别人哭过，就是临时遇到了什么事情或者怎么样之类的，这个人生百态嘛有很多。</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对，因为上次我去是什么，上次前几周我就是去香港，正好有一个女生在地铁上应该是被分手了吧，然后我就很记得当时就隔壁就有一个小姐姐就给她递了一个纸巾，反正这个我当时还记得挺清楚，挺深刻的感觉。然后就是下一个问题，噢，这里还有一个就是让座，你会觉得在深圳比较普遍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：会。</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：比较普遍。</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：因为上一个访谈者他说他说看觉得深圳看到老人家就大家都会让座。</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：对。就是老人家孕妇啊小朋友啊，其实这种让座情况还挺多的。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：是年轻人让的比较多，还是都还好。</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我觉得是女性偏多，女性的主动性比较多一些，可能就是跟女性天，天生的那种就是比较关注弱势啊，就是，就是比较能体会吧，我觉得就是比较能体会就是那些人家的为难之处啊或者怎么样之类的。男的当然也有，但是女性的概率比较多一些啊，但是我到目前为止啊没有碰到过强制性的那一种，因为啊就是</w:t>
      </w:r>
      <w:del w:id="160" w:author="Liyeshi0312@163.com" w:date="2023-04-18T15:30:00Z">
        <w:r>
          <w:rPr>
            <w:rFonts w:ascii="宋体;SimSun" w:hAnsi="宋体;SimSun" w:cs="宋体;SimSun" w:eastAsia="宋体;SimSun"/>
            <w:lang w:val="en-US" w:eastAsia="en-US" w:bidi="en-US"/>
          </w:rPr>
          <w:delText>关</w:delText>
        </w:r>
      </w:del>
      <w:r>
        <w:rPr>
          <w:rFonts w:ascii="宋体;SimSun" w:hAnsi="宋体;SimSun" w:cs="宋体;SimSun" w:eastAsia="宋体;SimSun"/>
          <w:lang w:val="en-US" w:eastAsia="en-US" w:bidi="en-US"/>
        </w:rPr>
        <w:t>有时候关注一些新闻的话，就是会有一些就是啊倚老卖老啊，或者这种情况出现，但我目前我自己还没有遇到，还是一些</w:t>
      </w:r>
      <w:del w:id="161" w:author="Liyeshi0312@163.com" w:date="2023-04-18T15:30:00Z">
        <w:r>
          <w:rPr>
            <w:rFonts w:ascii="宋体;SimSun" w:hAnsi="宋体;SimSun" w:cs="宋体;SimSun" w:eastAsia="宋体;SimSun"/>
            <w:lang w:val="en-US" w:eastAsia="en-US" w:bidi="en-US"/>
          </w:rPr>
          <w:delText>直接性</w:delText>
        </w:r>
      </w:del>
      <w:ins w:id="162" w:author="Liyeshi0312@163.com" w:date="2023-04-18T15:31:00Z">
        <w:r>
          <w:rPr>
            <w:rFonts w:ascii="宋体;SimSun" w:hAnsi="宋体;SimSun" w:cs="宋体;SimSun" w:eastAsia="宋体;SimSun"/>
            <w:lang w:val="en-US" w:eastAsia="en-US" w:bidi="en-US"/>
          </w:rPr>
          <w:t>积极性</w:t>
        </w:r>
      </w:ins>
      <w:r>
        <w:rPr>
          <w:rFonts w:ascii="宋体;SimSun" w:hAnsi="宋体;SimSun" w:cs="宋体;SimSun" w:eastAsia="宋体;SimSun"/>
          <w:lang w:val="en-US" w:eastAsia="en-US" w:bidi="en-US"/>
        </w:rPr>
        <w:t>的偏多，然后有时候地铁上也会有一些很吵的情况，比如说不能吃东西的这个事情，他有，也有一些，还有就是小朋友有一些尤其是有一些不，不听家长劝告的小朋友，打闹啊追着跑啊什么，这种其实这种是很有安全隐患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：因为它地铁有惯性。</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：对，有惯性，惯性停车，会有一些那个，然后到时候又会引起一些纠纷，就不太好吧。</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：然后就是与其他出行方式相比，您认为地铁的特点是什么？</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：快，不堵车。</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：快，不堵车，准时。</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：准时，载人量多。</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：载人量多。</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：而且的话很方便。很方便，因为现在就是只要不是特别，只要不是特别难的地方怎么样之类的，基本上地铁都能都通到了嘛对吧？</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：是和公交车相同吗？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w:t>
      </w:r>
      <w:ins w:id="163" w:author="Liyeshi0312@163.com" w:date="2023-04-18T15:32:00Z">
        <w:r>
          <w:rPr>
            <w:rFonts w:ascii="宋体;SimSun" w:hAnsi="宋体;SimSun" w:cs="宋体;SimSun" w:eastAsia="宋体;SimSun"/>
            <w:lang w:val="en-US" w:eastAsia="en-US" w:bidi="en-US"/>
          </w:rPr>
          <w:t>公交车</w:t>
        </w:r>
      </w:ins>
      <w:del w:id="164" w:author="Liyeshi0312@163.com" w:date="2023-04-18T15:32:00Z">
        <w:r>
          <w:rPr>
            <w:rFonts w:ascii="宋体;SimSun" w:hAnsi="宋体;SimSun" w:cs="宋体;SimSun" w:eastAsia="宋体;SimSun"/>
            <w:lang w:val="en-US" w:eastAsia="en-US" w:bidi="en-US"/>
          </w:rPr>
          <w:delText>（</w:delText>
        </w:r>
      </w:del>
      <w:del w:id="165" w:author="Liyeshi0312@163.com" w:date="2023-04-18T15:32:00Z">
        <w:r>
          <w:rPr>
            <w:rFonts w:eastAsia="宋体;SimSun" w:cs="宋体;SimSun" w:ascii="宋体;SimSun" w:hAnsi="宋体;SimSun"/>
            <w:lang w:val="en-US" w:eastAsia="en-US" w:bidi="en-US"/>
          </w:rPr>
          <w:delText>00</w:delText>
        </w:r>
      </w:del>
      <w:del w:id="166" w:author="Liyeshi0312@163.com" w:date="2023-04-18T15:32:00Z">
        <w:r>
          <w:rPr>
            <w:rFonts w:ascii="宋体;SimSun" w:hAnsi="宋体;SimSun" w:cs="宋体;SimSun" w:eastAsia="宋体;SimSun"/>
            <w:lang w:val="en-US" w:eastAsia="en-US" w:bidi="en-US"/>
          </w:rPr>
          <w:delText>：</w:delText>
        </w:r>
      </w:del>
      <w:del w:id="167" w:author="Liyeshi0312@163.com" w:date="2023-04-18T15:32:00Z">
        <w:r>
          <w:rPr>
            <w:rFonts w:eastAsia="宋体;SimSun" w:cs="宋体;SimSun" w:ascii="宋体;SimSun" w:hAnsi="宋体;SimSun"/>
            <w:lang w:val="en-US" w:eastAsia="en-US" w:bidi="en-US"/>
          </w:rPr>
          <w:delText>39</w:delText>
        </w:r>
      </w:del>
      <w:del w:id="168" w:author="Liyeshi0312@163.com" w:date="2023-04-18T15:32:00Z">
        <w:r>
          <w:rPr>
            <w:rFonts w:ascii="宋体;SimSun" w:hAnsi="宋体;SimSun" w:cs="宋体;SimSun" w:eastAsia="宋体;SimSun"/>
            <w:lang w:val="en-US" w:eastAsia="en-US" w:bidi="en-US"/>
          </w:rPr>
          <w:delText>：</w:delText>
        </w:r>
      </w:del>
      <w:del w:id="169" w:author="Liyeshi0312@163.com" w:date="2023-04-18T15:32:00Z">
        <w:r>
          <w:rPr>
            <w:rFonts w:eastAsia="宋体;SimSun" w:cs="宋体;SimSun" w:ascii="宋体;SimSun" w:hAnsi="宋体;SimSun"/>
            <w:lang w:val="en-US" w:eastAsia="en-US" w:bidi="en-US"/>
          </w:rPr>
          <w:delText>44</w:delText>
        </w:r>
      </w:del>
      <w:del w:id="170" w:author="Liyeshi0312@163.com" w:date="2023-04-18T15:32:00Z">
        <w:r>
          <w:rPr>
            <w:rFonts w:ascii="宋体;SimSun" w:hAnsi="宋体;SimSun" w:cs="宋体;SimSun" w:eastAsia="宋体;SimSun"/>
            <w:lang w:val="en-US" w:eastAsia="en-US" w:bidi="en-US"/>
          </w:rPr>
          <w:delText>听不清）</w:delText>
        </w:r>
      </w:del>
      <w:r>
        <w:rPr>
          <w:rFonts w:ascii="宋体;SimSun" w:hAnsi="宋体;SimSun" w:cs="宋体;SimSun" w:eastAsia="宋体;SimSun"/>
          <w:lang w:val="en-US" w:eastAsia="en-US" w:bidi="en-US"/>
        </w:rPr>
        <w:t>有独</w:t>
      </w:r>
      <w:ins w:id="171" w:author="Liyeshi0312@163.com" w:date="2023-04-18T15:32:00Z">
        <w:r>
          <w:rPr>
            <w:rFonts w:ascii="宋体;SimSun" w:hAnsi="宋体;SimSun" w:cs="宋体;SimSun" w:eastAsia="宋体;SimSun"/>
            <w:lang w:val="en-US" w:eastAsia="en-US" w:bidi="en-US"/>
          </w:rPr>
          <w:t>堵车的</w:t>
        </w:r>
      </w:ins>
      <w:del w:id="172" w:author="Liyeshi0312@163.com" w:date="2023-04-18T15:32:00Z">
        <w:r>
          <w:rPr>
            <w:rFonts w:ascii="宋体;SimSun" w:hAnsi="宋体;SimSun" w:cs="宋体;SimSun" w:eastAsia="宋体;SimSun"/>
            <w:lang w:val="en-US" w:eastAsia="en-US" w:bidi="en-US"/>
          </w:rPr>
          <w:delText>特的</w:delText>
        </w:r>
      </w:del>
      <w:r>
        <w:rPr>
          <w:rFonts w:ascii="宋体;SimSun" w:hAnsi="宋体;SimSun" w:cs="宋体;SimSun" w:eastAsia="宋体;SimSun"/>
          <w:lang w:val="en-US" w:eastAsia="en-US" w:bidi="en-US"/>
        </w:rPr>
        <w:t>情况出现啊，嗯。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：啊感觉都挺挤的吧，就如果遇到高峰期。</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：高峰期的话，你要看什么线？就是比如说之前</w:t>
      </w:r>
      <w:r>
        <w:rPr>
          <w:rFonts w:eastAsia="宋体;SimSun" w:cs="宋体;SimSun" w:ascii="宋体;SimSun" w:hAnsi="宋体;SimSun"/>
          <w:lang w:val="en-US" w:eastAsia="en-US" w:bidi="en-US"/>
        </w:rPr>
        <w:t>14</w:t>
      </w:r>
      <w:r>
        <w:rPr>
          <w:rFonts w:ascii="宋体;SimSun" w:hAnsi="宋体;SimSun" w:cs="宋体;SimSun" w:eastAsia="宋体;SimSun"/>
          <w:lang w:val="en-US" w:eastAsia="en-US" w:bidi="en-US"/>
        </w:rPr>
        <w:t>号线和</w:t>
      </w:r>
      <w:r>
        <w:rPr>
          <w:rFonts w:eastAsia="宋体;SimSun" w:cs="宋体;SimSun" w:ascii="宋体;SimSun" w:hAnsi="宋体;SimSun"/>
          <w:lang w:val="en-US" w:eastAsia="en-US" w:bidi="en-US"/>
        </w:rPr>
        <w:t>16</w:t>
      </w:r>
      <w:r>
        <w:rPr>
          <w:rFonts w:ascii="宋体;SimSun" w:hAnsi="宋体;SimSun" w:cs="宋体;SimSun" w:eastAsia="宋体;SimSun"/>
          <w:lang w:val="en-US" w:eastAsia="en-US" w:bidi="en-US"/>
        </w:rPr>
        <w:t>号线没有开通的时候，</w:t>
      </w:r>
      <w:r>
        <w:rPr>
          <w:rFonts w:eastAsia="宋体;SimSun" w:cs="宋体;SimSun" w:ascii="宋体;SimSun" w:hAnsi="宋体;SimSun"/>
          <w:lang w:val="en-US" w:eastAsia="en-US" w:bidi="en-US"/>
        </w:rPr>
        <w:t>3</w:t>
      </w:r>
      <w:r>
        <w:rPr>
          <w:rFonts w:ascii="宋体;SimSun" w:hAnsi="宋体;SimSun" w:cs="宋体;SimSun" w:eastAsia="宋体;SimSun"/>
          <w:lang w:val="en-US" w:eastAsia="en-US" w:bidi="en-US"/>
        </w:rPr>
        <w:t>号线你就挤不上去啊，啊布吉啊什么之类这些都有，然后你说公交车，公交车之前我因为我来的太久了嘛，公交车挤不上去是常有的事，而且还会遇到扒手。</w:t>
      </w:r>
      <w:r>
        <w:rPr>
          <w:rFonts w:eastAsia="宋体;SimSun" w:cs="宋体;SimSun" w:ascii="宋体;SimSun" w:hAnsi="宋体;SimSun"/>
          <w:lang w:val="en-US" w:eastAsia="en-US" w:bidi="en-US"/>
        </w:rPr>
        <w:br/>
        <w:t>00</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40</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12</w:t>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：噢，扒手。</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：啊我觉得地地铁跟公交最明显的一个区别就是地铁上这种被偷东西的这个情况相对来说小很多。</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：感觉公交更乱一点，不知道为什么。</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：公交，我包括我自己有都有被偷过的那种经历啊，就是然后你在公交车上你一定要就是保护好自己的财务，在地铁上的话相对来说大家都还算比较</w:t>
      </w:r>
      <w:ins w:id="173" w:author="Liyeshi0312@163.com" w:date="2023-04-18T15:32:00Z">
        <w:r>
          <w:rPr>
            <w:rFonts w:ascii="宋体;SimSun" w:hAnsi="宋体;SimSun" w:cs="宋体;SimSun" w:eastAsia="宋体;SimSun"/>
            <w:lang w:val="en-US" w:eastAsia="en-US" w:bidi="en-US"/>
          </w:rPr>
          <w:t>文明的</w:t>
        </w:r>
      </w:ins>
      <w:del w:id="174" w:author="Liyeshi0312@163.com" w:date="2023-04-18T15:32:00Z">
        <w:r>
          <w:rPr>
            <w:rFonts w:ascii="宋体;SimSun" w:hAnsi="宋体;SimSun" w:cs="宋体;SimSun" w:eastAsia="宋体;SimSun"/>
            <w:lang w:val="en-US" w:eastAsia="en-US" w:bidi="en-US"/>
          </w:rPr>
          <w:delText>稳的</w:delText>
        </w:r>
      </w:del>
      <w:r>
        <w:rPr>
          <w:rFonts w:ascii="宋体;SimSun" w:hAnsi="宋体;SimSun" w:cs="宋体;SimSun" w:eastAsia="宋体;SimSun"/>
          <w:lang w:val="en-US" w:eastAsia="en-US" w:bidi="en-US"/>
        </w:rPr>
        <w:t>，这种情况比较少。呃还有一个就是如果你在公交车上丢东西可能就没了，但是在地铁上丢东西还可以，还可以找到。</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：你是有经历过吗？还是别人你认识的人。</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我认识的，认识的人有，因为是你只要就是去说啦，然后地铁要方便的话，下次因为下次的时候他们会做一些清点嘛，然后的话还有就是有一些人数比较好的话，他他会把你主动交到那个地铁的那种那种就是服务台去嘛，所以这个东西应该相对公交来说好，那公交上你不见得就没了，我反正是从来没有在公交上找过东西的，如果掉了就掉了，啊因为我觉得找回来的可能性不大，还有一个可能就是掉的东西的价值哈，它的金钱价值没有那么高，啊所以就可能就不太在意。</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：然后就是您觉得乘坐地铁体验到的城市与通过其他方式出行，体验到城市有什么不同？就是坐地铁的时候，您感觉到深圳这个城市就那些人整一个城市氛围是怎么样的？比如说快节奏，然后上班那种。</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嗯这个的话在南山，南山工作的时候就有啊就有很明显的差别，南山啊相对来说就是那边的，就，就比如说现在我在罗湖啊，我在南山的时候，我就感觉在路上走，或者包括你在地铁上看到的那些大家都行色匆匆，但是在罗湖的话就节奏稍微慢一些。</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：啊，罗湖节奏慢一些。</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：这是一个很明显的那个对比，就是南山的福田哈，然后的话就是比如说罗湖啊、龙岗啊、宝安啊这边的人就稍微相对来说就是稍微放松一点。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：什么罗湖龙岗。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：嗯对就是就南山和福田，我感觉就是节奏感好快，感觉的话大家但脸上都没有表情。</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：就是可能他们那边也是最繁华的地方吧，现在。</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：就是相对来说其其实我觉得应该是比较内卷一点，然后的话竞争比较强。</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：年轻人也多一点吧那里。</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：啊对年轻人也多一点：。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：然后罗湖这边就。</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：罗湖这边的话它的生活节奏就相对缓一些，啊然后我在南山待了</w:t>
      </w:r>
      <w:r>
        <w:rPr>
          <w:rFonts w:eastAsia="宋体;SimSun" w:cs="宋体;SimSun" w:ascii="宋体;SimSun" w:hAnsi="宋体;SimSun"/>
          <w:lang w:val="en-US" w:eastAsia="en-US" w:bidi="en-US"/>
        </w:rPr>
        <w:t>7</w:t>
      </w:r>
      <w:r>
        <w:rPr>
          <w:rFonts w:ascii="宋体;SimSun" w:hAnsi="宋体;SimSun" w:cs="宋体;SimSun" w:eastAsia="宋体;SimSun"/>
          <w:lang w:val="en-US" w:eastAsia="en-US" w:bidi="en-US"/>
        </w:rPr>
        <w:t>年，然后呢在罗湖我就感觉在罗湖这边，我就跟整个人放松一些，啊。</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：是不是也更有就是我之前走南山就是感觉全是高楼大厦，一点没有那种人味的感觉，没有生活气息。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w:t>
      </w:r>
      <w:ins w:id="175" w:author="Liyeshi0312@163.com" w:date="2023-04-18T15:34:00Z">
        <w:r>
          <w:rPr>
            <w:rFonts w:ascii="宋体;SimSun" w:hAnsi="宋体;SimSun" w:cs="宋体;SimSun" w:eastAsia="宋体;SimSun"/>
            <w:lang w:val="en-US" w:eastAsia="en-US" w:bidi="en-US"/>
          </w:rPr>
          <w:t>大家</w:t>
        </w:r>
      </w:ins>
      <w:del w:id="176" w:author="Liyeshi0312@163.com" w:date="2023-04-18T15:34:00Z">
        <w:r>
          <w:rPr>
            <w:rFonts w:ascii="宋体;SimSun" w:hAnsi="宋体;SimSun" w:cs="宋体;SimSun" w:eastAsia="宋体;SimSun"/>
            <w:lang w:val="en-US" w:eastAsia="en-US" w:bidi="en-US"/>
          </w:rPr>
          <w:delText>当然</w:delText>
        </w:r>
      </w:del>
      <w:r>
        <w:rPr>
          <w:rFonts w:ascii="宋体;SimSun" w:hAnsi="宋体;SimSun" w:cs="宋体;SimSun" w:eastAsia="宋体;SimSun"/>
          <w:lang w:val="en-US" w:eastAsia="en-US" w:bidi="en-US"/>
        </w:rPr>
        <w:t>都是搞钱搞钱搞钱，然后包括你出来</w:t>
      </w:r>
      <w:del w:id="177" w:author="Liyeshi0312@163.com" w:date="2023-04-18T15:34:00Z">
        <w:r>
          <w:rPr>
            <w:rFonts w:ascii="宋体;SimSun" w:hAnsi="宋体;SimSun" w:cs="宋体;SimSun" w:eastAsia="宋体;SimSun"/>
            <w:lang w:val="en-US" w:eastAsia="en-US" w:bidi="en-US"/>
          </w:rPr>
          <w:delText>（</w:delText>
        </w:r>
      </w:del>
      <w:del w:id="178" w:author="Liyeshi0312@163.com" w:date="2023-04-18T15:34:00Z">
        <w:r>
          <w:rPr>
            <w:rFonts w:eastAsia="宋体;SimSun" w:cs="宋体;SimSun" w:ascii="宋体;SimSun" w:hAnsi="宋体;SimSun"/>
            <w:lang w:val="en-US" w:eastAsia="en-US" w:bidi="en-US"/>
          </w:rPr>
          <w:delText>00</w:delText>
        </w:r>
      </w:del>
      <w:del w:id="179" w:author="Liyeshi0312@163.com" w:date="2023-04-18T15:34:00Z">
        <w:r>
          <w:rPr>
            <w:rFonts w:ascii="宋体;SimSun" w:hAnsi="宋体;SimSun" w:cs="宋体;SimSun" w:eastAsia="宋体;SimSun"/>
            <w:lang w:val="en-US" w:eastAsia="en-US" w:bidi="en-US"/>
          </w:rPr>
          <w:delText>：</w:delText>
        </w:r>
      </w:del>
      <w:del w:id="180" w:author="Liyeshi0312@163.com" w:date="2023-04-18T15:34:00Z">
        <w:r>
          <w:rPr>
            <w:rFonts w:eastAsia="宋体;SimSun" w:cs="宋体;SimSun" w:ascii="宋体;SimSun" w:hAnsi="宋体;SimSun"/>
            <w:lang w:val="en-US" w:eastAsia="en-US" w:bidi="en-US"/>
          </w:rPr>
          <w:delText>43</w:delText>
        </w:r>
      </w:del>
      <w:del w:id="181" w:author="Liyeshi0312@163.com" w:date="2023-04-18T15:34:00Z">
        <w:r>
          <w:rPr>
            <w:rFonts w:ascii="宋体;SimSun" w:hAnsi="宋体;SimSun" w:cs="宋体;SimSun" w:eastAsia="宋体;SimSun"/>
            <w:lang w:val="en-US" w:eastAsia="en-US" w:bidi="en-US"/>
          </w:rPr>
          <w:delText>：</w:delText>
        </w:r>
      </w:del>
      <w:del w:id="182" w:author="Liyeshi0312@163.com" w:date="2023-04-18T15:34:00Z">
        <w:r>
          <w:rPr>
            <w:rFonts w:eastAsia="宋体;SimSun" w:cs="宋体;SimSun" w:ascii="宋体;SimSun" w:hAnsi="宋体;SimSun"/>
            <w:lang w:val="en-US" w:eastAsia="en-US" w:bidi="en-US"/>
          </w:rPr>
          <w:delText>24</w:delText>
        </w:r>
      </w:del>
      <w:del w:id="183" w:author="Liyeshi0312@163.com" w:date="2023-04-18T15:34:00Z">
        <w:r>
          <w:rPr>
            <w:rFonts w:ascii="宋体;SimSun" w:hAnsi="宋体;SimSun" w:cs="宋体;SimSun" w:eastAsia="宋体;SimSun"/>
            <w:lang w:val="en-US" w:eastAsia="en-US" w:bidi="en-US"/>
          </w:rPr>
          <w:delText>听不清）</w:delText>
        </w:r>
      </w:del>
      <w:r>
        <w:rPr>
          <w:rFonts w:ascii="宋体;SimSun" w:hAnsi="宋体;SimSun" w:cs="宋体;SimSun" w:eastAsia="宋体;SimSun"/>
          <w:lang w:val="en-US" w:eastAsia="en-US" w:bidi="en-US"/>
        </w:rPr>
        <w:t>，</w:t>
      </w:r>
      <w:ins w:id="184" w:author="Liyeshi0312@163.com" w:date="2023-04-18T15:34:00Z">
        <w:r>
          <w:rPr>
            <w:rFonts w:ascii="宋体;SimSun" w:hAnsi="宋体;SimSun" w:cs="宋体;SimSun" w:eastAsia="宋体;SimSun"/>
            <w:lang w:val="en-US" w:eastAsia="en-US" w:bidi="en-US"/>
          </w:rPr>
          <w:t>出来喝咖啡</w:t>
        </w:r>
      </w:ins>
      <w:r>
        <w:rPr>
          <w:rFonts w:ascii="宋体;SimSun" w:hAnsi="宋体;SimSun" w:cs="宋体;SimSun" w:eastAsia="宋体;SimSun"/>
          <w:lang w:val="en-US" w:eastAsia="en-US" w:bidi="en-US"/>
        </w:rPr>
        <w:t>然后聊一下你最近在投资什么项目，这就是我们</w:t>
      </w:r>
      <w:ins w:id="185" w:author="Liyeshi0312@163.com" w:date="2023-04-18T15:34:00Z">
        <w:r>
          <w:rPr>
            <w:rFonts w:ascii="宋体;SimSun" w:hAnsi="宋体;SimSun" w:cs="宋体;SimSun" w:eastAsia="宋体;SimSun"/>
            <w:lang w:val="en-US" w:eastAsia="en-US" w:bidi="en-US"/>
          </w:rPr>
          <w:t>日常</w:t>
        </w:r>
      </w:ins>
      <w:del w:id="186" w:author="Liyeshi0312@163.com" w:date="2023-04-18T15:34:00Z">
        <w:r>
          <w:rPr>
            <w:rFonts w:ascii="宋体;SimSun" w:hAnsi="宋体;SimSun" w:cs="宋体;SimSun" w:eastAsia="宋体;SimSun"/>
            <w:lang w:val="en-US" w:eastAsia="en-US" w:bidi="en-US"/>
          </w:rPr>
          <w:delText>（</w:delText>
        </w:r>
      </w:del>
      <w:del w:id="187" w:author="Liyeshi0312@163.com" w:date="2023-04-18T15:34:00Z">
        <w:r>
          <w:rPr>
            <w:rFonts w:eastAsia="宋体;SimSun" w:cs="宋体;SimSun" w:ascii="宋体;SimSun" w:hAnsi="宋体;SimSun"/>
            <w:lang w:val="en-US" w:eastAsia="en-US" w:bidi="en-US"/>
          </w:rPr>
          <w:delText>00</w:delText>
        </w:r>
      </w:del>
      <w:del w:id="188" w:author="Liyeshi0312@163.com" w:date="2023-04-18T15:34:00Z">
        <w:r>
          <w:rPr>
            <w:rFonts w:ascii="宋体;SimSun" w:hAnsi="宋体;SimSun" w:cs="宋体;SimSun" w:eastAsia="宋体;SimSun"/>
            <w:lang w:val="en-US" w:eastAsia="en-US" w:bidi="en-US"/>
          </w:rPr>
          <w:delText>：</w:delText>
        </w:r>
      </w:del>
      <w:del w:id="189" w:author="Liyeshi0312@163.com" w:date="2023-04-18T15:34:00Z">
        <w:r>
          <w:rPr>
            <w:rFonts w:eastAsia="宋体;SimSun" w:cs="宋体;SimSun" w:ascii="宋体;SimSun" w:hAnsi="宋体;SimSun"/>
            <w:lang w:val="en-US" w:eastAsia="en-US" w:bidi="en-US"/>
          </w:rPr>
          <w:delText>43</w:delText>
        </w:r>
      </w:del>
      <w:del w:id="190" w:author="Liyeshi0312@163.com" w:date="2023-04-18T15:34:00Z">
        <w:r>
          <w:rPr>
            <w:rFonts w:ascii="宋体;SimSun" w:hAnsi="宋体;SimSun" w:cs="宋体;SimSun" w:eastAsia="宋体;SimSun"/>
            <w:lang w:val="en-US" w:eastAsia="en-US" w:bidi="en-US"/>
          </w:rPr>
          <w:delText>：</w:delText>
        </w:r>
      </w:del>
      <w:del w:id="191" w:author="Liyeshi0312@163.com" w:date="2023-04-18T15:34:00Z">
        <w:r>
          <w:rPr>
            <w:rFonts w:eastAsia="宋体;SimSun" w:cs="宋体;SimSun" w:ascii="宋体;SimSun" w:hAnsi="宋体;SimSun"/>
            <w:lang w:val="en-US" w:eastAsia="en-US" w:bidi="en-US"/>
          </w:rPr>
          <w:delText>28</w:delText>
        </w:r>
      </w:del>
      <w:del w:id="192" w:author="Liyeshi0312@163.com" w:date="2023-04-18T15:34:00Z">
        <w:r>
          <w:rPr>
            <w:rFonts w:ascii="宋体;SimSun" w:hAnsi="宋体;SimSun" w:cs="宋体;SimSun" w:eastAsia="宋体;SimSun"/>
            <w:lang w:val="en-US" w:eastAsia="en-US" w:bidi="en-US"/>
          </w:rPr>
          <w:delText>听不清）</w:delText>
        </w:r>
      </w:del>
      <w:r>
        <w:rPr>
          <w:rFonts w:ascii="宋体;SimSun" w:hAnsi="宋体;SimSun" w:cs="宋体;SimSun" w:eastAsia="宋体;SimSun"/>
          <w:lang w:val="en-US" w:eastAsia="en-US" w:bidi="en-US"/>
        </w:rPr>
        <w:t>的真的。我不是也有我朋友在南山嘛，他们就是约出来不是吃饭，就是唉呀你最近又在投什么项目，啊唉介绍一下哪个可以搞钱，对就是这样子的一个节奏你知道吗？但在这边的话可能大家还有点生活，所以像家长里短啦什么样子，就相对来说会悠闲一点放松一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：就是您是因为就已经组建家庭了，所以就没有那么的</w:t>
      </w:r>
      <w:ins w:id="193" w:author="Liyeshi0312@163.com" w:date="2023-04-18T15:35:00Z">
        <w:r>
          <w:rPr>
            <w:rFonts w:ascii="宋体;SimSun" w:hAnsi="宋体;SimSun" w:cs="宋体;SimSun" w:eastAsia="宋体;SimSun"/>
            <w:lang w:val="en-US" w:eastAsia="en-US" w:bidi="en-US"/>
          </w:rPr>
          <w:t>，</w:t>
        </w:r>
      </w:ins>
      <w:r>
        <w:rPr>
          <w:rFonts w:ascii="宋体;SimSun" w:hAnsi="宋体;SimSun" w:cs="宋体;SimSun" w:eastAsia="宋体;SimSun"/>
          <w:lang w:val="en-US" w:eastAsia="en-US" w:bidi="en-US"/>
        </w:rPr>
        <w:t>就想换一个工作</w:t>
      </w:r>
      <w:del w:id="194" w:author="Liyeshi0312@163.com" w:date="2023-04-18T15:34:00Z">
        <w:r>
          <w:rPr>
            <w:rFonts w:ascii="宋体;SimSun" w:hAnsi="宋体;SimSun" w:cs="宋体;SimSun" w:eastAsia="宋体;SimSun"/>
            <w:lang w:val="en-US" w:eastAsia="en-US" w:bidi="en-US"/>
          </w:rPr>
          <w:delText>室</w:delText>
        </w:r>
      </w:del>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：主要是因为他，然后我当时的原因主要是因为我家小孩他的学校在这里，噢那就是大家有时候要做一些取舍嘛，不是说这边也，不是说罗湖这边没有竞争力，或者说没有压力，只是说相对来说它轻松一点点。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：就是那您就是通过其他方式出行体验到，是比如说步行的时候或坐公交。</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：步行、踩单车、坐公交，啊。</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：就是你有感觉到这个深圳有什么就是和你坐地铁，感觉到行色匆匆？那其实步行骑单车感觉节奏就已经是很慢了。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对，节奏方面节奏差嘛，然后还有一个就是你像地铁都是嗯仅有的几条线是在上面的话，那大部分都在地下嘛，那你，那你就这就是为什么很多人在地铁里面就是去看手机啊什么样之类的，对吧？因为你像你看在外面坐公交车时候，你们可以看一下路边的风景啊什么之类的，但是你在地铁下面的话，黑漆漆的，没有什么好看的是吧？</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：是比较压抑的感觉。</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：就不会去关，没有没有东西让你关注的呀。</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：然后会在地铁上面处理工作吗？有时候。</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：会，这不是很常见的事情啊，那比如说领导给你发个信息，或者同事询问你一个事情，或者你啊自己有什么安排，或者说啊对吧？尤其，尤其有时候你去外勤的时候啊，需要沟通的那些</w:t>
      </w:r>
      <w:del w:id="195" w:author="Liyeshi0312@163.com" w:date="2023-04-18T15:36:00Z">
        <w:r>
          <w:rPr>
            <w:rFonts w:eastAsia="宋体;SimSun" w:cs="宋体;SimSun" w:ascii="宋体;SimSun" w:hAnsi="宋体;SimSun"/>
            <w:lang w:val="en-US" w:eastAsia="en-US" w:bidi="en-US"/>
          </w:rPr>
          <w:delText>1</w:delText>
        </w:r>
      </w:del>
      <w:r>
        <w:rPr>
          <w:rFonts w:ascii="宋体;SimSun" w:hAnsi="宋体;SimSun" w:cs="宋体;SimSun" w:eastAsia="宋体;SimSun"/>
          <w:lang w:val="en-US" w:eastAsia="en-US" w:bidi="en-US"/>
        </w:rPr>
        <w:t>一定要进行沟通的呀。</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：好，然后就是您身边的人会乘坐地铁吗？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：对。</w:t>
      </w:r>
      <w:r>
        <w:rPr>
          <w:rFonts w:eastAsia="宋体;SimSun" w:cs="宋体;SimSun" w:ascii="宋体;SimSun" w:hAnsi="宋体;SimSun"/>
          <w:lang w:val="en-US" w:eastAsia="en-US" w:bidi="en-US"/>
        </w:rPr>
        <w:br/>
        <w:t>00</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45</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34</w:t>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：应该也会吧？嗯对，然后他们乘坐地铁的方式有什么不同？上学你是走路。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：啊那很近，走路啊，就就就在学校旁边那。</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：就是您的家人全都是。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像他姑姑她偶尔也开车，那大部分时间她会选择坐地铁，那当然是先跟现在的那个行情，大家都知道就是这疫情三年就是国内的经济复苏还需要一定的时间嘛，其实相、相对来说的话还是压力还是很大的。对吧？然后的话那我们就是呃出去开你开个车，然后是不是油费啊这些保养啊什么的都是需要自己要去做一个把控的嘛，也不是人人家里都有矿是吧？所以的话会考虑到这些，那他就是如果就是像，像比如说工作日的话，路上的车辆比较多嘛对吧？那开车出去有时候会有拥堵啊会有这一些，那我们，就可能就如果去的太远啦啊，怎么样方便的话，那么呢就一般就是考虑地铁出行了，又方便又快捷是吧？还不堵车又不耽误时间，</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：很准时。</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：对，还有一点的话，就是呃像就是最明显的就是他姑姑，因为现在地铁站呃他的他他们的，她们家住的跟那个地铁站有点远，但是呢因为就是他们地铁跟那个公交公司他们都把那个周边的配、配套车辆接</w:t>
      </w:r>
      <w:ins w:id="196" w:author="Liyeshi0312@163.com" w:date="2023-04-18T15:37:00Z">
        <w:r>
          <w:rPr>
            <w:rFonts w:ascii="宋体;SimSun" w:hAnsi="宋体;SimSun" w:cs="宋体;SimSun" w:eastAsia="宋体;SimSun"/>
            <w:lang w:val="en-US" w:eastAsia="en-US" w:bidi="en-US"/>
          </w:rPr>
          <w:t>泊</w:t>
        </w:r>
      </w:ins>
      <w:del w:id="197" w:author="Liyeshi0312@163.com" w:date="2023-04-18T15:37:00Z">
        <w:r>
          <w:rPr>
            <w:rFonts w:ascii="宋体;SimSun" w:hAnsi="宋体;SimSun" w:cs="宋体;SimSun" w:eastAsia="宋体;SimSun"/>
            <w:lang w:val="en-US" w:eastAsia="en-US" w:bidi="en-US"/>
          </w:rPr>
          <w:delText>驳</w:delText>
        </w:r>
      </w:del>
      <w:r>
        <w:rPr>
          <w:rFonts w:ascii="宋体;SimSun" w:hAnsi="宋体;SimSun" w:cs="宋体;SimSun" w:eastAsia="宋体;SimSun"/>
          <w:lang w:val="en-US" w:eastAsia="en-US" w:bidi="en-US"/>
        </w:rPr>
        <w:t>车，就是所谓的接</w:t>
      </w:r>
      <w:ins w:id="198" w:author="Liyeshi0312@163.com" w:date="2023-04-18T15:37:00Z">
        <w:r>
          <w:rPr>
            <w:rFonts w:ascii="宋体;SimSun" w:hAnsi="宋体;SimSun" w:cs="宋体;SimSun" w:eastAsia="宋体;SimSun"/>
            <w:lang w:val="en-US" w:eastAsia="en-US" w:bidi="en-US"/>
          </w:rPr>
          <w:t>泊</w:t>
        </w:r>
      </w:ins>
      <w:del w:id="199" w:author="Liyeshi0312@163.com" w:date="2023-04-18T15:37:00Z">
        <w:r>
          <w:rPr>
            <w:rFonts w:ascii="宋体;SimSun" w:hAnsi="宋体;SimSun" w:cs="宋体;SimSun" w:eastAsia="宋体;SimSun"/>
            <w:lang w:val="en-US" w:eastAsia="en-US" w:bidi="en-US"/>
          </w:rPr>
          <w:delText>驳</w:delText>
        </w:r>
      </w:del>
      <w:r>
        <w:rPr>
          <w:rFonts w:ascii="宋体;SimSun" w:hAnsi="宋体;SimSun" w:cs="宋体;SimSun" w:eastAsia="宋体;SimSun"/>
          <w:lang w:val="en-US" w:eastAsia="en-US" w:bidi="en-US"/>
        </w:rPr>
        <w:t>车都嗯都准备得很好嘛，所以的话就是换乘起来也很方便，就地铁加公交一样这样子出行是吧？</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：然后您觉得在深圳哪些人最常使用地铁？</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：上班族、学生，啊还有一些老人家。</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：老人家，为什么？</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：我吧就是有时候工作日出去，老人家坐地铁，他其实也是很方便的呀。</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：就是他们经常使用嘛，我觉得老人家都是走路，他们</w:t>
      </w:r>
      <w:del w:id="200" w:author="Liyeshi0312@163.com" w:date="2023-04-18T15:37:00Z">
        <w:r>
          <w:rPr>
            <w:rFonts w:ascii="宋体;SimSun" w:hAnsi="宋体;SimSun" w:cs="宋体;SimSun" w:eastAsia="宋体;SimSun"/>
            <w:lang w:val="en-US" w:eastAsia="en-US" w:bidi="en-US"/>
          </w:rPr>
          <w:delText>也会</w:delText>
        </w:r>
      </w:del>
      <w:r>
        <w:rPr>
          <w:rFonts w:ascii="宋体;SimSun" w:hAnsi="宋体;SimSun" w:cs="宋体;SimSun" w:eastAsia="宋体;SimSun"/>
          <w:lang w:val="en-US" w:eastAsia="en-US" w:bidi="en-US"/>
        </w:rPr>
        <w:t>活动区域没有很多吧感觉。</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：我还是经常见到老人家，包括有一些就是有一些那个就是有一些啊比如说老板老板级别的，啊噢他们也会有，当然这些是少数，但是也也也有也会也会选择去做地铁的。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：然后哪些人不常使用地铁，老板就不会经常坐地铁的。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：残疾人比较少。</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：残疾人不常使用地铁，老板有钱一点的都自己开车。</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而且而且而且有说老实话，有一些老板他也他也有更好的交通工具，你看比如说那个什么大中华的，有一些老板，人家人家上班就不是人家就人家就直接直升机了，停到楼顶，这样子的那种情况啦，对吧？有有一些是这样子的呀。是不是？啊然后还有一些老板，因为他不需要像我们上班族朝九晚六，对不对？那他可以缓一缓，那不用不一，不一定要掐着那个早高峰的时候。</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：就错峰他开车也行。嗯就可以直接在家里办公对有一些可以直接家里办公。</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：是的是的是的，有些老板也不一定天天去公司，那他出去的都是一些去一些啊酒店啊什么商务洽谈这种。</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：还有其实我本来想问一下这个关于深圳地铁残疾人的那一方面的措施，但我觉得我们两个可能都不是很清楚。</w:t>
      </w:r>
      <w:ins w:id="201" w:author="Liyeshi0312@163.com" w:date="2023-04-18T15:38:00Z">
        <w:r>
          <w:rPr>
            <w:rFonts w:ascii="宋体;SimSun" w:hAnsi="宋体;SimSun" w:cs="宋体;SimSun" w:eastAsia="宋体;SimSun"/>
            <w:lang w:val="en-US" w:eastAsia="en-US" w:bidi="en-US"/>
          </w:rPr>
          <w:t>您</w:t>
        </w:r>
      </w:ins>
      <w:del w:id="202" w:author="Liyeshi0312@163.com" w:date="2023-04-18T15:38:00Z">
        <w:r>
          <w:rPr>
            <w:rFonts w:ascii="宋体;SimSun" w:hAnsi="宋体;SimSun" w:cs="宋体;SimSun" w:eastAsia="宋体;SimSun"/>
            <w:lang w:val="en-US" w:eastAsia="en-US" w:bidi="en-US"/>
          </w:rPr>
          <w:delText>你你</w:delText>
        </w:r>
      </w:del>
      <w:r>
        <w:rPr>
          <w:rFonts w:ascii="宋体;SimSun" w:hAnsi="宋体;SimSun" w:cs="宋体;SimSun" w:eastAsia="宋体;SimSun"/>
          <w:lang w:val="en-US" w:eastAsia="en-US" w:bidi="en-US"/>
        </w:rPr>
        <w:t>有了解吗？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：我</w:t>
      </w:r>
      <w:del w:id="203" w:author="Liyeshi0312@163.com" w:date="2023-04-18T15:38:00Z">
        <w:r>
          <w:rPr>
            <w:rFonts w:ascii="宋体;SimSun" w:hAnsi="宋体;SimSun" w:cs="宋体;SimSun" w:eastAsia="宋体;SimSun"/>
            <w:lang w:val="en-US" w:eastAsia="en-US" w:bidi="en-US"/>
          </w:rPr>
          <w:delText>我</w:delText>
        </w:r>
      </w:del>
      <w:r>
        <w:rPr>
          <w:rFonts w:ascii="宋体;SimSun" w:hAnsi="宋体;SimSun" w:cs="宋体;SimSun" w:eastAsia="宋体;SimSun"/>
          <w:lang w:val="en-US" w:eastAsia="en-US" w:bidi="en-US"/>
        </w:rPr>
        <w:t>没有了解，但是有看到过噢。就是有什么专门为他们准备的，就是比如说专门给他们准备的那个就是车，车跟对就是那种就是比如说上车的时候不是有一块板嘛，他们比如说我经常我能见经常见到的就是坐轮椅出行的残疾人，然后的话就是包括敞篷上车，就是到下车，然后到前到一楼出站的时候都，</w:t>
      </w:r>
      <w:del w:id="204" w:author="Liyeshi0312@163.com" w:date="2023-04-18T15:38:00Z">
        <w:r>
          <w:rPr>
            <w:rFonts w:ascii="宋体;SimSun" w:hAnsi="宋体;SimSun" w:cs="宋体;SimSun" w:eastAsia="宋体;SimSun"/>
            <w:lang w:val="en-US" w:eastAsia="en-US" w:bidi="en-US"/>
          </w:rPr>
          <w:delText>都有</w:delText>
        </w:r>
      </w:del>
      <w:r>
        <w:rPr>
          <w:rFonts w:ascii="宋体;SimSun" w:hAnsi="宋体;SimSun" w:cs="宋体;SimSun" w:eastAsia="宋体;SimSun"/>
          <w:lang w:val="en-US" w:eastAsia="en-US" w:bidi="en-US"/>
        </w:rPr>
        <w:t>都有人服务的呀。</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：有、有人服务吗？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：有，有的呀。</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：真的吗？地铁人吗？地铁的工作人员。</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地铁的工作人员啊，他们有时候给他们放踏板，啊然后就是把那个送到电梯里面啊，还有就是出站的时候，那个出站不是有一些口子，啊有一些就是时间不用刷卡进站的那些地方，他们是可以。可以有，有协助的呀。</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：好的，然后就是最后一个部分了，就是嗯一般性评价，就是您觉得地铁给您的生活带来怎样变化，就出行。</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方便便利，然后就是我省了很多省时省时。嘛嗯对。省钱也可以说，其实也可以说省钱。你想就是比如说我们有时候开玩笑，就说唉你看今天我我乘坐的是多少亿，多少亿的一辆车，什么就开玩笑的时候说这种包了，尤，尤其是有时候周末，嗯这时候那个车上人出行的人比较少了嘛，然后就是通车的那一种</w:t>
      </w:r>
      <w:del w:id="205" w:author="Liyeshi0312@163.com" w:date="2023-04-18T15:39:00Z">
        <w:r>
          <w:rPr>
            <w:rFonts w:ascii="宋体;SimSun" w:hAnsi="宋体;SimSun" w:cs="宋体;SimSun" w:eastAsia="宋体;SimSun"/>
            <w:lang w:val="en-US" w:eastAsia="en-US" w:bidi="en-US"/>
          </w:rPr>
          <w:delText>就就</w:delText>
        </w:r>
      </w:del>
      <w:r>
        <w:rPr>
          <w:rFonts w:ascii="宋体;SimSun" w:hAnsi="宋体;SimSun" w:cs="宋体;SimSun" w:eastAsia="宋体;SimSun"/>
          <w:lang w:val="en-US" w:eastAsia="en-US" w:bidi="en-US"/>
        </w:rPr>
        <w:t>就会说好好玩的那种。主要是便利吧，然后省时然后方便。</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：好。然后就是您觉得地铁给深圳的空间格局和城市气质带来了怎样的变化？让整个城市变得更快了一点嘛，快节奏之类的。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：空间格局，距离拉得更近了嘛，</w:t>
      </w:r>
    </w:p>
    <w:p>
      <w:pPr>
        <w:pStyle w:val="Normal"/>
        <w:spacing w:lineRule="auto" w:line="360"/>
        <w:rPr>
          <w:rFonts w:ascii="宋体;SimSun" w:hAnsi="宋体;SimSun" w:eastAsia="宋体;SimSun" w:cs="宋体;SimSun"/>
          <w:lang w:val="en-US" w:eastAsia="en-US" w:bidi="en-US"/>
        </w:rPr>
      </w:pPr>
      <w:ins w:id="206" w:author="Liyeshi0312@163.com" w:date="2023-04-18T15:40:00Z">
        <w:r>
          <w:rPr>
            <w:rFonts w:ascii="宋体;SimSun" w:hAnsi="宋体;SimSun" w:cs="宋体;SimSun" w:eastAsia="宋体;SimSun"/>
            <w:lang w:val="en-US" w:eastAsia="en-US" w:bidi="en-US"/>
          </w:rPr>
          <w:t>角色</w:t>
        </w:r>
      </w:ins>
      <w:ins w:id="207" w:author="Liyeshi0312@163.com" w:date="2023-04-18T15:40:00Z">
        <w:r>
          <w:rPr>
            <w:rFonts w:eastAsia="宋体;SimSun" w:cs="宋体;SimSun" w:ascii="宋体;SimSun" w:hAnsi="宋体;SimSun"/>
            <w:lang w:val="en-US" w:eastAsia="en-US" w:bidi="en-US"/>
          </w:rPr>
          <w:t>A</w:t>
        </w:r>
      </w:ins>
      <w:ins w:id="208" w:author="Liyeshi0312@163.com" w:date="2023-04-18T15:40:00Z">
        <w:r>
          <w:rPr>
            <w:rFonts w:ascii="宋体;SimSun" w:hAnsi="宋体;SimSun" w:cs="宋体;SimSun" w:eastAsia="宋体;SimSun"/>
            <w:lang w:val="en-US" w:eastAsia="en-US" w:bidi="en-US"/>
          </w:rPr>
          <w:t>：</w:t>
        </w:r>
      </w:ins>
      <w:r>
        <w:rPr>
          <w:rFonts w:ascii="宋体;SimSun" w:hAnsi="宋体;SimSun" w:cs="宋体;SimSun" w:eastAsia="宋体;SimSun"/>
          <w:lang w:val="en-US" w:eastAsia="en-US" w:bidi="en-US"/>
        </w:rPr>
        <w:t>更凝聚了一点，以前是散一点的，</w:t>
      </w:r>
    </w:p>
    <w:p>
      <w:pPr>
        <w:pStyle w:val="Normal"/>
        <w:spacing w:lineRule="auto" w:line="360"/>
        <w:rPr/>
      </w:pPr>
      <w:ins w:id="209" w:author="Liyeshi0312@163.com" w:date="2023-04-18T15:40:00Z">
        <w:r>
          <w:rPr>
            <w:rFonts w:ascii="宋体;SimSun" w:hAnsi="宋体;SimSun" w:cs="宋体;SimSun" w:eastAsia="宋体;SimSun"/>
            <w:lang w:val="en-US" w:eastAsia="en-US" w:bidi="en-US"/>
          </w:rPr>
          <w:t>角色</w:t>
        </w:r>
      </w:ins>
      <w:ins w:id="210" w:author="Liyeshi0312@163.com" w:date="2023-04-18T15:40:00Z">
        <w:r>
          <w:rPr>
            <w:rFonts w:eastAsia="宋体;SimSun" w:cs="宋体;SimSun" w:ascii="宋体;SimSun" w:hAnsi="宋体;SimSun"/>
            <w:lang w:val="en-US" w:eastAsia="en-US" w:bidi="en-US"/>
          </w:rPr>
          <w:t>B</w:t>
        </w:r>
      </w:ins>
      <w:ins w:id="211" w:author="Liyeshi0312@163.com" w:date="2023-04-18T15:40:00Z">
        <w:r>
          <w:rPr>
            <w:rFonts w:ascii="宋体;SimSun" w:hAnsi="宋体;SimSun" w:cs="宋体;SimSun" w:eastAsia="宋体;SimSun"/>
            <w:lang w:val="en-US" w:eastAsia="en-US" w:bidi="en-US"/>
          </w:rPr>
          <w:t>：</w:t>
        </w:r>
      </w:ins>
      <w:r>
        <w:rPr>
          <w:rFonts w:ascii="宋体;SimSun" w:hAnsi="宋体;SimSun" w:cs="宋体;SimSun" w:eastAsia="宋体;SimSun"/>
          <w:lang w:val="en-US" w:eastAsia="en-US" w:bidi="en-US"/>
        </w:rPr>
        <w:t>就以前就很散，然后呃就像我之前说的，就是但凡大一点的就是</w:t>
      </w:r>
      <w:r>
        <w:rPr>
          <w:rFonts w:ascii="宋体;SimSun" w:hAnsi="宋体;SimSun" w:cs="宋体;SimSun" w:eastAsia="宋体;SimSun"/>
          <w:lang w:val="en-US" w:eastAsia="en-US" w:bidi="en-US"/>
        </w:rPr>
        <w:t>交泊站（可以转车的）</w:t>
      </w:r>
      <w:r>
        <w:rPr>
          <w:rFonts w:ascii="宋体;SimSun" w:hAnsi="宋体;SimSun" w:cs="宋体;SimSun" w:eastAsia="宋体;SimSun"/>
          <w:lang w:val="en-US" w:eastAsia="en-US" w:bidi="en-US"/>
        </w:rPr>
        <w:t>，啊尤其像现在的</w:t>
      </w:r>
      <w:ins w:id="212" w:author="Liyeshi0312@163.com" w:date="2023-04-18T15:40:00Z">
        <w:r>
          <w:rPr>
            <w:rFonts w:ascii="宋体;SimSun" w:hAnsi="宋体;SimSun" w:cs="宋体;SimSun" w:eastAsia="宋体;SimSun"/>
            <w:lang w:val="en-US" w:eastAsia="en-US" w:bidi="en-US"/>
          </w:rPr>
          <w:t>岗厦</w:t>
        </w:r>
      </w:ins>
      <w:del w:id="213" w:author="Liyeshi0312@163.com" w:date="2023-04-18T15:40:00Z">
        <w:r>
          <w:rPr>
            <w:rFonts w:ascii="宋体;SimSun" w:hAnsi="宋体;SimSun" w:cs="宋体;SimSun" w:eastAsia="宋体;SimSun"/>
            <w:lang w:val="en-US" w:eastAsia="en-US" w:bidi="en-US"/>
          </w:rPr>
          <w:delText>港</w:delText>
        </w:r>
      </w:del>
      <w:del w:id="214" w:author="Liyeshi0312@163.com" w:date="2023-04-18T15:40:00Z">
        <w:r>
          <w:rPr>
            <w:rFonts w:ascii="宋体;SimSun" w:hAnsi="宋体;SimSun" w:cs="宋体;SimSun" w:eastAsia="宋体;SimSun"/>
            <w:lang w:val="en-US" w:eastAsia="en-US" w:bidi="en-US"/>
          </w:rPr>
          <w:delText>向</w:delText>
        </w:r>
      </w:del>
      <w:r>
        <w:rPr>
          <w:rFonts w:ascii="宋体;SimSun" w:hAnsi="宋体;SimSun" w:cs="宋体;SimSun" w:eastAsia="宋体;SimSun"/>
          <w:lang w:val="en-US" w:eastAsia="en-US" w:bidi="en-US"/>
        </w:rPr>
        <w:t>北（音）是不是？啊是吧？</w:t>
      </w:r>
      <w:ins w:id="215" w:author="Liyeshi0312@163.com" w:date="2023-04-18T16:01:00Z">
        <w:r>
          <w:rPr>
            <w:rFonts w:ascii="宋体;SimSun" w:hAnsi="宋体;SimSun" w:cs="宋体;SimSun" w:eastAsia="宋体;SimSun"/>
            <w:lang w:val="en-US" w:eastAsia="en-US" w:bidi="en-US"/>
          </w:rPr>
          <w:t>岗厦</w:t>
        </w:r>
      </w:ins>
      <w:del w:id="216" w:author="Liyeshi0312@163.com" w:date="2023-04-18T16:01:00Z">
        <w:r>
          <w:rPr>
            <w:rFonts w:ascii="宋体;SimSun" w:hAnsi="宋体;SimSun" w:cs="宋体;SimSun" w:eastAsia="宋体;SimSun"/>
            <w:lang w:val="en-US" w:eastAsia="en-US" w:bidi="en-US"/>
          </w:rPr>
          <w:delText>港向</w:delText>
        </w:r>
      </w:del>
      <w:r>
        <w:rPr>
          <w:rFonts w:ascii="宋体;SimSun" w:hAnsi="宋体;SimSun" w:cs="宋体;SimSun" w:eastAsia="宋体;SimSun"/>
          <w:lang w:val="en-US" w:eastAsia="en-US" w:bidi="en-US"/>
        </w:rPr>
        <w:t>北就是非他他不是还成了一个网红，</w:t>
      </w:r>
      <w:del w:id="217" w:author="Liyeshi0312@163.com" w:date="2023-04-18T16:02:00Z">
        <w:r>
          <w:rPr>
            <w:rFonts w:ascii="宋体;SimSun" w:hAnsi="宋体;SimSun" w:cs="宋体;SimSun" w:eastAsia="宋体;SimSun"/>
            <w:lang w:val="en-US" w:eastAsia="en-US" w:bidi="en-US"/>
          </w:rPr>
          <w:delText>打卡打卡的就是</w:delText>
        </w:r>
      </w:del>
      <w:r>
        <w:rPr>
          <w:rFonts w:ascii="宋体;SimSun" w:hAnsi="宋体;SimSun" w:cs="宋体;SimSun" w:eastAsia="宋体;SimSun"/>
          <w:lang w:val="en-US" w:eastAsia="en-US" w:bidi="en-US"/>
        </w:rPr>
        <w:t>打卡的地。城市气质也是，就是规划</w:t>
      </w:r>
      <w:del w:id="218" w:author="Liyeshi0312@163.com" w:date="2023-04-18T16:02:00Z">
        <w:r>
          <w:rPr>
            <w:rFonts w:ascii="宋体;SimSun" w:hAnsi="宋体;SimSun" w:cs="宋体;SimSun" w:eastAsia="宋体;SimSun"/>
            <w:lang w:val="en-US" w:eastAsia="en-US" w:bidi="en-US"/>
          </w:rPr>
          <w:delText>规划</w:delText>
        </w:r>
      </w:del>
      <w:r>
        <w:rPr>
          <w:rFonts w:ascii="宋体;SimSun" w:hAnsi="宋体;SimSun" w:cs="宋体;SimSun" w:eastAsia="宋体;SimSun"/>
          <w:lang w:val="en-US" w:eastAsia="en-US" w:bidi="en-US"/>
        </w:rPr>
        <w:t>的更好了规划的更好了。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：然后就是您认为哪些地铁站是深圳地铁网络的核心节点？就转站的那些。</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：世界之窗，世界之窗，啊我们说老一点的就是世界之窗，啊嗯然后我就是深圳北站，深圳北站是吧？然后就是像现在的</w:t>
      </w:r>
      <w:ins w:id="219" w:author="Liyeshi0312@163.com" w:date="2023-04-18T16:02:00Z">
        <w:r>
          <w:rPr>
            <w:rFonts w:ascii="宋体;SimSun" w:hAnsi="宋体;SimSun" w:cs="宋体;SimSun" w:eastAsia="宋体;SimSun"/>
            <w:lang w:val="en-US" w:eastAsia="en-US" w:bidi="en-US"/>
          </w:rPr>
          <w:t>岗厦</w:t>
        </w:r>
      </w:ins>
      <w:del w:id="220" w:author="Liyeshi0312@163.com" w:date="2023-04-18T16:02:00Z">
        <w:r>
          <w:rPr>
            <w:rFonts w:ascii="宋体;SimSun" w:hAnsi="宋体;SimSun" w:cs="宋体;SimSun" w:eastAsia="宋体;SimSun"/>
            <w:lang w:val="en-US" w:eastAsia="en-US" w:bidi="en-US"/>
          </w:rPr>
          <w:delText>港向</w:delText>
        </w:r>
      </w:del>
      <w:r>
        <w:rPr>
          <w:rFonts w:ascii="宋体;SimSun" w:hAnsi="宋体;SimSun" w:cs="宋体;SimSun" w:eastAsia="宋体;SimSun"/>
          <w:lang w:val="en-US" w:eastAsia="en-US" w:bidi="en-US"/>
        </w:rPr>
        <w:t>北，还有</w:t>
      </w:r>
      <w:ins w:id="221" w:author="Liyeshi0312@163.com" w:date="2023-04-18T16:02:00Z">
        <w:r>
          <w:rPr>
            <w:rFonts w:ascii="宋体;SimSun" w:hAnsi="宋体;SimSun" w:cs="宋体;SimSun" w:eastAsia="宋体;SimSun"/>
            <w:lang w:val="en-US" w:eastAsia="en-US" w:bidi="en-US"/>
          </w:rPr>
          <w:t>车</w:t>
        </w:r>
      </w:ins>
      <w:del w:id="222" w:author="Liyeshi0312@163.com" w:date="2023-04-18T16:02:00Z">
        <w:r>
          <w:rPr>
            <w:rFonts w:ascii="宋体;SimSun" w:hAnsi="宋体;SimSun" w:cs="宋体;SimSun" w:eastAsia="宋体;SimSun"/>
            <w:lang w:val="en-US" w:eastAsia="en-US" w:bidi="en-US"/>
          </w:rPr>
          <w:delText>社</w:delText>
        </w:r>
      </w:del>
      <w:ins w:id="223" w:author="Liyeshi0312@163.com" w:date="2023-04-18T16:02:00Z">
        <w:r>
          <w:rPr>
            <w:rFonts w:ascii="宋体;SimSun" w:hAnsi="宋体;SimSun" w:cs="宋体;SimSun" w:eastAsia="宋体;SimSun"/>
            <w:lang w:val="en-US" w:eastAsia="en-US" w:bidi="en-US"/>
          </w:rPr>
          <w:t>公</w:t>
        </w:r>
      </w:ins>
      <w:del w:id="224" w:author="Liyeshi0312@163.com" w:date="2023-04-18T16:02:00Z">
        <w:r>
          <w:rPr>
            <w:rFonts w:ascii="宋体;SimSun" w:hAnsi="宋体;SimSun" w:cs="宋体;SimSun" w:eastAsia="宋体;SimSun"/>
            <w:lang w:val="en-US" w:eastAsia="en-US" w:bidi="en-US"/>
          </w:rPr>
          <w:delText>工</w:delText>
        </w:r>
      </w:del>
      <w:r>
        <w:rPr>
          <w:rFonts w:ascii="宋体;SimSun" w:hAnsi="宋体;SimSun" w:cs="宋体;SimSun" w:eastAsia="宋体;SimSun"/>
          <w:lang w:val="en-US" w:eastAsia="en-US" w:bidi="en-US"/>
        </w:rPr>
        <w:t>庙，这些站点的话都是好几条线的交汇的交汇的点嘛，然后的话就是让大家通行起来更加便利嘛，这其实新旧的都有，啊但是他是很很早以前的</w:t>
      </w:r>
      <w:del w:id="225" w:author="Liyeshi0312@163.com" w:date="2023-04-18T16:03:00Z">
        <w:r>
          <w:rPr>
            <w:rFonts w:ascii="宋体;SimSun" w:hAnsi="宋体;SimSun" w:cs="宋体;SimSun" w:eastAsia="宋体;SimSun"/>
            <w:lang w:val="en-US" w:eastAsia="en-US" w:bidi="en-US"/>
          </w:rPr>
          <w:delText>老</w:delText>
        </w:r>
      </w:del>
      <w:r>
        <w:rPr>
          <w:rFonts w:ascii="宋体;SimSun" w:hAnsi="宋体;SimSun" w:cs="宋体;SimSun" w:eastAsia="宋体;SimSun"/>
          <w:lang w:val="en-US" w:eastAsia="en-US" w:bidi="en-US"/>
        </w:rPr>
        <w:t>老站了，就</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号线很早就出来了。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：然后还有除了这些之外，有哪些地铁站令您印象深刻的？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深圳湾，深圳湾因为一出去就可以看到海嘛，噢然后还有就是像现在就是比如说我住在龙湖这边的话，可能就是那个海山站，就是海山站那里不是有一个灯塔，图书馆嘛就也是一个打卡的网红店，啊然后包括就是还有那个仙湖站，就是仙湖植物园，啊这个现在的话去那边更方便了，因为以前只有一趟</w:t>
      </w:r>
      <w:r>
        <w:rPr>
          <w:rFonts w:eastAsia="宋体;SimSun" w:cs="宋体;SimSun" w:ascii="宋体;SimSun" w:hAnsi="宋体;SimSun"/>
          <w:lang w:val="en-US" w:eastAsia="en-US" w:bidi="en-US"/>
        </w:rPr>
        <w:t>182</w:t>
      </w:r>
      <w:r>
        <w:rPr>
          <w:rFonts w:ascii="宋体;SimSun" w:hAnsi="宋体;SimSun" w:cs="宋体;SimSun" w:eastAsia="宋体;SimSun"/>
          <w:lang w:val="en-US" w:eastAsia="en-US" w:bidi="en-US"/>
        </w:rPr>
        <w:t>，就要做一两个小时才能到的。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：然后现在就可以直接到。</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：还有还有就是那个大小大梅沙海滨公园好像也有这个站。吧嗯对，这个就是直接可以到大梅沙的。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：然后您乘坐过其他城市的地铁吗？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：有，就是武汉。</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：武汉是旅游的时候是吧？</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：啊武汉的话是因为我回去要必经的回家，嗯然后的话长沙就是旅游出差，然后包括就是那个北京，嗯上海。</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：然后您觉得那些城市的地铁有什么特色吗？就和广州有什么不一样的？和深圳有什么不一样的地方？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w:t>
      </w:r>
      <w:ins w:id="226" w:author="Liyeshi0312@163.com" w:date="2023-04-18T16:03:00Z">
        <w:r>
          <w:rPr>
            <w:rFonts w:ascii="宋体;SimSun" w:hAnsi="宋体;SimSun" w:cs="宋体;SimSun" w:eastAsia="宋体;SimSun"/>
            <w:lang w:val="en-US" w:eastAsia="en-US" w:bidi="en-US"/>
          </w:rPr>
          <w:t>主要坐</w:t>
        </w:r>
      </w:ins>
      <w:del w:id="227" w:author="Liyeshi0312@163.com" w:date="2023-04-18T16:03:00Z">
        <w:r>
          <w:rPr>
            <w:rFonts w:ascii="宋体;SimSun" w:hAnsi="宋体;SimSun" w:cs="宋体;SimSun" w:eastAsia="宋体;SimSun"/>
            <w:lang w:val="en-US" w:eastAsia="en-US" w:bidi="en-US"/>
          </w:rPr>
          <w:delText>只要会做</w:delText>
        </w:r>
      </w:del>
      <w:r>
        <w:rPr>
          <w:rFonts w:ascii="宋体;SimSun" w:hAnsi="宋体;SimSun" w:cs="宋体;SimSun" w:eastAsia="宋体;SimSun"/>
          <w:lang w:val="en-US" w:eastAsia="en-US" w:bidi="en-US"/>
        </w:rPr>
        <w:t>深圳的地铁，其他的其他地方的地铁我觉得都没有什么就是不在，就是说没有特质，啊就是说啊因为我最开始</w:t>
      </w:r>
      <w:ins w:id="228" w:author="Liyeshi0312@163.com" w:date="2023-04-18T16:04:00Z">
        <w:r>
          <w:rPr>
            <w:rFonts w:ascii="宋体;SimSun" w:hAnsi="宋体;SimSun" w:cs="宋体;SimSun" w:eastAsia="宋体;SimSun"/>
            <w:lang w:val="en-US" w:eastAsia="en-US" w:bidi="en-US"/>
          </w:rPr>
          <w:t>坐</w:t>
        </w:r>
      </w:ins>
      <w:del w:id="229" w:author="Liyeshi0312@163.com" w:date="2023-04-18T16:04:00Z">
        <w:r>
          <w:rPr>
            <w:rFonts w:ascii="宋体;SimSun" w:hAnsi="宋体;SimSun" w:cs="宋体;SimSun" w:eastAsia="宋体;SimSun"/>
            <w:lang w:val="en-US" w:eastAsia="en-US" w:bidi="en-US"/>
          </w:rPr>
          <w:delText>做</w:delText>
        </w:r>
      </w:del>
      <w:r>
        <w:rPr>
          <w:rFonts w:ascii="宋体;SimSun" w:hAnsi="宋体;SimSun" w:cs="宋体;SimSun" w:eastAsia="宋体;SimSun"/>
          <w:lang w:val="en-US" w:eastAsia="en-US" w:bidi="en-US"/>
        </w:rPr>
        <w:t>的就是深圳地铁，我觉得只要你懂坐深圳地铁其他城市，我觉得</w:t>
      </w:r>
      <w:del w:id="230" w:author="Liyeshi0312@163.com" w:date="2023-04-18T16:04:00Z">
        <w:r>
          <w:rPr>
            <w:rFonts w:ascii="宋体;SimSun" w:hAnsi="宋体;SimSun" w:cs="宋体;SimSun" w:eastAsia="宋体;SimSun"/>
            <w:lang w:val="en-US" w:eastAsia="en-US" w:bidi="en-US"/>
          </w:rPr>
          <w:delText>都</w:delText>
        </w:r>
      </w:del>
      <w:r>
        <w:rPr>
          <w:rFonts w:ascii="宋体;SimSun" w:hAnsi="宋体;SimSun" w:cs="宋体;SimSun" w:eastAsia="宋体;SimSun"/>
          <w:lang w:val="en-US" w:eastAsia="en-US" w:bidi="en-US"/>
        </w:rPr>
        <w:t>都差不多。</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：因为我之前那个老师他是他说他主动说南京地铁，他就是说他们地铁的墙壁上会有，他们自己的宣传的啊宣传自己城市文化。</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我就说一下北京吧啊北京的话，我就觉得他地铁站他很老很旧，而且很老很旧，啊然后就不好，好像就是北京的地铁站的话是是比深圳就是建设的更早更早，嗯对，所以它所以它就是它里面的一些东西就比较比较旧，啊还有还有就是香港啊，香港的地铁我也觉得我也觉得很旧。</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：啊我也觉得，我也觉得感觉他们灯都很暗很暗的那种感觉。</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：我们比较深圳再买点新吧。</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：而且香港它是不用安检的，然后您觉得深圳地铁有什么优点或缺点？比如说站点的规划。</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：站点的规划的话，设计之类的。站点的规划其实还算是可以的，但是就是就比如说</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号线啊，</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号线的站点呢就是站点多，但是距离很短，就是站与站之间距离就比较短啊，然后呢就是现在新开的</w:t>
      </w:r>
      <w:r>
        <w:rPr>
          <w:rFonts w:eastAsia="宋体;SimSun" w:cs="宋体;SimSun" w:ascii="宋体;SimSun" w:hAnsi="宋体;SimSun"/>
          <w:lang w:val="en-US" w:eastAsia="en-US" w:bidi="en-US"/>
        </w:rPr>
        <w:t>14</w:t>
      </w:r>
      <w:r>
        <w:rPr>
          <w:rFonts w:ascii="宋体;SimSun" w:hAnsi="宋体;SimSun" w:cs="宋体;SimSun" w:eastAsia="宋体;SimSun"/>
          <w:lang w:val="en-US" w:eastAsia="en-US" w:bidi="en-US"/>
        </w:rPr>
        <w:t>号线和</w:t>
      </w:r>
      <w:r>
        <w:rPr>
          <w:rFonts w:eastAsia="宋体;SimSun" w:cs="宋体;SimSun" w:ascii="宋体;SimSun" w:hAnsi="宋体;SimSun"/>
          <w:lang w:val="en-US" w:eastAsia="en-US" w:bidi="en-US"/>
        </w:rPr>
        <w:t>16</w:t>
      </w:r>
      <w:r>
        <w:rPr>
          <w:rFonts w:ascii="宋体;SimSun" w:hAnsi="宋体;SimSun" w:cs="宋体;SimSun" w:eastAsia="宋体;SimSun"/>
          <w:lang w:val="en-US" w:eastAsia="en-US" w:bidi="en-US"/>
        </w:rPr>
        <w:t>号线，它都是站点少，然后距离站据就是站与站之间，因为他都在关外嘛，现在不存在关内关外，就是在啊它，它连接的主要是龙岗和坪山嘛，然后就是然后嗯它它的站点就比较长，然后呢就是时间就会稍微拉长一点点，但是你要说你要说什么？深圳好的，就是我觉得它的指示很明确，就是你在地铁里面就是标识都很明确，而且深圳地铁的环境，包括里面的一些配套设施，啊比如说我们做洗手间，哈洗手间的话以前呃洗手间基本上是每个站都有理解，它指向也很也很明确。</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：那比如说那些可以呃垂直电梯也是一个对一些比如说深圳的广告，地铁里面的广告，你有注意到过吗？就是这种广告。因为我之前那个老师感觉他的那个什么商业性。</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：商业性太浓了商业性太浓了，就是就没有文化城市的，文化特色少了一点点，啊嗯基本上都是都是都是打了一些就是什么</w:t>
      </w:r>
      <w:del w:id="231" w:author="Liyeshi0312@163.com" w:date="2023-04-18T16:06:00Z">
        <w:r>
          <w:rPr>
            <w:rFonts w:ascii="宋体;SimSun" w:hAnsi="宋体;SimSun" w:cs="宋体;SimSun" w:eastAsia="宋体;SimSun"/>
            <w:lang w:val="en-US" w:eastAsia="en-US" w:bidi="en-US"/>
          </w:rPr>
          <w:delText>招</w:delText>
        </w:r>
      </w:del>
      <w:r>
        <w:rPr>
          <w:rFonts w:ascii="宋体;SimSun" w:hAnsi="宋体;SimSun" w:cs="宋体;SimSun" w:eastAsia="宋体;SimSun"/>
          <w:lang w:val="en-US" w:eastAsia="en-US" w:bidi="en-US"/>
        </w:rPr>
        <w:t>招商广告啊怎么样，这些就是在人文宣传这一面</w:t>
      </w:r>
      <w:ins w:id="232" w:author="Liyeshi0312@163.com" w:date="2023-04-18T16:37:00Z">
        <w:r>
          <w:rPr>
            <w:rFonts w:ascii="宋体;SimSun" w:hAnsi="宋体;SimSun" w:cs="宋体;SimSun" w:eastAsia="宋体;SimSun"/>
            <w:lang w:val="en-US" w:eastAsia="en-US" w:bidi="en-US"/>
          </w:rPr>
          <w:t>花费</w:t>
        </w:r>
      </w:ins>
      <w:del w:id="233" w:author="Liyeshi0312@163.com" w:date="2023-04-18T16:37:00Z">
        <w:r>
          <w:rPr>
            <w:rFonts w:ascii="宋体;SimSun" w:hAnsi="宋体;SimSun" w:cs="宋体;SimSun" w:eastAsia="宋体;SimSun"/>
            <w:lang w:val="en-US" w:eastAsia="en-US" w:bidi="en-US"/>
          </w:rPr>
          <w:delText>学费</w:delText>
        </w:r>
      </w:del>
      <w:r>
        <w:rPr>
          <w:rFonts w:ascii="宋体;SimSun" w:hAnsi="宋体;SimSun" w:cs="宋体;SimSun" w:eastAsia="宋体;SimSun"/>
          <w:lang w:val="en-US" w:eastAsia="en-US" w:bidi="en-US"/>
        </w:rPr>
        <w:t>方面好像就少一点。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：所以是未来的改进也是在这一方面：。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：对，其实其实深圳它很</w:t>
      </w:r>
      <w:ins w:id="234" w:author="Liyeshi0312@163.com" w:date="2023-04-18T16:06:00Z">
        <w:r>
          <w:rPr>
            <w:rFonts w:ascii="宋体;SimSun" w:hAnsi="宋体;SimSun" w:cs="宋体;SimSun" w:eastAsia="宋体;SimSun"/>
            <w:lang w:val="en-US" w:eastAsia="en-US" w:bidi="en-US"/>
          </w:rPr>
          <w:t>新</w:t>
        </w:r>
      </w:ins>
      <w:del w:id="235" w:author="Liyeshi0312@163.com" w:date="2023-04-18T16:06:00Z">
        <w:r>
          <w:rPr>
            <w:rFonts w:ascii="宋体;SimSun" w:hAnsi="宋体;SimSun" w:cs="宋体;SimSun" w:eastAsia="宋体;SimSun"/>
            <w:lang w:val="en-US" w:eastAsia="en-US" w:bidi="en-US"/>
          </w:rPr>
          <w:delText>深</w:delText>
        </w:r>
      </w:del>
      <w:r>
        <w:rPr>
          <w:rFonts w:ascii="宋体;SimSun" w:hAnsi="宋体;SimSun" w:cs="宋体;SimSun" w:eastAsia="宋体;SimSun"/>
          <w:lang w:val="en-US" w:eastAsia="en-US" w:bidi="en-US"/>
        </w:rPr>
        <w:t>，这个城市很新，它经济发展也很快，他的接受能力也很强，但是呃但是就给人就给人的感觉就是老</w:t>
      </w:r>
      <w:ins w:id="236" w:author="Liyeshi0312@163.com" w:date="2023-04-18T16:06:00Z">
        <w:r>
          <w:rPr>
            <w:rFonts w:ascii="宋体;SimSun" w:hAnsi="宋体;SimSun" w:cs="宋体;SimSun" w:eastAsia="宋体;SimSun"/>
            <w:lang w:val="en-US" w:eastAsia="en-US" w:bidi="en-US"/>
          </w:rPr>
          <w:t>是</w:t>
        </w:r>
      </w:ins>
      <w:del w:id="237" w:author="Liyeshi0312@163.com" w:date="2023-04-18T16:06:00Z">
        <w:r>
          <w:rPr>
            <w:rFonts w:ascii="宋体;SimSun" w:hAnsi="宋体;SimSun" w:cs="宋体;SimSun" w:eastAsia="宋体;SimSun"/>
            <w:lang w:val="en-US" w:eastAsia="en-US" w:bidi="en-US"/>
          </w:rPr>
          <w:delText>师</w:delText>
        </w:r>
      </w:del>
      <w:r>
        <w:rPr>
          <w:rFonts w:ascii="宋体;SimSun" w:hAnsi="宋体;SimSun" w:cs="宋体;SimSun" w:eastAsia="宋体;SimSun"/>
          <w:lang w:val="en-US" w:eastAsia="en-US" w:bidi="en-US"/>
        </w:rPr>
        <w:t>们就是这么搞钱，因为气息不适合养老就是唉就是不适合养老，然后大家都很卷，然后的话就是嗯你不可否认他给很多人提供了公平的机会，就是在深圳的话，除非你是在国企了，不然的话在普通的在一般的企业，只要是有你有能力就有发展的发展的机会嘛，就他就给你提升了平台嘛，对不对？但是呢就是就是太卷了，太卷了，对节奏太快太卷了，然后就是有时候你给观众的印象就是啊快高科技，快高科技那就代表着它更新换代很快，它就没有就是沉淀的东西比较少，就也就是说我们我们说的文化底蕴就是浅了一点小了一点。啊就是就是这样子他科技感太强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：就是最后一个就是您还有其他信息想要补充的吗？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：没有了，我觉得</w:t>
      </w:r>
      <w:del w:id="238" w:author="Liyeshi0312@163.com" w:date="2023-04-18T16:05:00Z">
        <w:r>
          <w:rPr>
            <w:rFonts w:ascii="宋体;SimSun" w:hAnsi="宋体;SimSun" w:cs="宋体;SimSun" w:eastAsia="宋体;SimSun"/>
            <w:lang w:val="en-US" w:eastAsia="en-US" w:bidi="en-US"/>
          </w:rPr>
          <w:delText>我觉得</w:delText>
        </w:r>
      </w:del>
      <w:r>
        <w:rPr>
          <w:rFonts w:ascii="宋体;SimSun" w:hAnsi="宋体;SimSun" w:cs="宋体;SimSun" w:eastAsia="宋体;SimSun"/>
          <w:lang w:val="en-US" w:eastAsia="en-US" w:bidi="en-US"/>
        </w:rPr>
        <w:t>以我</w:t>
      </w:r>
      <w:del w:id="239" w:author="Liyeshi0312@163.com" w:date="2023-04-18T16:05:00Z">
        <w:r>
          <w:rPr>
            <w:rFonts w:ascii="宋体;SimSun" w:hAnsi="宋体;SimSun" w:cs="宋体;SimSun" w:eastAsia="宋体;SimSun"/>
            <w:lang w:val="en-US" w:eastAsia="en-US" w:bidi="en-US"/>
          </w:rPr>
          <w:delText>就是我觉得以我</w:delText>
        </w:r>
      </w:del>
      <w:r>
        <w:rPr>
          <w:rFonts w:ascii="宋体;SimSun" w:hAnsi="宋体;SimSun" w:cs="宋体;SimSun" w:eastAsia="宋体;SimSun"/>
          <w:lang w:val="en-US" w:eastAsia="en-US" w:bidi="en-US"/>
        </w:rPr>
        <w:t>的</w:t>
      </w:r>
      <w:del w:id="240" w:author="Liyeshi0312@163.com" w:date="2023-04-18T16:05:00Z">
        <w:r>
          <w:rPr>
            <w:rFonts w:ascii="宋体;SimSun" w:hAnsi="宋体;SimSun" w:cs="宋体;SimSun" w:eastAsia="宋体;SimSun"/>
            <w:lang w:val="en-US" w:eastAsia="en-US" w:bidi="en-US"/>
          </w:rPr>
          <w:delText>那个就是就是以我的</w:delText>
        </w:r>
      </w:del>
      <w:r>
        <w:rPr>
          <w:rFonts w:ascii="宋体;SimSun" w:hAnsi="宋体;SimSun" w:cs="宋体;SimSun" w:eastAsia="宋体;SimSun"/>
          <w:lang w:val="en-US" w:eastAsia="en-US" w:bidi="en-US"/>
        </w:rPr>
        <w:t>经历，以我的生活水平，就我所在的工薪阶层，这个我们接触的就是只能就是只能是这些了，就是在更高一点层次的可能我就涉涉及不到噢，噢就这样子吧。</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：嗯好，那我们今天访谈就到这里结束了。</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54"/>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Mono" w:cs="Noto Sans Devanagari UI"/>
        <w:szCs w:val="24"/>
        <w:lang w:val="en-US" w:eastAsia="zh-CN" w:bidi="hi-IN"/>
      </w:rPr>
    </w:rPrDefault>
    <w:pPrDefault>
      <w:pPr/>
    </w:pPrDefault>
  </w:docDefaults>
  <w:style w:type="paragraph" w:styleId="Normal">
    <w:name w:val="Normal"/>
    <w:qFormat/>
    <w:pPr>
      <w:widowControl/>
      <w:bidi w:val="0"/>
    </w:pPr>
    <w:rPr>
      <w:rFonts w:ascii="Times New Roman" w:hAnsi="Times New Roman" w:eastAsia="DengXian;等线" w:cs="Times New Roman"/>
      <w:color w:val="auto"/>
      <w:sz w:val="24"/>
      <w:szCs w:val="24"/>
      <w:lang w:val="en-US" w:eastAsia="zh-CN" w:bidi="ar-SA"/>
    </w:rPr>
  </w:style>
  <w:style w:type="paragraph" w:styleId="Heading1">
    <w:name w:val="Heading 1"/>
    <w:basedOn w:val="Normal"/>
    <w:next w:val="Normal"/>
    <w:qFormat/>
    <w:pPr>
      <w:keepNext w:val="true"/>
      <w:numPr>
        <w:ilvl w:val="0"/>
        <w:numId w:val="1"/>
      </w:numPr>
      <w:spacing w:before="240" w:after="60"/>
      <w:outlineLvl w:val="0"/>
    </w:pPr>
    <w:rPr>
      <w:rFonts w:ascii="Times New Roman" w:hAnsi="Times New Roman" w:eastAsia="Times New Roman" w:cs="Times New Roman"/>
      <w:b/>
      <w:bCs/>
      <w:i w:val="false"/>
      <w:kern w:val="2"/>
      <w:sz w:val="48"/>
      <w:szCs w:val="48"/>
    </w:rPr>
  </w:style>
  <w:style w:type="paragraph" w:styleId="Heading2">
    <w:name w:val="Heading 2"/>
    <w:basedOn w:val="Normal"/>
    <w:next w:val="Normal"/>
    <w:qFormat/>
    <w:pPr>
      <w:keepNext w:val="true"/>
      <w:numPr>
        <w:ilvl w:val="1"/>
        <w:numId w:val="1"/>
      </w:numPr>
      <w:spacing w:before="240" w:after="60"/>
      <w:outlineLvl w:val="1"/>
    </w:pPr>
    <w:rPr>
      <w:rFonts w:ascii="Times New Roman" w:hAnsi="Times New Roman" w:eastAsia="Times New Roman" w:cs="Times New Roman"/>
      <w:b/>
      <w:bCs/>
      <w:i w:val="false"/>
      <w:iCs/>
      <w:sz w:val="36"/>
      <w:szCs w:val="36"/>
    </w:rPr>
  </w:style>
  <w:style w:type="paragraph" w:styleId="Heading3">
    <w:name w:val="Heading 3"/>
    <w:basedOn w:val="Normal"/>
    <w:next w:val="Normal"/>
    <w:qFormat/>
    <w:pPr>
      <w:keepNext w:val="true"/>
      <w:numPr>
        <w:ilvl w:val="2"/>
        <w:numId w:val="1"/>
      </w:numPr>
      <w:spacing w:before="240" w:after="60"/>
      <w:outlineLvl w:val="2"/>
    </w:pPr>
    <w:rPr>
      <w:rFonts w:ascii="Times New Roman" w:hAnsi="Times New Roman" w:eastAsia="Times New Roman" w:cs="Times New Roman"/>
      <w:b/>
      <w:bCs/>
      <w:i w:val="false"/>
      <w:sz w:val="28"/>
      <w:szCs w:val="28"/>
    </w:rPr>
  </w:style>
  <w:style w:type="paragraph" w:styleId="Heading4">
    <w:name w:val="Heading 4"/>
    <w:basedOn w:val="Normal"/>
    <w:next w:val="Normal"/>
    <w:qFormat/>
    <w:pPr>
      <w:keepNext w:val="true"/>
      <w:numPr>
        <w:ilvl w:val="3"/>
        <w:numId w:val="1"/>
      </w:numPr>
      <w:spacing w:before="240" w:after="60"/>
      <w:outlineLvl w:val="3"/>
    </w:pPr>
    <w:rPr>
      <w:rFonts w:ascii="Times New Roman" w:hAnsi="Times New Roman" w:eastAsia="Times New Roman" w:cs="Times New Roman"/>
      <w:b/>
      <w:bCs/>
      <w:i w:val="false"/>
      <w:sz w:val="24"/>
      <w:szCs w:val="24"/>
    </w:rPr>
  </w:style>
  <w:style w:type="paragraph" w:styleId="Heading5">
    <w:name w:val="Heading 5"/>
    <w:basedOn w:val="Normal"/>
    <w:next w:val="Normal"/>
    <w:qFormat/>
    <w:pPr>
      <w:numPr>
        <w:ilvl w:val="4"/>
        <w:numId w:val="1"/>
      </w:numPr>
      <w:spacing w:before="240" w:after="60"/>
      <w:outlineLvl w:val="4"/>
    </w:pPr>
    <w:rPr>
      <w:rFonts w:ascii="Times New Roman" w:hAnsi="Times New Roman" w:eastAsia="Times New Roman" w:cs="Times New Roman"/>
      <w:b/>
      <w:bCs/>
      <w:i w:val="false"/>
      <w:iCs/>
      <w:sz w:val="20"/>
      <w:szCs w:val="20"/>
    </w:rPr>
  </w:style>
  <w:style w:type="paragraph" w:styleId="Heading6">
    <w:name w:val="Heading 6"/>
    <w:basedOn w:val="Normal"/>
    <w:next w:val="Normal"/>
    <w:qFormat/>
    <w:pPr>
      <w:numPr>
        <w:ilvl w:val="5"/>
        <w:numId w:val="1"/>
      </w:numPr>
      <w:spacing w:before="240" w:after="60"/>
      <w:outlineLvl w:val="5"/>
    </w:pPr>
    <w:rPr>
      <w:rFonts w:ascii="Times New Roman" w:hAnsi="Times New Roman" w:eastAsia="Times New Roman" w:cs="Times New Roman"/>
      <w:b/>
      <w:bCs/>
      <w:i w:val="false"/>
      <w:sz w:val="16"/>
      <w:szCs w:val="16"/>
    </w:rPr>
  </w:style>
  <w:style w:type="character" w:styleId="Style8">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Mono" w:cs="Noto Sans Devanagari U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UI"/>
    </w:rPr>
  </w:style>
  <w:style w:type="paragraph" w:styleId="Caption">
    <w:name w:val="Caption"/>
    <w:basedOn w:val="Normal"/>
    <w:qFormat/>
    <w:pPr>
      <w:suppressLineNumbers/>
      <w:spacing w:before="120" w:after="120"/>
    </w:pPr>
    <w:rPr>
      <w:rFonts w:cs="Noto Sans Devanagari UI"/>
      <w:i/>
      <w:iCs/>
      <w:sz w:val="24"/>
      <w:szCs w:val="24"/>
    </w:rPr>
  </w:style>
  <w:style w:type="paragraph" w:styleId="Index">
    <w:name w:val="Index"/>
    <w:basedOn w:val="Normal"/>
    <w:qFormat/>
    <w:pPr>
      <w:suppressLineNumbers/>
    </w:pPr>
    <w:rPr>
      <w:rFonts w:cs="Noto Sans Devanagari UI"/>
    </w:rPr>
  </w:style>
  <w:style w:type="paragraph" w:styleId="Style9">
    <w:name w:val="修订"/>
    <w:qFormat/>
    <w:pPr>
      <w:widowControl/>
    </w:pPr>
    <w:rPr>
      <w:rFonts w:ascii="Times New Roman" w:hAnsi="Times New Roman" w:eastAsia="DengXian;等线" w:cs="Times New Roman"/>
      <w:color w:val="auto"/>
      <w:sz w:val="24"/>
      <w:szCs w:val="24"/>
      <w:lang w:val="en-US" w:eastAsia="zh-CN"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103</TotalTime>
  <Application>LibreOffice/5.4.7.2$Linux_X86_64 LibreOffice_project/c838ef25c16710f8838b1faec480ebba495259d0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2023-04-17T23:11:00Z</dcterms:created>
  <dc:creator/>
  <dc:description/>
  <dc:language>en-US</dc:language>
  <cp:lastModifiedBy>Liyeshi0312@163.com</cp:lastModifiedBy>
  <dcterms:modified xsi:type="dcterms:W3CDTF">2023-04-21T09:10:00Z</dcterms:modified>
  <cp:revision>4</cp:revision>
  <dc:subject/>
  <dc:title/>
</cp:coreProperties>
</file>
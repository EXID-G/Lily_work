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1B03" w14:textId="1A1AEBA1" w:rsidR="007B0404" w:rsidRDefault="00000000">
      <w:pPr>
        <w:spacing w:line="360" w:lineRule="auto"/>
      </w:pPr>
      <w:r>
        <w:rPr>
          <w:rFonts w:ascii="宋体" w:eastAsia="宋体" w:hAnsi="宋体" w:cs="宋体"/>
        </w:rPr>
        <w:t>00:00:00</w:t>
      </w:r>
      <w:r>
        <w:rPr>
          <w:rFonts w:ascii="宋体" w:eastAsia="宋体" w:hAnsi="宋体" w:cs="宋体"/>
        </w:rPr>
        <w:br/>
        <w:t>角色1：</w:t>
      </w:r>
      <w:proofErr w:type="spellStart"/>
      <w:r>
        <w:rPr>
          <w:rFonts w:ascii="宋体" w:eastAsia="宋体" w:hAnsi="宋体" w:cs="宋体"/>
        </w:rPr>
        <w:t>HelloHello</w:t>
      </w:r>
      <w:proofErr w:type="spellEnd"/>
      <w:r>
        <w:rPr>
          <w:rFonts w:ascii="宋体" w:eastAsia="宋体" w:hAnsi="宋体" w:cs="宋体"/>
        </w:rPr>
        <w:t>，请问听得见我的讲话的声音吗？</w:t>
      </w:r>
      <w:r>
        <w:rPr>
          <w:rFonts w:ascii="宋体" w:eastAsia="宋体" w:hAnsi="宋体" w:cs="宋体"/>
        </w:rPr>
        <w:br/>
        <w:t>角色2：听得见。</w:t>
      </w:r>
      <w:r>
        <w:rPr>
          <w:rFonts w:ascii="宋体" w:eastAsia="宋体" w:hAnsi="宋体" w:cs="宋体"/>
        </w:rPr>
        <w:br/>
        <w:t>角色3：你好，听得见。</w:t>
      </w:r>
      <w:r>
        <w:rPr>
          <w:rFonts w:ascii="宋体" w:eastAsia="宋体" w:hAnsi="宋体" w:cs="宋体"/>
        </w:rPr>
        <w:br/>
        <w:t>角色1：Ok。那我们的访谈就现在开始，嗯王女士，邓先生你好，我是南方科技大学社会科学中心下属历史文化GIS实验室的学生调研员，我们正在进行一项有关深圳地铁的研究，本项目旨在以深圳地铁以地铁为切入点，探索基础设施与城市景观和城市记忆之间的关系，以Web GIS的方式再现深圳城市景观与文化的变迁。非常感谢您参与我们的研究，您的个人信息将受到严格保护，本研究产生的所有信息将被匿名化，并且只用做学术研究的目的。这个是在访谈开始前需要告知二位被访者的一个信息，那我们的访谈。</w:t>
      </w:r>
      <w:r>
        <w:rPr>
          <w:rFonts w:ascii="宋体" w:eastAsia="宋体" w:hAnsi="宋体" w:cs="宋体"/>
        </w:rPr>
        <w:br/>
        <w:t>角色3：嗯，好的。</w:t>
      </w:r>
      <w:r>
        <w:rPr>
          <w:rFonts w:ascii="宋体" w:eastAsia="宋体" w:hAnsi="宋体" w:cs="宋体"/>
        </w:rPr>
        <w:br/>
        <w:t>角色1：好，那我们的访谈就现在开始。首先向二位被访者确认一下二位的基本信息，请问邓先生出生的年份是什么时候呢？</w:t>
      </w:r>
      <w:r>
        <w:rPr>
          <w:rFonts w:ascii="宋体" w:eastAsia="宋体" w:hAnsi="宋体" w:cs="宋体"/>
        </w:rPr>
        <w:br/>
        <w:t>角色3：嗯我出生年代是1991年10月份。</w:t>
      </w:r>
      <w:r>
        <w:rPr>
          <w:rFonts w:ascii="宋体" w:eastAsia="宋体" w:hAnsi="宋体" w:cs="宋体"/>
        </w:rPr>
        <w:br/>
        <w:t>角色1：好的，那请问您抵深的年份是什么时候呢，就是到达深圳的年份？</w:t>
      </w:r>
      <w:r>
        <w:rPr>
          <w:rFonts w:ascii="宋体" w:eastAsia="宋体" w:hAnsi="宋体" w:cs="宋体"/>
        </w:rPr>
        <w:br/>
        <w:t>角色3：嗯到达深圳我记得是1996年6月份的。</w:t>
      </w:r>
      <w:r>
        <w:rPr>
          <w:rFonts w:ascii="宋体" w:eastAsia="宋体" w:hAnsi="宋体" w:cs="宋体"/>
        </w:rPr>
        <w:br/>
        <w:t>角色1：好的。那您在深圳的主要生活区域是什么呢？</w:t>
      </w:r>
      <w:r>
        <w:rPr>
          <w:rFonts w:ascii="宋体" w:eastAsia="宋体" w:hAnsi="宋体" w:cs="宋体"/>
        </w:rPr>
        <w:br/>
        <w:t>角色3：主要生活区域是在啊罗湖跟龙岗。</w:t>
      </w:r>
      <w:r>
        <w:rPr>
          <w:rFonts w:ascii="宋体" w:eastAsia="宋体" w:hAnsi="宋体" w:cs="宋体"/>
        </w:rPr>
        <w:br/>
        <w:t>角色1：呃具体到街道是哪两个街道呢？</w:t>
      </w:r>
      <w:r>
        <w:rPr>
          <w:rFonts w:ascii="宋体" w:eastAsia="宋体" w:hAnsi="宋体" w:cs="宋体"/>
        </w:rPr>
        <w:br/>
        <w:t>角色3：嗯东罗湖的东晓街道跟龙岗的布吉街道。</w:t>
      </w:r>
      <w:r>
        <w:rPr>
          <w:rFonts w:ascii="宋体" w:eastAsia="宋体" w:hAnsi="宋体" w:cs="宋体"/>
        </w:rPr>
        <w:br/>
        <w:t>角色1：龙岗的布吉街道，好的，了解。那请问王女士您的出生年份是什么时候呢？</w:t>
      </w:r>
      <w:r>
        <w:rPr>
          <w:rFonts w:ascii="宋体" w:eastAsia="宋体" w:hAnsi="宋体" w:cs="宋体"/>
        </w:rPr>
        <w:br/>
        <w:t>角色2：1968年11月份。</w:t>
      </w:r>
      <w:r>
        <w:rPr>
          <w:rFonts w:ascii="宋体" w:eastAsia="宋体" w:hAnsi="宋体" w:cs="宋体"/>
        </w:rPr>
        <w:br/>
        <w:t>角色1：您抵深的年份是什么时候呢？</w:t>
      </w:r>
      <w:r>
        <w:rPr>
          <w:rFonts w:ascii="宋体" w:eastAsia="宋体" w:hAnsi="宋体" w:cs="宋体"/>
        </w:rPr>
        <w:br/>
        <w:t>角色2：</w:t>
      </w:r>
      <w:del w:id="0" w:author="810582251@qq.com" w:date="2023-04-16T17:03:00Z">
        <w:r w:rsidDel="000F739F">
          <w:rPr>
            <w:rFonts w:ascii="宋体" w:eastAsia="宋体" w:hAnsi="宋体" w:cs="宋体"/>
          </w:rPr>
          <w:delText>1980</w:delText>
        </w:r>
      </w:del>
      <w:ins w:id="1" w:author="810582251@qq.com" w:date="2023-04-16T17:03:00Z">
        <w:r w:rsidR="000F739F">
          <w:rPr>
            <w:rFonts w:ascii="宋体" w:eastAsia="宋体" w:hAnsi="宋体" w:cs="宋体"/>
          </w:rPr>
          <w:t>198</w:t>
        </w:r>
        <w:r w:rsidR="000F739F">
          <w:rPr>
            <w:rFonts w:ascii="宋体" w:eastAsia="宋体" w:hAnsi="宋体" w:cs="宋体"/>
          </w:rPr>
          <w:t>6</w:t>
        </w:r>
      </w:ins>
      <w:r>
        <w:rPr>
          <w:rFonts w:ascii="宋体" w:eastAsia="宋体" w:hAnsi="宋体" w:cs="宋体"/>
        </w:rPr>
        <w:t>年1月份。</w:t>
      </w:r>
      <w:r>
        <w:rPr>
          <w:rFonts w:ascii="宋体" w:eastAsia="宋体" w:hAnsi="宋体" w:cs="宋体"/>
        </w:rPr>
        <w:br/>
        <w:t>角色1：那您主要生活的区域跟邓先生是一样的吗？</w:t>
      </w:r>
      <w:r>
        <w:rPr>
          <w:rFonts w:ascii="宋体" w:eastAsia="宋体" w:hAnsi="宋体" w:cs="宋体"/>
        </w:rPr>
        <w:br/>
        <w:t>角色2：嗯也是罗湖跟龙岗。</w:t>
      </w:r>
      <w:r>
        <w:rPr>
          <w:rFonts w:ascii="宋体" w:eastAsia="宋体" w:hAnsi="宋体" w:cs="宋体"/>
        </w:rPr>
        <w:br/>
        <w:t>角色1：东晓街道和布吉街道是吗？</w:t>
      </w:r>
      <w:r>
        <w:rPr>
          <w:rFonts w:ascii="宋体" w:eastAsia="宋体" w:hAnsi="宋体" w:cs="宋体"/>
        </w:rPr>
        <w:br/>
      </w:r>
      <w:r>
        <w:rPr>
          <w:rFonts w:ascii="宋体" w:eastAsia="宋体" w:hAnsi="宋体" w:cs="宋体"/>
        </w:rPr>
        <w:lastRenderedPageBreak/>
        <w:t>角色2：对。</w:t>
      </w:r>
      <w:r>
        <w:rPr>
          <w:rFonts w:ascii="宋体" w:eastAsia="宋体" w:hAnsi="宋体" w:cs="宋体"/>
        </w:rPr>
        <w:br/>
        <w:t>角色1：啊请问您的学历是什么呢？</w:t>
      </w:r>
      <w:r>
        <w:rPr>
          <w:rFonts w:ascii="宋体" w:eastAsia="宋体" w:hAnsi="宋体" w:cs="宋体"/>
        </w:rPr>
        <w:br/>
        <w:t>角色2：高中。</w:t>
      </w:r>
      <w:r>
        <w:rPr>
          <w:rFonts w:ascii="宋体" w:eastAsia="宋体" w:hAnsi="宋体" w:cs="宋体"/>
        </w:rPr>
        <w:br/>
        <w:t>角色1：呃您的职业呢？</w:t>
      </w:r>
      <w:r>
        <w:rPr>
          <w:rFonts w:ascii="宋体" w:eastAsia="宋体" w:hAnsi="宋体" w:cs="宋体"/>
        </w:rPr>
        <w:br/>
        <w:t>角色2：我们个体。</w:t>
      </w:r>
      <w:r>
        <w:rPr>
          <w:rFonts w:ascii="宋体" w:eastAsia="宋体" w:hAnsi="宋体" w:cs="宋体"/>
        </w:rPr>
        <w:br/>
        <w:t>角色1：好的，那我们的访谈。</w:t>
      </w:r>
      <w:r>
        <w:rPr>
          <w:rFonts w:ascii="宋体" w:eastAsia="宋体" w:hAnsi="宋体" w:cs="宋体"/>
        </w:rPr>
        <w:br/>
        <w:t>角色2：这里开店的。</w:t>
      </w:r>
      <w:r>
        <w:rPr>
          <w:rFonts w:ascii="宋体" w:eastAsia="宋体" w:hAnsi="宋体" w:cs="宋体"/>
        </w:rPr>
        <w:br/>
        <w:t>角色1：好的，您开的店是什么店呢？</w:t>
      </w:r>
      <w:r>
        <w:rPr>
          <w:rFonts w:ascii="宋体" w:eastAsia="宋体" w:hAnsi="宋体" w:cs="宋体"/>
        </w:rPr>
        <w:br/>
        <w:t>角色2：是搞那个空调维修的。</w:t>
      </w:r>
      <w:r>
        <w:rPr>
          <w:rFonts w:ascii="宋体" w:eastAsia="宋体" w:hAnsi="宋体" w:cs="宋体"/>
        </w:rPr>
        <w:br/>
        <w:t>角色1：空调维修，了解。好，那我们的访谈正式开始。请问邓先生，您在深圳生活的经历可以粗略的分为几个阶阶段呢，以时间节点来划分？</w:t>
      </w:r>
      <w:r>
        <w:rPr>
          <w:rFonts w:ascii="宋体" w:eastAsia="宋体" w:hAnsi="宋体" w:cs="宋体"/>
        </w:rPr>
        <w:br/>
        <w:t>角色3：嗯主要分为三个阶段，第一个阶段是成长阶段，那是在上学之前。第二个阶段是在读书阶段，对，就是在我大学之前。然后到第三个阶段是在我大学毕业之后，然后回来到深圳这边工作。分三个阶段，ok。</w:t>
      </w:r>
      <w:r>
        <w:rPr>
          <w:rFonts w:ascii="宋体" w:eastAsia="宋体" w:hAnsi="宋体" w:cs="宋体"/>
        </w:rPr>
        <w:br/>
        <w:t>角色1：噢那这三个阶段大概的一个是年份，大概是什么什么年到什么年呢？</w:t>
      </w:r>
      <w:r>
        <w:rPr>
          <w:rFonts w:ascii="宋体" w:eastAsia="宋体" w:hAnsi="宋体" w:cs="宋体"/>
        </w:rPr>
        <w:br/>
        <w:t>角色3：年份是上幼儿园1997年，然后再到</w:t>
      </w:r>
      <w:del w:id="2" w:author="810582251@qq.com" w:date="2023-04-16T17:01:00Z">
        <w:r w:rsidDel="000F739F">
          <w:rPr>
            <w:rFonts w:ascii="宋体" w:eastAsia="宋体" w:hAnsi="宋体" w:cs="宋体"/>
          </w:rPr>
          <w:delText>上</w:delText>
        </w:r>
      </w:del>
      <w:r>
        <w:rPr>
          <w:rFonts w:ascii="宋体" w:eastAsia="宋体" w:hAnsi="宋体" w:cs="宋体"/>
        </w:rPr>
        <w:t>上小学，小学是零几年的时候，</w:t>
      </w:r>
      <w:del w:id="3" w:author="810582251@qq.com" w:date="2023-04-16T17:01:00Z">
        <w:r w:rsidDel="000F739F">
          <w:rPr>
            <w:rFonts w:ascii="宋体" w:eastAsia="宋体" w:hAnsi="宋体" w:cs="宋体"/>
          </w:rPr>
          <w:delText>呃</w:delText>
        </w:r>
      </w:del>
      <w:r>
        <w:rPr>
          <w:rFonts w:ascii="宋体" w:eastAsia="宋体" w:hAnsi="宋体" w:cs="宋体"/>
        </w:rPr>
        <w:t>到初中初中的话是2004年是初一，</w:t>
      </w:r>
      <w:del w:id="4" w:author="810582251@qq.com" w:date="2023-04-16T17:01:00Z">
        <w:r w:rsidDel="000F739F">
          <w:rPr>
            <w:rFonts w:ascii="宋体" w:eastAsia="宋体" w:hAnsi="宋体" w:cs="宋体"/>
          </w:rPr>
          <w:delText>呃</w:delText>
        </w:r>
      </w:del>
      <w:r>
        <w:rPr>
          <w:rFonts w:ascii="宋体" w:eastAsia="宋体" w:hAnsi="宋体" w:cs="宋体"/>
        </w:rPr>
        <w:t>然后到2008年到高中，然后到</w:t>
      </w:r>
      <w:del w:id="5" w:author="810582251@qq.com" w:date="2023-04-16T17:01:00Z">
        <w:r w:rsidDel="000F739F">
          <w:rPr>
            <w:rFonts w:ascii="宋体" w:eastAsia="宋体" w:hAnsi="宋体" w:cs="宋体"/>
          </w:rPr>
          <w:delText>呃</w:delText>
        </w:r>
      </w:del>
      <w:r>
        <w:rPr>
          <w:rFonts w:ascii="宋体" w:eastAsia="宋体" w:hAnsi="宋体" w:cs="宋体"/>
        </w:rPr>
        <w:t>2011年是上大学。</w:t>
      </w:r>
      <w:r>
        <w:rPr>
          <w:rFonts w:ascii="宋体" w:eastAsia="宋体" w:hAnsi="宋体" w:cs="宋体"/>
        </w:rPr>
        <w:br/>
        <w:t>角色1：嗯。第三个阶段是大学毕业后那是是哪一年呢？</w:t>
      </w:r>
      <w:r>
        <w:rPr>
          <w:rFonts w:ascii="宋体" w:eastAsia="宋体" w:hAnsi="宋体" w:cs="宋体"/>
        </w:rPr>
        <w:br/>
        <w:t>角色3：嗯2014年。</w:t>
      </w:r>
      <w:r>
        <w:rPr>
          <w:rFonts w:ascii="宋体" w:eastAsia="宋体" w:hAnsi="宋体" w:cs="宋体"/>
        </w:rPr>
        <w:br/>
        <w:t>角色1：至今是吗？</w:t>
      </w:r>
      <w:r>
        <w:rPr>
          <w:rFonts w:ascii="宋体" w:eastAsia="宋体" w:hAnsi="宋体" w:cs="宋体"/>
        </w:rPr>
        <w:br/>
        <w:t>角色3：是的。</w:t>
      </w:r>
      <w:r>
        <w:rPr>
          <w:rFonts w:ascii="宋体" w:eastAsia="宋体" w:hAnsi="宋体" w:cs="宋体"/>
        </w:rPr>
        <w:br/>
        <w:t>角色1：啊那请问您在每个阶段的主要生活区域是哪里呢？</w:t>
      </w:r>
      <w:r>
        <w:rPr>
          <w:rFonts w:ascii="宋体" w:eastAsia="宋体" w:hAnsi="宋体" w:cs="宋体"/>
        </w:rPr>
        <w:br/>
        <w:t>角色3：嗯在我刚到深圳这边的时候生活在</w:t>
      </w:r>
      <w:del w:id="6" w:author="810582251@qq.com" w:date="2023-04-16T17:02:00Z">
        <w:r w:rsidDel="000F739F">
          <w:rPr>
            <w:rFonts w:ascii="宋体" w:eastAsia="宋体" w:hAnsi="宋体" w:cs="宋体"/>
          </w:rPr>
          <w:delText>嗯</w:delText>
        </w:r>
      </w:del>
      <w:r>
        <w:rPr>
          <w:rFonts w:ascii="宋体" w:eastAsia="宋体" w:hAnsi="宋体" w:cs="宋体"/>
        </w:rPr>
        <w:t>罗湖水库那一带东晓街道，</w:t>
      </w:r>
      <w:del w:id="7" w:author="810582251@qq.com" w:date="2023-04-16T17:02:00Z">
        <w:r w:rsidDel="000F739F">
          <w:rPr>
            <w:rFonts w:ascii="宋体" w:eastAsia="宋体" w:hAnsi="宋体" w:cs="宋体"/>
          </w:rPr>
          <w:delText>嗯</w:delText>
        </w:r>
      </w:del>
      <w:r>
        <w:rPr>
          <w:rFonts w:ascii="宋体" w:eastAsia="宋体" w:hAnsi="宋体" w:cs="宋体"/>
        </w:rPr>
        <w:t>在那里生活了几年吧，生活一直到噢上初中吧。</w:t>
      </w:r>
      <w:r>
        <w:rPr>
          <w:rFonts w:ascii="宋体" w:eastAsia="宋体" w:hAnsi="宋体" w:cs="宋体"/>
        </w:rPr>
        <w:br/>
        <w:t>00:05:04</w:t>
      </w:r>
      <w:r>
        <w:rPr>
          <w:rFonts w:ascii="宋体" w:eastAsia="宋体" w:hAnsi="宋体" w:cs="宋体"/>
        </w:rPr>
        <w:br/>
        <w:t>角色3：是的，然后上初中的话是去到龙岗跟罗湖那边的交界，就是草埔，就是快到龙岗，但是还没有出罗湖，那地方叫草埔。是的，然后</w:t>
      </w:r>
      <w:del w:id="8" w:author="810582251@qq.com" w:date="2023-04-16T17:02:00Z">
        <w:r w:rsidDel="000F739F">
          <w:rPr>
            <w:rFonts w:ascii="宋体" w:eastAsia="宋体" w:hAnsi="宋体" w:cs="宋体"/>
          </w:rPr>
          <w:delText>到哼嗯</w:delText>
        </w:r>
      </w:del>
      <w:r>
        <w:rPr>
          <w:rFonts w:ascii="宋体" w:eastAsia="宋体" w:hAnsi="宋体" w:cs="宋体"/>
        </w:rPr>
        <w:t>到上高中的时候就是在龙岗，对，龙岗，然后到上大学的时候是就还是在龙岗。</w:t>
      </w:r>
      <w:r>
        <w:rPr>
          <w:rFonts w:ascii="宋体" w:eastAsia="宋体" w:hAnsi="宋体" w:cs="宋体"/>
        </w:rPr>
        <w:br/>
      </w:r>
      <w:r>
        <w:rPr>
          <w:rFonts w:ascii="宋体" w:eastAsia="宋体" w:hAnsi="宋体" w:cs="宋体"/>
        </w:rPr>
        <w:lastRenderedPageBreak/>
        <w:t>角色1：那您现在是在什么区的什么街道居住和工作呢？</w:t>
      </w:r>
      <w:r>
        <w:rPr>
          <w:rFonts w:ascii="宋体" w:eastAsia="宋体" w:hAnsi="宋体" w:cs="宋体"/>
        </w:rPr>
        <w:br/>
        <w:t>角色3：嗯我现在工作是在盐田区、盐田港，然后我住的话是住在龙岗，</w:t>
      </w:r>
      <w:del w:id="9" w:author="810582251@qq.com" w:date="2023-04-16T17:02:00Z">
        <w:r w:rsidDel="000F739F">
          <w:rPr>
            <w:rFonts w:ascii="宋体" w:eastAsia="宋体" w:hAnsi="宋体" w:cs="宋体"/>
          </w:rPr>
          <w:delText>嗯</w:delText>
        </w:r>
      </w:del>
      <w:r>
        <w:rPr>
          <w:rFonts w:ascii="宋体" w:eastAsia="宋体" w:hAnsi="宋体" w:cs="宋体"/>
        </w:rPr>
        <w:t>龙岗与盐田交界的地方，就是横岗，对，过</w:t>
      </w:r>
      <w:del w:id="10" w:author="810582251@qq.com" w:date="2023-04-16T17:02:00Z">
        <w:r w:rsidDel="000F739F">
          <w:rPr>
            <w:rFonts w:ascii="宋体" w:eastAsia="宋体" w:hAnsi="宋体" w:cs="宋体"/>
          </w:rPr>
          <w:delText>过</w:delText>
        </w:r>
      </w:del>
      <w:r>
        <w:rPr>
          <w:rFonts w:ascii="宋体" w:eastAsia="宋体" w:hAnsi="宋体" w:cs="宋体"/>
        </w:rPr>
        <w:t>一条隧道就是盐田了。</w:t>
      </w:r>
      <w:r>
        <w:rPr>
          <w:rFonts w:ascii="宋体" w:eastAsia="宋体" w:hAnsi="宋体" w:cs="宋体"/>
        </w:rPr>
        <w:br/>
        <w:t>角色1：嗯那么我在群里面发送了一</w:t>
      </w:r>
      <w:del w:id="11" w:author="810582251@qq.com" w:date="2023-04-16T17:02:00Z">
        <w:r w:rsidDel="000F739F">
          <w:rPr>
            <w:rFonts w:ascii="宋体" w:eastAsia="宋体" w:hAnsi="宋体" w:cs="宋体"/>
          </w:rPr>
          <w:delText>张</w:delText>
        </w:r>
      </w:del>
      <w:r>
        <w:rPr>
          <w:rFonts w:ascii="宋体" w:eastAsia="宋体" w:hAnsi="宋体" w:cs="宋体"/>
        </w:rPr>
        <w:t>嗯1999年的市域地图和一张2008年的市域地图，麻烦邓先生在啊上面标注一下您这三个阶段分别，就是用圆圈标注一下您这三个阶段所在的地方，然后用箭头把它们连起来，然后同时在</w:t>
      </w:r>
      <w:del w:id="12" w:author="810582251@qq.com" w:date="2023-04-16T17:02:00Z">
        <w:r w:rsidDel="000F739F">
          <w:rPr>
            <w:rFonts w:ascii="宋体" w:eastAsia="宋体" w:hAnsi="宋体" w:cs="宋体"/>
          </w:rPr>
          <w:delText>您啊</w:delText>
        </w:r>
      </w:del>
      <w:r>
        <w:rPr>
          <w:rFonts w:ascii="宋体" w:eastAsia="宋体" w:hAnsi="宋体" w:cs="宋体"/>
        </w:rPr>
        <w:t>画图的这个过程中，我们来</w:t>
      </w:r>
      <w:del w:id="13" w:author="810582251@qq.com" w:date="2023-04-16T17:02:00Z">
        <w:r w:rsidDel="000F739F">
          <w:rPr>
            <w:rFonts w:ascii="宋体" w:eastAsia="宋体" w:hAnsi="宋体" w:cs="宋体"/>
          </w:rPr>
          <w:delText>啊</w:delText>
        </w:r>
      </w:del>
      <w:r>
        <w:rPr>
          <w:rFonts w:ascii="宋体" w:eastAsia="宋体" w:hAnsi="宋体" w:cs="宋体"/>
        </w:rPr>
        <w:t>采访一下您的母亲王女士。王女士您好，请问您在深圳生活的经历可以粗略的分为几个阶段呢，用时间节点来划分，就是几几年到几几年这样子？</w:t>
      </w:r>
      <w:r>
        <w:rPr>
          <w:rFonts w:ascii="宋体" w:eastAsia="宋体" w:hAnsi="宋体" w:cs="宋体"/>
        </w:rPr>
        <w:br/>
        <w:t>角色2：嗯从</w:t>
      </w:r>
      <w:del w:id="14" w:author="810582251@qq.com" w:date="2023-04-16T17:03:00Z">
        <w:r w:rsidDel="000F739F">
          <w:rPr>
            <w:rFonts w:ascii="宋体" w:eastAsia="宋体" w:hAnsi="宋体" w:cs="宋体"/>
          </w:rPr>
          <w:delText>1980</w:delText>
        </w:r>
      </w:del>
      <w:ins w:id="15" w:author="810582251@qq.com" w:date="2023-04-16T17:03:00Z">
        <w:r w:rsidR="000F739F">
          <w:rPr>
            <w:rFonts w:ascii="宋体" w:eastAsia="宋体" w:hAnsi="宋体" w:cs="宋体"/>
          </w:rPr>
          <w:t>198</w:t>
        </w:r>
        <w:r w:rsidR="000F739F">
          <w:rPr>
            <w:rFonts w:ascii="宋体" w:eastAsia="宋体" w:hAnsi="宋体" w:cs="宋体"/>
          </w:rPr>
          <w:t>6</w:t>
        </w:r>
      </w:ins>
      <w:r>
        <w:rPr>
          <w:rFonts w:ascii="宋体" w:eastAsia="宋体" w:hAnsi="宋体" w:cs="宋体"/>
        </w:rPr>
        <w:t>年到2000年吧，然后2001，200年过后到现在，就是我们可以两个阶段吧，因为我</w:t>
      </w:r>
      <w:del w:id="16" w:author="810582251@qq.com" w:date="2023-04-16T17:03:00Z">
        <w:r w:rsidDel="000F739F">
          <w:rPr>
            <w:rFonts w:ascii="宋体" w:eastAsia="宋体" w:hAnsi="宋体" w:cs="宋体"/>
          </w:rPr>
          <w:delText>1980</w:delText>
        </w:r>
      </w:del>
      <w:ins w:id="17" w:author="810582251@qq.com" w:date="2023-04-16T17:03:00Z">
        <w:r w:rsidR="000F739F">
          <w:rPr>
            <w:rFonts w:ascii="宋体" w:eastAsia="宋体" w:hAnsi="宋体" w:cs="宋体"/>
          </w:rPr>
          <w:t>198</w:t>
        </w:r>
        <w:r w:rsidR="000F739F">
          <w:rPr>
            <w:rFonts w:ascii="宋体" w:eastAsia="宋体" w:hAnsi="宋体" w:cs="宋体"/>
          </w:rPr>
          <w:t>6</w:t>
        </w:r>
      </w:ins>
      <w:r>
        <w:rPr>
          <w:rFonts w:ascii="宋体" w:eastAsia="宋体" w:hAnsi="宋体" w:cs="宋体"/>
        </w:rPr>
        <w:t>年的时候改革开放出来，然后我们是刚开始是来深圳打工。</w:t>
      </w:r>
      <w:r>
        <w:rPr>
          <w:rFonts w:ascii="宋体" w:eastAsia="宋体" w:hAnsi="宋体" w:cs="宋体"/>
        </w:rPr>
        <w:br/>
        <w:t>角色1：2000年到什么时候？</w:t>
      </w:r>
      <w:r>
        <w:rPr>
          <w:rFonts w:ascii="宋体" w:eastAsia="宋体" w:hAnsi="宋体" w:cs="宋体"/>
        </w:rPr>
        <w:br/>
        <w:t>角色2：就到现在2023年了。</w:t>
      </w:r>
      <w:r>
        <w:rPr>
          <w:rFonts w:ascii="宋体" w:eastAsia="宋体" w:hAnsi="宋体" w:cs="宋体"/>
        </w:rPr>
        <w:br/>
        <w:t>角色1：噢噢，您继续说。</w:t>
      </w:r>
      <w:r>
        <w:rPr>
          <w:rFonts w:ascii="宋体" w:eastAsia="宋体" w:hAnsi="宋体" w:cs="宋体"/>
        </w:rPr>
        <w:br/>
        <w:t>角色2：刚来的时候就是在电子厂打工，后来呢成家以后就自己跟我的先生一起开了那个制冷的空调维修店，然后就一直是干这个个体。那么前20年呢因为要生了一个孩子要抚养孩子，重点就是在抚养孩子了，后20年23年，就是慢慢生活好了嘛，但是我们就是就迁到龙岗这边来，之前是在罗湖，在水库附近那里开店的，后来我们就到龙岗这边我们自己买的铺头呃迁到这边来开店。</w:t>
      </w:r>
      <w:r>
        <w:rPr>
          <w:rFonts w:ascii="宋体" w:eastAsia="宋体" w:hAnsi="宋体" w:cs="宋体"/>
        </w:rPr>
        <w:br/>
        <w:t>角色1：那么您在深圳啊生活的这些年有搬过家吗？</w:t>
      </w:r>
      <w:r>
        <w:rPr>
          <w:rFonts w:ascii="宋体" w:eastAsia="宋体" w:hAnsi="宋体" w:cs="宋体"/>
        </w:rPr>
        <w:br/>
        <w:t>角色2：有，搬了好多次家呢。</w:t>
      </w:r>
      <w:r>
        <w:rPr>
          <w:rFonts w:ascii="宋体" w:eastAsia="宋体" w:hAnsi="宋体" w:cs="宋体"/>
        </w:rPr>
        <w:br/>
        <w:t>角色1：啊搬过几次家呢？</w:t>
      </w:r>
      <w:r>
        <w:rPr>
          <w:rFonts w:ascii="宋体" w:eastAsia="宋体" w:hAnsi="宋体" w:cs="宋体"/>
        </w:rPr>
        <w:br/>
        <w:t>角色2：四五次吧。</w:t>
      </w:r>
      <w:r>
        <w:rPr>
          <w:rFonts w:ascii="宋体" w:eastAsia="宋体" w:hAnsi="宋体" w:cs="宋体"/>
        </w:rPr>
        <w:br/>
        <w:t>角色1：那么请问一下，您在这四五次搬家的时候会考虑到地铁等交通因素吗？</w:t>
      </w:r>
      <w:r>
        <w:rPr>
          <w:rFonts w:ascii="宋体" w:eastAsia="宋体" w:hAnsi="宋体" w:cs="宋体"/>
        </w:rPr>
        <w:br/>
        <w:t>角色2：嗯当时搬家没有，因为搬家要不就要叫搬家公司，要不就自己先把一些小东西先搬过去，不用，</w:t>
      </w:r>
      <w:del w:id="18" w:author="810582251@qq.com" w:date="2023-04-16T17:04:00Z">
        <w:r w:rsidDel="000F739F">
          <w:rPr>
            <w:rFonts w:ascii="宋体" w:eastAsia="宋体" w:hAnsi="宋体" w:cs="宋体"/>
          </w:rPr>
          <w:delText>没没没有</w:delText>
        </w:r>
      </w:del>
      <w:r>
        <w:rPr>
          <w:rFonts w:ascii="宋体" w:eastAsia="宋体" w:hAnsi="宋体" w:cs="宋体"/>
        </w:rPr>
        <w:t>没有坐地铁。</w:t>
      </w:r>
      <w:r>
        <w:rPr>
          <w:rFonts w:ascii="宋体" w:eastAsia="宋体" w:hAnsi="宋体" w:cs="宋体"/>
        </w:rPr>
        <w:br/>
        <w:t>角色1：那</w:t>
      </w:r>
      <w:del w:id="19" w:author="810582251@qq.com" w:date="2023-04-16T17:04:00Z">
        <w:r w:rsidDel="000F739F">
          <w:rPr>
            <w:rFonts w:ascii="宋体" w:eastAsia="宋体" w:hAnsi="宋体" w:cs="宋体"/>
          </w:rPr>
          <w:delText>您</w:delText>
        </w:r>
      </w:del>
      <w:r>
        <w:rPr>
          <w:rFonts w:ascii="宋体" w:eastAsia="宋体" w:hAnsi="宋体" w:cs="宋体"/>
        </w:rPr>
        <w:t>您的住址附近有通地铁吗，就是在几次搬家，几次搬家都有地铁吗？</w:t>
      </w:r>
      <w:r>
        <w:rPr>
          <w:rFonts w:ascii="宋体" w:eastAsia="宋体" w:hAnsi="宋体" w:cs="宋体"/>
        </w:rPr>
        <w:br/>
        <w:t>角色2：有又有，嗯对，我后来买的房子有一些也是在地铁口附近的。</w:t>
      </w:r>
      <w:r>
        <w:rPr>
          <w:rFonts w:ascii="宋体" w:eastAsia="宋体" w:hAnsi="宋体" w:cs="宋体"/>
        </w:rPr>
        <w:br/>
      </w:r>
      <w:r>
        <w:rPr>
          <w:rFonts w:ascii="宋体" w:eastAsia="宋体" w:hAnsi="宋体" w:cs="宋体"/>
        </w:rPr>
        <w:lastRenderedPageBreak/>
        <w:t>角色1：现在的居住地方是有地铁的吗？</w:t>
      </w:r>
      <w:r>
        <w:rPr>
          <w:rFonts w:ascii="宋体" w:eastAsia="宋体" w:hAnsi="宋体" w:cs="宋体"/>
        </w:rPr>
        <w:br/>
        <w:t>角色2：有，就是像5号线的百鸽笼啊，或者说布吉，草埔那里啊，草埔站啊，都是近地铁口的。</w:t>
      </w:r>
      <w:r>
        <w:rPr>
          <w:rFonts w:ascii="宋体" w:eastAsia="宋体" w:hAnsi="宋体" w:cs="宋体"/>
        </w:rPr>
        <w:br/>
        <w:t>角色1：您二位现在有住在一起吗？</w:t>
      </w:r>
      <w:r>
        <w:rPr>
          <w:rFonts w:ascii="宋体" w:eastAsia="宋体" w:hAnsi="宋体" w:cs="宋体"/>
        </w:rPr>
        <w:br/>
        <w:t>角色2：嗯我小孩他自己住</w:t>
      </w:r>
      <w:del w:id="20" w:author="810582251@qq.com" w:date="2023-04-16T17:04:00Z">
        <w:r w:rsidDel="000F739F">
          <w:rPr>
            <w:rFonts w:ascii="宋体" w:eastAsia="宋体" w:hAnsi="宋体" w:cs="宋体"/>
          </w:rPr>
          <w:delText>他们</w:delText>
        </w:r>
      </w:del>
      <w:r>
        <w:rPr>
          <w:rFonts w:ascii="宋体" w:eastAsia="宋体" w:hAnsi="宋体" w:cs="宋体"/>
        </w:rPr>
        <w:t>他自己的房子，他们申请的有自己的房子，然后我们就自己住那个住自己的房子，没有一起住。</w:t>
      </w:r>
      <w:r>
        <w:rPr>
          <w:rFonts w:ascii="宋体" w:eastAsia="宋体" w:hAnsi="宋体" w:cs="宋体"/>
        </w:rPr>
        <w:br/>
        <w:t>00:10:01</w:t>
      </w:r>
      <w:r>
        <w:rPr>
          <w:rFonts w:ascii="宋体" w:eastAsia="宋体" w:hAnsi="宋体" w:cs="宋体"/>
        </w:rPr>
        <w:br/>
        <w:t>角色1：那您现在居住在什么区的什么街道呢？</w:t>
      </w:r>
      <w:r>
        <w:rPr>
          <w:rFonts w:ascii="宋体" w:eastAsia="宋体" w:hAnsi="宋体" w:cs="宋体"/>
        </w:rPr>
        <w:br/>
        <w:t>角色2：现在居住在龙岗南湾街道，龙岗区的南湾街道这边。</w:t>
      </w:r>
      <w:r>
        <w:rPr>
          <w:rFonts w:ascii="宋体" w:eastAsia="宋体" w:hAnsi="宋体" w:cs="宋体"/>
        </w:rPr>
        <w:br/>
        <w:t>角色1：Ok，那这边看到邓先生的地图已经画好了是吗？</w:t>
      </w:r>
      <w:r>
        <w:rPr>
          <w:rFonts w:ascii="宋体" w:eastAsia="宋体" w:hAnsi="宋体" w:cs="宋体"/>
        </w:rPr>
        <w:br/>
        <w:t>角色3：是的。</w:t>
      </w:r>
      <w:r>
        <w:rPr>
          <w:rFonts w:ascii="宋体" w:eastAsia="宋体" w:hAnsi="宋体" w:cs="宋体"/>
        </w:rPr>
        <w:br/>
        <w:t>角色1：Ok，那我们进到下一个问题。啊我们知道深圳地铁搭线是在2004年，那么在地铁出现之前啊邓先生应该已经啊是有记忆的了，然后想请问一下您在日常出行的一个典型的路线和目的是什么呢？这个日常出行主要指的就是呃工作日或者是周末这种比较规律性的出行，比如说上下班啊，上学呀，然后培训啊，办事啊这样子，您的主要的出行目的是什么？以及它的典型的路线是什么呢？</w:t>
      </w:r>
      <w:r>
        <w:rPr>
          <w:rFonts w:ascii="宋体" w:eastAsia="宋体" w:hAnsi="宋体" w:cs="宋体"/>
        </w:rPr>
        <w:br/>
        <w:t>角色3：嗯地铁出现之前我们的主要交通工具是公交车，对，就是公交车，而且是那种小巴中巴，大巴还是比较少的，我那个时候住在</w:t>
      </w:r>
      <w:del w:id="21" w:author="810582251@qq.com" w:date="2023-04-16T17:04:00Z">
        <w:r w:rsidDel="000F739F">
          <w:rPr>
            <w:rFonts w:ascii="宋体" w:eastAsia="宋体" w:hAnsi="宋体" w:cs="宋体"/>
          </w:rPr>
          <w:delText>嗯</w:delText>
        </w:r>
      </w:del>
      <w:r>
        <w:rPr>
          <w:rFonts w:ascii="宋体" w:eastAsia="宋体" w:hAnsi="宋体" w:cs="宋体"/>
        </w:rPr>
        <w:t>罗湖，快靠近龙岗那个位置，就是步行，对，步行跟龙岗很近，噢我们一般那时候上学的话是坐车去，对，坐公交车去上学，然后跨行的区域的话是从</w:t>
      </w:r>
      <w:del w:id="22" w:author="810582251@qq.com" w:date="2023-04-16T17:04:00Z">
        <w:r w:rsidDel="000F739F">
          <w:rPr>
            <w:rFonts w:ascii="宋体" w:eastAsia="宋体" w:hAnsi="宋体" w:cs="宋体"/>
          </w:rPr>
          <w:delText>呃</w:delText>
        </w:r>
      </w:del>
      <w:r>
        <w:rPr>
          <w:rFonts w:ascii="宋体" w:eastAsia="宋体" w:hAnsi="宋体" w:cs="宋体"/>
        </w:rPr>
        <w:t>步行，然后再到坐车到草埔，对，我们小学是在草埔上的小学，然后初中在深岗上的初中，就是说从罗湖罗湖步行稻草埔，或者是再到那个深岗啊都是坐公交，具体的线路啊我只记得以前初中的时候是从步行坐201到那个深岗，对，主要是主要是上学坐公交，然后这是周一到周五。周末放假的话我们会从步行去到市里面去买点东西，购物或者是去</w:t>
      </w:r>
      <w:del w:id="23" w:author="810582251@qq.com" w:date="2023-04-16T17:04:00Z">
        <w:r w:rsidDel="000F739F">
          <w:rPr>
            <w:rFonts w:ascii="宋体" w:eastAsia="宋体" w:hAnsi="宋体" w:cs="宋体"/>
          </w:rPr>
          <w:delText>呃</w:delText>
        </w:r>
      </w:del>
      <w:r>
        <w:rPr>
          <w:rFonts w:ascii="宋体" w:eastAsia="宋体" w:hAnsi="宋体" w:cs="宋体"/>
        </w:rPr>
        <w:t>书店，或者是去跟朋友一起玩，那个时候那个时候最多去的是那个深圳书城，对，我们是坐29路去，29路公交车去深圳书城的，那个时候深圳的市中心是在罗湖，深圳书城，</w:t>
      </w:r>
      <w:del w:id="24" w:author="810582251@qq.com" w:date="2023-04-16T17:04:00Z">
        <w:r w:rsidDel="000F739F">
          <w:rPr>
            <w:rFonts w:ascii="宋体" w:eastAsia="宋体" w:hAnsi="宋体" w:cs="宋体"/>
          </w:rPr>
          <w:delText>呃</w:delText>
        </w:r>
      </w:del>
      <w:r>
        <w:rPr>
          <w:rFonts w:ascii="宋体" w:eastAsia="宋体" w:hAnsi="宋体" w:cs="宋体"/>
        </w:rPr>
        <w:t>深圳证券，也就是地王大厦那边，深圳的地标。对，然后呃这就是我的路线跟目的。</w:t>
      </w:r>
      <w:r>
        <w:rPr>
          <w:rFonts w:ascii="宋体" w:eastAsia="宋体" w:hAnsi="宋体" w:cs="宋体"/>
        </w:rPr>
        <w:br/>
        <w:t>角色1：那您去深圳书城29路的那个站点是从哪个站到哪个站，您还记得吗？</w:t>
      </w:r>
      <w:r>
        <w:rPr>
          <w:rFonts w:ascii="宋体" w:eastAsia="宋体" w:hAnsi="宋体" w:cs="宋体"/>
        </w:rPr>
        <w:br/>
      </w:r>
      <w:r>
        <w:rPr>
          <w:rFonts w:ascii="宋体" w:eastAsia="宋体" w:hAnsi="宋体" w:cs="宋体"/>
        </w:rPr>
        <w:lastRenderedPageBreak/>
        <w:t>角色3：草埔，</w:t>
      </w:r>
      <w:del w:id="25" w:author="810582251@qq.com" w:date="2023-04-16T17:05:00Z">
        <w:r w:rsidDel="000F739F">
          <w:rPr>
            <w:rFonts w:ascii="宋体" w:eastAsia="宋体" w:hAnsi="宋体" w:cs="宋体"/>
          </w:rPr>
          <w:delText>下屋，呃不是，</w:delText>
        </w:r>
      </w:del>
      <w:r>
        <w:rPr>
          <w:rFonts w:ascii="宋体" w:eastAsia="宋体" w:hAnsi="宋体" w:cs="宋体"/>
        </w:rPr>
        <w:t>是那个水库，对，水库新村，到那个深圳书城。</w:t>
      </w:r>
      <w:r>
        <w:rPr>
          <w:rFonts w:ascii="宋体" w:eastAsia="宋体" w:hAnsi="宋体" w:cs="宋体"/>
        </w:rPr>
        <w:br/>
        <w:t>角色1：1水库新村的，您</w:t>
      </w:r>
      <w:del w:id="26" w:author="810582251@qq.com" w:date="2023-04-16T17:05:00Z">
        <w:r w:rsidDel="000F739F">
          <w:rPr>
            <w:rFonts w:ascii="宋体" w:eastAsia="宋体" w:hAnsi="宋体" w:cs="宋体"/>
          </w:rPr>
          <w:delText>您</w:delText>
        </w:r>
      </w:del>
      <w:r>
        <w:rPr>
          <w:rFonts w:ascii="宋体" w:eastAsia="宋体" w:hAnsi="宋体" w:cs="宋体"/>
        </w:rPr>
        <w:t>方便在评论区打一下吗？</w:t>
      </w:r>
      <w:r>
        <w:rPr>
          <w:rFonts w:ascii="宋体" w:eastAsia="宋体" w:hAnsi="宋体" w:cs="宋体"/>
        </w:rPr>
        <w:br/>
        <w:t>角色3：Ok，待会我待会待会我打一下嘛。</w:t>
      </w:r>
      <w:r>
        <w:rPr>
          <w:rFonts w:ascii="宋体" w:eastAsia="宋体" w:hAnsi="宋体" w:cs="宋体"/>
        </w:rPr>
        <w:br/>
        <w:t>角色1：好，好。那么在深圳</w:t>
      </w:r>
      <w:del w:id="27" w:author="810582251@qq.com" w:date="2023-04-16T17:05:00Z">
        <w:r w:rsidDel="000F739F">
          <w:rPr>
            <w:rFonts w:ascii="宋体" w:eastAsia="宋体" w:hAnsi="宋体" w:cs="宋体"/>
          </w:rPr>
          <w:delText>地</w:delText>
        </w:r>
      </w:del>
      <w:r>
        <w:rPr>
          <w:rFonts w:ascii="宋体" w:eastAsia="宋体" w:hAnsi="宋体" w:cs="宋体"/>
        </w:rPr>
        <w:t>地铁</w:t>
      </w:r>
      <w:del w:id="28" w:author="810582251@qq.com" w:date="2023-04-16T17:05:00Z">
        <w:r w:rsidDel="000F739F">
          <w:rPr>
            <w:rFonts w:ascii="宋体" w:eastAsia="宋体" w:hAnsi="宋体" w:cs="宋体"/>
          </w:rPr>
          <w:delText>出行呃</w:delText>
        </w:r>
      </w:del>
      <w:r>
        <w:rPr>
          <w:rFonts w:ascii="宋体" w:eastAsia="宋体" w:hAnsi="宋体" w:cs="宋体"/>
        </w:rPr>
        <w:t>出现之前，您的非日常出行的典型路线与目的是什么？这里的非日常出行指的是偶尔性的出行，</w:t>
      </w:r>
      <w:del w:id="29" w:author="810582251@qq.com" w:date="2023-04-16T17:05:00Z">
        <w:r w:rsidDel="000F739F">
          <w:rPr>
            <w:rFonts w:ascii="宋体" w:eastAsia="宋体" w:hAnsi="宋体" w:cs="宋体"/>
          </w:rPr>
          <w:delText>比如</w:delText>
        </w:r>
      </w:del>
      <w:r>
        <w:rPr>
          <w:rFonts w:ascii="宋体" w:eastAsia="宋体" w:hAnsi="宋体" w:cs="宋体"/>
        </w:rPr>
        <w:t>比如说节假日或者周末，你可能只去过</w:t>
      </w:r>
      <w:del w:id="30" w:author="810582251@qq.com" w:date="2023-04-16T17:05:00Z">
        <w:r w:rsidDel="000F739F">
          <w:rPr>
            <w:rFonts w:ascii="宋体" w:eastAsia="宋体" w:hAnsi="宋体" w:cs="宋体"/>
          </w:rPr>
          <w:delText>呃</w:delText>
        </w:r>
      </w:del>
      <w:r>
        <w:rPr>
          <w:rFonts w:ascii="宋体" w:eastAsia="宋体" w:hAnsi="宋体" w:cs="宋体"/>
        </w:rPr>
        <w:t>一次两次</w:t>
      </w:r>
      <w:del w:id="31" w:author="810582251@qq.com" w:date="2023-04-16T17:05:00Z">
        <w:r w:rsidDel="000F739F">
          <w:rPr>
            <w:rFonts w:ascii="宋体" w:eastAsia="宋体" w:hAnsi="宋体" w:cs="宋体"/>
          </w:rPr>
          <w:delText>的一个</w:delText>
        </w:r>
      </w:del>
      <w:r>
        <w:rPr>
          <w:rFonts w:ascii="宋体" w:eastAsia="宋体" w:hAnsi="宋体" w:cs="宋体"/>
        </w:rPr>
        <w:t>一个路线，但是让您印象比较深刻的一个典型的路线与出行的目的。</w:t>
      </w:r>
      <w:r>
        <w:rPr>
          <w:rFonts w:ascii="宋体" w:eastAsia="宋体" w:hAnsi="宋体" w:cs="宋体"/>
        </w:rPr>
        <w:br/>
        <w:t>角色3：出行的目的，那个时候嗯</w:t>
      </w:r>
      <w:del w:id="32" w:author="810582251@qq.com" w:date="2023-04-16T17:05:00Z">
        <w:r w:rsidDel="000F739F">
          <w:rPr>
            <w:rFonts w:ascii="宋体" w:eastAsia="宋体" w:hAnsi="宋体" w:cs="宋体"/>
          </w:rPr>
          <w:delText>我</w:delText>
        </w:r>
      </w:del>
      <w:del w:id="33" w:author="810582251@qq.com" w:date="2023-04-16T17:06:00Z">
        <w:r w:rsidDel="000F739F">
          <w:rPr>
            <w:rFonts w:ascii="宋体" w:eastAsia="宋体" w:hAnsi="宋体" w:cs="宋体"/>
          </w:rPr>
          <w:delText>我们偶尔</w:delText>
        </w:r>
      </w:del>
      <w:r>
        <w:rPr>
          <w:rFonts w:ascii="宋体" w:eastAsia="宋体" w:hAnsi="宋体" w:cs="宋体"/>
        </w:rPr>
        <w:t>我们偶尔会从罗湖去去关外，那个时候叫关外，就是布吉关以外的地方，我们那时候坐的车是叫是309，对，309路公交车，是去最远是可以去到坪地的，然后我们去关外的话一般都会去找一些朋友，就是住在龙岗的朋友，我会去找他们玩。</w:t>
      </w:r>
      <w:r>
        <w:rPr>
          <w:rFonts w:ascii="宋体" w:eastAsia="宋体" w:hAnsi="宋体" w:cs="宋体"/>
        </w:rPr>
        <w:br/>
        <w:t>角色1：呃309路的哪个站到哪个站呢？</w:t>
      </w:r>
      <w:r>
        <w:rPr>
          <w:rFonts w:ascii="宋体" w:eastAsia="宋体" w:hAnsi="宋体" w:cs="宋体"/>
        </w:rPr>
        <w:br/>
        <w:t>角色3：309是布吉联检站，然后到坪地的一个具体什么站忘记了，反正就是可以坐到那边。</w:t>
      </w:r>
      <w:r>
        <w:rPr>
          <w:rFonts w:ascii="宋体" w:eastAsia="宋体" w:hAnsi="宋体" w:cs="宋体"/>
        </w:rPr>
        <w:br/>
        <w:t>00:15:03</w:t>
      </w:r>
      <w:r>
        <w:rPr>
          <w:rFonts w:ascii="宋体" w:eastAsia="宋体" w:hAnsi="宋体" w:cs="宋体"/>
        </w:rPr>
        <w:br/>
        <w:t>角色1：好的。那麻烦您在呃评论区打一下</w:t>
      </w:r>
      <w:del w:id="34" w:author="810582251@qq.com" w:date="2023-04-16T17:06:00Z">
        <w:r w:rsidDel="000F739F">
          <w:rPr>
            <w:rFonts w:ascii="宋体" w:eastAsia="宋体" w:hAnsi="宋体" w:cs="宋体"/>
          </w:rPr>
          <w:delText>呃</w:delText>
        </w:r>
      </w:del>
      <w:r>
        <w:rPr>
          <w:rFonts w:ascii="宋体" w:eastAsia="宋体" w:hAnsi="宋体" w:cs="宋体"/>
        </w:rPr>
        <w:t>刚才的那几个站点吧。</w:t>
      </w:r>
      <w:r>
        <w:rPr>
          <w:rFonts w:ascii="宋体" w:eastAsia="宋体" w:hAnsi="宋体" w:cs="宋体"/>
        </w:rPr>
        <w:br/>
        <w:t>角色3：好的。</w:t>
      </w:r>
      <w:r>
        <w:rPr>
          <w:rFonts w:ascii="宋体" w:eastAsia="宋体" w:hAnsi="宋体" w:cs="宋体"/>
        </w:rPr>
        <w:br/>
        <w:t>角色1：嗯。啊那王女士，请问您在地铁出现之前，您的一个日常出行的典型路线与目的是什么，以及采用的主要的交通工具是什么呢？</w:t>
      </w:r>
      <w:r>
        <w:rPr>
          <w:rFonts w:ascii="宋体" w:eastAsia="宋体" w:hAnsi="宋体" w:cs="宋体"/>
        </w:rPr>
        <w:br/>
        <w:t>角色2：我们那时候因为是自己开店，我基本上都是走路，步行，偶尔出去哪里就坐公交车，日常我们都是步行比较多，就是开始我是住在店里面，然后如果回家的话，后来我们买了房子，就回家，我们也是在自己开的店跟家之间是很近的，走路。</w:t>
      </w:r>
      <w:r>
        <w:rPr>
          <w:rFonts w:ascii="宋体" w:eastAsia="宋体" w:hAnsi="宋体" w:cs="宋体"/>
        </w:rPr>
        <w:br/>
        <w:t>角色1：就是说您的一个出行范围一般会比较受限于这个生活区域是吗？</w:t>
      </w:r>
      <w:r>
        <w:rPr>
          <w:rFonts w:ascii="宋体" w:eastAsia="宋体" w:hAnsi="宋体" w:cs="宋体"/>
        </w:rPr>
        <w:br/>
        <w:t>角色2：对，我们都是在居住和工作的地方很近的。</w:t>
      </w:r>
      <w:r>
        <w:rPr>
          <w:rFonts w:ascii="宋体" w:eastAsia="宋体" w:hAnsi="宋体" w:cs="宋体"/>
        </w:rPr>
        <w:br/>
        <w:t>角色1：噢，那您非日常出行有没有什么典型的路线呢，就是出去玩啊什么的，访友啊，出游啊？</w:t>
      </w:r>
      <w:r>
        <w:rPr>
          <w:rFonts w:ascii="宋体" w:eastAsia="宋体" w:hAnsi="宋体" w:cs="宋体"/>
        </w:rPr>
        <w:br/>
        <w:t>角色2：偶尔朋友会或者是出去玩，</w:t>
      </w:r>
      <w:del w:id="35" w:author="810582251@qq.com" w:date="2023-04-16T17:06:00Z">
        <w:r w:rsidDel="000F739F">
          <w:rPr>
            <w:rFonts w:ascii="宋体" w:eastAsia="宋体" w:hAnsi="宋体" w:cs="宋体"/>
          </w:rPr>
          <w:delText>我们</w:delText>
        </w:r>
      </w:del>
      <w:r>
        <w:rPr>
          <w:rFonts w:ascii="宋体" w:eastAsia="宋体" w:hAnsi="宋体" w:cs="宋体"/>
        </w:rPr>
        <w:t>我记得印象比较深的有去那个人才公园，当时我们是坐地铁，坐地铁去人才公园的。</w:t>
      </w:r>
      <w:r>
        <w:rPr>
          <w:rFonts w:ascii="宋体" w:eastAsia="宋体" w:hAnsi="宋体" w:cs="宋体"/>
        </w:rPr>
        <w:br/>
        <w:t>角色1：在地铁出现之前噢，2004年以前噢。</w:t>
      </w:r>
      <w:r>
        <w:rPr>
          <w:rFonts w:ascii="宋体" w:eastAsia="宋体" w:hAnsi="宋体" w:cs="宋体"/>
        </w:rPr>
        <w:br/>
      </w:r>
      <w:r>
        <w:rPr>
          <w:rFonts w:ascii="宋体" w:eastAsia="宋体" w:hAnsi="宋体" w:cs="宋体"/>
        </w:rPr>
        <w:lastRenderedPageBreak/>
        <w:t>角色2：2004年以前我们就只能坐公交车，如果要去那边。</w:t>
      </w:r>
      <w:r>
        <w:rPr>
          <w:rFonts w:ascii="宋体" w:eastAsia="宋体" w:hAnsi="宋体" w:cs="宋体"/>
        </w:rPr>
        <w:br/>
        <w:t>角色1：那</w:t>
      </w:r>
      <w:del w:id="36" w:author="810582251@qq.com" w:date="2023-04-16T17:06:00Z">
        <w:r w:rsidDel="000F739F">
          <w:rPr>
            <w:rFonts w:ascii="宋体" w:eastAsia="宋体" w:hAnsi="宋体" w:cs="宋体"/>
          </w:rPr>
          <w:delText>您</w:delText>
        </w:r>
      </w:del>
      <w:r>
        <w:rPr>
          <w:rFonts w:ascii="宋体" w:eastAsia="宋体" w:hAnsi="宋体" w:cs="宋体"/>
        </w:rPr>
        <w:t>您是否记得之前出去出游的一些路线呢？</w:t>
      </w:r>
      <w:r>
        <w:rPr>
          <w:rFonts w:ascii="宋体" w:eastAsia="宋体" w:hAnsi="宋体" w:cs="宋体"/>
        </w:rPr>
        <w:br/>
        <w:t>角色2：嗯我们很少唉，地铁前很少出去了，天天都要开店哪，没办法。</w:t>
      </w:r>
      <w:r>
        <w:rPr>
          <w:rFonts w:ascii="宋体" w:eastAsia="宋体" w:hAnsi="宋体" w:cs="宋体"/>
        </w:rPr>
        <w:br/>
        <w:t>角色1：就是</w:t>
      </w:r>
      <w:del w:id="37" w:author="810582251@qq.com" w:date="2023-04-16T17:06:00Z">
        <w:r w:rsidDel="000F739F">
          <w:rPr>
            <w:rFonts w:ascii="宋体" w:eastAsia="宋体" w:hAnsi="宋体" w:cs="宋体"/>
          </w:rPr>
          <w:delText>很少</w:delText>
        </w:r>
      </w:del>
      <w:r>
        <w:rPr>
          <w:rFonts w:ascii="宋体" w:eastAsia="宋体" w:hAnsi="宋体" w:cs="宋体"/>
        </w:rPr>
        <w:t>很少</w:t>
      </w:r>
      <w:del w:id="38" w:author="810582251@qq.com" w:date="2023-04-16T17:06:00Z">
        <w:r w:rsidDel="000F739F">
          <w:rPr>
            <w:rFonts w:ascii="宋体" w:eastAsia="宋体" w:hAnsi="宋体" w:cs="宋体"/>
          </w:rPr>
          <w:delText>呃</w:delText>
        </w:r>
      </w:del>
      <w:r>
        <w:rPr>
          <w:rFonts w:ascii="宋体" w:eastAsia="宋体" w:hAnsi="宋体" w:cs="宋体"/>
        </w:rPr>
        <w:t>通过其他交通工具出门去</w:t>
      </w:r>
      <w:del w:id="39" w:author="810582251@qq.com" w:date="2023-04-16T17:06:00Z">
        <w:r w:rsidDel="000F739F">
          <w:rPr>
            <w:rFonts w:ascii="宋体" w:eastAsia="宋体" w:hAnsi="宋体" w:cs="宋体" w:hint="eastAsia"/>
          </w:rPr>
          <w:delText>拜师</w:delText>
        </w:r>
      </w:del>
      <w:ins w:id="40" w:author="810582251@qq.com" w:date="2023-04-16T17:06:00Z">
        <w:r w:rsidR="000F739F">
          <w:rPr>
            <w:rFonts w:ascii="宋体" w:eastAsia="宋体" w:hAnsi="宋体" w:cs="宋体" w:hint="eastAsia"/>
          </w:rPr>
          <w:t>办事</w:t>
        </w:r>
      </w:ins>
      <w:r>
        <w:rPr>
          <w:rFonts w:ascii="宋体" w:eastAsia="宋体" w:hAnsi="宋体" w:cs="宋体"/>
        </w:rPr>
        <w:t>或者是郊游是吗？</w:t>
      </w:r>
      <w:r>
        <w:rPr>
          <w:rFonts w:ascii="宋体" w:eastAsia="宋体" w:hAnsi="宋体" w:cs="宋体"/>
        </w:rPr>
        <w:br/>
        <w:t>角色2：对。</w:t>
      </w:r>
      <w:r>
        <w:rPr>
          <w:rFonts w:ascii="宋体" w:eastAsia="宋体" w:hAnsi="宋体" w:cs="宋体"/>
        </w:rPr>
        <w:br/>
        <w:t>角色1：OK，了解，那我们来到</w:t>
      </w:r>
      <w:del w:id="41" w:author="810582251@qq.com" w:date="2023-04-16T17:06:00Z">
        <w:r w:rsidDel="000F739F">
          <w:rPr>
            <w:rFonts w:ascii="宋体" w:eastAsia="宋体" w:hAnsi="宋体" w:cs="宋体"/>
          </w:rPr>
          <w:delText>呃</w:delText>
        </w:r>
      </w:del>
      <w:r>
        <w:rPr>
          <w:rFonts w:ascii="宋体" w:eastAsia="宋体" w:hAnsi="宋体" w:cs="宋体"/>
        </w:rPr>
        <w:t>下一个问题。深圳的空间格局演化。啊请问啊邓先生和王女士，您认为改革开放以后，也就是1978年以后的深圳可以分，它的发展可以划分为几个阶段，同样是用时间节点，就是从几几年到几几年这样子的划分，然后在不同的阶段它的一个空间格局大概是怎么样？这个空间格局主要指的就是啊有几个市中心啊，然后中心外围和最边缘的区域分别在哪里啊，然后工业区、商务办公区、购物休闲区、公共服务场所、居住区会划分在哪里啊？空间格局和发展阶段。</w:t>
      </w:r>
      <w:r>
        <w:rPr>
          <w:rFonts w:ascii="宋体" w:eastAsia="宋体" w:hAnsi="宋体" w:cs="宋体"/>
        </w:rPr>
        <w:br/>
        <w:t>角色3：好的，我先回答这个问题吧。</w:t>
      </w:r>
      <w:r>
        <w:rPr>
          <w:rFonts w:ascii="宋体" w:eastAsia="宋体" w:hAnsi="宋体" w:cs="宋体"/>
        </w:rPr>
        <w:br/>
        <w:t>角色1：嗯。</w:t>
      </w:r>
      <w:r>
        <w:rPr>
          <w:rFonts w:ascii="宋体" w:eastAsia="宋体" w:hAnsi="宋体" w:cs="宋体"/>
        </w:rPr>
        <w:br/>
        <w:t>角色3：我因为我是九几年来到这边的，改革开放已经好久了，但是那个时候还是处于改革开放的一个嗯就是就是属于中期吧，对。然后分阶段的话，我觉得可以分为三个阶段，一个第一个初始阶段，</w:t>
      </w:r>
      <w:del w:id="42" w:author="810582251@qq.com" w:date="2023-04-16T17:06:00Z">
        <w:r w:rsidDel="000F739F">
          <w:rPr>
            <w:rFonts w:ascii="宋体" w:eastAsia="宋体" w:hAnsi="宋体" w:cs="宋体"/>
          </w:rPr>
          <w:delText>第</w:delText>
        </w:r>
      </w:del>
      <w:r>
        <w:rPr>
          <w:rFonts w:ascii="宋体" w:eastAsia="宋体" w:hAnsi="宋体" w:cs="宋体"/>
        </w:rPr>
        <w:t>第二个</w:t>
      </w:r>
      <w:del w:id="43" w:author="810582251@qq.com" w:date="2023-04-16T17:06:00Z">
        <w:r w:rsidDel="000F739F">
          <w:rPr>
            <w:rFonts w:ascii="宋体" w:eastAsia="宋体" w:hAnsi="宋体" w:cs="宋体"/>
          </w:rPr>
          <w:delText>嗯</w:delText>
        </w:r>
      </w:del>
      <w:r>
        <w:rPr>
          <w:rFonts w:ascii="宋体" w:eastAsia="宋体" w:hAnsi="宋体" w:cs="宋体"/>
        </w:rPr>
        <w:t>中期阶段，最后一个完善阶段。</w:t>
      </w:r>
      <w:r>
        <w:rPr>
          <w:rFonts w:ascii="宋体" w:eastAsia="宋体" w:hAnsi="宋体" w:cs="宋体"/>
        </w:rPr>
        <w:br/>
        <w:t>角色1：那它的这个时间大概是什么时候到什么时候呢？</w:t>
      </w:r>
      <w:r>
        <w:rPr>
          <w:rFonts w:ascii="宋体" w:eastAsia="宋体" w:hAnsi="宋体" w:cs="宋体"/>
        </w:rPr>
        <w:br/>
        <w:t>角色3：90年代是那个时候</w:t>
      </w:r>
      <w:del w:id="44" w:author="810582251@qq.com" w:date="2023-04-16T17:06:00Z">
        <w:r w:rsidDel="000F739F">
          <w:rPr>
            <w:rFonts w:ascii="宋体" w:eastAsia="宋体" w:hAnsi="宋体" w:cs="宋体"/>
          </w:rPr>
          <w:delText>嗯</w:delText>
        </w:r>
      </w:del>
      <w:r>
        <w:rPr>
          <w:rFonts w:ascii="宋体" w:eastAsia="宋体" w:hAnsi="宋体" w:cs="宋体"/>
        </w:rPr>
        <w:t>改革开放是刚搞起来没多久，主要是它的中心是在国贸那一带，是的，国贸那一代，然后嗯那个时候购物中心也是在国贸那里，是</w:t>
      </w:r>
      <w:del w:id="45" w:author="810582251@qq.com" w:date="2023-04-16T17:07:00Z">
        <w:r w:rsidDel="000F739F">
          <w:rPr>
            <w:rFonts w:ascii="宋体" w:eastAsia="宋体" w:hAnsi="宋体" w:cs="宋体"/>
          </w:rPr>
          <w:delText>是</w:delText>
        </w:r>
      </w:del>
      <w:r>
        <w:rPr>
          <w:rFonts w:ascii="宋体" w:eastAsia="宋体" w:hAnsi="宋体" w:cs="宋体"/>
        </w:rPr>
        <w:t>只有一个中心。就是国贸、东门，那时候才这一个中心，这是</w:t>
      </w:r>
      <w:del w:id="46" w:author="810582251@qq.com" w:date="2023-04-16T17:07:00Z">
        <w:r w:rsidDel="000F739F">
          <w:rPr>
            <w:rFonts w:ascii="宋体" w:eastAsia="宋体" w:hAnsi="宋体" w:cs="宋体"/>
          </w:rPr>
          <w:delText>初期</w:delText>
        </w:r>
      </w:del>
      <w:r>
        <w:rPr>
          <w:rFonts w:ascii="宋体" w:eastAsia="宋体" w:hAnsi="宋体" w:cs="宋体"/>
        </w:rPr>
        <w:t>初级阶段。然后中期阶段的话，那福田行政区开始发展起来，然后南山新特区开始发展起来，这是中期。</w:t>
      </w:r>
      <w:r>
        <w:rPr>
          <w:rFonts w:ascii="宋体" w:eastAsia="宋体" w:hAnsi="宋体" w:cs="宋体"/>
        </w:rPr>
        <w:br/>
        <w:t>角色1：南山新</w:t>
      </w:r>
      <w:del w:id="47" w:author="810582251@qq.com" w:date="2023-04-16T17:07:00Z">
        <w:r w:rsidDel="000F739F">
          <w:rPr>
            <w:rFonts w:ascii="宋体" w:eastAsia="宋体" w:hAnsi="宋体" w:cs="宋体"/>
          </w:rPr>
          <w:delText>新</w:delText>
        </w:r>
      </w:del>
      <w:r>
        <w:rPr>
          <w:rFonts w:ascii="宋体" w:eastAsia="宋体" w:hAnsi="宋体" w:cs="宋体"/>
        </w:rPr>
        <w:t>什么，新特区吗？</w:t>
      </w:r>
      <w:r>
        <w:rPr>
          <w:rFonts w:ascii="宋体" w:eastAsia="宋体" w:hAnsi="宋体" w:cs="宋体"/>
        </w:rPr>
        <w:br/>
        <w:t>角色3：南山经济开始发展起来，我应该这么说。</w:t>
      </w:r>
      <w:r>
        <w:rPr>
          <w:rFonts w:ascii="宋体" w:eastAsia="宋体" w:hAnsi="宋体" w:cs="宋体"/>
        </w:rPr>
        <w:br/>
        <w:t>00:20:02</w:t>
      </w:r>
      <w:r>
        <w:rPr>
          <w:rFonts w:ascii="宋体" w:eastAsia="宋体" w:hAnsi="宋体" w:cs="宋体"/>
        </w:rPr>
        <w:br/>
        <w:t>角色1：噢南山，大概在什么时期，就是时间段，嗯就是</w:t>
      </w:r>
      <w:del w:id="48" w:author="810582251@qq.com" w:date="2023-04-16T17:07:00Z">
        <w:r w:rsidDel="000F739F">
          <w:rPr>
            <w:rFonts w:ascii="宋体" w:eastAsia="宋体" w:hAnsi="宋体" w:cs="宋体"/>
          </w:rPr>
          <w:delText>您认为</w:delText>
        </w:r>
      </w:del>
      <w:r>
        <w:rPr>
          <w:rFonts w:ascii="宋体" w:eastAsia="宋体" w:hAnsi="宋体" w:cs="宋体"/>
        </w:rPr>
        <w:t>您认为？</w:t>
      </w:r>
      <w:r>
        <w:rPr>
          <w:rFonts w:ascii="宋体" w:eastAsia="宋体" w:hAnsi="宋体" w:cs="宋体"/>
        </w:rPr>
        <w:br/>
        <w:t>角色3：零几年吧，2006年左右吧。</w:t>
      </w:r>
      <w:r>
        <w:rPr>
          <w:rFonts w:ascii="宋体" w:eastAsia="宋体" w:hAnsi="宋体" w:cs="宋体"/>
        </w:rPr>
        <w:br/>
        <w:t>角色1：好的，新特区发展起来。</w:t>
      </w:r>
      <w:r>
        <w:rPr>
          <w:rFonts w:ascii="宋体" w:eastAsia="宋体" w:hAnsi="宋体" w:cs="宋体"/>
        </w:rPr>
        <w:br/>
      </w:r>
      <w:r>
        <w:rPr>
          <w:rFonts w:ascii="宋体" w:eastAsia="宋体" w:hAnsi="宋体" w:cs="宋体"/>
        </w:rPr>
        <w:lastRenderedPageBreak/>
        <w:t>角色3：然后到第三个阶段完善阶段，就是有了在龙岗，龙岗中心城，以我居住的这个区域为熟悉的一个地方，龙岗它有龙岗中心城发展起来了，逐渐形成每一个区域都有自己的中心，龙岗中心，然后福田的淮安北一个中心，然后南山的科技园一个中心，对，就是各个区发展经济发展的同时有自己的核心，就是多个核心点，一个大的核心点就是福田行政区，然后分散到各个不同的区域都有它自己的自己的核心，然后由原来的边界是是关内关外是布吉关，梅林关，然后我就到现在的到双龙到坪地，这是我认为的这个边界，OK。</w:t>
      </w:r>
      <w:r>
        <w:rPr>
          <w:rFonts w:ascii="宋体" w:eastAsia="宋体" w:hAnsi="宋体" w:cs="宋体"/>
        </w:rPr>
        <w:br/>
        <w:t>角色1：嗯就是您刚才提到说那个各个区域的中心城出现大概是什么时候呢？</w:t>
      </w:r>
      <w:r>
        <w:rPr>
          <w:rFonts w:ascii="宋体" w:eastAsia="宋体" w:hAnsi="宋体" w:cs="宋体"/>
        </w:rPr>
        <w:br/>
        <w:t>角色3：那一个是在2011年左右吧，就是我还在上高中的那一会。</w:t>
      </w:r>
      <w:r>
        <w:rPr>
          <w:rFonts w:ascii="宋体" w:eastAsia="宋体" w:hAnsi="宋体" w:cs="宋体"/>
        </w:rPr>
        <w:br/>
        <w:t>角色1：嗯那您可以具体说明一下工业区、商务办公区、购物休闲场所、公共服务场所、居住区，在您的印象中它可能分别在什么区域吗？</w:t>
      </w:r>
      <w:r>
        <w:rPr>
          <w:rFonts w:ascii="宋体" w:eastAsia="宋体" w:hAnsi="宋体" w:cs="宋体"/>
        </w:rPr>
        <w:br/>
        <w:t>角色3：嗯以前的工业区据我了解在深圳市区，是八卦岭是工业区，它主要是以轻工业跟纺织业为主，后来八卦岭的规模。</w:t>
      </w:r>
      <w:r>
        <w:rPr>
          <w:rFonts w:ascii="宋体" w:eastAsia="宋体" w:hAnsi="宋体" w:cs="宋体"/>
        </w:rPr>
        <w:br/>
        <w:t>角色1：哪里？</w:t>
      </w:r>
      <w:r>
        <w:rPr>
          <w:rFonts w:ascii="宋体" w:eastAsia="宋体" w:hAnsi="宋体" w:cs="宋体"/>
        </w:rPr>
        <w:br/>
        <w:t>角色3：八卦岭，罗湖的规模。</w:t>
      </w:r>
      <w:r>
        <w:rPr>
          <w:rFonts w:ascii="宋体" w:eastAsia="宋体" w:hAnsi="宋体" w:cs="宋体"/>
        </w:rPr>
        <w:br/>
        <w:t>角色1：噢好的，纺织业和轻工业。好的，您继续。</w:t>
      </w:r>
      <w:r>
        <w:rPr>
          <w:rFonts w:ascii="宋体" w:eastAsia="宋体" w:hAnsi="宋体" w:cs="宋体"/>
        </w:rPr>
        <w:br/>
        <w:t>角色3：然后工厂，大型工业区的话一般会在龙岗，对，龙岗的像布吉，像横岗，这些都是工厂，电子厂为主，然后关南那一</w:t>
      </w:r>
      <w:del w:id="49" w:author="810582251@qq.com" w:date="2023-04-16T17:07:00Z">
        <w:r w:rsidDel="000F739F">
          <w:rPr>
            <w:rFonts w:ascii="宋体" w:eastAsia="宋体" w:hAnsi="宋体" w:cs="宋体" w:hint="eastAsia"/>
          </w:rPr>
          <w:delText>代嗯</w:delText>
        </w:r>
      </w:del>
      <w:ins w:id="50" w:author="810582251@qq.com" w:date="2023-04-16T17:07:00Z">
        <w:r w:rsidR="000F739F">
          <w:rPr>
            <w:rFonts w:ascii="宋体" w:eastAsia="宋体" w:hAnsi="宋体" w:cs="宋体" w:hint="eastAsia"/>
          </w:rPr>
          <w:t>带</w:t>
        </w:r>
      </w:ins>
      <w:r>
        <w:rPr>
          <w:rFonts w:ascii="宋体" w:eastAsia="宋体" w:hAnsi="宋体" w:cs="宋体"/>
        </w:rPr>
        <w:t>比较出名的，那个时候有的一些大型厂大型工厂，比如</w:t>
      </w:r>
      <w:del w:id="51" w:author="810582251@qq.com" w:date="2023-04-16T17:07:00Z">
        <w:r w:rsidDel="000F739F">
          <w:rPr>
            <w:rFonts w:ascii="宋体" w:eastAsia="宋体" w:hAnsi="宋体" w:cs="宋体"/>
          </w:rPr>
          <w:delText>呃</w:delText>
        </w:r>
      </w:del>
      <w:r>
        <w:rPr>
          <w:rFonts w:ascii="宋体" w:eastAsia="宋体" w:hAnsi="宋体" w:cs="宋体"/>
        </w:rPr>
        <w:t>像富士康，对，然后还有一些像其他在一些大厂就不清楚了。然后工业区是我刚才说的</w:t>
      </w:r>
      <w:del w:id="52" w:author="810582251@qq.com" w:date="2023-04-16T17:07:00Z">
        <w:r w:rsidDel="000F739F">
          <w:rPr>
            <w:rFonts w:ascii="宋体" w:eastAsia="宋体" w:hAnsi="宋体" w:cs="宋体"/>
          </w:rPr>
          <w:delText>嗯</w:delText>
        </w:r>
      </w:del>
      <w:r>
        <w:rPr>
          <w:rFonts w:ascii="宋体" w:eastAsia="宋体" w:hAnsi="宋体" w:cs="宋体"/>
        </w:rPr>
        <w:t>罗湖、八卦岭，然后龙岗，然后观澜，</w:t>
      </w:r>
      <w:del w:id="53" w:author="810582251@qq.com" w:date="2023-04-16T17:07:00Z">
        <w:r w:rsidDel="000F739F">
          <w:rPr>
            <w:rFonts w:ascii="宋体" w:eastAsia="宋体" w:hAnsi="宋体" w:cs="宋体"/>
          </w:rPr>
          <w:delText>嗯</w:delText>
        </w:r>
      </w:del>
      <w:r>
        <w:rPr>
          <w:rFonts w:ascii="宋体" w:eastAsia="宋体" w:hAnsi="宋体" w:cs="宋体"/>
        </w:rPr>
        <w:t>商务区的话，就是我一开始提到的</w:t>
      </w:r>
      <w:del w:id="54" w:author="810582251@qq.com" w:date="2023-04-16T17:07:00Z">
        <w:r w:rsidDel="000F739F">
          <w:rPr>
            <w:rFonts w:ascii="宋体" w:eastAsia="宋体" w:hAnsi="宋体" w:cs="宋体"/>
          </w:rPr>
          <w:delText>嗯</w:delText>
        </w:r>
      </w:del>
      <w:r>
        <w:rPr>
          <w:rFonts w:ascii="宋体" w:eastAsia="宋体" w:hAnsi="宋体" w:cs="宋体"/>
        </w:rPr>
        <w:t>罗湖市区，国贸那一代，东门那一代，深圳证券地王那一代，这是第一个商务区，就是我一我记忆来记忆以来第一个商务区。然后您刚才说到的除了商务区、工业区，还有什么？</w:t>
      </w:r>
      <w:r>
        <w:rPr>
          <w:rFonts w:ascii="宋体" w:eastAsia="宋体" w:hAnsi="宋体" w:cs="宋体"/>
        </w:rPr>
        <w:br/>
        <w:t>角色1：购物休闲购物休闲场所、公共服务场所。</w:t>
      </w:r>
      <w:r>
        <w:rPr>
          <w:rFonts w:ascii="宋体" w:eastAsia="宋体" w:hAnsi="宋体" w:cs="宋体"/>
        </w:rPr>
        <w:br/>
        <w:t>角色3：购物休闲的话</w:t>
      </w:r>
      <w:del w:id="55" w:author="810582251@qq.com" w:date="2023-04-16T17:08:00Z">
        <w:r w:rsidDel="000F739F">
          <w:rPr>
            <w:rFonts w:ascii="宋体" w:eastAsia="宋体" w:hAnsi="宋体" w:cs="宋体"/>
          </w:rPr>
          <w:delText>嗯</w:delText>
        </w:r>
      </w:del>
      <w:r>
        <w:rPr>
          <w:rFonts w:ascii="宋体" w:eastAsia="宋体" w:hAnsi="宋体" w:cs="宋体"/>
        </w:rPr>
        <w:t>一开始是东门，初级阶段的时候，然后发展到后面的这个福田的，</w:t>
      </w:r>
      <w:del w:id="56" w:author="810582251@qq.com" w:date="2023-04-16T17:08:00Z">
        <w:r w:rsidDel="000F739F">
          <w:rPr>
            <w:rFonts w:ascii="宋体" w:eastAsia="宋体" w:hAnsi="宋体" w:cs="宋体"/>
          </w:rPr>
          <w:delText>嗯</w:delText>
        </w:r>
      </w:del>
      <w:r>
        <w:rPr>
          <w:rFonts w:ascii="宋体" w:eastAsia="宋体" w:hAnsi="宋体" w:cs="宋体"/>
        </w:rPr>
        <w:t>东门是第一个，然后万象城，是接着紧接着罗湖发随着罗湖经济发展，这万象城也是一个购物的地方，然后再到后面的福田的啊什么华强北，华强北、九方，再到后面最后一个阶段完善阶段的话是南山的崛起，南山有个万象天地，对，叫万</w:t>
      </w:r>
      <w:r>
        <w:rPr>
          <w:rFonts w:ascii="宋体" w:eastAsia="宋体" w:hAnsi="宋体" w:cs="宋体"/>
        </w:rPr>
        <w:lastRenderedPageBreak/>
        <w:t>象天地海岸城那一代，那个离我比较远，我们去的也比较少。公共服务的话是</w:t>
      </w:r>
      <w:del w:id="57" w:author="810582251@qq.com" w:date="2023-04-16T17:10:00Z">
        <w:r w:rsidDel="000F739F">
          <w:rPr>
            <w:rFonts w:ascii="宋体" w:eastAsia="宋体" w:hAnsi="宋体" w:cs="宋体"/>
          </w:rPr>
          <w:delText>嗯</w:delText>
        </w:r>
      </w:del>
      <w:r>
        <w:rPr>
          <w:rFonts w:ascii="宋体" w:eastAsia="宋体" w:hAnsi="宋体" w:cs="宋体"/>
        </w:rPr>
        <w:t>以前公共服务一般是在小区，就是一些比较好的小区会挺有</w:t>
      </w:r>
      <w:del w:id="58" w:author="810582251@qq.com" w:date="2023-04-16T17:10:00Z">
        <w:r w:rsidDel="000F739F">
          <w:rPr>
            <w:rFonts w:ascii="宋体" w:eastAsia="宋体" w:hAnsi="宋体" w:cs="宋体" w:hint="eastAsia"/>
          </w:rPr>
          <w:delText>必要</w:delText>
        </w:r>
      </w:del>
      <w:ins w:id="59" w:author="810582251@qq.com" w:date="2023-04-16T17:10:00Z">
        <w:r w:rsidR="000F739F">
          <w:rPr>
            <w:rFonts w:ascii="宋体" w:eastAsia="宋体" w:hAnsi="宋体" w:cs="宋体" w:hint="eastAsia"/>
          </w:rPr>
          <w:t>提供有必要</w:t>
        </w:r>
      </w:ins>
      <w:r>
        <w:rPr>
          <w:rFonts w:ascii="宋体" w:eastAsia="宋体" w:hAnsi="宋体" w:cs="宋体"/>
        </w:rPr>
        <w:t>充足</w:t>
      </w:r>
      <w:ins w:id="60" w:author="810582251@qq.com" w:date="2023-04-16T17:11:00Z">
        <w:r w:rsidR="000F739F">
          <w:rPr>
            <w:rFonts w:ascii="宋体" w:eastAsia="宋体" w:hAnsi="宋体" w:cs="宋体" w:hint="eastAsia"/>
          </w:rPr>
          <w:t>的</w:t>
        </w:r>
      </w:ins>
      <w:del w:id="61" w:author="810582251@qq.com" w:date="2023-04-16T17:10:00Z">
        <w:r w:rsidDel="000F739F">
          <w:rPr>
            <w:rFonts w:ascii="宋体" w:eastAsia="宋体" w:hAnsi="宋体" w:cs="宋体"/>
          </w:rPr>
          <w:delText>了</w:delText>
        </w:r>
      </w:del>
      <w:r>
        <w:rPr>
          <w:rFonts w:ascii="宋体" w:eastAsia="宋体" w:hAnsi="宋体" w:cs="宋体"/>
        </w:rPr>
        <w:t>公共服务，到后面发展起来了，各</w:t>
      </w:r>
      <w:del w:id="62" w:author="810582251@qq.com" w:date="2023-04-16T17:08:00Z">
        <w:r w:rsidDel="000F739F">
          <w:rPr>
            <w:rFonts w:ascii="宋体" w:eastAsia="宋体" w:hAnsi="宋体" w:cs="宋体"/>
          </w:rPr>
          <w:delText>各</w:delText>
        </w:r>
      </w:del>
      <w:r>
        <w:rPr>
          <w:rFonts w:ascii="宋体" w:eastAsia="宋体" w:hAnsi="宋体" w:cs="宋体"/>
        </w:rPr>
        <w:t>种社区跟</w:t>
      </w:r>
      <w:del w:id="63" w:author="810582251@qq.com" w:date="2023-04-16T17:08:00Z">
        <w:r w:rsidDel="000F739F">
          <w:rPr>
            <w:rFonts w:ascii="宋体" w:eastAsia="宋体" w:hAnsi="宋体" w:cs="宋体"/>
          </w:rPr>
          <w:delText>除</w:delText>
        </w:r>
      </w:del>
      <w:r>
        <w:rPr>
          <w:rFonts w:ascii="宋体" w:eastAsia="宋体" w:hAnsi="宋体" w:cs="宋体"/>
        </w:rPr>
        <w:t>住宅区变多了，就是有</w:t>
      </w:r>
      <w:del w:id="64" w:author="810582251@qq.com" w:date="2023-04-16T17:11:00Z">
        <w:r w:rsidDel="000F739F">
          <w:rPr>
            <w:rFonts w:ascii="宋体" w:eastAsia="宋体" w:hAnsi="宋体" w:cs="宋体" w:hint="eastAsia"/>
          </w:rPr>
          <w:delText>绿灯笼（音）</w:delText>
        </w:r>
      </w:del>
      <w:ins w:id="65" w:author="810582251@qq.com" w:date="2023-04-16T17:11:00Z">
        <w:r w:rsidR="000F739F">
          <w:rPr>
            <w:rFonts w:ascii="宋体" w:eastAsia="宋体" w:hAnsi="宋体" w:cs="宋体" w:hint="eastAsia"/>
          </w:rPr>
          <w:t>绿道</w:t>
        </w:r>
      </w:ins>
      <w:r>
        <w:rPr>
          <w:rFonts w:ascii="宋体" w:eastAsia="宋体" w:hAnsi="宋体" w:cs="宋体"/>
        </w:rPr>
        <w:t>，然后还有一些社区服务站，慢慢都变完善了。</w:t>
      </w:r>
      <w:r>
        <w:rPr>
          <w:rFonts w:ascii="宋体" w:eastAsia="宋体" w:hAnsi="宋体" w:cs="宋体"/>
        </w:rPr>
        <w:br/>
        <w:t>角色1：嗯那居住区呢？</w:t>
      </w:r>
      <w:r>
        <w:rPr>
          <w:rFonts w:ascii="宋体" w:eastAsia="宋体" w:hAnsi="宋体" w:cs="宋体"/>
        </w:rPr>
        <w:br/>
        <w:t>角色3：居住区嗯我记得以前那时候很多人</w:t>
      </w:r>
      <w:del w:id="66" w:author="810582251@qq.com" w:date="2023-04-16T17:11:00Z">
        <w:r w:rsidDel="000F739F">
          <w:rPr>
            <w:rFonts w:ascii="宋体" w:eastAsia="宋体" w:hAnsi="宋体" w:cs="宋体"/>
          </w:rPr>
          <w:delText>是嗯</w:delText>
        </w:r>
      </w:del>
      <w:r>
        <w:rPr>
          <w:rFonts w:ascii="宋体" w:eastAsia="宋体" w:hAnsi="宋体" w:cs="宋体"/>
        </w:rPr>
        <w:t>是住在那种走楼梯的那种小区，就是那种比较没有那么多高楼，都是比较都是小的小高层，也没有电梯，然后密度的话是没有现在那么高，都是比较分散的。</w:t>
      </w:r>
      <w:r>
        <w:rPr>
          <w:rFonts w:ascii="宋体" w:eastAsia="宋体" w:hAnsi="宋体" w:cs="宋体"/>
        </w:rPr>
        <w:br/>
        <w:t>00:25:14</w:t>
      </w:r>
      <w:r>
        <w:rPr>
          <w:rFonts w:ascii="宋体" w:eastAsia="宋体" w:hAnsi="宋体" w:cs="宋体"/>
        </w:rPr>
        <w:br/>
        <w:t>角色3：到现在的话是比较集中，都是以高楼为主，而且都往外扩散，以前的人都是住在</w:t>
      </w:r>
      <w:del w:id="67" w:author="810582251@qq.com" w:date="2023-04-16T17:11:00Z">
        <w:r w:rsidDel="000F739F">
          <w:rPr>
            <w:rFonts w:ascii="宋体" w:eastAsia="宋体" w:hAnsi="宋体" w:cs="宋体"/>
          </w:rPr>
          <w:delText>嗯</w:delText>
        </w:r>
      </w:del>
      <w:r>
        <w:rPr>
          <w:rFonts w:ascii="宋体" w:eastAsia="宋体" w:hAnsi="宋体" w:cs="宋体"/>
        </w:rPr>
        <w:t>关内，而且是关内的市区，为了方便上班。</w:t>
      </w:r>
      <w:r>
        <w:rPr>
          <w:rFonts w:ascii="宋体" w:eastAsia="宋体" w:hAnsi="宋体" w:cs="宋体"/>
        </w:rPr>
        <w:br/>
        <w:t>角色1：了解。那我在</w:t>
      </w:r>
      <w:del w:id="68" w:author="810582251@qq.com" w:date="2023-04-16T17:11:00Z">
        <w:r w:rsidDel="000F739F">
          <w:rPr>
            <w:rFonts w:ascii="宋体" w:eastAsia="宋体" w:hAnsi="宋体" w:cs="宋体"/>
          </w:rPr>
          <w:delText>呃</w:delText>
        </w:r>
      </w:del>
      <w:r>
        <w:rPr>
          <w:rFonts w:ascii="宋体" w:eastAsia="宋体" w:hAnsi="宋体" w:cs="宋体"/>
        </w:rPr>
        <w:t>我们的群里面发送了一张大概的演示图，可以请您在一张空白的纸上啊对您刚才所说的空间格局做一个大概的一个</w:t>
      </w:r>
      <w:del w:id="69" w:author="810582251@qq.com" w:date="2023-04-16T17:11:00Z">
        <w:r w:rsidDel="000F739F">
          <w:rPr>
            <w:rFonts w:ascii="宋体" w:eastAsia="宋体" w:hAnsi="宋体" w:cs="宋体"/>
          </w:rPr>
          <w:delText>啊</w:delText>
        </w:r>
      </w:del>
      <w:r>
        <w:rPr>
          <w:rFonts w:ascii="宋体" w:eastAsia="宋体" w:hAnsi="宋体" w:cs="宋体"/>
        </w:rPr>
        <w:t>地图的绘制吗？</w:t>
      </w:r>
      <w:r>
        <w:rPr>
          <w:rFonts w:ascii="宋体" w:eastAsia="宋体" w:hAnsi="宋体" w:cs="宋体"/>
        </w:rPr>
        <w:br/>
        <w:t>角色3：地图的绘制。</w:t>
      </w:r>
      <w:r>
        <w:rPr>
          <w:rFonts w:ascii="宋体" w:eastAsia="宋体" w:hAnsi="宋体" w:cs="宋体"/>
        </w:rPr>
        <w:br/>
        <w:t>角色1：就是</w:t>
      </w:r>
      <w:del w:id="70" w:author="810582251@qq.com" w:date="2023-04-16T17:11:00Z">
        <w:r w:rsidDel="000F739F">
          <w:rPr>
            <w:rFonts w:ascii="宋体" w:eastAsia="宋体" w:hAnsi="宋体" w:cs="宋体"/>
          </w:rPr>
          <w:delText>呃</w:delText>
        </w:r>
      </w:del>
      <w:r>
        <w:rPr>
          <w:rFonts w:ascii="宋体" w:eastAsia="宋体" w:hAnsi="宋体" w:cs="宋体"/>
        </w:rPr>
        <w:t>我在群里面发了一个，就是在空白的纸上大概的画一下，就是这个哪个区域承担的哪个功能就可以了。</w:t>
      </w:r>
      <w:r>
        <w:rPr>
          <w:rFonts w:ascii="宋体" w:eastAsia="宋体" w:hAnsi="宋体" w:cs="宋体"/>
        </w:rPr>
        <w:br/>
        <w:t>角色3：嗯可以，但是需要一点时间。</w:t>
      </w:r>
      <w:r>
        <w:rPr>
          <w:rFonts w:ascii="宋体" w:eastAsia="宋体" w:hAnsi="宋体" w:cs="宋体"/>
        </w:rPr>
        <w:br/>
        <w:t>角色1：好的，没关系。那在此期间啊王女士您对于这个空间格局</w:t>
      </w:r>
      <w:del w:id="71" w:author="810582251@qq.com" w:date="2023-04-16T17:11:00Z">
        <w:r w:rsidDel="000F739F">
          <w:rPr>
            <w:rFonts w:ascii="宋体" w:eastAsia="宋体" w:hAnsi="宋体" w:cs="宋体"/>
          </w:rPr>
          <w:delText>呃</w:delText>
        </w:r>
      </w:del>
      <w:r>
        <w:rPr>
          <w:rFonts w:ascii="宋体" w:eastAsia="宋体" w:hAnsi="宋体" w:cs="宋体"/>
        </w:rPr>
        <w:t>的划分有什么自己的鉴定吗？</w:t>
      </w:r>
      <w:r>
        <w:rPr>
          <w:rFonts w:ascii="宋体" w:eastAsia="宋体" w:hAnsi="宋体" w:cs="宋体"/>
        </w:rPr>
        <w:br/>
        <w:t>角色2：我老人家了，而且我开店，一般都是守在店里，没怎么去关注这些。</w:t>
      </w:r>
      <w:r>
        <w:rPr>
          <w:rFonts w:ascii="宋体" w:eastAsia="宋体" w:hAnsi="宋体" w:cs="宋体"/>
        </w:rPr>
        <w:br/>
        <w:t>角色1：那就是</w:t>
      </w:r>
      <w:del w:id="72" w:author="810582251@qq.com" w:date="2023-04-16T17:11:00Z">
        <w:r w:rsidDel="000F739F">
          <w:rPr>
            <w:rFonts w:ascii="宋体" w:eastAsia="宋体" w:hAnsi="宋体" w:cs="宋体"/>
          </w:rPr>
          <w:delText>您</w:delText>
        </w:r>
      </w:del>
      <w:r>
        <w:rPr>
          <w:rFonts w:ascii="宋体" w:eastAsia="宋体" w:hAnsi="宋体" w:cs="宋体"/>
        </w:rPr>
        <w:t>据您的了解呢，就是</w:t>
      </w:r>
      <w:del w:id="73" w:author="810582251@qq.com" w:date="2023-04-16T17:11:00Z">
        <w:r w:rsidDel="000F739F">
          <w:rPr>
            <w:rFonts w:ascii="宋体" w:eastAsia="宋体" w:hAnsi="宋体" w:cs="宋体"/>
          </w:rPr>
          <w:delText>工业区，您呃</w:delText>
        </w:r>
      </w:del>
      <w:r>
        <w:rPr>
          <w:rFonts w:ascii="宋体" w:eastAsia="宋体" w:hAnsi="宋体" w:cs="宋体"/>
        </w:rPr>
        <w:t>工业区、商务办公区、购物休闲场所、公共服务场所以及居住区，您的见解与啊邓先生有没有什么出入的地方呢？</w:t>
      </w:r>
      <w:r>
        <w:rPr>
          <w:rFonts w:ascii="宋体" w:eastAsia="宋体" w:hAnsi="宋体" w:cs="宋体"/>
        </w:rPr>
        <w:br/>
        <w:t>角色2：差不多吧，工业区像以前不就是有富士康比较大了。</w:t>
      </w:r>
      <w:r>
        <w:rPr>
          <w:rFonts w:ascii="宋体" w:eastAsia="宋体" w:hAnsi="宋体" w:cs="宋体"/>
        </w:rPr>
        <w:br/>
        <w:t>角色1：富士康在哪个区哪个街道你知道吗？</w:t>
      </w:r>
      <w:r>
        <w:rPr>
          <w:rFonts w:ascii="宋体" w:eastAsia="宋体" w:hAnsi="宋体" w:cs="宋体"/>
        </w:rPr>
        <w:br/>
        <w:t>角色2：富士康它好多个点都有的哦，比如说龙华，那里就是有富士康</w:t>
      </w:r>
      <w:del w:id="74" w:author="810582251@qq.com" w:date="2023-04-16T17:11:00Z">
        <w:r w:rsidDel="000F739F">
          <w:rPr>
            <w:rFonts w:ascii="宋体" w:eastAsia="宋体" w:hAnsi="宋体" w:cs="宋体"/>
          </w:rPr>
          <w:delText>有有</w:delText>
        </w:r>
      </w:del>
      <w:r>
        <w:rPr>
          <w:rFonts w:ascii="宋体" w:eastAsia="宋体" w:hAnsi="宋体" w:cs="宋体"/>
        </w:rPr>
        <w:t>有一个分公司，是在富华街道</w:t>
      </w:r>
      <w:del w:id="75" w:author="810582251@qq.com" w:date="2023-04-16T17:11:00Z">
        <w:r w:rsidDel="000F739F">
          <w:rPr>
            <w:rFonts w:ascii="宋体" w:eastAsia="宋体" w:hAnsi="宋体" w:cs="宋体"/>
          </w:rPr>
          <w:delText>还是</w:delText>
        </w:r>
      </w:del>
      <w:r>
        <w:rPr>
          <w:rFonts w:ascii="宋体" w:eastAsia="宋体" w:hAnsi="宋体" w:cs="宋体"/>
        </w:rPr>
        <w:t>还是那个，反正富士康它是</w:t>
      </w:r>
      <w:del w:id="76" w:author="810582251@qq.com" w:date="2023-04-16T17:11:00Z">
        <w:r w:rsidDel="000F739F">
          <w:rPr>
            <w:rFonts w:ascii="宋体" w:eastAsia="宋体" w:hAnsi="宋体" w:cs="宋体"/>
          </w:rPr>
          <w:delText>有</w:delText>
        </w:r>
      </w:del>
      <w:r>
        <w:rPr>
          <w:rFonts w:ascii="宋体" w:eastAsia="宋体" w:hAnsi="宋体" w:cs="宋体"/>
        </w:rPr>
        <w:t>有一个整个片区都是富士康来的，因为我也没去过。</w:t>
      </w:r>
      <w:r>
        <w:rPr>
          <w:rFonts w:ascii="宋体" w:eastAsia="宋体" w:hAnsi="宋体" w:cs="宋体"/>
        </w:rPr>
        <w:br/>
        <w:t>角色1：嗯那商务办公区呢？</w:t>
      </w:r>
      <w:r>
        <w:rPr>
          <w:rFonts w:ascii="宋体" w:eastAsia="宋体" w:hAnsi="宋体" w:cs="宋体"/>
        </w:rPr>
        <w:br/>
      </w:r>
      <w:r>
        <w:rPr>
          <w:rFonts w:ascii="宋体" w:eastAsia="宋体" w:hAnsi="宋体" w:cs="宋体"/>
        </w:rPr>
        <w:lastRenderedPageBreak/>
        <w:t>角色2：商务办公，你就像罗湖的话不是有平安大厦，有那个京基100啊，这些是比较出名的嘛。</w:t>
      </w:r>
      <w:r>
        <w:rPr>
          <w:rFonts w:ascii="宋体" w:eastAsia="宋体" w:hAnsi="宋体" w:cs="宋体"/>
        </w:rPr>
        <w:br/>
        <w:t>角色1：购物休闲以及公共服务场所呢？</w:t>
      </w:r>
      <w:r>
        <w:rPr>
          <w:rFonts w:ascii="宋体" w:eastAsia="宋体" w:hAnsi="宋体" w:cs="宋体"/>
        </w:rPr>
        <w:br/>
        <w:t>角色2：购物的话像现在就比较常</w:t>
      </w:r>
      <w:ins w:id="77" w:author="810582251@qq.com" w:date="2023-04-16T17:12:00Z">
        <w:r w:rsidR="000F739F">
          <w:rPr>
            <w:rFonts w:ascii="宋体" w:eastAsia="宋体" w:hAnsi="宋体" w:cs="宋体" w:hint="eastAsia"/>
          </w:rPr>
          <w:t>见</w:t>
        </w:r>
      </w:ins>
      <w:r>
        <w:rPr>
          <w:rFonts w:ascii="宋体" w:eastAsia="宋体" w:hAnsi="宋体" w:cs="宋体"/>
        </w:rPr>
        <w:t>的，比如说像华润万家啊，万象汇这些地方啊都是购物的嘛，因为我我去的比较多的都是万象汇。</w:t>
      </w:r>
      <w:r>
        <w:rPr>
          <w:rFonts w:ascii="宋体" w:eastAsia="宋体" w:hAnsi="宋体" w:cs="宋体"/>
        </w:rPr>
        <w:br/>
        <w:t>角色1：嗯了解。那您认为深圳哪些地方因为地铁的开通而发生了比较大的转变呢，这边可以呃说一下是什么样的人在什么样的环境中做着什么样的事情？您可以给我们举列举2~4个案例吗？</w:t>
      </w:r>
      <w:r>
        <w:rPr>
          <w:rFonts w:ascii="宋体" w:eastAsia="宋体" w:hAnsi="宋体" w:cs="宋体"/>
        </w:rPr>
        <w:br/>
        <w:t>角色2：地铁地铁通了以后你起码就是旅游啊，然后你去哪里也是比较便捷嘛。</w:t>
      </w:r>
      <w:r>
        <w:rPr>
          <w:rFonts w:ascii="宋体" w:eastAsia="宋体" w:hAnsi="宋体" w:cs="宋体"/>
        </w:rPr>
        <w:br/>
        <w:t>角色1：哪些地方，比如说你能想到您能想到哪些站点是因为地铁的开通，这个站点所在的地方是发生了比较大的转变的，在我们过往的地方？</w:t>
      </w:r>
      <w:r>
        <w:rPr>
          <w:rFonts w:ascii="宋体" w:eastAsia="宋体" w:hAnsi="宋体" w:cs="宋体"/>
        </w:rPr>
        <w:br/>
        <w:t>角色2：</w:t>
      </w:r>
      <w:del w:id="78" w:author="810582251@qq.com" w:date="2023-04-16T17:12:00Z">
        <w:r w:rsidDel="000F739F">
          <w:rPr>
            <w:rFonts w:ascii="宋体" w:eastAsia="宋体" w:hAnsi="宋体" w:cs="宋体"/>
          </w:rPr>
          <w:delText>呃</w:delText>
        </w:r>
      </w:del>
      <w:r>
        <w:rPr>
          <w:rFonts w:ascii="宋体" w:eastAsia="宋体" w:hAnsi="宋体" w:cs="宋体"/>
        </w:rPr>
        <w:t>你看就是小梅沙。</w:t>
      </w:r>
      <w:r>
        <w:rPr>
          <w:rFonts w:ascii="宋体" w:eastAsia="宋体" w:hAnsi="宋体" w:cs="宋体"/>
        </w:rPr>
        <w:br/>
        <w:t>角色1：它是一个站点吗，就是？</w:t>
      </w:r>
      <w:r>
        <w:rPr>
          <w:rFonts w:ascii="宋体" w:eastAsia="宋体" w:hAnsi="宋体" w:cs="宋体"/>
        </w:rPr>
        <w:br/>
        <w:t>角色2：梅沙有一个站吧。</w:t>
      </w:r>
      <w:r>
        <w:rPr>
          <w:rFonts w:ascii="宋体" w:eastAsia="宋体" w:hAnsi="宋体" w:cs="宋体"/>
        </w:rPr>
        <w:br/>
        <w:t>角色1：它是哪个线线路上，哪个站点？</w:t>
      </w:r>
      <w:r>
        <w:rPr>
          <w:rFonts w:ascii="宋体" w:eastAsia="宋体" w:hAnsi="宋体" w:cs="宋体"/>
        </w:rPr>
        <w:br/>
        <w:t>角色2：具体是哪个线我觉得还不是这样，那</w:t>
      </w:r>
      <w:del w:id="79" w:author="810582251@qq.com" w:date="2023-04-16T17:12:00Z">
        <w:r w:rsidDel="000F739F">
          <w:rPr>
            <w:rFonts w:ascii="宋体" w:eastAsia="宋体" w:hAnsi="宋体" w:cs="宋体"/>
          </w:rPr>
          <w:delText>我</w:delText>
        </w:r>
      </w:del>
      <w:r>
        <w:rPr>
          <w:rFonts w:ascii="宋体" w:eastAsia="宋体" w:hAnsi="宋体" w:cs="宋体"/>
        </w:rPr>
        <w:t>我讲我熟悉的线路吧，比如说3号线</w:t>
      </w:r>
      <w:del w:id="80" w:author="810582251@qq.com" w:date="2023-04-16T17:12:00Z">
        <w:r w:rsidDel="000F739F">
          <w:rPr>
            <w:rFonts w:ascii="宋体" w:eastAsia="宋体" w:hAnsi="宋体" w:cs="宋体"/>
          </w:rPr>
          <w:delText>呃</w:delText>
        </w:r>
      </w:del>
      <w:r>
        <w:rPr>
          <w:rFonts w:ascii="宋体" w:eastAsia="宋体" w:hAnsi="宋体" w:cs="宋体"/>
        </w:rPr>
        <w:t>你通</w:t>
      </w:r>
      <w:del w:id="81" w:author="810582251@qq.com" w:date="2023-04-16T17:12:00Z">
        <w:r w:rsidDel="000F739F">
          <w:rPr>
            <w:rFonts w:ascii="宋体" w:eastAsia="宋体" w:hAnsi="宋体" w:cs="宋体" w:hint="eastAsia"/>
          </w:rPr>
          <w:delText>道</w:delText>
        </w:r>
      </w:del>
      <w:ins w:id="82" w:author="810582251@qq.com" w:date="2023-04-16T17:12:00Z">
        <w:r w:rsidR="000F739F">
          <w:rPr>
            <w:rFonts w:ascii="宋体" w:eastAsia="宋体" w:hAnsi="宋体" w:cs="宋体" w:hint="eastAsia"/>
          </w:rPr>
          <w:t>到</w:t>
        </w:r>
      </w:ins>
      <w:r>
        <w:rPr>
          <w:rFonts w:ascii="宋体" w:eastAsia="宋体" w:hAnsi="宋体" w:cs="宋体"/>
        </w:rPr>
        <w:t>双龙，大运，大运他们有地铁站以后就是有什么亚运会啊，有什么运动的这些很多地方他们都会跑过来嘛，你如果没有地铁的话就没那么方便了，3号线啊。比如说5号线，5号线是从怡景到那个</w:t>
      </w:r>
      <w:del w:id="83" w:author="810582251@qq.com" w:date="2023-04-16T17:12:00Z">
        <w:r w:rsidDel="000F739F">
          <w:rPr>
            <w:rFonts w:ascii="宋体" w:eastAsia="宋体" w:hAnsi="宋体" w:cs="宋体"/>
          </w:rPr>
          <w:delText>到，怡景到</w:delText>
        </w:r>
      </w:del>
      <w:r>
        <w:rPr>
          <w:rFonts w:ascii="宋体" w:eastAsia="宋体" w:hAnsi="宋体" w:cs="宋体"/>
        </w:rPr>
        <w:t>什么，那个</w:t>
      </w:r>
      <w:del w:id="84" w:author="810582251@qq.com" w:date="2023-04-16T17:12:00Z">
        <w:r w:rsidDel="000F739F">
          <w:rPr>
            <w:rFonts w:ascii="宋体" w:eastAsia="宋体" w:hAnsi="宋体" w:cs="宋体"/>
          </w:rPr>
          <w:delText>我</w:delText>
        </w:r>
      </w:del>
      <w:r>
        <w:rPr>
          <w:rFonts w:ascii="宋体" w:eastAsia="宋体" w:hAnsi="宋体" w:cs="宋体"/>
        </w:rPr>
        <w:t>我们比较常</w:t>
      </w:r>
      <w:del w:id="85" w:author="810582251@qq.com" w:date="2023-04-16T17:12:00Z">
        <w:r w:rsidDel="000F739F">
          <w:rPr>
            <w:rFonts w:ascii="宋体" w:eastAsia="宋体" w:hAnsi="宋体" w:cs="宋体" w:hint="eastAsia"/>
          </w:rPr>
          <w:delText>做</w:delText>
        </w:r>
      </w:del>
      <w:ins w:id="86" w:author="810582251@qq.com" w:date="2023-04-16T17:12:00Z">
        <w:r w:rsidR="000F739F">
          <w:rPr>
            <w:rFonts w:ascii="宋体" w:eastAsia="宋体" w:hAnsi="宋体" w:cs="宋体" w:hint="eastAsia"/>
          </w:rPr>
          <w:t>坐</w:t>
        </w:r>
      </w:ins>
      <w:r>
        <w:rPr>
          <w:rFonts w:ascii="宋体" w:eastAsia="宋体" w:hAnsi="宋体" w:cs="宋体"/>
        </w:rPr>
        <w:t>的就是百鸽笼，然后呢还有深圳北站，北站他那里也是输送很多的嘛，4号线6号线都是在那里中转嘛。</w:t>
      </w:r>
      <w:r>
        <w:rPr>
          <w:rFonts w:ascii="宋体" w:eastAsia="宋体" w:hAnsi="宋体" w:cs="宋体"/>
        </w:rPr>
        <w:br/>
        <w:t>角色1：那您觉得为什么发生了，这些站点为什么发生了这样大的转变，人流量大的转变呢？</w:t>
      </w:r>
      <w:r>
        <w:rPr>
          <w:rFonts w:ascii="宋体" w:eastAsia="宋体" w:hAnsi="宋体" w:cs="宋体"/>
        </w:rPr>
        <w:br/>
        <w:t>00:30:00</w:t>
      </w:r>
      <w:r>
        <w:rPr>
          <w:rFonts w:ascii="宋体" w:eastAsia="宋体" w:hAnsi="宋体" w:cs="宋体"/>
        </w:rPr>
        <w:br/>
        <w:t>角色2：它通了地铁，而且它是一个交通的枢纽啊，像深圳北站，你高铁也在那里，然后4号线经过，6号线也经过，他肯定就是那种就很多人流量就很大了。</w:t>
      </w:r>
      <w:r>
        <w:rPr>
          <w:rFonts w:ascii="宋体" w:eastAsia="宋体" w:hAnsi="宋体" w:cs="宋体"/>
        </w:rPr>
        <w:br/>
        <w:t>角色1：你觉得这样的转变对不同的人群来说是好的还是坏的呢？</w:t>
      </w:r>
      <w:r>
        <w:rPr>
          <w:rFonts w:ascii="宋体" w:eastAsia="宋体" w:hAnsi="宋体" w:cs="宋体"/>
        </w:rPr>
        <w:br/>
        <w:t>角色2：那肯定是好的。</w:t>
      </w:r>
      <w:r>
        <w:rPr>
          <w:rFonts w:ascii="宋体" w:eastAsia="宋体" w:hAnsi="宋体" w:cs="宋体"/>
        </w:rPr>
        <w:br/>
      </w:r>
      <w:r>
        <w:rPr>
          <w:rFonts w:ascii="宋体" w:eastAsia="宋体" w:hAnsi="宋体" w:cs="宋体"/>
        </w:rPr>
        <w:lastRenderedPageBreak/>
        <w:t>角色1：对谁来说是好的？</w:t>
      </w:r>
      <w:r>
        <w:rPr>
          <w:rFonts w:ascii="宋体" w:eastAsia="宋体" w:hAnsi="宋体" w:cs="宋体"/>
        </w:rPr>
        <w:br/>
        <w:t>角色2：你对所有人应该都好吧，你对老百姓他比如说他就业的机会会多一点啦，然后你我们普通的老百姓如果想去哪里出游，你坐高铁也好或者说坐地铁去哪里也好，它就快嘛，是不是，都是有有好处的，开通地铁以后去哪里就速度就快了嘛，我们可以早上早上在龙岗，啊一个多小时就已经</w:t>
      </w:r>
      <w:del w:id="87" w:author="810582251@qq.com" w:date="2023-04-16T17:12:00Z">
        <w:r w:rsidDel="000F739F">
          <w:rPr>
            <w:rFonts w:ascii="宋体" w:eastAsia="宋体" w:hAnsi="宋体" w:cs="宋体"/>
          </w:rPr>
          <w:delText>去</w:delText>
        </w:r>
      </w:del>
      <w:r>
        <w:rPr>
          <w:rFonts w:ascii="宋体" w:eastAsia="宋体" w:hAnsi="宋体" w:cs="宋体"/>
        </w:rPr>
        <w:t>去到宝安啊，去到南山啊等等都可以嘛。</w:t>
      </w:r>
      <w:r>
        <w:rPr>
          <w:rFonts w:ascii="宋体" w:eastAsia="宋体" w:hAnsi="宋体" w:cs="宋体"/>
        </w:rPr>
        <w:br/>
        <w:t>角色1：就是扩大了活动范围，然后增加了就业机会是吗？</w:t>
      </w:r>
      <w:r>
        <w:rPr>
          <w:rFonts w:ascii="宋体" w:eastAsia="宋体" w:hAnsi="宋体" w:cs="宋体"/>
        </w:rPr>
        <w:br/>
        <w:t>角色2：对呀，你包括像对旅游业它也是发展会很快啊，我记得有一个宝安那里有一个钟书阁，那里有很多很多书的，那我们就是坐地铁过去啊，坐地铁过去，从龙岗过去那边要一一个半小时，那时我们有时候也会带孩子过去。</w:t>
      </w:r>
      <w:r>
        <w:rPr>
          <w:rFonts w:ascii="宋体" w:eastAsia="宋体" w:hAnsi="宋体" w:cs="宋体"/>
        </w:rPr>
        <w:br/>
        <w:t>角色1：Ok，了解。啊邓先生您的图这边画完了不？</w:t>
      </w:r>
      <w:r>
        <w:rPr>
          <w:rFonts w:ascii="宋体" w:eastAsia="宋体" w:hAnsi="宋体" w:cs="宋体"/>
        </w:rPr>
        <w:br/>
        <w:t>角色3：嗯还没有，需要一些时间。</w:t>
      </w:r>
      <w:r>
        <w:rPr>
          <w:rFonts w:ascii="宋体" w:eastAsia="宋体" w:hAnsi="宋体" w:cs="宋体"/>
        </w:rPr>
        <w:br/>
        <w:t>角色1：那我们等会画完再补充上来吧，我们先接着采访呗。</w:t>
      </w:r>
      <w:r>
        <w:rPr>
          <w:rFonts w:ascii="宋体" w:eastAsia="宋体" w:hAnsi="宋体" w:cs="宋体"/>
        </w:rPr>
        <w:br/>
        <w:t>角色3：好的。</w:t>
      </w:r>
      <w:r>
        <w:rPr>
          <w:rFonts w:ascii="宋体" w:eastAsia="宋体" w:hAnsi="宋体" w:cs="宋体"/>
        </w:rPr>
        <w:br/>
        <w:t>角色1：嗯。那同样的问题给到您，您认为深圳哪些地方因为地铁的开通发生了较大的转变呢？同样是列举几个案例给我们可以吗？</w:t>
      </w:r>
      <w:r>
        <w:rPr>
          <w:rFonts w:ascii="宋体" w:eastAsia="宋体" w:hAnsi="宋体" w:cs="宋体"/>
        </w:rPr>
        <w:br/>
        <w:t>角色3：嗯有些地方一开始是没有地铁的，但是有了地铁之后开始变得变得火爆了，因为据我所了解，深圳地铁一开始只有1号线跟3号线，然后接着是5号线，这几个地方都是我说的一开始在罗湖跟后面的龙岗，然后还有就是嗯宝安，再西丽，5号线。但是我要说一下的话要说说的话是4号线，4号线之前的话其实没有那么多人在龙岗住，没有，sorry，是没有那么多人在龙华住，因为龙华的地理位置是靠近福田的，而且那个时候楼房也没这么多，对居住人口也比较少，大部分人都是住在罗湖，然后去福田，后面罗湖的房子贵了之后，4号线开通了之后龙华就成了</w:t>
      </w:r>
      <w:del w:id="88" w:author="810582251@qq.com" w:date="2023-04-16T17:13:00Z">
        <w:r w:rsidDel="000F739F">
          <w:rPr>
            <w:rFonts w:ascii="宋体" w:eastAsia="宋体" w:hAnsi="宋体" w:cs="宋体"/>
          </w:rPr>
          <w:delText>嗯</w:delText>
        </w:r>
      </w:del>
      <w:r>
        <w:rPr>
          <w:rFonts w:ascii="宋体" w:eastAsia="宋体" w:hAnsi="宋体" w:cs="宋体"/>
        </w:rPr>
        <w:t>上班族聚集</w:t>
      </w:r>
      <w:del w:id="89" w:author="810582251@qq.com" w:date="2023-04-16T17:13:00Z">
        <w:r w:rsidDel="000F739F">
          <w:rPr>
            <w:rFonts w:ascii="宋体" w:eastAsia="宋体" w:hAnsi="宋体" w:cs="宋体"/>
          </w:rPr>
          <w:delText>聚集</w:delText>
        </w:r>
      </w:del>
      <w:r>
        <w:rPr>
          <w:rFonts w:ascii="宋体" w:eastAsia="宋体" w:hAnsi="宋体" w:cs="宋体"/>
        </w:rPr>
        <w:t>的一个居住的</w:t>
      </w:r>
      <w:del w:id="90" w:author="810582251@qq.com" w:date="2023-04-16T17:13:00Z">
        <w:r w:rsidDel="000F739F">
          <w:rPr>
            <w:rFonts w:ascii="宋体" w:eastAsia="宋体" w:hAnsi="宋体" w:cs="宋体"/>
          </w:rPr>
          <w:delText>一个</w:delText>
        </w:r>
      </w:del>
      <w:r>
        <w:rPr>
          <w:rFonts w:ascii="宋体" w:eastAsia="宋体" w:hAnsi="宋体" w:cs="宋体"/>
        </w:rPr>
        <w:t>地方，这个是一个</w:t>
      </w:r>
      <w:del w:id="91" w:author="810582251@qq.com" w:date="2023-04-16T17:13:00Z">
        <w:r w:rsidDel="000F739F">
          <w:rPr>
            <w:rFonts w:ascii="宋体" w:eastAsia="宋体" w:hAnsi="宋体" w:cs="宋体"/>
          </w:rPr>
          <w:delText>嗯</w:delText>
        </w:r>
      </w:del>
      <w:r>
        <w:rPr>
          <w:rFonts w:ascii="宋体" w:eastAsia="宋体" w:hAnsi="宋体" w:cs="宋体"/>
        </w:rPr>
        <w:t>很显然地铁改变了整个区域的一个现象嘛。</w:t>
      </w:r>
      <w:r>
        <w:rPr>
          <w:rFonts w:ascii="宋体" w:eastAsia="宋体" w:hAnsi="宋体" w:cs="宋体"/>
        </w:rPr>
        <w:br/>
        <w:t>角色1：啊就是整个4号线沿线的区域吗？</w:t>
      </w:r>
      <w:r>
        <w:rPr>
          <w:rFonts w:ascii="宋体" w:eastAsia="宋体" w:hAnsi="宋体" w:cs="宋体"/>
        </w:rPr>
        <w:br/>
        <w:t>角色3：是的，4号线沿线的区域我认为人量人流量都是比较大的，是比较火爆的。</w:t>
      </w:r>
      <w:r>
        <w:rPr>
          <w:rFonts w:ascii="宋体" w:eastAsia="宋体" w:hAnsi="宋体" w:cs="宋体"/>
        </w:rPr>
        <w:br/>
        <w:t>角色1：啊那除了4号线还有什么别的地方，您觉得因为地铁的开通而发生了较大的转变吗？</w:t>
      </w:r>
      <w:r>
        <w:rPr>
          <w:rFonts w:ascii="宋体" w:eastAsia="宋体" w:hAnsi="宋体" w:cs="宋体"/>
        </w:rPr>
        <w:br/>
      </w:r>
      <w:r>
        <w:rPr>
          <w:rFonts w:ascii="宋体" w:eastAsia="宋体" w:hAnsi="宋体" w:cs="宋体"/>
        </w:rPr>
        <w:lastRenderedPageBreak/>
        <w:t>角色3：嗯应该说是宝安吧，对，宝安。</w:t>
      </w:r>
      <w:r>
        <w:rPr>
          <w:rFonts w:ascii="宋体" w:eastAsia="宋体" w:hAnsi="宋体" w:cs="宋体"/>
        </w:rPr>
        <w:br/>
        <w:t>角色1：宝安这个站点？</w:t>
      </w:r>
      <w:r>
        <w:rPr>
          <w:rFonts w:ascii="宋体" w:eastAsia="宋体" w:hAnsi="宋体" w:cs="宋体"/>
        </w:rPr>
        <w:br/>
        <w:t>角色3：宝安的宝安的壹方城嘛，宝安中心那个地方以前来说他人并不是很多，但是有了地铁之后就有很多人过去打卡，而且基本上都是人山人海。</w:t>
      </w:r>
      <w:r>
        <w:rPr>
          <w:rFonts w:ascii="宋体" w:eastAsia="宋体" w:hAnsi="宋体" w:cs="宋体"/>
        </w:rPr>
        <w:br/>
        <w:t>角色1：</w:t>
      </w:r>
      <w:del w:id="92" w:author="810582251@qq.com" w:date="2023-04-16T17:13:00Z">
        <w:r w:rsidDel="000F739F">
          <w:rPr>
            <w:rFonts w:ascii="宋体" w:eastAsia="宋体" w:hAnsi="宋体" w:cs="宋体"/>
          </w:rPr>
          <w:delText>呃</w:delText>
        </w:r>
      </w:del>
      <w:r>
        <w:rPr>
          <w:rFonts w:ascii="宋体" w:eastAsia="宋体" w:hAnsi="宋体" w:cs="宋体"/>
        </w:rPr>
        <w:t>那您这个宝安中心它是在几号线上呢？</w:t>
      </w:r>
      <w:r>
        <w:rPr>
          <w:rFonts w:ascii="宋体" w:eastAsia="宋体" w:hAnsi="宋体" w:cs="宋体"/>
        </w:rPr>
        <w:br/>
        <w:t>角色3：他在5号线1号线11号线都有。</w:t>
      </w:r>
      <w:r>
        <w:rPr>
          <w:rFonts w:ascii="宋体" w:eastAsia="宋体" w:hAnsi="宋体" w:cs="宋体"/>
        </w:rPr>
        <w:br/>
        <w:t>角色1：好的，了解。那您觉得这个地铁带来的转变对不同的人群而言是好是坏呢？譬如说嗯对那种在地铁旁边的人来说可能会不会有些噪音啊，然后对上班族来说就比较方便啊通勤，就是对不同的人群有没有什么不同的影响呢？</w:t>
      </w:r>
      <w:r>
        <w:rPr>
          <w:rFonts w:ascii="宋体" w:eastAsia="宋体" w:hAnsi="宋体" w:cs="宋体"/>
        </w:rPr>
        <w:br/>
        <w:t>00:35:00</w:t>
      </w:r>
      <w:r>
        <w:rPr>
          <w:rFonts w:ascii="宋体" w:eastAsia="宋体" w:hAnsi="宋体" w:cs="宋体"/>
        </w:rPr>
        <w:br/>
        <w:t>角色3：嗯我觉得应该得看区域，</w:t>
      </w:r>
      <w:del w:id="93" w:author="810582251@qq.com" w:date="2023-04-16T17:13:00Z">
        <w:r w:rsidDel="000F739F">
          <w:rPr>
            <w:rFonts w:ascii="宋体" w:eastAsia="宋体" w:hAnsi="宋体" w:cs="宋体"/>
          </w:rPr>
          <w:delText>看区域，</w:delText>
        </w:r>
      </w:del>
      <w:r>
        <w:rPr>
          <w:rFonts w:ascii="宋体" w:eastAsia="宋体" w:hAnsi="宋体" w:cs="宋体"/>
        </w:rPr>
        <w:t>然后看地理位置，然后还有职业嘛。你像地理位置如果是住在关外或是偏远地区的话，地铁的开通对他们来说是一个很好的一个嗯很好的一个一个消息，但是如果说是只他那些本地人他住的地方被地铁经过的话，那就会造成你对他们生活会造成影响，就是例如噪音啊，过度的人流啊，或是一些</w:t>
      </w:r>
      <w:del w:id="94" w:author="810582251@qq.com" w:date="2023-04-16T17:13:00Z">
        <w:r w:rsidDel="000F739F">
          <w:rPr>
            <w:rFonts w:ascii="宋体" w:eastAsia="宋体" w:hAnsi="宋体" w:cs="宋体"/>
          </w:rPr>
          <w:delText>嗯</w:delText>
        </w:r>
      </w:del>
      <w:r>
        <w:rPr>
          <w:rFonts w:ascii="宋体" w:eastAsia="宋体" w:hAnsi="宋体" w:cs="宋体"/>
        </w:rPr>
        <w:t>其他方面对他的生活的影响。然后对于你按分职业来说的话，</w:t>
      </w:r>
      <w:del w:id="95" w:author="810582251@qq.com" w:date="2023-04-16T17:14:00Z">
        <w:r w:rsidDel="000F739F">
          <w:rPr>
            <w:rFonts w:ascii="宋体" w:eastAsia="宋体" w:hAnsi="宋体" w:cs="宋体"/>
          </w:rPr>
          <w:delText>嗯</w:delText>
        </w:r>
      </w:del>
      <w:r>
        <w:rPr>
          <w:rFonts w:ascii="宋体" w:eastAsia="宋体" w:hAnsi="宋体" w:cs="宋体"/>
        </w:rPr>
        <w:t>如果你说上班族的话是很好的，因为他毕竟他的效率高，而且不堵车，而且经济实惠，但是如果你说对于像我们这样自己开店的来说，他活动范围其实不大，所以这地铁多少，就是地铁嗯地铁有多少条，然后地铁服务的话其实对他们影响并不大。</w:t>
      </w:r>
      <w:r>
        <w:rPr>
          <w:rFonts w:ascii="宋体" w:eastAsia="宋体" w:hAnsi="宋体" w:cs="宋体"/>
        </w:rPr>
        <w:br/>
        <w:t>角色1：就是对那种活动范围受限的人来说影响不大是吧？</w:t>
      </w:r>
      <w:r>
        <w:rPr>
          <w:rFonts w:ascii="宋体" w:eastAsia="宋体" w:hAnsi="宋体" w:cs="宋体"/>
        </w:rPr>
        <w:br/>
        <w:t>角色3：是的。</w:t>
      </w:r>
      <w:r>
        <w:rPr>
          <w:rFonts w:ascii="宋体" w:eastAsia="宋体" w:hAnsi="宋体" w:cs="宋体"/>
        </w:rPr>
        <w:br/>
        <w:t>角色1：好的。这边可以请您在我发送的这些地铁线路图上，标注一下您刚才所说的这些受地铁开通影响大的这些区域吗？</w:t>
      </w:r>
      <w:r>
        <w:rPr>
          <w:rFonts w:ascii="宋体" w:eastAsia="宋体" w:hAnsi="宋体" w:cs="宋体"/>
        </w:rPr>
        <w:br/>
        <w:t>角色3：嗯好的。</w:t>
      </w:r>
      <w:r>
        <w:rPr>
          <w:rFonts w:ascii="宋体" w:eastAsia="宋体" w:hAnsi="宋体" w:cs="宋体"/>
        </w:rPr>
        <w:br/>
        <w:t>角色1：好。就是用红色的圈圈标注一下，大概的标注一下就行。</w:t>
      </w:r>
      <w:r>
        <w:rPr>
          <w:rFonts w:ascii="宋体" w:eastAsia="宋体" w:hAnsi="宋体" w:cs="宋体"/>
        </w:rPr>
        <w:br/>
        <w:t>角色3：好的，我已经我已经标注了。</w:t>
      </w:r>
      <w:r>
        <w:rPr>
          <w:rFonts w:ascii="宋体" w:eastAsia="宋体" w:hAnsi="宋体" w:cs="宋体"/>
        </w:rPr>
        <w:br/>
        <w:t>角色1：好的，我来做个记号。好，那我们来到这个问题的呃采访第三部分，现代生活的部分。邓先生，您是否记得您第一次乘坐地铁是什么时候呢？</w:t>
      </w:r>
      <w:r>
        <w:rPr>
          <w:rFonts w:ascii="宋体" w:eastAsia="宋体" w:hAnsi="宋体" w:cs="宋体"/>
        </w:rPr>
        <w:br/>
        <w:t>角色3：嗯第一次乘坐地铁是一号线开通的时候吧。</w:t>
      </w:r>
      <w:r>
        <w:rPr>
          <w:rFonts w:ascii="宋体" w:eastAsia="宋体" w:hAnsi="宋体" w:cs="宋体"/>
        </w:rPr>
        <w:br/>
      </w:r>
      <w:r>
        <w:rPr>
          <w:rFonts w:ascii="宋体" w:eastAsia="宋体" w:hAnsi="宋体" w:cs="宋体"/>
        </w:rPr>
        <w:lastRenderedPageBreak/>
        <w:t>角色1：啊它大概是几几年的时候呢？</w:t>
      </w:r>
      <w:r>
        <w:rPr>
          <w:rFonts w:ascii="宋体" w:eastAsia="宋体" w:hAnsi="宋体" w:cs="宋体"/>
        </w:rPr>
        <w:br/>
        <w:t>角色3：嗯我记得是2001年吧。</w:t>
      </w:r>
      <w:r>
        <w:rPr>
          <w:rFonts w:ascii="宋体" w:eastAsia="宋体" w:hAnsi="宋体" w:cs="宋体"/>
        </w:rPr>
        <w:br/>
        <w:t>角色1：2001年，啊您是为了什么</w:t>
      </w:r>
      <w:del w:id="96" w:author="810582251@qq.com" w:date="2023-04-16T17:14:00Z">
        <w:r w:rsidDel="000F739F">
          <w:rPr>
            <w:rFonts w:ascii="宋体" w:eastAsia="宋体" w:hAnsi="宋体" w:cs="宋体"/>
          </w:rPr>
          <w:delText>为了什么</w:delText>
        </w:r>
      </w:del>
      <w:r>
        <w:rPr>
          <w:rFonts w:ascii="宋体" w:eastAsia="宋体" w:hAnsi="宋体" w:cs="宋体"/>
        </w:rPr>
        <w:t>而坐这个一号线的这个地铁呢？</w:t>
      </w:r>
      <w:r>
        <w:rPr>
          <w:rFonts w:ascii="宋体" w:eastAsia="宋体" w:hAnsi="宋体" w:cs="宋体"/>
        </w:rPr>
        <w:br/>
        <w:t>角色3：嗯是为了体验，就是对啊，体验从一个地方到另外一个地方，然后不需要坐车，也不需要堵车，是当时的最新科技吧。</w:t>
      </w:r>
      <w:r>
        <w:rPr>
          <w:rFonts w:ascii="宋体" w:eastAsia="宋体" w:hAnsi="宋体" w:cs="宋体"/>
        </w:rPr>
        <w:br/>
        <w:t>角色1：噢那您当时是和谁一起坐的地铁呢？</w:t>
      </w:r>
      <w:r>
        <w:rPr>
          <w:rFonts w:ascii="宋体" w:eastAsia="宋体" w:hAnsi="宋体" w:cs="宋体"/>
        </w:rPr>
        <w:br/>
        <w:t>角色3：嗯是跟家人一起坐的。</w:t>
      </w:r>
      <w:r>
        <w:rPr>
          <w:rFonts w:ascii="宋体" w:eastAsia="宋体" w:hAnsi="宋体" w:cs="宋体"/>
        </w:rPr>
        <w:br/>
        <w:t>角色1：是从几号</w:t>
      </w:r>
      <w:del w:id="97" w:author="810582251@qq.com" w:date="2023-04-16T17:14:00Z">
        <w:r w:rsidDel="000F739F">
          <w:rPr>
            <w:rFonts w:ascii="宋体" w:eastAsia="宋体" w:hAnsi="宋体" w:cs="宋体"/>
          </w:rPr>
          <w:delText>呃几</w:delText>
        </w:r>
      </w:del>
      <w:r>
        <w:rPr>
          <w:rFonts w:ascii="宋体" w:eastAsia="宋体" w:hAnsi="宋体" w:cs="宋体"/>
        </w:rPr>
        <w:t>哪个站点</w:t>
      </w:r>
      <w:del w:id="98" w:author="810582251@qq.com" w:date="2023-04-16T17:14:00Z">
        <w:r w:rsidDel="000F739F">
          <w:rPr>
            <w:rFonts w:ascii="宋体" w:eastAsia="宋体" w:hAnsi="宋体" w:cs="宋体" w:hint="eastAsia"/>
          </w:rPr>
          <w:delText>做</w:delText>
        </w:r>
      </w:del>
      <w:ins w:id="99" w:author="810582251@qq.com" w:date="2023-04-16T17:14:00Z">
        <w:r w:rsidR="000F739F">
          <w:rPr>
            <w:rFonts w:ascii="宋体" w:eastAsia="宋体" w:hAnsi="宋体" w:cs="宋体" w:hint="eastAsia"/>
          </w:rPr>
          <w:t>坐</w:t>
        </w:r>
      </w:ins>
      <w:r>
        <w:rPr>
          <w:rFonts w:ascii="宋体" w:eastAsia="宋体" w:hAnsi="宋体" w:cs="宋体"/>
        </w:rPr>
        <w:t>到哪个站点，还记得吗？</w:t>
      </w:r>
      <w:r>
        <w:rPr>
          <w:rFonts w:ascii="宋体" w:eastAsia="宋体" w:hAnsi="宋体" w:cs="宋体"/>
        </w:rPr>
        <w:br/>
        <w:t>角色3：站点。</w:t>
      </w:r>
      <w:r>
        <w:rPr>
          <w:rFonts w:ascii="宋体" w:eastAsia="宋体" w:hAnsi="宋体" w:cs="宋体"/>
        </w:rPr>
        <w:br/>
        <w:t>角色1：就是你从哪个，对。</w:t>
      </w:r>
      <w:r>
        <w:rPr>
          <w:rFonts w:ascii="宋体" w:eastAsia="宋体" w:hAnsi="宋体" w:cs="宋体"/>
        </w:rPr>
        <w:br/>
        <w:t>角色3：站点就是</w:t>
      </w:r>
      <w:del w:id="100" w:author="810582251@qq.com" w:date="2023-04-16T17:14:00Z">
        <w:r w:rsidDel="000F739F">
          <w:rPr>
            <w:rFonts w:ascii="宋体" w:eastAsia="宋体" w:hAnsi="宋体" w:cs="宋体"/>
          </w:rPr>
          <w:delText>呃</w:delText>
        </w:r>
      </w:del>
      <w:r>
        <w:rPr>
          <w:rFonts w:ascii="宋体" w:eastAsia="宋体" w:hAnsi="宋体" w:cs="宋体"/>
        </w:rPr>
        <w:t>从这个国贸，然后一直坐到华侨城。</w:t>
      </w:r>
      <w:r>
        <w:rPr>
          <w:rFonts w:ascii="宋体" w:eastAsia="宋体" w:hAnsi="宋体" w:cs="宋体"/>
        </w:rPr>
        <w:br/>
        <w:t>角色1：您还记得当时的场景和当时的感受是怎么样的吗？</w:t>
      </w:r>
      <w:r>
        <w:rPr>
          <w:rFonts w:ascii="宋体" w:eastAsia="宋体" w:hAnsi="宋体" w:cs="宋体"/>
        </w:rPr>
        <w:br/>
        <w:t>角色3：嗯觉得国家很强大，然后觉得我们的就是造车的技术越来越好，然后科技的日新月异嘛。</w:t>
      </w:r>
      <w:r>
        <w:rPr>
          <w:rFonts w:ascii="宋体" w:eastAsia="宋体" w:hAnsi="宋体" w:cs="宋体"/>
        </w:rPr>
        <w:br/>
        <w:t>角色1：您是否有留存当时的一个影像或者视频呢？</w:t>
      </w:r>
      <w:r>
        <w:rPr>
          <w:rFonts w:ascii="宋体" w:eastAsia="宋体" w:hAnsi="宋体" w:cs="宋体"/>
        </w:rPr>
        <w:br/>
        <w:t>角色3：嗯这个已经找不到了，因为那个时候我还没有手机。</w:t>
      </w:r>
      <w:r>
        <w:rPr>
          <w:rFonts w:ascii="宋体" w:eastAsia="宋体" w:hAnsi="宋体" w:cs="宋体"/>
        </w:rPr>
        <w:br/>
        <w:t>角色1：好的好的。那王女士</w:t>
      </w:r>
      <w:del w:id="101" w:author="810582251@qq.com" w:date="2023-04-16T17:14:00Z">
        <w:r w:rsidDel="000F739F">
          <w:rPr>
            <w:rFonts w:ascii="宋体" w:eastAsia="宋体" w:hAnsi="宋体" w:cs="宋体"/>
          </w:rPr>
          <w:delText>您</w:delText>
        </w:r>
      </w:del>
      <w:r>
        <w:rPr>
          <w:rFonts w:ascii="宋体" w:eastAsia="宋体" w:hAnsi="宋体" w:cs="宋体"/>
        </w:rPr>
        <w:t>您第一次乘坐地铁是什么时候呢？</w:t>
      </w:r>
      <w:r>
        <w:rPr>
          <w:rFonts w:ascii="宋体" w:eastAsia="宋体" w:hAnsi="宋体" w:cs="宋体"/>
        </w:rPr>
        <w:br/>
        <w:t>角色2：嗯好像是2005年是吧，好像是2005年，忘记了，大约大约是2005年吧。</w:t>
      </w:r>
      <w:r>
        <w:rPr>
          <w:rFonts w:ascii="宋体" w:eastAsia="宋体" w:hAnsi="宋体" w:cs="宋体"/>
        </w:rPr>
        <w:br/>
        <w:t>角色1：乘坐的是几号线的哪几个？</w:t>
      </w:r>
      <w:r>
        <w:rPr>
          <w:rFonts w:ascii="宋体" w:eastAsia="宋体" w:hAnsi="宋体" w:cs="宋体"/>
        </w:rPr>
        <w:br/>
        <w:t>角色2：坐了3号线，3号线木棉湾到双龙。</w:t>
      </w:r>
      <w:r>
        <w:rPr>
          <w:rFonts w:ascii="宋体" w:eastAsia="宋体" w:hAnsi="宋体" w:cs="宋体"/>
        </w:rPr>
        <w:br/>
        <w:t>00:40:07</w:t>
      </w:r>
      <w:r>
        <w:rPr>
          <w:rFonts w:ascii="宋体" w:eastAsia="宋体" w:hAnsi="宋体" w:cs="宋体"/>
        </w:rPr>
        <w:br/>
        <w:t>角色1：噢所以3号线那个时候就已经建成了是吗？</w:t>
      </w:r>
      <w:r>
        <w:rPr>
          <w:rFonts w:ascii="宋体" w:eastAsia="宋体" w:hAnsi="宋体" w:cs="宋体"/>
        </w:rPr>
        <w:br/>
        <w:t>角色2：对。</w:t>
      </w:r>
      <w:r>
        <w:rPr>
          <w:rFonts w:ascii="宋体" w:eastAsia="宋体" w:hAnsi="宋体" w:cs="宋体"/>
        </w:rPr>
        <w:br/>
        <w:t>角色1：您当时您当时是出于什么出行目的而出行的呢？</w:t>
      </w:r>
      <w:r>
        <w:rPr>
          <w:rFonts w:ascii="宋体" w:eastAsia="宋体" w:hAnsi="宋体" w:cs="宋体"/>
        </w:rPr>
        <w:br/>
        <w:t>角色2：我们是去探亲。</w:t>
      </w:r>
      <w:r>
        <w:rPr>
          <w:rFonts w:ascii="宋体" w:eastAsia="宋体" w:hAnsi="宋体" w:cs="宋体"/>
        </w:rPr>
        <w:br/>
        <w:t>角色1：探亲。那您当时有什么感觉？</w:t>
      </w:r>
      <w:del w:id="102" w:author="810582251@qq.com" w:date="2023-04-16T17:14:00Z">
        <w:r w:rsidDel="000F739F">
          <w:rPr>
            <w:rFonts w:ascii="宋体" w:eastAsia="宋体" w:hAnsi="宋体" w:cs="宋体"/>
          </w:rPr>
          <w:delText>那个</w:delText>
        </w:r>
      </w:del>
      <w:r>
        <w:rPr>
          <w:rFonts w:ascii="宋体" w:eastAsia="宋体" w:hAnsi="宋体" w:cs="宋体"/>
        </w:rPr>
        <w:t>那次是您第一次坐地铁吗？</w:t>
      </w:r>
      <w:r>
        <w:rPr>
          <w:rFonts w:ascii="宋体" w:eastAsia="宋体" w:hAnsi="宋体" w:cs="宋体"/>
        </w:rPr>
        <w:br/>
        <w:t>角色2：嗯对。</w:t>
      </w:r>
      <w:r>
        <w:rPr>
          <w:rFonts w:ascii="宋体" w:eastAsia="宋体" w:hAnsi="宋体" w:cs="宋体"/>
        </w:rPr>
        <w:br/>
        <w:t>角色1：那您当时有什么样的感受吗？</w:t>
      </w:r>
      <w:r>
        <w:rPr>
          <w:rFonts w:ascii="宋体" w:eastAsia="宋体" w:hAnsi="宋体" w:cs="宋体"/>
        </w:rPr>
        <w:br/>
      </w:r>
      <w:r>
        <w:rPr>
          <w:rFonts w:ascii="宋体" w:eastAsia="宋体" w:hAnsi="宋体" w:cs="宋体"/>
        </w:rPr>
        <w:lastRenderedPageBreak/>
        <w:t>角色2：就觉得好快呀</w:t>
      </w:r>
      <w:del w:id="103" w:author="810582251@qq.com" w:date="2023-04-16T17:14:00Z">
        <w:r w:rsidDel="000F739F">
          <w:rPr>
            <w:rFonts w:ascii="宋体" w:eastAsia="宋体" w:hAnsi="宋体" w:cs="宋体"/>
          </w:rPr>
          <w:delText>啊</w:delText>
        </w:r>
      </w:del>
      <w:r>
        <w:rPr>
          <w:rFonts w:ascii="宋体" w:eastAsia="宋体" w:hAnsi="宋体" w:cs="宋体"/>
        </w:rPr>
        <w:t>，坐公交车就摇啊摇，摇了摇几个小时都摇不到，坐地铁从木棉湾到双龙半个小时就到了，</w:t>
      </w:r>
      <w:del w:id="104" w:author="810582251@qq.com" w:date="2023-04-16T17:14:00Z">
        <w:r w:rsidDel="000F739F">
          <w:rPr>
            <w:rFonts w:ascii="宋体" w:eastAsia="宋体" w:hAnsi="宋体" w:cs="宋体"/>
          </w:rPr>
          <w:delText>不用</w:delText>
        </w:r>
      </w:del>
      <w:r>
        <w:rPr>
          <w:rFonts w:ascii="宋体" w:eastAsia="宋体" w:hAnsi="宋体" w:cs="宋体"/>
        </w:rPr>
        <w:t>而且不用等。</w:t>
      </w:r>
      <w:r>
        <w:rPr>
          <w:rFonts w:ascii="宋体" w:eastAsia="宋体" w:hAnsi="宋体" w:cs="宋体"/>
        </w:rPr>
        <w:br/>
        <w:t>角色1：了解，好的，那我们来到下一个问题。邓先生，请问您在当下，现在的深圳地铁线路已经比较发达了我们可以知道，那么您在当下的一个规律性出行的典型路线和目的是什么呢，可以为我们介绍一下吗？邓先生，嗯嗯行，王女士</w:t>
      </w:r>
      <w:del w:id="105" w:author="810582251@qq.com" w:date="2023-04-16T17:15:00Z">
        <w:r w:rsidDel="000F739F">
          <w:rPr>
            <w:rFonts w:ascii="宋体" w:eastAsia="宋体" w:hAnsi="宋体" w:cs="宋体"/>
          </w:rPr>
          <w:delText>你</w:delText>
        </w:r>
      </w:del>
      <w:r>
        <w:rPr>
          <w:rFonts w:ascii="宋体" w:eastAsia="宋体" w:hAnsi="宋体" w:cs="宋体"/>
        </w:rPr>
        <w:t>你先说也可以。</w:t>
      </w:r>
      <w:r>
        <w:rPr>
          <w:rFonts w:ascii="宋体" w:eastAsia="宋体" w:hAnsi="宋体" w:cs="宋体"/>
        </w:rPr>
        <w:br/>
        <w:t>角色2：我</w:t>
      </w:r>
      <w:del w:id="106" w:author="810582251@qq.com" w:date="2023-04-16T17:15:00Z">
        <w:r w:rsidDel="000F739F">
          <w:rPr>
            <w:rFonts w:ascii="宋体" w:eastAsia="宋体" w:hAnsi="宋体" w:cs="宋体"/>
          </w:rPr>
          <w:delText>我</w:delText>
        </w:r>
      </w:del>
      <w:r>
        <w:rPr>
          <w:rFonts w:ascii="宋体" w:eastAsia="宋体" w:hAnsi="宋体" w:cs="宋体"/>
        </w:rPr>
        <w:t>讲啊，就是因为我是自己开店嘛，其实还是</w:t>
      </w:r>
      <w:del w:id="107" w:author="810582251@qq.com" w:date="2023-04-16T17:15:00Z">
        <w:r w:rsidDel="000F739F">
          <w:rPr>
            <w:rFonts w:ascii="宋体" w:eastAsia="宋体" w:hAnsi="宋体" w:cs="宋体"/>
          </w:rPr>
          <w:delText>比较少</w:delText>
        </w:r>
      </w:del>
      <w:r>
        <w:rPr>
          <w:rFonts w:ascii="宋体" w:eastAsia="宋体" w:hAnsi="宋体" w:cs="宋体"/>
        </w:rPr>
        <w:t>比较少去坐地铁，偶尔出去玩或者说去探亲才会坐一下地铁。</w:t>
      </w:r>
      <w:r>
        <w:rPr>
          <w:rFonts w:ascii="宋体" w:eastAsia="宋体" w:hAnsi="宋体" w:cs="宋体"/>
        </w:rPr>
        <w:br/>
        <w:t>角色1：噢那邓先生您的一个比较规律性的周工作日和周末的规律性出行典型路线，可以为我们介绍一下吗？</w:t>
      </w:r>
      <w:r>
        <w:rPr>
          <w:rFonts w:ascii="宋体" w:eastAsia="宋体" w:hAnsi="宋体" w:cs="宋体"/>
        </w:rPr>
        <w:br/>
        <w:t>角色3：嗯好的，</w:t>
      </w:r>
      <w:del w:id="108" w:author="810582251@qq.com" w:date="2023-04-16T17:15:00Z">
        <w:r w:rsidDel="000F739F">
          <w:rPr>
            <w:rFonts w:ascii="宋体" w:eastAsia="宋体" w:hAnsi="宋体" w:cs="宋体"/>
          </w:rPr>
          <w:delText>呃</w:delText>
        </w:r>
      </w:del>
      <w:r>
        <w:rPr>
          <w:rFonts w:ascii="宋体" w:eastAsia="宋体" w:hAnsi="宋体" w:cs="宋体"/>
        </w:rPr>
        <w:t>我上班的时候一般是</w:t>
      </w:r>
      <w:del w:id="109" w:author="810582251@qq.com" w:date="2023-04-16T17:15:00Z">
        <w:r w:rsidDel="000F739F">
          <w:rPr>
            <w:rFonts w:ascii="宋体" w:eastAsia="宋体" w:hAnsi="宋体" w:cs="宋体"/>
          </w:rPr>
          <w:delText>坐呃2号线，</w:delText>
        </w:r>
      </w:del>
      <w:r>
        <w:rPr>
          <w:rFonts w:ascii="宋体" w:eastAsia="宋体" w:hAnsi="宋体" w:cs="宋体"/>
        </w:rPr>
        <w:t>坐2号线坐到盐田路，这是</w:t>
      </w:r>
      <w:del w:id="110" w:author="810582251@qq.com" w:date="2023-04-16T17:15:00Z">
        <w:r w:rsidDel="000F739F">
          <w:rPr>
            <w:rFonts w:ascii="宋体" w:eastAsia="宋体" w:hAnsi="宋体" w:cs="宋体"/>
          </w:rPr>
          <w:delText>规律</w:delText>
        </w:r>
      </w:del>
      <w:r>
        <w:rPr>
          <w:rFonts w:ascii="宋体" w:eastAsia="宋体" w:hAnsi="宋体" w:cs="宋体"/>
        </w:rPr>
        <w:t>规律的上班时间，然后周末的话会坐3号线从</w:t>
      </w:r>
      <w:del w:id="111" w:author="810582251@qq.com" w:date="2023-04-16T17:15:00Z">
        <w:r w:rsidDel="000F739F">
          <w:rPr>
            <w:rFonts w:ascii="宋体" w:eastAsia="宋体" w:hAnsi="宋体" w:cs="宋体"/>
          </w:rPr>
          <w:delText>横岗啊</w:delText>
        </w:r>
      </w:del>
      <w:r>
        <w:rPr>
          <w:rFonts w:ascii="宋体" w:eastAsia="宋体" w:hAnsi="宋体" w:cs="宋体"/>
        </w:rPr>
        <w:t>横岗坐到木棉湾，对，就是周末隔一周或者是</w:t>
      </w:r>
      <w:del w:id="112" w:author="810582251@qq.com" w:date="2023-04-16T17:15:00Z">
        <w:r w:rsidDel="000F739F">
          <w:rPr>
            <w:rFonts w:ascii="宋体" w:eastAsia="宋体" w:hAnsi="宋体" w:cs="宋体"/>
          </w:rPr>
          <w:delText>嗯</w:delText>
        </w:r>
      </w:del>
      <w:r>
        <w:rPr>
          <w:rFonts w:ascii="宋体" w:eastAsia="宋体" w:hAnsi="宋体" w:cs="宋体"/>
        </w:rPr>
        <w:t>每个月的话会回</w:t>
      </w:r>
      <w:del w:id="113" w:author="810582251@qq.com" w:date="2023-04-16T17:15:00Z">
        <w:r w:rsidDel="000F739F">
          <w:rPr>
            <w:rFonts w:ascii="宋体" w:eastAsia="宋体" w:hAnsi="宋体" w:cs="宋体"/>
          </w:rPr>
          <w:delText>回</w:delText>
        </w:r>
      </w:del>
      <w:r>
        <w:rPr>
          <w:rFonts w:ascii="宋体" w:eastAsia="宋体" w:hAnsi="宋体" w:cs="宋体"/>
        </w:rPr>
        <w:t>家，对，因为家人都住在龙岗嘛。</w:t>
      </w:r>
      <w:r>
        <w:rPr>
          <w:rFonts w:ascii="宋体" w:eastAsia="宋体" w:hAnsi="宋体" w:cs="宋体"/>
        </w:rPr>
        <w:br/>
        <w:t>角色1：嗯了解。那您2号线的出发站点是哪个站呢？</w:t>
      </w:r>
      <w:r>
        <w:rPr>
          <w:rFonts w:ascii="宋体" w:eastAsia="宋体" w:hAnsi="宋体" w:cs="宋体"/>
        </w:rPr>
        <w:br/>
        <w:t>角色3：出发站点是出发站点是黄贝岭。</w:t>
      </w:r>
      <w:r>
        <w:rPr>
          <w:rFonts w:ascii="宋体" w:eastAsia="宋体" w:hAnsi="宋体" w:cs="宋体"/>
        </w:rPr>
        <w:br/>
        <w:t>角色1：黄贝岭坐到盐田路是吗？</w:t>
      </w:r>
      <w:r>
        <w:rPr>
          <w:rFonts w:ascii="宋体" w:eastAsia="宋体" w:hAnsi="宋体" w:cs="宋体"/>
        </w:rPr>
        <w:br/>
        <w:t>角色3：是的。</w:t>
      </w:r>
      <w:r>
        <w:rPr>
          <w:rFonts w:ascii="宋体" w:eastAsia="宋体" w:hAnsi="宋体" w:cs="宋体"/>
        </w:rPr>
        <w:br/>
        <w:t>角色1：盐田路，一个上班通勤，一个是回家，ok。噢那您的非日常出行呢，你有什么比较</w:t>
      </w:r>
      <w:del w:id="114" w:author="810582251@qq.com" w:date="2023-04-16T17:15:00Z">
        <w:r w:rsidDel="000F739F">
          <w:rPr>
            <w:rFonts w:ascii="宋体" w:eastAsia="宋体" w:hAnsi="宋体" w:cs="宋体"/>
          </w:rPr>
          <w:delText>呃</w:delText>
        </w:r>
      </w:del>
      <w:r>
        <w:rPr>
          <w:rFonts w:ascii="宋体" w:eastAsia="宋体" w:hAnsi="宋体" w:cs="宋体"/>
        </w:rPr>
        <w:t>典型的一个嗯非日常偶尔的出行的路线吗？</w:t>
      </w:r>
      <w:r>
        <w:rPr>
          <w:rFonts w:ascii="宋体" w:eastAsia="宋体" w:hAnsi="宋体" w:cs="宋体"/>
        </w:rPr>
        <w:br/>
        <w:t>角色3：非日常出行就是从龙岗到宝安，对，从龙岗到宝安，我有时候</w:t>
      </w:r>
      <w:del w:id="115" w:author="810582251@qq.com" w:date="2023-04-16T17:15:00Z">
        <w:r w:rsidDel="000F739F">
          <w:rPr>
            <w:rFonts w:ascii="宋体" w:eastAsia="宋体" w:hAnsi="宋体" w:cs="宋体"/>
          </w:rPr>
          <w:delText>会去</w:delText>
        </w:r>
      </w:del>
      <w:r>
        <w:rPr>
          <w:rFonts w:ascii="宋体" w:eastAsia="宋体" w:hAnsi="宋体" w:cs="宋体"/>
        </w:rPr>
        <w:t>会去宝安玩，就会从</w:t>
      </w:r>
      <w:del w:id="116" w:author="810582251@qq.com" w:date="2023-04-16T17:15:00Z">
        <w:r w:rsidDel="000F739F">
          <w:rPr>
            <w:rFonts w:ascii="宋体" w:eastAsia="宋体" w:hAnsi="宋体" w:cs="宋体"/>
          </w:rPr>
          <w:delText>呃</w:delText>
        </w:r>
      </w:del>
      <w:r>
        <w:rPr>
          <w:rFonts w:ascii="宋体" w:eastAsia="宋体" w:hAnsi="宋体" w:cs="宋体"/>
        </w:rPr>
        <w:t>3号线的横岗站坐到那个5号线，然后转布吉，布吉然后再坐到宝安中心。</w:t>
      </w:r>
      <w:r>
        <w:rPr>
          <w:rFonts w:ascii="宋体" w:eastAsia="宋体" w:hAnsi="宋体" w:cs="宋体"/>
        </w:rPr>
        <w:br/>
        <w:t>角色1：噢您可以再说一遍吗，我刚才没有记到宝安中心前面的那个路线，就是几号线到哪个站点。</w:t>
      </w:r>
      <w:r>
        <w:rPr>
          <w:rFonts w:ascii="宋体" w:eastAsia="宋体" w:hAnsi="宋体" w:cs="宋体"/>
        </w:rPr>
        <w:br/>
        <w:t>角色3：3号线横岗3号线横岗到布吉，转5号线坐到宝安中心。</w:t>
      </w:r>
      <w:r>
        <w:rPr>
          <w:rFonts w:ascii="宋体" w:eastAsia="宋体" w:hAnsi="宋体" w:cs="宋体"/>
        </w:rPr>
        <w:br/>
        <w:t>角色1：这是一个游玩的路线是吗？</w:t>
      </w:r>
      <w:r>
        <w:rPr>
          <w:rFonts w:ascii="宋体" w:eastAsia="宋体" w:hAnsi="宋体" w:cs="宋体"/>
        </w:rPr>
        <w:br/>
        <w:t>角色3：是的。</w:t>
      </w:r>
      <w:r>
        <w:rPr>
          <w:rFonts w:ascii="宋体" w:eastAsia="宋体" w:hAnsi="宋体" w:cs="宋体"/>
        </w:rPr>
        <w:br/>
        <w:t>角色1：好，了解。那您在地铁上一般会做什么样的事情呢？</w:t>
      </w:r>
      <w:r>
        <w:rPr>
          <w:rFonts w:ascii="宋体" w:eastAsia="宋体" w:hAnsi="宋体" w:cs="宋体"/>
        </w:rPr>
        <w:br/>
        <w:t>角色3：嗯我会玩玩手机吧或者或者是看看新闻吧。</w:t>
      </w:r>
      <w:r>
        <w:rPr>
          <w:rFonts w:ascii="宋体" w:eastAsia="宋体" w:hAnsi="宋体" w:cs="宋体"/>
        </w:rPr>
        <w:br/>
      </w:r>
      <w:r>
        <w:rPr>
          <w:rFonts w:ascii="宋体" w:eastAsia="宋体" w:hAnsi="宋体" w:cs="宋体"/>
        </w:rPr>
        <w:lastRenderedPageBreak/>
        <w:t>角色1：</w:t>
      </w:r>
      <w:del w:id="117" w:author="810582251@qq.com" w:date="2023-04-16T17:15:00Z">
        <w:r w:rsidDel="000F739F">
          <w:rPr>
            <w:rFonts w:ascii="宋体" w:eastAsia="宋体" w:hAnsi="宋体" w:cs="宋体"/>
          </w:rPr>
          <w:delText>您呃</w:delText>
        </w:r>
      </w:del>
      <w:r>
        <w:rPr>
          <w:rFonts w:ascii="宋体" w:eastAsia="宋体" w:hAnsi="宋体" w:cs="宋体"/>
        </w:rPr>
        <w:t>您和朋友或者是家人在一起的时候也是玩手机和看新闻吗？</w:t>
      </w:r>
      <w:r>
        <w:rPr>
          <w:rFonts w:ascii="宋体" w:eastAsia="宋体" w:hAnsi="宋体" w:cs="宋体"/>
        </w:rPr>
        <w:br/>
        <w:t>角色3：对啊，是的。</w:t>
      </w:r>
      <w:r>
        <w:rPr>
          <w:rFonts w:ascii="宋体" w:eastAsia="宋体" w:hAnsi="宋体" w:cs="宋体"/>
        </w:rPr>
        <w:br/>
        <w:t>角色1：噢那您有留意到地铁上的其他乘客在做一些什么事情吗？</w:t>
      </w:r>
      <w:r>
        <w:rPr>
          <w:rFonts w:ascii="宋体" w:eastAsia="宋体" w:hAnsi="宋体" w:cs="宋体"/>
        </w:rPr>
        <w:br/>
        <w:t>角色3：嗯我看大部分人都是在玩手机，或者是有些人会在看有些人会看书，还有一些人会观看就是窗外的风景。</w:t>
      </w:r>
      <w:r>
        <w:rPr>
          <w:rFonts w:ascii="宋体" w:eastAsia="宋体" w:hAnsi="宋体" w:cs="宋体"/>
        </w:rPr>
        <w:br/>
        <w:t>角色1：看风景，好的，那一般就是在地铁地上部分喽。</w:t>
      </w:r>
      <w:r>
        <w:rPr>
          <w:rFonts w:ascii="宋体" w:eastAsia="宋体" w:hAnsi="宋体" w:cs="宋体"/>
        </w:rPr>
        <w:br/>
        <w:t>角色3：是的。</w:t>
      </w:r>
      <w:r>
        <w:rPr>
          <w:rFonts w:ascii="宋体" w:eastAsia="宋体" w:hAnsi="宋体" w:cs="宋体"/>
        </w:rPr>
        <w:br/>
        <w:t>角色1：Ok，下一个问题，那您在乘坐地铁的时候，有没有遇到过什么让你印象深刻的事情呢？可以是发生在你自己身上的，也可以是你遇到的发生在其他人身上的，然后这个地点可以是站内也可以是你在去往地铁或者是离开地铁的途中的，它可以是让你感到开心、感动或者新奇，也可以是让你感到尴尬、忧伤和无语的，</w:t>
      </w:r>
      <w:del w:id="118" w:author="810582251@qq.com" w:date="2023-04-16T17:16:00Z">
        <w:r w:rsidDel="000F739F">
          <w:rPr>
            <w:rFonts w:ascii="宋体" w:eastAsia="宋体" w:hAnsi="宋体" w:cs="宋体"/>
          </w:rPr>
          <w:delText>呃</w:delText>
        </w:r>
      </w:del>
      <w:r>
        <w:rPr>
          <w:rFonts w:ascii="宋体" w:eastAsia="宋体" w:hAnsi="宋体" w:cs="宋体"/>
        </w:rPr>
        <w:t>请您说明当时发生的时间、地点、人物和场景。</w:t>
      </w:r>
      <w:r>
        <w:rPr>
          <w:rFonts w:ascii="宋体" w:eastAsia="宋体" w:hAnsi="宋体" w:cs="宋体"/>
        </w:rPr>
        <w:br/>
        <w:t>00:45:07</w:t>
      </w:r>
      <w:r>
        <w:rPr>
          <w:rFonts w:ascii="宋体" w:eastAsia="宋体" w:hAnsi="宋体" w:cs="宋体"/>
        </w:rPr>
        <w:br/>
        <w:t>角色1：我们前面有被访者是有在坐地地铁途中被骗钱的，有看过人吵架的，那您这边能够有什么啊比较让你印象深刻的事情给我们分享一下吗？</w:t>
      </w:r>
      <w:r>
        <w:rPr>
          <w:rFonts w:ascii="宋体" w:eastAsia="宋体" w:hAnsi="宋体" w:cs="宋体"/>
        </w:rPr>
        <w:br/>
        <w:t>角色3：嗯就是我们那个时候不太懂那个换乘的路线，然后里面的工作人员他们就对，很仔细的告诉我们该怎么走，该怎么换乘，往哪个方向走，就感觉嗯就是去过那么多城市中，然后深圳地铁，他的服务是比较水平比较高的。</w:t>
      </w:r>
      <w:r>
        <w:rPr>
          <w:rFonts w:ascii="宋体" w:eastAsia="宋体" w:hAnsi="宋体" w:cs="宋体"/>
        </w:rPr>
        <w:br/>
        <w:t>角色1：那这个大概发生在什么样的时间呢？</w:t>
      </w:r>
      <w:r>
        <w:rPr>
          <w:rFonts w:ascii="宋体" w:eastAsia="宋体" w:hAnsi="宋体" w:cs="宋体"/>
        </w:rPr>
        <w:br/>
        <w:t>角色3：时间是前几年吧，就是</w:t>
      </w:r>
      <w:del w:id="119" w:author="810582251@qq.com" w:date="2023-04-16T17:16:00Z">
        <w:r w:rsidDel="000F739F">
          <w:rPr>
            <w:rFonts w:ascii="宋体" w:eastAsia="宋体" w:hAnsi="宋体" w:cs="宋体"/>
          </w:rPr>
          <w:delText>呃</w:delText>
        </w:r>
      </w:del>
      <w:r>
        <w:rPr>
          <w:rFonts w:ascii="宋体" w:eastAsia="宋体" w:hAnsi="宋体" w:cs="宋体"/>
        </w:rPr>
        <w:t>2016年2017年的时候，在车公庙地铁站，然后我们我那个时候是</w:t>
      </w:r>
      <w:del w:id="120" w:author="810582251@qq.com" w:date="2023-04-16T17:16:00Z">
        <w:r w:rsidDel="000F739F">
          <w:rPr>
            <w:rFonts w:ascii="宋体" w:eastAsia="宋体" w:hAnsi="宋体" w:cs="宋体"/>
          </w:rPr>
          <w:delText>去嗯</w:delText>
        </w:r>
      </w:del>
      <w:r>
        <w:rPr>
          <w:rFonts w:ascii="宋体" w:eastAsia="宋体" w:hAnsi="宋体" w:cs="宋体"/>
        </w:rPr>
        <w:t>去福田，对，去福田有点事。</w:t>
      </w:r>
      <w:r>
        <w:rPr>
          <w:rFonts w:ascii="宋体" w:eastAsia="宋体" w:hAnsi="宋体" w:cs="宋体"/>
        </w:rPr>
        <w:br/>
        <w:t>角色1：了解。那王女士，您一般在地铁上会做什么样的事情呢？</w:t>
      </w:r>
      <w:r>
        <w:rPr>
          <w:rFonts w:ascii="宋体" w:eastAsia="宋体" w:hAnsi="宋体" w:cs="宋体"/>
        </w:rPr>
        <w:br/>
        <w:t>角色2：地铁上啊，地铁上我们老人家一般就坐着喽，或者看聊天呐，或者说如果有伴就会聊聊天喽。</w:t>
      </w:r>
      <w:r>
        <w:rPr>
          <w:rFonts w:ascii="宋体" w:eastAsia="宋体" w:hAnsi="宋体" w:cs="宋体"/>
        </w:rPr>
        <w:br/>
        <w:t>角色1：那您在乘坐地铁的时候有发生过什么让你印象深刻的事情吗？</w:t>
      </w:r>
      <w:r>
        <w:rPr>
          <w:rFonts w:ascii="宋体" w:eastAsia="宋体" w:hAnsi="宋体" w:cs="宋体"/>
        </w:rPr>
        <w:br/>
        <w:t>角色2：我记得有一年有一年在在深圳北站吧看到有一例很感人的，就是当时有有一个中年人，他就突然间就倒下去了，然后地铁站的工作人员呢就很及时的就给他拿AED过来就是急救,然后急救成功了，我觉得特别感动,深圳的就是地铁工作人员</w:t>
      </w:r>
      <w:r>
        <w:rPr>
          <w:rFonts w:ascii="宋体" w:eastAsia="宋体" w:hAnsi="宋体" w:cs="宋体"/>
        </w:rPr>
        <w:lastRenderedPageBreak/>
        <w:t>也是素质是很高，而且就是大家的幸福指数还是比较高的，是一个有爱的有温度的城市。</w:t>
      </w:r>
      <w:r>
        <w:rPr>
          <w:rFonts w:ascii="宋体" w:eastAsia="宋体" w:hAnsi="宋体" w:cs="宋体"/>
        </w:rPr>
        <w:br/>
        <w:t>角色1：这个大概发生在什么时候呢?</w:t>
      </w:r>
      <w:r>
        <w:rPr>
          <w:rFonts w:ascii="宋体" w:eastAsia="宋体" w:hAnsi="宋体" w:cs="宋体"/>
        </w:rPr>
        <w:br/>
        <w:t>角色2：嗯是好像是2021年吧，就是</w:t>
      </w:r>
      <w:del w:id="121" w:author="810582251@qq.com" w:date="2023-04-16T17:16:00Z">
        <w:r w:rsidDel="000F739F">
          <w:rPr>
            <w:rFonts w:ascii="宋体" w:eastAsia="宋体" w:hAnsi="宋体" w:cs="宋体"/>
          </w:rPr>
          <w:delText>近</w:delText>
        </w:r>
      </w:del>
      <w:r>
        <w:rPr>
          <w:rFonts w:ascii="宋体" w:eastAsia="宋体" w:hAnsi="宋体" w:cs="宋体"/>
        </w:rPr>
        <w:t>近两年的事情。</w:t>
      </w:r>
      <w:r>
        <w:rPr>
          <w:rFonts w:ascii="宋体" w:eastAsia="宋体" w:hAnsi="宋体" w:cs="宋体"/>
        </w:rPr>
        <w:br/>
        <w:t>角色1：这是您</w:t>
      </w:r>
      <w:del w:id="122" w:author="810582251@qq.com" w:date="2023-04-16T17:16:00Z">
        <w:r w:rsidDel="000F739F">
          <w:rPr>
            <w:rFonts w:ascii="宋体" w:eastAsia="宋体" w:hAnsi="宋体" w:cs="宋体"/>
          </w:rPr>
          <w:delText>您</w:delText>
        </w:r>
      </w:del>
      <w:r>
        <w:rPr>
          <w:rFonts w:ascii="宋体" w:eastAsia="宋体" w:hAnsi="宋体" w:cs="宋体"/>
        </w:rPr>
        <w:t>在乘坐地铁的时候目睹的一个事情是吗？</w:t>
      </w:r>
      <w:r>
        <w:rPr>
          <w:rFonts w:ascii="宋体" w:eastAsia="宋体" w:hAnsi="宋体" w:cs="宋体"/>
        </w:rPr>
        <w:br/>
        <w:t>角色2：对对，我看到的，看到现场看到的故事。</w:t>
      </w:r>
      <w:r>
        <w:rPr>
          <w:rFonts w:ascii="宋体" w:eastAsia="宋体" w:hAnsi="宋体" w:cs="宋体"/>
        </w:rPr>
        <w:br/>
        <w:t>角色1：了解。那请问两位与其他的出行方式，比如说公交车、私家车、出租车、自行车等等相比，您觉得地铁出行的优点和缺点分别是什么？</w:t>
      </w:r>
      <w:r>
        <w:rPr>
          <w:rFonts w:ascii="宋体" w:eastAsia="宋体" w:hAnsi="宋体" w:cs="宋体"/>
        </w:rPr>
        <w:br/>
        <w:t>角色2：地铁的优点就是快的噢，就是时间上相对是可以预算得到时间嘛，然后缺点就是没有位置的，就是坐的位置比较少，而且也相对贵一点点。</w:t>
      </w:r>
      <w:r>
        <w:rPr>
          <w:rFonts w:ascii="宋体" w:eastAsia="宋体" w:hAnsi="宋体" w:cs="宋体"/>
        </w:rPr>
        <w:br/>
        <w:t>角色1：邓先生呢？</w:t>
      </w:r>
      <w:r>
        <w:rPr>
          <w:rFonts w:ascii="宋体" w:eastAsia="宋体" w:hAnsi="宋体" w:cs="宋体"/>
        </w:rPr>
        <w:br/>
        <w:t>角色3：嗯我认为的优点是对于我们上班</w:t>
      </w:r>
      <w:del w:id="123" w:author="810582251@qq.com" w:date="2023-04-16T17:16:00Z">
        <w:r w:rsidDel="000F739F">
          <w:rPr>
            <w:rFonts w:ascii="宋体" w:eastAsia="宋体" w:hAnsi="宋体" w:cs="宋体"/>
          </w:rPr>
          <w:delText>来上班</w:delText>
        </w:r>
      </w:del>
      <w:r>
        <w:rPr>
          <w:rFonts w:ascii="宋体" w:eastAsia="宋体" w:hAnsi="宋体" w:cs="宋体"/>
        </w:rPr>
        <w:t>的人来说</w:t>
      </w:r>
      <w:del w:id="124" w:author="810582251@qq.com" w:date="2023-04-16T17:16:00Z">
        <w:r w:rsidDel="000F739F">
          <w:rPr>
            <w:rFonts w:ascii="宋体" w:eastAsia="宋体" w:hAnsi="宋体" w:cs="宋体"/>
          </w:rPr>
          <w:delText>嗯</w:delText>
        </w:r>
      </w:del>
      <w:r>
        <w:rPr>
          <w:rFonts w:ascii="宋体" w:eastAsia="宋体" w:hAnsi="宋体" w:cs="宋体"/>
        </w:rPr>
        <w:t>它不堵车，对，虽然它在时间方面会比坐公交的话会短一点，但它最大的特点还是它不堵车，能够确保你一旦上车就能按照你预计的时间到达你想要去的地方。然后它的缺点的话，除了刚才嗯说到的这个价价格会略贵的一点一点之外，就是它相对于陆路交通来说的话，就比如相对的士跟公交来说的话它灵活度没有这么高，它很固定的是设在一个点，下地铁之后你还需要走路去别的地方，可能要花个花个10分钟或者十几分钟，甚至有些地方它是一个终点，对，你可能还要再转乘其他交通工具，它比较固定，也是它的优点，也是它的缺点。</w:t>
      </w:r>
      <w:r>
        <w:rPr>
          <w:rFonts w:ascii="宋体" w:eastAsia="宋体" w:hAnsi="宋体" w:cs="宋体"/>
        </w:rPr>
        <w:br/>
        <w:t>角色1：嗯了解，那您认为乘坐地铁体验到的城市与乘坐</w:t>
      </w:r>
      <w:del w:id="125" w:author="810582251@qq.com" w:date="2023-04-16T17:16:00Z">
        <w:r w:rsidDel="000F739F">
          <w:rPr>
            <w:rFonts w:ascii="宋体" w:eastAsia="宋体" w:hAnsi="宋体" w:cs="宋体"/>
          </w:rPr>
          <w:delText>呃</w:delText>
        </w:r>
      </w:del>
      <w:r>
        <w:rPr>
          <w:rFonts w:ascii="宋体" w:eastAsia="宋体" w:hAnsi="宋体" w:cs="宋体"/>
        </w:rPr>
        <w:t>其他交通工具体验到的城市有什么不同吗？</w:t>
      </w:r>
      <w:r>
        <w:rPr>
          <w:rFonts w:ascii="宋体" w:eastAsia="宋体" w:hAnsi="宋体" w:cs="宋体"/>
        </w:rPr>
        <w:br/>
        <w:t>00:50:00</w:t>
      </w:r>
      <w:r>
        <w:rPr>
          <w:rFonts w:ascii="宋体" w:eastAsia="宋体" w:hAnsi="宋体" w:cs="宋体"/>
        </w:rPr>
        <w:br/>
        <w:t>角色3：</w:t>
      </w:r>
      <w:del w:id="126" w:author="810582251@qq.com" w:date="2023-04-16T17:16:00Z">
        <w:r w:rsidDel="000F739F">
          <w:rPr>
            <w:rFonts w:ascii="宋体" w:eastAsia="宋体" w:hAnsi="宋体" w:cs="宋体"/>
          </w:rPr>
          <w:delText>嗯</w:delText>
        </w:r>
      </w:del>
      <w:r>
        <w:rPr>
          <w:rFonts w:ascii="宋体" w:eastAsia="宋体" w:hAnsi="宋体" w:cs="宋体"/>
        </w:rPr>
        <w:t>乘坐地铁一般</w:t>
      </w:r>
      <w:del w:id="127" w:author="810582251@qq.com" w:date="2023-04-16T17:17:00Z">
        <w:r w:rsidDel="004D6637">
          <w:rPr>
            <w:rFonts w:ascii="宋体" w:eastAsia="宋体" w:hAnsi="宋体" w:cs="宋体" w:hint="eastAsia"/>
          </w:rPr>
          <w:delText>憧憬</w:delText>
        </w:r>
      </w:del>
      <w:ins w:id="128" w:author="810582251@qq.com" w:date="2023-04-16T17:17:00Z">
        <w:r w:rsidR="004D6637">
          <w:rPr>
            <w:rFonts w:ascii="宋体" w:eastAsia="宋体" w:hAnsi="宋体" w:cs="宋体" w:hint="eastAsia"/>
          </w:rPr>
          <w:t>出行</w:t>
        </w:r>
      </w:ins>
      <w:r>
        <w:rPr>
          <w:rFonts w:ascii="宋体" w:eastAsia="宋体" w:hAnsi="宋体" w:cs="宋体"/>
        </w:rPr>
        <w:t>的都是比较</w:t>
      </w:r>
      <w:del w:id="129" w:author="810582251@qq.com" w:date="2023-04-16T17:17:00Z">
        <w:r w:rsidDel="004D6637">
          <w:rPr>
            <w:rFonts w:ascii="宋体" w:eastAsia="宋体" w:hAnsi="宋体" w:cs="宋体"/>
          </w:rPr>
          <w:delText>嗯</w:delText>
        </w:r>
      </w:del>
      <w:r>
        <w:rPr>
          <w:rFonts w:ascii="宋体" w:eastAsia="宋体" w:hAnsi="宋体" w:cs="宋体"/>
        </w:rPr>
        <w:t>繁华的地方吧，能领略到这城市它的</w:t>
      </w:r>
      <w:del w:id="130" w:author="810582251@qq.com" w:date="2023-04-16T17:17:00Z">
        <w:r w:rsidDel="004D6637">
          <w:rPr>
            <w:rFonts w:ascii="宋体" w:eastAsia="宋体" w:hAnsi="宋体" w:cs="宋体"/>
          </w:rPr>
          <w:delText>经济最</w:delText>
        </w:r>
      </w:del>
      <w:r>
        <w:rPr>
          <w:rFonts w:ascii="宋体" w:eastAsia="宋体" w:hAnsi="宋体" w:cs="宋体"/>
        </w:rPr>
        <w:t>经济最发达的那个，能展现你实力的一个地方嘛可以这么说吧，坐公交的话你会看去到不同的地方，它可能一个路会绕路，也可能会直走，对，它就会经过的度假区比较多，这是一个特点。</w:t>
      </w:r>
      <w:r>
        <w:rPr>
          <w:rFonts w:ascii="宋体" w:eastAsia="宋体" w:hAnsi="宋体" w:cs="宋体"/>
        </w:rPr>
        <w:br/>
        <w:t>角色1：就是乘坐其他交通工具可以更好的体体验到一座城市的</w:t>
      </w:r>
      <w:del w:id="131" w:author="810582251@qq.com" w:date="2023-04-16T17:17:00Z">
        <w:r w:rsidDel="004D6637">
          <w:rPr>
            <w:rFonts w:ascii="宋体" w:eastAsia="宋体" w:hAnsi="宋体" w:cs="宋体"/>
          </w:rPr>
          <w:delText>一个人</w:delText>
        </w:r>
      </w:del>
      <w:r>
        <w:rPr>
          <w:rFonts w:ascii="宋体" w:eastAsia="宋体" w:hAnsi="宋体" w:cs="宋体"/>
        </w:rPr>
        <w:t>人文，这个是地铁</w:t>
      </w:r>
      <w:del w:id="132" w:author="810582251@qq.com" w:date="2023-04-16T17:17:00Z">
        <w:r w:rsidDel="004D6637">
          <w:rPr>
            <w:rFonts w:ascii="宋体" w:eastAsia="宋体" w:hAnsi="宋体" w:cs="宋体"/>
          </w:rPr>
          <w:delText>没有办法</w:delText>
        </w:r>
      </w:del>
      <w:r>
        <w:rPr>
          <w:rFonts w:ascii="宋体" w:eastAsia="宋体" w:hAnsi="宋体" w:cs="宋体"/>
        </w:rPr>
        <w:t>没有办法做到的是吗？</w:t>
      </w:r>
      <w:r>
        <w:rPr>
          <w:rFonts w:ascii="宋体" w:eastAsia="宋体" w:hAnsi="宋体" w:cs="宋体"/>
        </w:rPr>
        <w:br/>
      </w:r>
      <w:r>
        <w:rPr>
          <w:rFonts w:ascii="宋体" w:eastAsia="宋体" w:hAnsi="宋体" w:cs="宋体"/>
        </w:rPr>
        <w:lastRenderedPageBreak/>
        <w:t>角色3：啊可以这么说吧。</w:t>
      </w:r>
      <w:r>
        <w:rPr>
          <w:rFonts w:ascii="宋体" w:eastAsia="宋体" w:hAnsi="宋体" w:cs="宋体"/>
        </w:rPr>
        <w:br/>
        <w:t>角色1：嗯了解。那不同的人群与地铁的关系，</w:t>
      </w:r>
      <w:del w:id="133" w:author="810582251@qq.com" w:date="2023-04-16T17:17:00Z">
        <w:r w:rsidDel="004D6637">
          <w:rPr>
            <w:rFonts w:ascii="宋体" w:eastAsia="宋体" w:hAnsi="宋体" w:cs="宋体"/>
          </w:rPr>
          <w:delText>呃</w:delText>
        </w:r>
      </w:del>
      <w:r>
        <w:rPr>
          <w:rFonts w:ascii="宋体" w:eastAsia="宋体" w:hAnsi="宋体" w:cs="宋体"/>
        </w:rPr>
        <w:t>您身边的家人啊、朋友啊、亲戚或者同事，他们会乘坐地铁吗？</w:t>
      </w:r>
      <w:r>
        <w:rPr>
          <w:rFonts w:ascii="宋体" w:eastAsia="宋体" w:hAnsi="宋体" w:cs="宋体"/>
        </w:rPr>
        <w:br/>
        <w:t>角色3：嗯我觉得这个问题问得挺好的，</w:t>
      </w:r>
      <w:del w:id="134" w:author="810582251@qq.com" w:date="2023-04-16T17:18:00Z">
        <w:r w:rsidDel="004D6637">
          <w:rPr>
            <w:rFonts w:ascii="宋体" w:eastAsia="宋体" w:hAnsi="宋体" w:cs="宋体"/>
          </w:rPr>
          <w:delText>嗯</w:delText>
        </w:r>
      </w:del>
      <w:r>
        <w:rPr>
          <w:rFonts w:ascii="宋体" w:eastAsia="宋体" w:hAnsi="宋体" w:cs="宋体"/>
        </w:rPr>
        <w:t>不同的人群其实对待看待地铁都不一样，因为每个人的需求跟经济情况也不一样，职业也不一样，一般</w:t>
      </w:r>
      <w:del w:id="135" w:author="810582251@qq.com" w:date="2023-04-16T17:18:00Z">
        <w:r w:rsidDel="004D6637">
          <w:rPr>
            <w:rFonts w:ascii="宋体" w:eastAsia="宋体" w:hAnsi="宋体" w:cs="宋体"/>
          </w:rPr>
          <w:delText>嗯</w:delText>
        </w:r>
      </w:del>
      <w:r>
        <w:rPr>
          <w:rFonts w:ascii="宋体" w:eastAsia="宋体" w:hAnsi="宋体" w:cs="宋体"/>
        </w:rPr>
        <w:t>我身边</w:t>
      </w:r>
      <w:del w:id="136" w:author="810582251@qq.com" w:date="2023-04-16T17:18:00Z">
        <w:r w:rsidDel="004D6637">
          <w:rPr>
            <w:rFonts w:ascii="宋体" w:eastAsia="宋体" w:hAnsi="宋体" w:cs="宋体"/>
          </w:rPr>
          <w:delText>经济</w:delText>
        </w:r>
      </w:del>
      <w:r>
        <w:rPr>
          <w:rFonts w:ascii="宋体" w:eastAsia="宋体" w:hAnsi="宋体" w:cs="宋体"/>
        </w:rPr>
        <w:t>经济情况比较好的他们自己都有车，是的，他们一般会按照自己的固定时间开车去工作，对，他对地铁的看法来说他是觉得是准时，而且不堵车，这是一个优点，但是对</w:t>
      </w:r>
      <w:del w:id="137" w:author="810582251@qq.com" w:date="2023-04-16T17:18:00Z">
        <w:r w:rsidDel="004D6637">
          <w:rPr>
            <w:rFonts w:ascii="宋体" w:eastAsia="宋体" w:hAnsi="宋体" w:cs="宋体"/>
          </w:rPr>
          <w:delText>嗯</w:delText>
        </w:r>
      </w:del>
      <w:r>
        <w:rPr>
          <w:rFonts w:ascii="宋体" w:eastAsia="宋体" w:hAnsi="宋体" w:cs="宋体"/>
        </w:rPr>
        <w:t>不喜欢挤，对于一些经济比较好的人他</w:t>
      </w:r>
      <w:del w:id="138" w:author="810582251@qq.com" w:date="2023-04-16T17:18:00Z">
        <w:r w:rsidDel="004D6637">
          <w:rPr>
            <w:rFonts w:ascii="宋体" w:eastAsia="宋体" w:hAnsi="宋体" w:cs="宋体"/>
          </w:rPr>
          <w:delText>不喜欢</w:delText>
        </w:r>
      </w:del>
      <w:r>
        <w:rPr>
          <w:rFonts w:ascii="宋体" w:eastAsia="宋体" w:hAnsi="宋体" w:cs="宋体"/>
        </w:rPr>
        <w:t>不喜欢挤，他想有自己的空间，所以他还是地铁他不是</w:t>
      </w:r>
      <w:del w:id="139" w:author="810582251@qq.com" w:date="2023-04-16T17:18:00Z">
        <w:r w:rsidDel="004D6637">
          <w:rPr>
            <w:rFonts w:ascii="宋体" w:eastAsia="宋体" w:hAnsi="宋体" w:cs="宋体" w:hint="eastAsia"/>
          </w:rPr>
          <w:delText>套</w:delText>
        </w:r>
      </w:del>
      <w:ins w:id="140" w:author="810582251@qq.com" w:date="2023-04-16T17:18:00Z">
        <w:r w:rsidR="004D6637">
          <w:rPr>
            <w:rFonts w:ascii="宋体" w:eastAsia="宋体" w:hAnsi="宋体" w:cs="宋体" w:hint="eastAsia"/>
          </w:rPr>
          <w:t>常</w:t>
        </w:r>
      </w:ins>
      <w:r>
        <w:rPr>
          <w:rFonts w:ascii="宋体" w:eastAsia="宋体" w:hAnsi="宋体" w:cs="宋体"/>
        </w:rPr>
        <w:t>去坐。再就是像我们这上班族的话，我们会</w:t>
      </w:r>
      <w:del w:id="141" w:author="810582251@qq.com" w:date="2023-04-16T17:18:00Z">
        <w:r w:rsidDel="004D6637">
          <w:rPr>
            <w:rFonts w:ascii="宋体" w:eastAsia="宋体" w:hAnsi="宋体" w:cs="宋体"/>
          </w:rPr>
          <w:delText>嗯</w:delText>
        </w:r>
      </w:del>
      <w:r>
        <w:rPr>
          <w:rFonts w:ascii="宋体" w:eastAsia="宋体" w:hAnsi="宋体" w:cs="宋体"/>
        </w:rPr>
        <w:t>觉得地铁去一个大的地方是比较好的，但是需要去到一个具体的一个点的话会结合地铁加打的的方式吧，都觉得都挺好的，是的。</w:t>
      </w:r>
      <w:r>
        <w:rPr>
          <w:rFonts w:ascii="宋体" w:eastAsia="宋体" w:hAnsi="宋体" w:cs="宋体"/>
        </w:rPr>
        <w:br/>
        <w:t>角色2：我一般的话就会觉得如果去一个地方首先会查一下对方有没有地铁，因为地铁相对打的来说还是便宜一点，经济方面噢，而且也快嘛，有些打车又会怕堵车之类的，所以呢地铁相对就是对于，我觉得对各个年龄段吧，现在生活在深圳来说基本上都会有都会去坐地铁呀，或者说如果近的可能就是坐一下公交啊，远的我们基本上我会选择去坐地铁。</w:t>
      </w:r>
      <w:r>
        <w:rPr>
          <w:rFonts w:ascii="宋体" w:eastAsia="宋体" w:hAnsi="宋体" w:cs="宋体"/>
        </w:rPr>
        <w:br/>
        <w:t>角色1：了解。那刚才邓先生提到有钱人因为不喜欢拥堵，是不常使用地铁的，那王女士，您认为是在深圳哪些人他不怎么使用地铁呢以及他们不常使用地地铁的原因是什么呢？</w:t>
      </w:r>
      <w:r>
        <w:rPr>
          <w:rFonts w:ascii="宋体" w:eastAsia="宋体" w:hAnsi="宋体" w:cs="宋体"/>
        </w:rPr>
        <w:br/>
        <w:t>角色2：那有的人他自己有私家车啊，那基本上他就都开私家车去嘛，比如说如果像做生意的，他们要去谈生意，他肯定也是开私家车啊，开什么宝马啊，开奔驰啊之类的嘛，就是有钱的人他就不在乎经济，他就那个嘛，是吧。</w:t>
      </w:r>
      <w:r>
        <w:rPr>
          <w:rFonts w:ascii="宋体" w:eastAsia="宋体" w:hAnsi="宋体" w:cs="宋体"/>
        </w:rPr>
        <w:br/>
        <w:t>角色1：所以您认为他。</w:t>
      </w:r>
      <w:r>
        <w:rPr>
          <w:rFonts w:ascii="宋体" w:eastAsia="宋体" w:hAnsi="宋体" w:cs="宋体"/>
        </w:rPr>
        <w:br/>
        <w:t>角色2：大部分人我认为都还是会去选择地铁或者是公交，如果出行的话，如果自己没有私家车，除非特殊情况才才去打的的。</w:t>
      </w:r>
      <w:r>
        <w:rPr>
          <w:rFonts w:ascii="宋体" w:eastAsia="宋体" w:hAnsi="宋体" w:cs="宋体"/>
        </w:rPr>
        <w:br/>
        <w:t>角色1：所以您认为不常使用地铁的人的原因是因为他们没有车是吗？是因为他们有车是吗？</w:t>
      </w:r>
      <w:r>
        <w:rPr>
          <w:rFonts w:ascii="宋体" w:eastAsia="宋体" w:hAnsi="宋体" w:cs="宋体"/>
        </w:rPr>
        <w:br/>
        <w:t>角色2：</w:t>
      </w:r>
      <w:del w:id="142" w:author="810582251@qq.com" w:date="2023-04-16T17:18:00Z">
        <w:r w:rsidDel="004D6637">
          <w:rPr>
            <w:rFonts w:ascii="宋体" w:eastAsia="宋体" w:hAnsi="宋体" w:cs="宋体"/>
          </w:rPr>
          <w:delText>他</w:delText>
        </w:r>
      </w:del>
      <w:r>
        <w:rPr>
          <w:rFonts w:ascii="宋体" w:eastAsia="宋体" w:hAnsi="宋体" w:cs="宋体"/>
        </w:rPr>
        <w:t>他们有车的人他可能不怎么经常使用地铁。</w:t>
      </w:r>
      <w:r>
        <w:rPr>
          <w:rFonts w:ascii="宋体" w:eastAsia="宋体" w:hAnsi="宋体" w:cs="宋体"/>
        </w:rPr>
        <w:br/>
      </w:r>
      <w:r>
        <w:rPr>
          <w:rFonts w:ascii="宋体" w:eastAsia="宋体" w:hAnsi="宋体" w:cs="宋体"/>
        </w:rPr>
        <w:lastRenderedPageBreak/>
        <w:t>角色1：嗯，了解。那我们来到访谈的最后一个部分，请二位简短的总结一下在地铁开通，嗯邓先生您那边好像有点杂音。</w:t>
      </w:r>
      <w:r>
        <w:rPr>
          <w:rFonts w:ascii="宋体" w:eastAsia="宋体" w:hAnsi="宋体" w:cs="宋体"/>
        </w:rPr>
        <w:br/>
        <w:t>角色3：您您说。</w:t>
      </w:r>
      <w:r>
        <w:rPr>
          <w:rFonts w:ascii="宋体" w:eastAsia="宋体" w:hAnsi="宋体" w:cs="宋体"/>
        </w:rPr>
        <w:br/>
        <w:t>角色1：好，简短的总结一下地铁开通之前和之后，您觉得地铁或者说深圳地铁给您的生活带来了什么样的变化？</w:t>
      </w:r>
      <w:r>
        <w:rPr>
          <w:rFonts w:ascii="宋体" w:eastAsia="宋体" w:hAnsi="宋体" w:cs="宋体"/>
        </w:rPr>
        <w:br/>
        <w:t>角色2：我先来说啊。</w:t>
      </w:r>
      <w:r>
        <w:rPr>
          <w:rFonts w:ascii="宋体" w:eastAsia="宋体" w:hAnsi="宋体" w:cs="宋体"/>
        </w:rPr>
        <w:br/>
        <w:t>角色1：嗯。</w:t>
      </w:r>
      <w:r>
        <w:rPr>
          <w:rFonts w:ascii="宋体" w:eastAsia="宋体" w:hAnsi="宋体" w:cs="宋体"/>
        </w:rPr>
        <w:br/>
        <w:t>角色2：就是地铁没通之前，对我老人家感觉最大的就是说通跟没有通的变化最大就是房价，就是以前没有开地铁的时候那房价没那么高的，当通了地铁以后，在周边的那个房价马上就蹭蹭蹭就涨价了，这个是它的一个好处啊。</w:t>
      </w:r>
      <w:r>
        <w:rPr>
          <w:rFonts w:ascii="宋体" w:eastAsia="宋体" w:hAnsi="宋体" w:cs="宋体"/>
        </w:rPr>
        <w:br/>
        <w:t>00:55:14</w:t>
      </w:r>
      <w:r>
        <w:rPr>
          <w:rFonts w:ascii="宋体" w:eastAsia="宋体" w:hAnsi="宋体" w:cs="宋体"/>
        </w:rPr>
        <w:br/>
        <w:t>角色2：然后就是去哪里的确是方便很多了，我说完了。</w:t>
      </w:r>
      <w:r>
        <w:rPr>
          <w:rFonts w:ascii="宋体" w:eastAsia="宋体" w:hAnsi="宋体" w:cs="宋体"/>
        </w:rPr>
        <w:br/>
        <w:t>角色1：那邓先生呢？</w:t>
      </w:r>
      <w:r>
        <w:rPr>
          <w:rFonts w:ascii="宋体" w:eastAsia="宋体" w:hAnsi="宋体" w:cs="宋体"/>
        </w:rPr>
        <w:br/>
        <w:t>角色3：我觉得地铁开通之后就是人多了，然后那个消费水平也高了，房租也贵了，对吧，以前没地铁的时候几百块钱租个房子，然后你地铁开通了之后，特别是这个地铁是联通市区的话，那房子可能房租会从几百块钱涨到900，甚至更多。</w:t>
      </w:r>
      <w:r>
        <w:rPr>
          <w:rFonts w:ascii="宋体" w:eastAsia="宋体" w:hAnsi="宋体" w:cs="宋体"/>
        </w:rPr>
        <w:br/>
        <w:t>角色1：还有吗？</w:t>
      </w:r>
      <w:r>
        <w:rPr>
          <w:rFonts w:ascii="宋体" w:eastAsia="宋体" w:hAnsi="宋体" w:cs="宋体"/>
        </w:rPr>
        <w:br/>
        <w:t>角色3：嗯还有就是通行变方便了嘛，我从一个区到另外一个区域有时候都不需要一个小时，可能只需要40分钟到50分钟就可以了。</w:t>
      </w:r>
      <w:r>
        <w:rPr>
          <w:rFonts w:ascii="宋体" w:eastAsia="宋体" w:hAnsi="宋体" w:cs="宋体"/>
        </w:rPr>
        <w:br/>
        <w:t>角色1：嗯。</w:t>
      </w:r>
      <w:r>
        <w:rPr>
          <w:rFonts w:ascii="宋体" w:eastAsia="宋体" w:hAnsi="宋体" w:cs="宋体"/>
        </w:rPr>
        <w:br/>
        <w:t>角色3：还有的话就是</w:t>
      </w:r>
      <w:del w:id="143" w:author="810582251@qq.com" w:date="2023-04-16T17:19:00Z">
        <w:r w:rsidDel="004D6637">
          <w:rPr>
            <w:rFonts w:ascii="宋体" w:eastAsia="宋体" w:hAnsi="宋体" w:cs="宋体"/>
          </w:rPr>
          <w:delText>嗯</w:delText>
        </w:r>
      </w:del>
      <w:r>
        <w:rPr>
          <w:rFonts w:ascii="宋体" w:eastAsia="宋体" w:hAnsi="宋体" w:cs="宋体"/>
        </w:rPr>
        <w:t>除了出行之外，还有就</w:t>
      </w:r>
      <w:del w:id="144" w:author="810582251@qq.com" w:date="2023-04-16T17:19:00Z">
        <w:r w:rsidDel="004D6637">
          <w:rPr>
            <w:rFonts w:ascii="宋体" w:eastAsia="宋体" w:hAnsi="宋体" w:cs="宋体"/>
          </w:rPr>
          <w:delText>带来的话就</w:delText>
        </w:r>
      </w:del>
      <w:r>
        <w:rPr>
          <w:rFonts w:ascii="宋体" w:eastAsia="宋体" w:hAnsi="宋体" w:cs="宋体"/>
        </w:rPr>
        <w:t>是</w:t>
      </w:r>
      <w:del w:id="145" w:author="810582251@qq.com" w:date="2023-04-16T17:19:00Z">
        <w:r w:rsidDel="004D6637">
          <w:rPr>
            <w:rFonts w:ascii="宋体" w:eastAsia="宋体" w:hAnsi="宋体" w:cs="宋体"/>
          </w:rPr>
          <w:delText>嗯</w:delText>
        </w:r>
      </w:del>
      <w:del w:id="146" w:author="810582251@qq.com" w:date="2023-04-16T17:20:00Z">
        <w:r w:rsidDel="004D6637">
          <w:rPr>
            <w:rFonts w:ascii="宋体" w:eastAsia="宋体" w:hAnsi="宋体" w:cs="宋体"/>
          </w:rPr>
          <w:delText>你买东西或者是</w:delText>
        </w:r>
      </w:del>
      <w:del w:id="147" w:author="810582251@qq.com" w:date="2023-04-16T17:19:00Z">
        <w:r w:rsidDel="004D6637">
          <w:rPr>
            <w:rFonts w:ascii="宋体" w:eastAsia="宋体" w:hAnsi="宋体" w:cs="宋体"/>
          </w:rPr>
          <w:delText>，对，买东西或者是嗯就是</w:delText>
        </w:r>
      </w:del>
      <w:del w:id="148" w:author="810582251@qq.com" w:date="2023-04-16T17:20:00Z">
        <w:r w:rsidDel="004D6637">
          <w:rPr>
            <w:rFonts w:ascii="宋体" w:eastAsia="宋体" w:hAnsi="宋体" w:cs="宋体"/>
          </w:rPr>
          <w:delText>你的范围变大，</w:delText>
        </w:r>
      </w:del>
      <w:r>
        <w:rPr>
          <w:rFonts w:ascii="宋体" w:eastAsia="宋体" w:hAnsi="宋体" w:cs="宋体"/>
        </w:rPr>
        <w:t>你买东西的范围变大，我可以在这里买，也可以去另外一个地方买。</w:t>
      </w:r>
      <w:r>
        <w:rPr>
          <w:rFonts w:ascii="宋体" w:eastAsia="宋体" w:hAnsi="宋体" w:cs="宋体"/>
        </w:rPr>
        <w:br/>
        <w:t>角色1：购物选择的范围扩大。</w:t>
      </w:r>
      <w:r>
        <w:rPr>
          <w:rFonts w:ascii="宋体" w:eastAsia="宋体" w:hAnsi="宋体" w:cs="宋体"/>
        </w:rPr>
        <w:br/>
        <w:t>角色3：是的是的。</w:t>
      </w:r>
      <w:r>
        <w:rPr>
          <w:rFonts w:ascii="宋体" w:eastAsia="宋体" w:hAnsi="宋体" w:cs="宋体"/>
        </w:rPr>
        <w:br/>
        <w:t>角色1：Ok，那下一个问题。</w:t>
      </w:r>
      <w:del w:id="149" w:author="810582251@qq.com" w:date="2023-04-16T17:20:00Z">
        <w:r w:rsidDel="004D6637">
          <w:rPr>
            <w:rFonts w:ascii="宋体" w:eastAsia="宋体" w:hAnsi="宋体" w:cs="宋体"/>
          </w:rPr>
          <w:delText>呃</w:delText>
        </w:r>
      </w:del>
      <w:r>
        <w:rPr>
          <w:rFonts w:ascii="宋体" w:eastAsia="宋体" w:hAnsi="宋体" w:cs="宋体"/>
        </w:rPr>
        <w:t>地铁开通之前和之后，您觉得地铁给深圳的空间格局和城市气质带来了什么样的变化？这个空间格局就是指</w:t>
      </w:r>
      <w:del w:id="150" w:author="810582251@qq.com" w:date="2023-04-16T17:20:00Z">
        <w:r w:rsidDel="004D6637">
          <w:rPr>
            <w:rFonts w:ascii="宋体" w:eastAsia="宋体" w:hAnsi="宋体" w:cs="宋体"/>
          </w:rPr>
          <w:delText>呃</w:delText>
        </w:r>
      </w:del>
      <w:r>
        <w:rPr>
          <w:rFonts w:ascii="宋体" w:eastAsia="宋体" w:hAnsi="宋体" w:cs="宋体"/>
        </w:rPr>
        <w:t>深圳各个区域的一个功能的划分，就是刚才我们4-1说到的那个</w:t>
      </w:r>
      <w:del w:id="151" w:author="810582251@qq.com" w:date="2023-04-16T17:20:00Z">
        <w:r w:rsidDel="004D6637">
          <w:rPr>
            <w:rFonts w:ascii="宋体" w:eastAsia="宋体" w:hAnsi="宋体" w:cs="宋体"/>
          </w:rPr>
          <w:delText>呃</w:delText>
        </w:r>
      </w:del>
      <w:r>
        <w:rPr>
          <w:rFonts w:ascii="宋体" w:eastAsia="宋体" w:hAnsi="宋体" w:cs="宋体"/>
        </w:rPr>
        <w:t>工业区什么什么，公共服务区什么什么什么。</w:t>
      </w:r>
      <w:r>
        <w:rPr>
          <w:rFonts w:ascii="宋体" w:eastAsia="宋体" w:hAnsi="宋体" w:cs="宋体"/>
        </w:rPr>
        <w:br/>
        <w:t>角色3：嗯格局格局就是让各个区的功能变得更加的具体了，就是比如你像华强北</w:t>
      </w:r>
      <w:r>
        <w:rPr>
          <w:rFonts w:ascii="宋体" w:eastAsia="宋体" w:hAnsi="宋体" w:cs="宋体"/>
        </w:rPr>
        <w:lastRenderedPageBreak/>
        <w:t>它形成了一个产业聚集地，然后龙华住宅区形成了一个福田的一个后花园，就是住房的一个好的选择，然后像坪山那边就是一个新兴产业，是的，然后福田的话就是中心中心区那种，就是行政这一块的，行政商贸这一块的。就是说人们搭了地铁去了一个地方，去另外一个地方，它每一个区域的主要功能很容易就能凸显出来。</w:t>
      </w:r>
      <w:r>
        <w:rPr>
          <w:rFonts w:ascii="宋体" w:eastAsia="宋体" w:hAnsi="宋体" w:cs="宋体"/>
        </w:rPr>
        <w:br/>
        <w:t>角色1：功能就细化了是吗？</w:t>
      </w:r>
      <w:r>
        <w:rPr>
          <w:rFonts w:ascii="宋体" w:eastAsia="宋体" w:hAnsi="宋体" w:cs="宋体"/>
        </w:rPr>
        <w:br/>
        <w:t>角色3：是的。</w:t>
      </w:r>
      <w:r>
        <w:rPr>
          <w:rFonts w:ascii="宋体" w:eastAsia="宋体" w:hAnsi="宋体" w:cs="宋体"/>
        </w:rPr>
        <w:br/>
        <w:t>角色1：那城市气质上有什么改变吗？</w:t>
      </w:r>
      <w:r>
        <w:rPr>
          <w:rFonts w:ascii="宋体" w:eastAsia="宋体" w:hAnsi="宋体" w:cs="宋体"/>
        </w:rPr>
        <w:br/>
        <w:t>角色3：</w:t>
      </w:r>
      <w:del w:id="152" w:author="810582251@qq.com" w:date="2023-04-16T17:20:00Z">
        <w:r w:rsidDel="004D6637">
          <w:rPr>
            <w:rFonts w:ascii="宋体" w:eastAsia="宋体" w:hAnsi="宋体" w:cs="宋体"/>
          </w:rPr>
          <w:delText>嗯</w:delText>
        </w:r>
      </w:del>
      <w:r>
        <w:rPr>
          <w:rFonts w:ascii="宋体" w:eastAsia="宋体" w:hAnsi="宋体" w:cs="宋体"/>
        </w:rPr>
        <w:t>城市气质，因为地铁主要我们是在看到的是地铁站，它主要是一般在</w:t>
      </w:r>
      <w:del w:id="153" w:author="810582251@qq.com" w:date="2023-04-16T17:20:00Z">
        <w:r w:rsidDel="004D6637">
          <w:rPr>
            <w:rFonts w:ascii="宋体" w:eastAsia="宋体" w:hAnsi="宋体" w:cs="宋体"/>
          </w:rPr>
          <w:delText>地</w:delText>
        </w:r>
      </w:del>
      <w:r>
        <w:rPr>
          <w:rFonts w:ascii="宋体" w:eastAsia="宋体" w:hAnsi="宋体" w:cs="宋体"/>
        </w:rPr>
        <w:t>地下运行的，这一个</w:t>
      </w:r>
      <w:del w:id="154" w:author="810582251@qq.com" w:date="2023-04-16T17:20:00Z">
        <w:r w:rsidDel="004D6637">
          <w:rPr>
            <w:rFonts w:ascii="宋体" w:eastAsia="宋体" w:hAnsi="宋体" w:cs="宋体"/>
          </w:rPr>
          <w:delText>嗯</w:delText>
        </w:r>
      </w:del>
      <w:r>
        <w:rPr>
          <w:rFonts w:ascii="宋体" w:eastAsia="宋体" w:hAnsi="宋体" w:cs="宋体"/>
        </w:rPr>
        <w:t>对于第一次来深圳的话啊，他坐地铁能感觉到真正的这个服务的交通服务的一个质量，然后一个水平，还有深圳的一些特色，比如</w:t>
      </w:r>
      <w:del w:id="155" w:author="810582251@qq.com" w:date="2023-04-16T17:20:00Z">
        <w:r w:rsidDel="004D6637">
          <w:rPr>
            <w:rFonts w:ascii="宋体" w:eastAsia="宋体" w:hAnsi="宋体" w:cs="宋体"/>
          </w:rPr>
          <w:delText>深圳的深圳的</w:delText>
        </w:r>
      </w:del>
      <w:r>
        <w:rPr>
          <w:rFonts w:ascii="宋体" w:eastAsia="宋体" w:hAnsi="宋体" w:cs="宋体"/>
        </w:rPr>
        <w:t>深圳速度，然后深圳的这个它的地铁设计的一个新颖，例如</w:t>
      </w:r>
      <w:del w:id="156" w:author="810582251@qq.com" w:date="2023-04-16T17:20:00Z">
        <w:r w:rsidDel="004D6637">
          <w:rPr>
            <w:rFonts w:ascii="宋体" w:eastAsia="宋体" w:hAnsi="宋体" w:cs="宋体"/>
          </w:rPr>
          <w:delText>新例如</w:delText>
        </w:r>
      </w:del>
      <w:r>
        <w:rPr>
          <w:rFonts w:ascii="宋体" w:eastAsia="宋体" w:hAnsi="宋体" w:cs="宋体"/>
        </w:rPr>
        <w:t>一些就是新地铁站就是会比别的城市设计的要好，设计的一个优势吧。</w:t>
      </w:r>
      <w:r>
        <w:rPr>
          <w:rFonts w:ascii="宋体" w:eastAsia="宋体" w:hAnsi="宋体" w:cs="宋体"/>
        </w:rPr>
        <w:br/>
        <w:t>角色2：我补充一下啊。</w:t>
      </w:r>
      <w:r>
        <w:rPr>
          <w:rFonts w:ascii="宋体" w:eastAsia="宋体" w:hAnsi="宋体" w:cs="宋体"/>
        </w:rPr>
        <w:br/>
        <w:t>角色1：您说。</w:t>
      </w:r>
      <w:r>
        <w:rPr>
          <w:rFonts w:ascii="宋体" w:eastAsia="宋体" w:hAnsi="宋体" w:cs="宋体"/>
        </w:rPr>
        <w:br/>
        <w:t>角色2：我觉得地铁它呢越做就越好，你看从1号线开始到现在就是有n多号线，16号线都有了是吧，你之前</w:t>
      </w:r>
      <w:del w:id="157" w:author="810582251@qq.com" w:date="2023-04-16T17:20:00Z">
        <w:r w:rsidDel="004D6637">
          <w:rPr>
            <w:rFonts w:ascii="宋体" w:eastAsia="宋体" w:hAnsi="宋体" w:cs="宋体"/>
          </w:rPr>
          <w:delText>呃</w:delText>
        </w:r>
      </w:del>
      <w:r>
        <w:rPr>
          <w:rFonts w:ascii="宋体" w:eastAsia="宋体" w:hAnsi="宋体" w:cs="宋体"/>
        </w:rPr>
        <w:t>从地上铁到地下铁，到现在14号线的那个天花板级别的，就是世界都很震撼的，然后还有就是有一些地铁它一出来就能够看到大海，有些地铁呢它是</w:t>
      </w:r>
      <w:del w:id="158" w:author="810582251@qq.com" w:date="2023-04-16T17:21:00Z">
        <w:r w:rsidDel="004D6637">
          <w:rPr>
            <w:rFonts w:ascii="宋体" w:eastAsia="宋体" w:hAnsi="宋体" w:cs="宋体"/>
          </w:rPr>
          <w:delText>5</w:delText>
        </w:r>
      </w:del>
      <w:r>
        <w:rPr>
          <w:rFonts w:ascii="宋体" w:eastAsia="宋体" w:hAnsi="宋体" w:cs="宋体"/>
        </w:rPr>
        <w:t>无人驾驶的等等，这些都是能够进步，就是证明这个历史是在进步的，这个城市也是不断的进步，不断的在发展，这是一线城市嘛，北上广深，还是给别的外来人会感受到不同的。</w:t>
      </w:r>
      <w:r>
        <w:rPr>
          <w:rFonts w:ascii="宋体" w:eastAsia="宋体" w:hAnsi="宋体" w:cs="宋体"/>
        </w:rPr>
        <w:br/>
        <w:t>01:00:08</w:t>
      </w:r>
      <w:r>
        <w:rPr>
          <w:rFonts w:ascii="宋体" w:eastAsia="宋体" w:hAnsi="宋体" w:cs="宋体"/>
        </w:rPr>
        <w:br/>
        <w:t>角色2：还有现在的16号线也是你看从布吉可以通到坪山，他</w:t>
      </w:r>
      <w:del w:id="159" w:author="810582251@qq.com" w:date="2023-04-16T17:21:00Z">
        <w:r w:rsidDel="004D6637">
          <w:rPr>
            <w:rFonts w:ascii="宋体" w:eastAsia="宋体" w:hAnsi="宋体" w:cs="宋体"/>
          </w:rPr>
          <w:delText>很</w:delText>
        </w:r>
      </w:del>
      <w:r>
        <w:rPr>
          <w:rFonts w:ascii="宋体" w:eastAsia="宋体" w:hAnsi="宋体" w:cs="宋体"/>
        </w:rPr>
        <w:t>很多就是反正感觉地铁是越做越好，越做越高级，越来越那个，人文人文方面也是会越来越好，还会做了一些</w:t>
      </w:r>
      <w:del w:id="160" w:author="810582251@qq.com" w:date="2023-04-16T17:21:00Z">
        <w:r w:rsidDel="004D6637">
          <w:rPr>
            <w:rFonts w:ascii="宋体" w:eastAsia="宋体" w:hAnsi="宋体" w:cs="宋体"/>
          </w:rPr>
          <w:delText>唉</w:delText>
        </w:r>
      </w:del>
      <w:r>
        <w:rPr>
          <w:rFonts w:ascii="宋体" w:eastAsia="宋体" w:hAnsi="宋体" w:cs="宋体"/>
        </w:rPr>
        <w:t>什么女性的专用专</w:t>
      </w:r>
      <w:del w:id="161" w:author="810582251@qq.com" w:date="2023-04-16T17:21:00Z">
        <w:r w:rsidDel="004D6637">
          <w:rPr>
            <w:rFonts w:ascii="宋体" w:eastAsia="宋体" w:hAnsi="宋体" w:cs="宋体" w:hint="eastAsia"/>
          </w:rPr>
          <w:delText>做</w:delText>
        </w:r>
      </w:del>
      <w:ins w:id="162" w:author="810582251@qq.com" w:date="2023-04-16T17:21:00Z">
        <w:r w:rsidR="004D6637">
          <w:rPr>
            <w:rFonts w:ascii="宋体" w:eastAsia="宋体" w:hAnsi="宋体" w:cs="宋体" w:hint="eastAsia"/>
          </w:rPr>
          <w:t>坐</w:t>
        </w:r>
      </w:ins>
      <w:r>
        <w:rPr>
          <w:rFonts w:ascii="宋体" w:eastAsia="宋体" w:hAnsi="宋体" w:cs="宋体"/>
        </w:rPr>
        <w:t>的这些一节车厢啊等等这些都有。</w:t>
      </w:r>
      <w:r>
        <w:rPr>
          <w:rFonts w:ascii="宋体" w:eastAsia="宋体" w:hAnsi="宋体" w:cs="宋体"/>
        </w:rPr>
        <w:br/>
        <w:t>角色1：嗯，了解。那么二位认为哪些地铁站是深圳地铁网络的核心节点呢？以及为什么？</w:t>
      </w:r>
      <w:r>
        <w:rPr>
          <w:rFonts w:ascii="宋体" w:eastAsia="宋体" w:hAnsi="宋体" w:cs="宋体"/>
        </w:rPr>
        <w:br/>
        <w:t>角色2：我刚才说的深圳北站啊，深圳北站就是一个一个重点来的，就是地铁当中就是人流量也是很多的。</w:t>
      </w:r>
      <w:r>
        <w:rPr>
          <w:rFonts w:ascii="宋体" w:eastAsia="宋体" w:hAnsi="宋体" w:cs="宋体"/>
        </w:rPr>
        <w:br/>
      </w:r>
      <w:r>
        <w:rPr>
          <w:rFonts w:ascii="宋体" w:eastAsia="宋体" w:hAnsi="宋体" w:cs="宋体"/>
        </w:rPr>
        <w:lastRenderedPageBreak/>
        <w:t>角色1：邓先生呢？</w:t>
      </w:r>
      <w:r>
        <w:rPr>
          <w:rFonts w:ascii="宋体" w:eastAsia="宋体" w:hAnsi="宋体" w:cs="宋体"/>
        </w:rPr>
        <w:br/>
        <w:t>角色3：嗯我认为对于我们上班的人来说，</w:t>
      </w:r>
      <w:del w:id="163" w:author="810582251@qq.com" w:date="2023-04-16T17:21:00Z">
        <w:r w:rsidDel="004D6637">
          <w:rPr>
            <w:rFonts w:ascii="宋体" w:eastAsia="宋体" w:hAnsi="宋体" w:cs="宋体"/>
          </w:rPr>
          <w:delText>呃</w:delText>
        </w:r>
      </w:del>
      <w:r>
        <w:rPr>
          <w:rFonts w:ascii="宋体" w:eastAsia="宋体" w:hAnsi="宋体" w:cs="宋体"/>
        </w:rPr>
        <w:t>核心点的话</w:t>
      </w:r>
      <w:ins w:id="164" w:author="810582251@qq.com" w:date="2023-04-16T17:21:00Z">
        <w:r w:rsidR="004D6637">
          <w:rPr>
            <w:rFonts w:ascii="宋体" w:eastAsia="宋体" w:hAnsi="宋体" w:cs="宋体" w:hint="eastAsia"/>
          </w:rPr>
          <w:t>花</w:t>
        </w:r>
      </w:ins>
      <w:r>
        <w:rPr>
          <w:rFonts w:ascii="宋体" w:eastAsia="宋体" w:hAnsi="宋体" w:cs="宋体"/>
        </w:rPr>
        <w:t>强北是一个核心点，然后车公庙是一个核心点。</w:t>
      </w:r>
      <w:r>
        <w:rPr>
          <w:rFonts w:ascii="宋体" w:eastAsia="宋体" w:hAnsi="宋体" w:cs="宋体"/>
        </w:rPr>
        <w:br/>
        <w:t>角色1：华强北，后面那个是什么？</w:t>
      </w:r>
      <w:r>
        <w:rPr>
          <w:rFonts w:ascii="宋体" w:eastAsia="宋体" w:hAnsi="宋体" w:cs="宋体"/>
        </w:rPr>
        <w:br/>
        <w:t>角色3：车公庙。</w:t>
      </w:r>
      <w:r>
        <w:rPr>
          <w:rFonts w:ascii="宋体" w:eastAsia="宋体" w:hAnsi="宋体" w:cs="宋体"/>
        </w:rPr>
        <w:br/>
        <w:t>角色2：车公庙。</w:t>
      </w:r>
      <w:r>
        <w:rPr>
          <w:rFonts w:ascii="宋体" w:eastAsia="宋体" w:hAnsi="宋体" w:cs="宋体"/>
        </w:rPr>
        <w:br/>
        <w:t>角色1：噢车公庙。它们分别是哪条线路上的呀？</w:t>
      </w:r>
      <w:r>
        <w:rPr>
          <w:rFonts w:ascii="宋体" w:eastAsia="宋体" w:hAnsi="宋体" w:cs="宋体"/>
        </w:rPr>
        <w:br/>
        <w:t>角色3：车公庙是很多条线路吧，1号线11号线，然后7号线，然后华强北的话是2号线跟3号线吧。</w:t>
      </w:r>
      <w:r>
        <w:rPr>
          <w:rFonts w:ascii="宋体" w:eastAsia="宋体" w:hAnsi="宋体" w:cs="宋体"/>
        </w:rPr>
        <w:br/>
        <w:t>角色1：嗯它对于您这样的上班族来说为什么是一个核心节点呢？</w:t>
      </w:r>
      <w:r>
        <w:rPr>
          <w:rFonts w:ascii="宋体" w:eastAsia="宋体" w:hAnsi="宋体" w:cs="宋体"/>
        </w:rPr>
        <w:br/>
        <w:t>角色3：呃因为大部分的工作都是在嗯我刚才说的那两个区域。</w:t>
      </w:r>
      <w:r>
        <w:rPr>
          <w:rFonts w:ascii="宋体" w:eastAsia="宋体" w:hAnsi="宋体" w:cs="宋体"/>
        </w:rPr>
        <w:br/>
        <w:t>角色1：就是办公楼基本上都汇集在这些地方是吗？</w:t>
      </w:r>
      <w:r>
        <w:rPr>
          <w:rFonts w:ascii="宋体" w:eastAsia="宋体" w:hAnsi="宋体" w:cs="宋体"/>
        </w:rPr>
        <w:br/>
        <w:t>角色3：是的。</w:t>
      </w:r>
      <w:r>
        <w:rPr>
          <w:rFonts w:ascii="宋体" w:eastAsia="宋体" w:hAnsi="宋体" w:cs="宋体"/>
        </w:rPr>
        <w:br/>
        <w:t>角色1：噢那除此之外还有哪些地铁站是令您印象深刻的吗？</w:t>
      </w:r>
      <w:r>
        <w:rPr>
          <w:rFonts w:ascii="宋体" w:eastAsia="宋体" w:hAnsi="宋体" w:cs="宋体"/>
        </w:rPr>
        <w:br/>
        <w:t>角色3：嗯令我印象深刻的是嗯有一些地铁站，例如14号线最后一个地铁站是坑梓，它是属于惠州跟深圳的边界了，它可以把地铁站修到城市，就是与城市的边缘，我认为这是一般城市做不到的。</w:t>
      </w:r>
      <w:r>
        <w:rPr>
          <w:rFonts w:ascii="宋体" w:eastAsia="宋体" w:hAnsi="宋体" w:cs="宋体"/>
        </w:rPr>
        <w:br/>
        <w:t>角色1：了解。那王女士呢，还有哪些地铁站令您印象深刻吗？</w:t>
      </w:r>
      <w:r>
        <w:rPr>
          <w:rFonts w:ascii="宋体" w:eastAsia="宋体" w:hAnsi="宋体" w:cs="宋体"/>
        </w:rPr>
        <w:br/>
        <w:t>角色2：像去那个5号线的去深圳大学那个站，就是也是</w:t>
      </w:r>
      <w:del w:id="165" w:author="810582251@qq.com" w:date="2023-04-16T17:21:00Z">
        <w:r w:rsidDel="004D6637">
          <w:rPr>
            <w:rFonts w:ascii="宋体" w:eastAsia="宋体" w:hAnsi="宋体" w:cs="宋体"/>
          </w:rPr>
          <w:delText>可以</w:delText>
        </w:r>
      </w:del>
      <w:r>
        <w:rPr>
          <w:rFonts w:ascii="宋体" w:eastAsia="宋体" w:hAnsi="宋体" w:cs="宋体"/>
        </w:rPr>
        <w:t>可以</w:t>
      </w:r>
      <w:del w:id="166" w:author="810582251@qq.com" w:date="2023-04-16T17:22:00Z">
        <w:r w:rsidDel="004D6637">
          <w:rPr>
            <w:rFonts w:ascii="宋体" w:eastAsia="宋体" w:hAnsi="宋体" w:cs="宋体"/>
          </w:rPr>
          <w:delText>一</w:delText>
        </w:r>
      </w:del>
      <w:r>
        <w:rPr>
          <w:rFonts w:ascii="宋体" w:eastAsia="宋体" w:hAnsi="宋体" w:cs="宋体"/>
        </w:rPr>
        <w:t>一去就去到大学嘛，还有西丽啊，5号线我坐的比较多。</w:t>
      </w:r>
      <w:r>
        <w:rPr>
          <w:rFonts w:ascii="宋体" w:eastAsia="宋体" w:hAnsi="宋体" w:cs="宋体"/>
        </w:rPr>
        <w:br/>
        <w:t>角色1：嗯，了解。那</w:t>
      </w:r>
      <w:del w:id="167" w:author="810582251@qq.com" w:date="2023-04-16T17:22:00Z">
        <w:r w:rsidDel="004D6637">
          <w:rPr>
            <w:rFonts w:ascii="宋体" w:eastAsia="宋体" w:hAnsi="宋体" w:cs="宋体"/>
          </w:rPr>
          <w:delText>呃</w:delText>
        </w:r>
      </w:del>
      <w:r>
        <w:rPr>
          <w:rFonts w:ascii="宋体" w:eastAsia="宋体" w:hAnsi="宋体" w:cs="宋体"/>
        </w:rPr>
        <w:t>邓先生您乘坐过其他城市的地铁吗？</w:t>
      </w:r>
      <w:r>
        <w:rPr>
          <w:rFonts w:ascii="宋体" w:eastAsia="宋体" w:hAnsi="宋体" w:cs="宋体"/>
        </w:rPr>
        <w:br/>
        <w:t>角色3：嗯我有坐过广州的地铁。</w:t>
      </w:r>
      <w:r>
        <w:rPr>
          <w:rFonts w:ascii="宋体" w:eastAsia="宋体" w:hAnsi="宋体" w:cs="宋体"/>
        </w:rPr>
        <w:br/>
        <w:t>角色1：</w:t>
      </w:r>
      <w:del w:id="168" w:author="810582251@qq.com" w:date="2023-04-16T17:22:00Z">
        <w:r w:rsidDel="004D6637">
          <w:rPr>
            <w:rFonts w:ascii="宋体" w:eastAsia="宋体" w:hAnsi="宋体" w:cs="宋体"/>
          </w:rPr>
          <w:delText>您觉得其他城，呃</w:delText>
        </w:r>
      </w:del>
      <w:r>
        <w:rPr>
          <w:rFonts w:ascii="宋体" w:eastAsia="宋体" w:hAnsi="宋体" w:cs="宋体"/>
        </w:rPr>
        <w:t>您觉得广州的地铁有什么特色吗？</w:t>
      </w:r>
      <w:r>
        <w:rPr>
          <w:rFonts w:ascii="宋体" w:eastAsia="宋体" w:hAnsi="宋体" w:cs="宋体"/>
        </w:rPr>
        <w:br/>
        <w:t>角色3：广州的地铁我觉得相比深圳的话它有一个优势，就是它的点</w:t>
      </w:r>
      <w:del w:id="169" w:author="810582251@qq.com" w:date="2023-04-16T17:22:00Z">
        <w:r w:rsidDel="004D6637">
          <w:rPr>
            <w:rFonts w:ascii="宋体" w:eastAsia="宋体" w:hAnsi="宋体" w:cs="宋体"/>
          </w:rPr>
          <w:delText>非常的就是它点了</w:delText>
        </w:r>
      </w:del>
      <w:r>
        <w:rPr>
          <w:rFonts w:ascii="宋体" w:eastAsia="宋体" w:hAnsi="宋体" w:cs="宋体"/>
        </w:rPr>
        <w:t>特别的多，就是哪怕你就是去一个很具体的地方，很小的地方，它地铁都能到。</w:t>
      </w:r>
      <w:r>
        <w:rPr>
          <w:rFonts w:ascii="宋体" w:eastAsia="宋体" w:hAnsi="宋体" w:cs="宋体"/>
        </w:rPr>
        <w:br/>
        <w:t>角色1：就是它的线网规划比较比较细致是吗？</w:t>
      </w:r>
      <w:r>
        <w:rPr>
          <w:rFonts w:ascii="宋体" w:eastAsia="宋体" w:hAnsi="宋体" w:cs="宋体"/>
        </w:rPr>
        <w:br/>
        <w:t>角色3：是的。它不会说让你去到一个地方，然后还要再走个15分钟。</w:t>
      </w:r>
      <w:r>
        <w:rPr>
          <w:rFonts w:ascii="宋体" w:eastAsia="宋体" w:hAnsi="宋体" w:cs="宋体"/>
        </w:rPr>
        <w:br/>
        <w:t>角色1：嗯那您觉得与之相比深圳地铁有什么优点或者缺点吗，在站点设计啊、运</w:t>
      </w:r>
      <w:r>
        <w:rPr>
          <w:rFonts w:ascii="宋体" w:eastAsia="宋体" w:hAnsi="宋体" w:cs="宋体"/>
        </w:rPr>
        <w:lastRenderedPageBreak/>
        <w:t>营管理啊和线网，嗯除了您刚才说的线网规划？</w:t>
      </w:r>
      <w:r>
        <w:rPr>
          <w:rFonts w:ascii="宋体" w:eastAsia="宋体" w:hAnsi="宋体" w:cs="宋体"/>
        </w:rPr>
        <w:br/>
        <w:t>角色3：还有深圳地铁它末班车比较早吧，因为有时候我们比回来比较晚的话就会错过末班车，但是在广州的话大部分线路都是运营到晚上12:00的。</w:t>
      </w:r>
      <w:r>
        <w:rPr>
          <w:rFonts w:ascii="宋体" w:eastAsia="宋体" w:hAnsi="宋体" w:cs="宋体"/>
        </w:rPr>
        <w:br/>
        <w:t>角色1：嗯，确实。那您觉得除了这个末班车要啊尽可能的往后推迟之外，深圳的地铁在未来还可以如何改进呢？</w:t>
      </w:r>
      <w:r>
        <w:rPr>
          <w:rFonts w:ascii="宋体" w:eastAsia="宋体" w:hAnsi="宋体" w:cs="宋体"/>
        </w:rPr>
        <w:br/>
        <w:t>角色3：改进的话，嗯比如它的一些通道啊，快速通道，我觉得它如果有条件的话还是可以去做的，你比如换乘的话，所有人都往那个换乘那个通道去走的话，就比如像4号线一样就挤满了人。如果你多一些快速通道或者是直梯的话，那正常这这些人群的话，我觉得就会提高体就是乘坐体验。</w:t>
      </w:r>
      <w:r>
        <w:rPr>
          <w:rFonts w:ascii="宋体" w:eastAsia="宋体" w:hAnsi="宋体" w:cs="宋体"/>
        </w:rPr>
        <w:br/>
        <w:t>角色1：嗯，确实是这样。还有吗？</w:t>
      </w:r>
      <w:r>
        <w:rPr>
          <w:rFonts w:ascii="宋体" w:eastAsia="宋体" w:hAnsi="宋体" w:cs="宋体"/>
        </w:rPr>
        <w:br/>
        <w:t>01:05:08</w:t>
      </w:r>
      <w:r>
        <w:rPr>
          <w:rFonts w:ascii="宋体" w:eastAsia="宋体" w:hAnsi="宋体" w:cs="宋体"/>
        </w:rPr>
        <w:br/>
        <w:t>角色3：</w:t>
      </w:r>
      <w:del w:id="170" w:author="810582251@qq.com" w:date="2023-04-16T17:22:00Z">
        <w:r w:rsidDel="004D6637">
          <w:rPr>
            <w:rFonts w:ascii="宋体" w:eastAsia="宋体" w:hAnsi="宋体" w:cs="宋体"/>
          </w:rPr>
          <w:delText>啊</w:delText>
        </w:r>
      </w:del>
      <w:r>
        <w:rPr>
          <w:rFonts w:ascii="宋体" w:eastAsia="宋体" w:hAnsi="宋体" w:cs="宋体"/>
        </w:rPr>
        <w:t>深圳地铁在全国来说都是偏贵的，这是深圳地铁的一个缺点吧，就是希希望如果它能把票价再稍微便宜一点的话，我觉得会更好。</w:t>
      </w:r>
      <w:r>
        <w:rPr>
          <w:rFonts w:ascii="宋体" w:eastAsia="宋体" w:hAnsi="宋体" w:cs="宋体"/>
        </w:rPr>
        <w:br/>
        <w:t>角色1：嗯，确实有很多被访者提到了价格偏高这一点。那么二位还有其他信息想要补充的吗？</w:t>
      </w:r>
      <w:r>
        <w:rPr>
          <w:rFonts w:ascii="宋体" w:eastAsia="宋体" w:hAnsi="宋体" w:cs="宋体"/>
        </w:rPr>
        <w:br/>
        <w:t>角色2：没有了。</w:t>
      </w:r>
      <w:r>
        <w:rPr>
          <w:rFonts w:ascii="宋体" w:eastAsia="宋体" w:hAnsi="宋体" w:cs="宋体"/>
        </w:rPr>
        <w:br/>
        <w:t>角色3：嗯没有了，这是全部了。</w:t>
      </w:r>
      <w:r>
        <w:rPr>
          <w:rFonts w:ascii="宋体" w:eastAsia="宋体" w:hAnsi="宋体" w:cs="宋体"/>
        </w:rPr>
        <w:br/>
        <w:t>角色1：好的，那我们本次采访就到此结束，感谢二位被访者接受我们的访问。</w:t>
      </w:r>
      <w:r>
        <w:rPr>
          <w:rFonts w:ascii="宋体" w:eastAsia="宋体" w:hAnsi="宋体" w:cs="宋体"/>
        </w:rPr>
        <w:br/>
        <w:t>角色3：好的，好的，不用谢。</w:t>
      </w:r>
      <w:r>
        <w:rPr>
          <w:rFonts w:ascii="宋体" w:eastAsia="宋体" w:hAnsi="宋体" w:cs="宋体"/>
        </w:rPr>
        <w:br/>
      </w:r>
      <w:r>
        <w:rPr>
          <w:rFonts w:ascii="宋体" w:eastAsia="宋体" w:hAnsi="宋体" w:cs="宋体"/>
        </w:rPr>
        <w:br/>
        <w:t>（完01:05:46）</w:t>
      </w:r>
    </w:p>
    <w:sectPr w:rsidR="007B040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10582251@qq.com">
    <w15:presenceInfo w15:providerId="None" w15:userId="810582251@qq.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7B0404"/>
    <w:rsid w:val="000F739F"/>
    <w:rsid w:val="004D6637"/>
    <w:rsid w:val="007B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82B8EC"/>
  <w15:docId w15:val="{7EF52BB9-30F3-BC4F-AE8B-25E83014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0F73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810582251@qq.com</cp:lastModifiedBy>
  <cp:revision>1</cp:revision>
  <dcterms:created xsi:type="dcterms:W3CDTF">2023-04-16T09:00:00Z</dcterms:created>
  <dcterms:modified xsi:type="dcterms:W3CDTF">2023-04-16T09:22:00Z</dcterms:modified>
</cp:coreProperties>
</file>
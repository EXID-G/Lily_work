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2B3" w:rsidRDefault="00000000">
      <w:pPr>
        <w:spacing w:line="360" w:lineRule="auto"/>
      </w:pPr>
      <w:r>
        <w:rPr>
          <w:rFonts w:ascii="宋体" w:hAnsi="宋体" w:cs="宋体"/>
        </w:rPr>
        <w:t>00：00：00</w:t>
      </w:r>
      <w:r>
        <w:rPr>
          <w:rFonts w:ascii="宋体" w:hAnsi="宋体" w:cs="宋体"/>
        </w:rPr>
        <w:br/>
        <w:t>角色1：行啊，给个代号。</w:t>
      </w:r>
      <w:r>
        <w:rPr>
          <w:rFonts w:ascii="宋体" w:hAnsi="宋体" w:cs="宋体"/>
        </w:rPr>
        <w:br/>
        <w:t>角色2：罗先生。</w:t>
      </w:r>
      <w:r>
        <w:rPr>
          <w:rFonts w:ascii="宋体" w:hAnsi="宋体" w:cs="宋体"/>
        </w:rPr>
        <w:br/>
        <w:t>角色1：写罗先生，罗先生在啥时候出生的？出生年份？</w:t>
      </w:r>
      <w:r>
        <w:rPr>
          <w:rFonts w:ascii="宋体" w:hAnsi="宋体" w:cs="宋体"/>
        </w:rPr>
        <w:br/>
        <w:t>角色2：1974年，1974。</w:t>
      </w:r>
      <w:r>
        <w:rPr>
          <w:rFonts w:ascii="宋体" w:hAnsi="宋体" w:cs="宋体"/>
        </w:rPr>
        <w:br/>
        <w:t>角色1：真实的</w:t>
      </w:r>
      <w:del w:id="0" w:author="罗 利文" w:date="2023-04-11T15:40:00Z">
        <w:r w:rsidDel="00A02C24">
          <w:rPr>
            <w:rFonts w:ascii="宋体" w:hAnsi="宋体" w:cs="宋体" w:hint="eastAsia"/>
          </w:rPr>
          <w:delText>，</w:delText>
        </w:r>
      </w:del>
      <w:ins w:id="1" w:author="罗 利文" w:date="2023-04-11T15:40:00Z">
        <w:r w:rsidR="00A02C24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t>然后什么时候来深圳的呀？</w:t>
      </w:r>
      <w:r>
        <w:rPr>
          <w:rFonts w:ascii="宋体" w:hAnsi="宋体" w:cs="宋体"/>
        </w:rPr>
        <w:br/>
        <w:t>角色2：1997年。</w:t>
      </w:r>
      <w:r>
        <w:rPr>
          <w:rFonts w:ascii="宋体" w:hAnsi="宋体" w:cs="宋体"/>
        </w:rPr>
        <w:br/>
        <w:t>角色1：</w:t>
      </w:r>
      <w:ins w:id="2" w:author="罗 利文" w:date="2023-04-11T15:41:00Z">
        <w:r w:rsidR="00A02C24">
          <w:rPr>
            <w:rFonts w:ascii="宋体" w:hAnsi="宋体" w:cs="宋体" w:hint="eastAsia"/>
          </w:rPr>
          <w:t>1</w:t>
        </w:r>
      </w:ins>
      <w:r>
        <w:rPr>
          <w:rFonts w:ascii="宋体" w:hAnsi="宋体" w:cs="宋体"/>
        </w:rPr>
        <w:t>997年，嗯学历</w:t>
      </w:r>
      <w:del w:id="3" w:author="罗 利文" w:date="2023-04-11T15:41:00Z">
        <w:r w:rsidDel="00A02C24">
          <w:rPr>
            <w:rFonts w:ascii="宋体" w:hAnsi="宋体" w:cs="宋体" w:hint="eastAsia"/>
          </w:rPr>
          <w:delText>。</w:delText>
        </w:r>
      </w:del>
      <w:ins w:id="4" w:author="罗 利文" w:date="2023-04-11T15:41:00Z">
        <w:r w:rsidR="00A02C24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角色2：学历高中。</w:t>
      </w:r>
      <w:r>
        <w:rPr>
          <w:rFonts w:ascii="宋体" w:hAnsi="宋体" w:cs="宋体"/>
        </w:rPr>
        <w:br/>
        <w:t>角色1：初中知道了，嗯身份您的职业</w:t>
      </w:r>
      <w:proofErr w:type="gramStart"/>
      <w:r>
        <w:rPr>
          <w:rFonts w:ascii="宋体" w:hAnsi="宋体" w:cs="宋体"/>
        </w:rPr>
        <w:t>职业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角色2：职业是职工。</w:t>
      </w:r>
      <w:r>
        <w:rPr>
          <w:rFonts w:ascii="宋体" w:hAnsi="宋体" w:cs="宋体"/>
        </w:rPr>
        <w:br/>
        <w:t>角色1：嗯，你来生活的经历，你来深圳的生活经历大概可以分为几个阶段？说一下时间节点，就年份，按年份划分。</w:t>
      </w:r>
      <w:r>
        <w:rPr>
          <w:rFonts w:ascii="宋体" w:hAnsi="宋体" w:cs="宋体"/>
        </w:rPr>
        <w:br/>
        <w:t>角色2：1997年8月。</w:t>
      </w:r>
      <w:r>
        <w:rPr>
          <w:rFonts w:ascii="宋体" w:hAnsi="宋体" w:cs="宋体"/>
        </w:rPr>
        <w:br/>
        <w:t>角色1：嗯，到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年？</w:t>
      </w:r>
      <w:r>
        <w:rPr>
          <w:rFonts w:ascii="宋体" w:hAnsi="宋体" w:cs="宋体"/>
        </w:rPr>
        <w:br/>
        <w:t>角色2：到目前为止。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角色2：中间。</w:t>
      </w:r>
      <w:r>
        <w:rPr>
          <w:rFonts w:ascii="宋体" w:hAnsi="宋体" w:cs="宋体"/>
        </w:rPr>
        <w:br/>
        <w:t>角色1：你总要搬家吧，你没搬过家吗？你总要换个工作吧，你没有换过工作吧？你这到现在，你跟我说啥，你说我经历就一段？</w:t>
      </w:r>
      <w:r>
        <w:rPr>
          <w:rFonts w:ascii="宋体" w:hAnsi="宋体" w:cs="宋体"/>
        </w:rPr>
        <w:br/>
        <w:t>角色2：嗯，做过生意，亏过本。</w:t>
      </w:r>
      <w:r>
        <w:rPr>
          <w:rFonts w:ascii="宋体" w:hAnsi="宋体" w:cs="宋体"/>
        </w:rPr>
        <w:br/>
        <w:t>角色1：你就说你就是那个生活区域的变化。</w:t>
      </w:r>
      <w:r>
        <w:rPr>
          <w:rFonts w:ascii="宋体" w:hAnsi="宋体" w:cs="宋体"/>
        </w:rPr>
        <w:br/>
        <w:t>角色2：生生活区域，来到深圳在，刚来深圳在罗湖区</w:t>
      </w:r>
      <w:del w:id="5" w:author="罗 利文" w:date="2023-04-11T15:41:00Z">
        <w:r w:rsidDel="00A02C24">
          <w:rPr>
            <w:rFonts w:ascii="宋体" w:hAnsi="宋体" w:cs="宋体" w:hint="eastAsia"/>
          </w:rPr>
          <w:delText>天义</w:delText>
        </w:r>
      </w:del>
      <w:ins w:id="6" w:author="罗 利文" w:date="2023-04-11T15:41:00Z">
        <w:r w:rsidR="00A02C24">
          <w:rPr>
            <w:rFonts w:ascii="宋体" w:hAnsi="宋体" w:cs="宋体" w:hint="eastAsia"/>
          </w:rPr>
          <w:t>田心</w:t>
        </w:r>
      </w:ins>
      <w:r>
        <w:rPr>
          <w:rFonts w:ascii="宋体" w:hAnsi="宋体" w:cs="宋体"/>
        </w:rPr>
        <w:t>镇</w:t>
      </w:r>
      <w:del w:id="7" w:author="罗 利文" w:date="2023-04-13T16:38:00Z">
        <w:r w:rsidDel="00B33E39">
          <w:rPr>
            <w:rFonts w:ascii="宋体" w:hAnsi="宋体" w:cs="宋体"/>
          </w:rPr>
          <w:delText>（音）</w:delText>
        </w:r>
      </w:del>
      <w:r>
        <w:rPr>
          <w:rFonts w:ascii="宋体" w:hAnsi="宋体" w:cs="宋体"/>
        </w:rPr>
        <w:t>租房入住。</w:t>
      </w:r>
      <w:r>
        <w:rPr>
          <w:rFonts w:ascii="宋体" w:hAnsi="宋体" w:cs="宋体"/>
        </w:rPr>
        <w:br/>
        <w:t>角色1：那是1997年到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年的？</w:t>
      </w:r>
      <w:r>
        <w:rPr>
          <w:rFonts w:ascii="宋体" w:hAnsi="宋体" w:cs="宋体"/>
        </w:rPr>
        <w:br/>
        <w:t>角色2：1997年的8月份到1999年。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角色2：年底。</w:t>
      </w:r>
      <w:r>
        <w:rPr>
          <w:rFonts w:ascii="宋体" w:hAnsi="宋体" w:cs="宋体"/>
        </w:rPr>
        <w:br/>
        <w:t>角色1：那你就是直接2000年，1999年也行啊，罗湖租房，那是在干啥呢现在？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角色2：在国贸公司。</w:t>
      </w:r>
      <w:r>
        <w:rPr>
          <w:rFonts w:ascii="宋体" w:hAnsi="宋体" w:cs="宋体"/>
        </w:rPr>
        <w:br/>
        <w:t>角色1：国贸，不是现在，当时。</w:t>
      </w:r>
      <w:r>
        <w:rPr>
          <w:rFonts w:ascii="宋体" w:hAnsi="宋体" w:cs="宋体"/>
        </w:rPr>
        <w:br/>
        <w:t>角色2：当时。</w:t>
      </w:r>
      <w:r>
        <w:rPr>
          <w:rFonts w:ascii="宋体" w:hAnsi="宋体" w:cs="宋体"/>
        </w:rPr>
        <w:br/>
        <w:t>角色1：嗯，然后后面呢？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嗯最后</w:t>
      </w:r>
      <w:proofErr w:type="gramEnd"/>
      <w:r>
        <w:rPr>
          <w:rFonts w:ascii="宋体" w:hAnsi="宋体" w:cs="宋体"/>
        </w:rPr>
        <w:t>到了</w:t>
      </w:r>
      <w:proofErr w:type="gramStart"/>
      <w:r>
        <w:rPr>
          <w:rFonts w:ascii="宋体" w:hAnsi="宋体" w:cs="宋体"/>
        </w:rPr>
        <w:t>一个嗯深华</w:t>
      </w:r>
      <w:proofErr w:type="gramEnd"/>
      <w:r>
        <w:rPr>
          <w:rFonts w:ascii="宋体" w:hAnsi="宋体" w:cs="宋体"/>
        </w:rPr>
        <w:t>深华公司。</w:t>
      </w:r>
      <w:r>
        <w:rPr>
          <w:rFonts w:ascii="宋体" w:hAnsi="宋体" w:cs="宋体"/>
        </w:rPr>
        <w:br/>
        <w:t>角色1：也是1999年？</w:t>
      </w:r>
      <w:r>
        <w:rPr>
          <w:rFonts w:ascii="宋体" w:hAnsi="宋体" w:cs="宋体"/>
        </w:rPr>
        <w:br/>
        <w:t>角色2：2000年，</w:t>
      </w:r>
      <w:proofErr w:type="gramStart"/>
      <w:r>
        <w:rPr>
          <w:rFonts w:ascii="宋体" w:hAnsi="宋体" w:cs="宋体"/>
        </w:rPr>
        <w:t>中间中间</w:t>
      </w:r>
      <w:proofErr w:type="gramEnd"/>
      <w:r>
        <w:rPr>
          <w:rFonts w:ascii="宋体" w:hAnsi="宋体" w:cs="宋体"/>
        </w:rPr>
        <w:t>回家</w:t>
      </w:r>
      <w:proofErr w:type="gramStart"/>
      <w:r>
        <w:rPr>
          <w:rFonts w:ascii="宋体" w:hAnsi="宋体" w:cs="宋体"/>
        </w:rPr>
        <w:t>回家</w:t>
      </w:r>
      <w:proofErr w:type="gramEnd"/>
      <w:r>
        <w:rPr>
          <w:rFonts w:ascii="宋体" w:hAnsi="宋体" w:cs="宋体"/>
        </w:rPr>
        <w:t>，2000年开了</w:t>
      </w:r>
      <w:proofErr w:type="gramStart"/>
      <w:r>
        <w:rPr>
          <w:rFonts w:ascii="宋体" w:hAnsi="宋体" w:cs="宋体"/>
        </w:rPr>
        <w:t>一</w:t>
      </w:r>
      <w:proofErr w:type="gramEnd"/>
      <w:r>
        <w:rPr>
          <w:rFonts w:ascii="宋体" w:hAnsi="宋体" w:cs="宋体"/>
        </w:rPr>
        <w:t>在深华公司开了一年。</w:t>
      </w:r>
      <w:r>
        <w:rPr>
          <w:rFonts w:ascii="宋体" w:hAnsi="宋体" w:cs="宋体"/>
        </w:rPr>
        <w:br/>
        <w:t>角色1：2001年，然后没搬去哪住？</w:t>
      </w:r>
      <w:r>
        <w:rPr>
          <w:rFonts w:ascii="宋体" w:hAnsi="宋体" w:cs="宋体"/>
        </w:rPr>
        <w:br/>
        <w:t>角色2：住在松岗村。</w:t>
      </w:r>
      <w:r>
        <w:rPr>
          <w:rFonts w:ascii="宋体" w:hAnsi="宋体" w:cs="宋体"/>
        </w:rPr>
        <w:br/>
        <w:t>角色1：松岗，罗湖松岗。</w:t>
      </w:r>
      <w:r>
        <w:rPr>
          <w:rFonts w:ascii="宋体" w:hAnsi="宋体" w:cs="宋体"/>
        </w:rPr>
        <w:br/>
        <w:t>角色2：对对，那时间房子很便宜。</w:t>
      </w:r>
      <w:r>
        <w:rPr>
          <w:rFonts w:ascii="宋体" w:hAnsi="宋体" w:cs="宋体"/>
        </w:rPr>
        <w:br/>
        <w:t>角色1：这是什么公司来着？</w:t>
      </w:r>
      <w:r>
        <w:rPr>
          <w:rFonts w:ascii="宋体" w:hAnsi="宋体" w:cs="宋体"/>
        </w:rPr>
        <w:br/>
        <w:t>角色2：深华深华深。</w:t>
      </w:r>
      <w:r>
        <w:rPr>
          <w:rFonts w:ascii="宋体" w:hAnsi="宋体" w:cs="宋体"/>
        </w:rPr>
        <w:br/>
        <w:t>角色1：深华，深圳的深。</w:t>
      </w:r>
      <w:r>
        <w:rPr>
          <w:rFonts w:ascii="宋体" w:hAnsi="宋体" w:cs="宋体"/>
        </w:rPr>
        <w:br/>
        <w:t>角色2：深圳的深，中华的华。</w:t>
      </w:r>
      <w:r>
        <w:rPr>
          <w:rFonts w:ascii="宋体" w:hAnsi="宋体" w:cs="宋体"/>
        </w:rPr>
        <w:br/>
        <w:t>角色1：然后后面有个时间段了，在深圳的，你直接说在深圳</w:t>
      </w:r>
      <w:ins w:id="8" w:author="罗 利文" w:date="2023-04-11T15:42:00Z">
        <w:r w:rsidR="00A02C24">
          <w:rPr>
            <w:rFonts w:ascii="宋体" w:hAnsi="宋体" w:cs="宋体" w:hint="eastAsia"/>
          </w:rPr>
          <w:t>的</w:t>
        </w:r>
      </w:ins>
      <w:r>
        <w:rPr>
          <w:rFonts w:ascii="宋体" w:hAnsi="宋体" w:cs="宋体"/>
        </w:rPr>
        <w:t>就行。</w:t>
      </w:r>
      <w:r>
        <w:rPr>
          <w:rFonts w:ascii="宋体" w:hAnsi="宋体" w:cs="宋体"/>
        </w:rPr>
        <w:br/>
        <w:t>角色2：之前会没有，中间回过老家，因为工作当兵退伍。</w:t>
      </w:r>
      <w:r>
        <w:rPr>
          <w:rFonts w:ascii="宋体" w:hAnsi="宋体" w:cs="宋体"/>
        </w:rPr>
        <w:br/>
        <w:t>角色1：你倒不用讲这个了，在深圳的发展。</w:t>
      </w:r>
      <w:r>
        <w:rPr>
          <w:rFonts w:ascii="宋体" w:hAnsi="宋体" w:cs="宋体"/>
        </w:rPr>
        <w:br/>
        <w:t>角色2：在深圳。</w:t>
      </w:r>
      <w:r>
        <w:rPr>
          <w:rFonts w:ascii="宋体" w:hAnsi="宋体" w:cs="宋体"/>
        </w:rPr>
        <w:br/>
        <w:t>角色1：你后面回深圳干啥呢？啥时候呢？</w:t>
      </w:r>
      <w:r>
        <w:rPr>
          <w:rFonts w:ascii="宋体" w:hAnsi="宋体" w:cs="宋体"/>
        </w:rPr>
        <w:br/>
        <w:t>00：05：00</w:t>
      </w:r>
      <w:r>
        <w:rPr>
          <w:rFonts w:ascii="宋体" w:hAnsi="宋体" w:cs="宋体"/>
        </w:rPr>
        <w:br/>
        <w:t>角色2：2000、2000年来，2000、2001年来深圳。</w:t>
      </w:r>
      <w:r>
        <w:rPr>
          <w:rFonts w:ascii="宋体" w:hAnsi="宋体" w:cs="宋体"/>
        </w:rPr>
        <w:br/>
        <w:t>角色1：就一年不到就回来深圳</w:t>
      </w:r>
      <w:ins w:id="9" w:author="罗 利文" w:date="2023-04-11T15:42:00Z">
        <w:r w:rsidR="00A02C24">
          <w:rPr>
            <w:rFonts w:ascii="宋体" w:hAnsi="宋体" w:cs="宋体" w:hint="eastAsia"/>
          </w:rPr>
          <w:t>了？</w:t>
        </w:r>
        <w:r w:rsidR="00A02C24" w:rsidDel="00A02C24">
          <w:rPr>
            <w:rFonts w:ascii="宋体" w:hAnsi="宋体" w:cs="宋体"/>
          </w:rPr>
          <w:t xml:space="preserve"> </w:t>
        </w:r>
      </w:ins>
      <w:del w:id="10" w:author="罗 利文" w:date="2023-04-11T15:42:00Z">
        <w:r w:rsidDel="00A02C24">
          <w:rPr>
            <w:rFonts w:ascii="宋体" w:hAnsi="宋体" w:cs="宋体"/>
          </w:rPr>
          <w:delText>。</w:delText>
        </w:r>
      </w:del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角色1：然后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年？</w:t>
      </w:r>
      <w:r>
        <w:rPr>
          <w:rFonts w:ascii="宋体" w:hAnsi="宋体" w:cs="宋体"/>
        </w:rPr>
        <w:br/>
        <w:t>角色2：有就是中间</w:t>
      </w:r>
      <w:proofErr w:type="gramStart"/>
      <w:r>
        <w:rPr>
          <w:rFonts w:ascii="宋体" w:hAnsi="宋体" w:cs="宋体"/>
        </w:rPr>
        <w:t>中途回</w:t>
      </w:r>
      <w:proofErr w:type="gramEnd"/>
      <w:r>
        <w:rPr>
          <w:rFonts w:ascii="宋体" w:hAnsi="宋体" w:cs="宋体"/>
        </w:rPr>
        <w:t>了一次。</w:t>
      </w:r>
      <w:r>
        <w:rPr>
          <w:rFonts w:ascii="宋体" w:hAnsi="宋体" w:cs="宋体"/>
        </w:rPr>
        <w:br/>
        <w:t>角色1：你又回</w:t>
      </w:r>
      <w:del w:id="11" w:author="罗 利文" w:date="2023-04-11T15:43:00Z">
        <w:r w:rsidDel="00A02C24">
          <w:rPr>
            <w:rFonts w:ascii="宋体" w:hAnsi="宋体" w:cs="宋体" w:hint="eastAsia"/>
          </w:rPr>
          <w:delText>。</w:delText>
        </w:r>
      </w:del>
      <w:ins w:id="12" w:author="罗 利文" w:date="2023-04-11T15:43:00Z">
        <w:r w:rsidR="00A02C24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角色2：又回了。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角色1：不是，那</w:t>
      </w:r>
      <w:proofErr w:type="gramStart"/>
      <w:r>
        <w:rPr>
          <w:rFonts w:ascii="宋体" w:hAnsi="宋体" w:cs="宋体"/>
        </w:rPr>
        <w:t>那</w:t>
      </w:r>
      <w:proofErr w:type="gramEnd"/>
      <w:r>
        <w:rPr>
          <w:rFonts w:ascii="宋体" w:hAnsi="宋体" w:cs="宋体"/>
        </w:rPr>
        <w:t>你告诉我是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年，那你就说就行。</w:t>
      </w:r>
      <w:r>
        <w:rPr>
          <w:rFonts w:ascii="宋体" w:hAnsi="宋体" w:cs="宋体"/>
        </w:rPr>
        <w:br/>
        <w:t>角色2：那一次就等于来了深圳就没走了。</w:t>
      </w:r>
      <w:r>
        <w:rPr>
          <w:rFonts w:ascii="宋体" w:hAnsi="宋体" w:cs="宋体"/>
        </w:rPr>
        <w:br/>
        <w:t>角色1：那你也要租换个住房吧。</w:t>
      </w:r>
      <w:r>
        <w:rPr>
          <w:rFonts w:ascii="宋体" w:hAnsi="宋体" w:cs="宋体"/>
        </w:rPr>
        <w:br/>
        <w:t>角色2：住房住在</w:t>
      </w:r>
      <w:proofErr w:type="gramStart"/>
      <w:r>
        <w:rPr>
          <w:rFonts w:ascii="宋体" w:hAnsi="宋体" w:cs="宋体"/>
        </w:rPr>
        <w:t>罗湖嗯莲塘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噢那是</w:t>
      </w:r>
      <w:proofErr w:type="gramEnd"/>
      <w:r>
        <w:rPr>
          <w:rFonts w:ascii="宋体" w:hAnsi="宋体" w:cs="宋体"/>
        </w:rPr>
        <w:t>2001年到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年？</w:t>
      </w:r>
      <w:r>
        <w:rPr>
          <w:rFonts w:ascii="宋体" w:hAnsi="宋体" w:cs="宋体"/>
        </w:rPr>
        <w:br/>
        <w:t>角色2：莲塘</w:t>
      </w:r>
      <w:proofErr w:type="gramStart"/>
      <w:r>
        <w:rPr>
          <w:rFonts w:ascii="宋体" w:hAnsi="宋体" w:cs="宋体"/>
        </w:rPr>
        <w:t>水贝搬过</w:t>
      </w:r>
      <w:proofErr w:type="gramEnd"/>
      <w:r>
        <w:rPr>
          <w:rFonts w:ascii="宋体" w:hAnsi="宋体" w:cs="宋体"/>
        </w:rPr>
        <w:t>家，莲塘罗湖莲塘长岭村。</w:t>
      </w:r>
      <w:r>
        <w:rPr>
          <w:rFonts w:ascii="宋体" w:hAnsi="宋体" w:cs="宋体"/>
        </w:rPr>
        <w:br/>
        <w:t>角色1：行，罗湖莲塘长岭。</w:t>
      </w:r>
      <w:r>
        <w:rPr>
          <w:rFonts w:ascii="宋体" w:hAnsi="宋体" w:cs="宋体"/>
        </w:rPr>
        <w:br/>
        <w:t>角色2：长岭。</w:t>
      </w:r>
      <w:r>
        <w:rPr>
          <w:rFonts w:ascii="宋体" w:hAnsi="宋体" w:cs="宋体"/>
        </w:rPr>
        <w:br/>
        <w:t>角色1：那我今天</w:t>
      </w:r>
      <w:proofErr w:type="gramStart"/>
      <w:r>
        <w:rPr>
          <w:rFonts w:ascii="宋体" w:hAnsi="宋体" w:cs="宋体"/>
        </w:rPr>
        <w:t>说莲塘就</w:t>
      </w:r>
      <w:proofErr w:type="gramEnd"/>
      <w:r>
        <w:rPr>
          <w:rFonts w:ascii="宋体" w:hAnsi="宋体" w:cs="宋体"/>
        </w:rPr>
        <w:t>行了。</w:t>
      </w:r>
      <w:r>
        <w:rPr>
          <w:rFonts w:ascii="宋体" w:hAnsi="宋体" w:cs="宋体"/>
        </w:rPr>
        <w:br/>
        <w:t>角色2：住过罗湖水贝。</w:t>
      </w:r>
      <w:r>
        <w:rPr>
          <w:rFonts w:ascii="宋体" w:hAnsi="宋体" w:cs="宋体"/>
        </w:rPr>
        <w:br/>
        <w:t>角色1：所以罗湖莲塘的是到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年？先说年份，这么难想。</w:t>
      </w:r>
      <w:r>
        <w:rPr>
          <w:rFonts w:ascii="宋体" w:hAnsi="宋体" w:cs="宋体"/>
        </w:rPr>
        <w:br/>
        <w:t>角色2：2002年。</w:t>
      </w:r>
      <w:r>
        <w:rPr>
          <w:rFonts w:ascii="宋体" w:hAnsi="宋体" w:cs="宋体"/>
        </w:rPr>
        <w:br/>
        <w:t>角色1：2001~2002。</w:t>
      </w:r>
      <w:r>
        <w:rPr>
          <w:rFonts w:ascii="宋体" w:hAnsi="宋体" w:cs="宋体"/>
        </w:rPr>
        <w:br/>
        <w:t>角色2：01~2003。</w:t>
      </w:r>
      <w:r>
        <w:rPr>
          <w:rFonts w:ascii="宋体" w:hAnsi="宋体" w:cs="宋体"/>
        </w:rPr>
        <w:br/>
        <w:t>角色1：2001~2003，那在水贝是多少呢？</w:t>
      </w:r>
      <w:r>
        <w:rPr>
          <w:rFonts w:ascii="宋体" w:hAnsi="宋体" w:cs="宋体"/>
        </w:rPr>
        <w:br/>
        <w:t>角色2：水贝0，2004，我是我买房子的时候是2005年，2005年。</w:t>
      </w:r>
      <w:r>
        <w:rPr>
          <w:rFonts w:ascii="宋体" w:hAnsi="宋体" w:cs="宋体"/>
        </w:rPr>
        <w:br/>
        <w:t>角色1：你买房是2005年？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2015年2015年</w:t>
      </w:r>
      <w:proofErr w:type="gramEnd"/>
      <w:r>
        <w:rPr>
          <w:rFonts w:ascii="宋体" w:hAnsi="宋体" w:cs="宋体"/>
        </w:rPr>
        <w:t>是吧？</w:t>
      </w:r>
      <w:r>
        <w:rPr>
          <w:rFonts w:ascii="宋体" w:hAnsi="宋体" w:cs="宋体"/>
        </w:rPr>
        <w:br/>
        <w:t>角色1：啊。</w:t>
      </w:r>
      <w:r>
        <w:rPr>
          <w:rFonts w:ascii="宋体" w:hAnsi="宋体" w:cs="宋体"/>
        </w:rPr>
        <w:br/>
        <w:t>角色2：就是2006年，2006年在水贝。</w:t>
      </w:r>
      <w:r>
        <w:rPr>
          <w:rFonts w:ascii="宋体" w:hAnsi="宋体" w:cs="宋体"/>
        </w:rPr>
        <w:br/>
        <w:t>角色1：2005~2006。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角色1：那后面要去哪了呢？</w:t>
      </w:r>
      <w:r>
        <w:rPr>
          <w:rFonts w:ascii="宋体" w:hAnsi="宋体" w:cs="宋体"/>
        </w:rPr>
        <w:br/>
        <w:t>角色2：在</w:t>
      </w:r>
      <w:del w:id="13" w:author="罗 利文" w:date="2023-04-11T15:45:00Z">
        <w:r w:rsidDel="00A02C24">
          <w:rPr>
            <w:rFonts w:ascii="宋体" w:hAnsi="宋体" w:cs="宋体" w:hint="eastAsia"/>
          </w:rPr>
          <w:delText>福济贸海城（音）</w:delText>
        </w:r>
      </w:del>
      <w:ins w:id="14" w:author="罗 利文" w:date="2023-04-11T15:45:00Z">
        <w:r w:rsidR="00A02C24">
          <w:rPr>
            <w:rFonts w:ascii="宋体" w:hAnsi="宋体" w:cs="宋体" w:hint="eastAsia"/>
          </w:rPr>
          <w:t>布吉茂业城</w:t>
        </w:r>
      </w:ins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角色1：噢，就是2006到2006还是2007？</w:t>
      </w:r>
      <w:r>
        <w:rPr>
          <w:rFonts w:ascii="宋体" w:hAnsi="宋体" w:cs="宋体"/>
        </w:rPr>
        <w:br/>
        <w:t>角色2：嗯2006年。</w:t>
      </w:r>
      <w:r>
        <w:rPr>
          <w:rFonts w:ascii="宋体" w:hAnsi="宋体" w:cs="宋体"/>
        </w:rPr>
        <w:br/>
        <w:t>角色1：2006到2015年，到现在。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角色1：到现在。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</w:t>
      </w:r>
      <w:del w:id="15" w:author="罗 利文" w:date="2023-04-11T15:44:00Z">
        <w:r w:rsidDel="00A02C24">
          <w:rPr>
            <w:rFonts w:ascii="宋体" w:hAnsi="宋体" w:cs="宋体" w:hint="eastAsia"/>
          </w:rPr>
          <w:delText>龙宝福济</w:delText>
        </w:r>
      </w:del>
      <w:ins w:id="16" w:author="罗 利文" w:date="2023-04-11T15:44:00Z">
        <w:r w:rsidR="00A02C24">
          <w:rPr>
            <w:rFonts w:ascii="宋体" w:hAnsi="宋体" w:cs="宋体" w:hint="eastAsia"/>
          </w:rPr>
          <w:t>龙岗布吉</w:t>
        </w:r>
      </w:ins>
      <w:del w:id="17" w:author="罗 利文" w:date="2023-04-11T15:44:00Z">
        <w:r w:rsidDel="00A02C24">
          <w:rPr>
            <w:rFonts w:ascii="宋体" w:hAnsi="宋体" w:cs="宋体"/>
          </w:rPr>
          <w:delText>（音）</w:delText>
        </w:r>
      </w:del>
      <w:r>
        <w:rPr>
          <w:rFonts w:ascii="宋体" w:hAnsi="宋体" w:cs="宋体"/>
        </w:rPr>
        <w:t>，你这是为啥要搬家那么多次呢？就搬到莲塘是为什么？</w:t>
      </w:r>
      <w:r>
        <w:rPr>
          <w:rFonts w:ascii="宋体" w:hAnsi="宋体" w:cs="宋体"/>
        </w:rPr>
        <w:br/>
        <w:t>角色2：搬到莲</w:t>
      </w:r>
      <w:proofErr w:type="gramStart"/>
      <w:r>
        <w:rPr>
          <w:rFonts w:ascii="宋体" w:hAnsi="宋体" w:cs="宋体"/>
        </w:rPr>
        <w:t>塘因为</w:t>
      </w:r>
      <w:proofErr w:type="gramEnd"/>
      <w:r>
        <w:rPr>
          <w:rFonts w:ascii="宋体" w:hAnsi="宋体" w:cs="宋体"/>
        </w:rPr>
        <w:t>工作环境。</w:t>
      </w:r>
      <w:r>
        <w:rPr>
          <w:rFonts w:ascii="宋体" w:hAnsi="宋体" w:cs="宋体"/>
        </w:rPr>
        <w:br/>
        <w:t>角色1：工作，啥工作啊？还是深华。</w:t>
      </w:r>
      <w:r>
        <w:rPr>
          <w:rFonts w:ascii="宋体" w:hAnsi="宋体" w:cs="宋体"/>
        </w:rPr>
        <w:br/>
        <w:t>角色2：深华嘛。</w:t>
      </w:r>
      <w:r>
        <w:rPr>
          <w:rFonts w:ascii="宋体" w:hAnsi="宋体" w:cs="宋体"/>
        </w:rPr>
        <w:br/>
        <w:t>角色1：还是深华公司？</w:t>
      </w:r>
      <w:r>
        <w:rPr>
          <w:rFonts w:ascii="宋体" w:hAnsi="宋体" w:cs="宋体"/>
        </w:rPr>
        <w:br/>
        <w:t>角色2：不是，是是是深华公司。</w:t>
      </w:r>
      <w:r>
        <w:rPr>
          <w:rFonts w:ascii="宋体" w:hAnsi="宋体" w:cs="宋体"/>
        </w:rPr>
        <w:br/>
        <w:t>角色1：是深华公司。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角色1：还是深华公司，那搬到水贝了。</w:t>
      </w:r>
      <w:r>
        <w:rPr>
          <w:rFonts w:ascii="宋体" w:hAnsi="宋体" w:cs="宋体"/>
        </w:rPr>
        <w:br/>
        <w:t>角色2：水贝是在洪</w:t>
      </w:r>
      <w:proofErr w:type="gramStart"/>
      <w:r>
        <w:rPr>
          <w:rFonts w:ascii="宋体" w:hAnsi="宋体" w:cs="宋体"/>
        </w:rPr>
        <w:t>基嗯洪</w:t>
      </w:r>
      <w:proofErr w:type="gramEnd"/>
      <w:r>
        <w:rPr>
          <w:rFonts w:ascii="宋体" w:hAnsi="宋体" w:cs="宋体"/>
        </w:rPr>
        <w:t>基。</w:t>
      </w:r>
      <w:r>
        <w:rPr>
          <w:rFonts w:ascii="宋体" w:hAnsi="宋体" w:cs="宋体"/>
        </w:rPr>
        <w:br/>
        <w:t>角色1：宏大的宏？</w:t>
      </w:r>
      <w:r>
        <w:rPr>
          <w:rFonts w:ascii="宋体" w:hAnsi="宋体" w:cs="宋体"/>
        </w:rPr>
        <w:br/>
        <w:t>角色2：三点水那个。</w:t>
      </w:r>
      <w:r>
        <w:rPr>
          <w:rFonts w:ascii="宋体" w:hAnsi="宋体" w:cs="宋体"/>
        </w:rPr>
        <w:br/>
        <w:t>角色1：三点水的洪。</w:t>
      </w:r>
      <w:r>
        <w:rPr>
          <w:rFonts w:ascii="宋体" w:hAnsi="宋体" w:cs="宋体"/>
        </w:rPr>
        <w:br/>
        <w:t>角色2：三点水，共。</w:t>
      </w:r>
      <w:r>
        <w:rPr>
          <w:rFonts w:ascii="宋体" w:hAnsi="宋体" w:cs="宋体"/>
        </w:rPr>
        <w:br/>
        <w:t>角色1：哪个基？</w:t>
      </w:r>
      <w:r>
        <w:rPr>
          <w:rFonts w:ascii="宋体" w:hAnsi="宋体" w:cs="宋体"/>
        </w:rPr>
        <w:br/>
        <w:t>角色2：基地的基、基础的基。</w:t>
      </w:r>
      <w:r>
        <w:rPr>
          <w:rFonts w:ascii="宋体" w:hAnsi="宋体" w:cs="宋体"/>
        </w:rPr>
        <w:br/>
        <w:t>角色1：然后为啥搬到水贝呢？</w:t>
      </w:r>
      <w:r>
        <w:rPr>
          <w:rFonts w:ascii="宋体" w:hAnsi="宋体" w:cs="宋体"/>
        </w:rPr>
        <w:br/>
        <w:t>角色2：嗯工作。</w:t>
      </w:r>
      <w:r>
        <w:rPr>
          <w:rFonts w:ascii="宋体" w:hAnsi="宋体" w:cs="宋体"/>
        </w:rPr>
        <w:br/>
        <w:t>角色1：还是工作，你再为啥搬到</w:t>
      </w:r>
      <w:del w:id="18" w:author="罗 利文" w:date="2023-04-11T15:46:00Z">
        <w:r w:rsidDel="00A02C24">
          <w:rPr>
            <w:rFonts w:ascii="宋体" w:hAnsi="宋体" w:cs="宋体" w:hint="eastAsia"/>
          </w:rPr>
          <w:delText>福济</w:delText>
        </w:r>
      </w:del>
      <w:ins w:id="19" w:author="罗 利文" w:date="2023-04-11T15:46:00Z">
        <w:r w:rsidR="00A02C24">
          <w:rPr>
            <w:rFonts w:ascii="宋体" w:hAnsi="宋体" w:cs="宋体" w:hint="eastAsia"/>
          </w:rPr>
          <w:t>布吉</w:t>
        </w:r>
      </w:ins>
      <w:r>
        <w:rPr>
          <w:rFonts w:ascii="宋体" w:hAnsi="宋体" w:cs="宋体"/>
        </w:rPr>
        <w:t>呢？</w:t>
      </w:r>
      <w:r>
        <w:rPr>
          <w:rFonts w:ascii="宋体" w:hAnsi="宋体" w:cs="宋体"/>
        </w:rPr>
        <w:br/>
        <w:t>角色2：</w:t>
      </w:r>
      <w:del w:id="20" w:author="罗 利文" w:date="2023-04-11T15:46:00Z">
        <w:r w:rsidDel="00A02C24">
          <w:rPr>
            <w:rFonts w:ascii="宋体" w:hAnsi="宋体" w:cs="宋体" w:hint="eastAsia"/>
          </w:rPr>
          <w:delText>福济</w:delText>
        </w:r>
      </w:del>
      <w:ins w:id="21" w:author="罗 利文" w:date="2023-04-11T15:46:00Z">
        <w:r w:rsidR="00A02C24">
          <w:rPr>
            <w:rFonts w:ascii="宋体" w:hAnsi="宋体" w:cs="宋体" w:hint="eastAsia"/>
          </w:rPr>
          <w:t>布吉</w:t>
        </w:r>
      </w:ins>
      <w:r>
        <w:rPr>
          <w:rFonts w:ascii="宋体" w:hAnsi="宋体" w:cs="宋体"/>
        </w:rPr>
        <w:t>也是因为生活工作环境。</w:t>
      </w:r>
      <w:r>
        <w:rPr>
          <w:rFonts w:ascii="宋体" w:hAnsi="宋体" w:cs="宋体"/>
        </w:rPr>
        <w:br/>
        <w:t>角色1：然后你搬家的时候有考虑到地铁的因素吗？</w:t>
      </w:r>
      <w:r>
        <w:rPr>
          <w:rFonts w:ascii="宋体" w:hAnsi="宋体" w:cs="宋体"/>
        </w:rPr>
        <w:br/>
        <w:t>角色2：是没有考虑，当时没考虑地铁的那个。</w:t>
      </w:r>
      <w:r>
        <w:rPr>
          <w:rFonts w:ascii="宋体" w:hAnsi="宋体" w:cs="宋体"/>
        </w:rPr>
        <w:br/>
        <w:t>角色1：嗯你</w:t>
      </w:r>
      <w:proofErr w:type="gramStart"/>
      <w:r>
        <w:rPr>
          <w:rFonts w:ascii="宋体" w:hAnsi="宋体" w:cs="宋体"/>
        </w:rPr>
        <w:t>你</w:t>
      </w:r>
      <w:proofErr w:type="gramEnd"/>
      <w:r>
        <w:rPr>
          <w:rFonts w:ascii="宋体" w:hAnsi="宋体" w:cs="宋体"/>
        </w:rPr>
        <w:t>找，第一个是啥？第一个是罗湖，第一个罗湖咋没讲清楚地方？1997~1999罗湖哪？你不也租房子。</w:t>
      </w:r>
      <w:r>
        <w:rPr>
          <w:rFonts w:ascii="宋体" w:hAnsi="宋体" w:cs="宋体"/>
        </w:rPr>
        <w:br/>
        <w:t>角色2：1997~1999是是罗湖田心。</w:t>
      </w:r>
      <w:r>
        <w:rPr>
          <w:rFonts w:ascii="宋体" w:hAnsi="宋体" w:cs="宋体"/>
        </w:rPr>
        <w:br/>
        <w:t>角色1：田心。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角色2：田心村。</w:t>
      </w:r>
      <w:r>
        <w:rPr>
          <w:rFonts w:ascii="宋体" w:hAnsi="宋体" w:cs="宋体"/>
        </w:rPr>
        <w:br/>
        <w:t>角色1：行，那我们先找找地方呗。</w:t>
      </w:r>
      <w:r>
        <w:rPr>
          <w:rFonts w:ascii="宋体" w:hAnsi="宋体" w:cs="宋体"/>
        </w:rPr>
        <w:br/>
        <w:t>角色2：不用找。</w:t>
      </w:r>
      <w:r>
        <w:rPr>
          <w:rFonts w:ascii="宋体" w:hAnsi="宋体" w:cs="宋体"/>
        </w:rPr>
        <w:br/>
        <w:t>角色1：我要找啊，我要画图啊，田心在哪类？</w:t>
      </w:r>
      <w:r>
        <w:rPr>
          <w:rFonts w:ascii="宋体" w:hAnsi="宋体" w:cs="宋体"/>
        </w:rPr>
        <w:br/>
        <w:t>角色2：罗湖田心村。</w:t>
      </w:r>
      <w:r>
        <w:rPr>
          <w:rFonts w:ascii="宋体" w:hAnsi="宋体" w:cs="宋体"/>
        </w:rPr>
        <w:br/>
        <w:t>角色1：田心在哪</w:t>
      </w:r>
      <w:del w:id="22" w:author="罗 利文" w:date="2023-04-11T15:46:00Z">
        <w:r w:rsidDel="00A02C24">
          <w:rPr>
            <w:rFonts w:ascii="宋体" w:hAnsi="宋体" w:cs="宋体" w:hint="eastAsia"/>
          </w:rPr>
          <w:delText>类</w:delText>
        </w:r>
      </w:del>
      <w:ins w:id="23" w:author="罗 利文" w:date="2023-04-11T15:46:00Z">
        <w:r w:rsidR="00A02C24">
          <w:rPr>
            <w:rFonts w:ascii="宋体" w:hAnsi="宋体" w:cs="宋体" w:hint="eastAsia"/>
          </w:rPr>
          <w:t>嘞</w:t>
        </w:r>
      </w:ins>
      <w:r>
        <w:rPr>
          <w:rFonts w:ascii="宋体" w:hAnsi="宋体" w:cs="宋体"/>
        </w:rPr>
        <w:t>？</w:t>
      </w:r>
      <w:r>
        <w:rPr>
          <w:rFonts w:ascii="宋体" w:hAnsi="宋体" w:cs="宋体"/>
        </w:rPr>
        <w:br/>
        <w:t>角色2：（00:09:51），洪湖</w:t>
      </w:r>
      <w:proofErr w:type="gramStart"/>
      <w:r>
        <w:rPr>
          <w:rFonts w:ascii="宋体" w:hAnsi="宋体" w:cs="宋体"/>
        </w:rPr>
        <w:t>这边都</w:t>
      </w:r>
      <w:proofErr w:type="gramEnd"/>
      <w:r>
        <w:rPr>
          <w:rFonts w:ascii="宋体" w:hAnsi="宋体" w:cs="宋体"/>
        </w:rPr>
        <w:t>很近，洪湖公园都很近的，地图上，就洪湖公园北站。</w:t>
      </w:r>
      <w:r>
        <w:rPr>
          <w:rFonts w:ascii="宋体" w:hAnsi="宋体" w:cs="宋体"/>
        </w:rPr>
        <w:br/>
        <w:t>角色1：那洪湖立交桥这附近。</w:t>
      </w:r>
      <w:r>
        <w:rPr>
          <w:rFonts w:ascii="宋体" w:hAnsi="宋体" w:cs="宋体"/>
        </w:rPr>
        <w:br/>
        <w:t>角色2：对对对。</w:t>
      </w:r>
      <w:r>
        <w:rPr>
          <w:rFonts w:ascii="宋体" w:hAnsi="宋体" w:cs="宋体"/>
        </w:rPr>
        <w:br/>
        <w:t>角色1：行了，然后我就这附近画一下就行。</w:t>
      </w:r>
      <w:r>
        <w:rPr>
          <w:rFonts w:ascii="宋体" w:hAnsi="宋体" w:cs="宋体"/>
        </w:rPr>
        <w:br/>
        <w:t>00：10：10</w:t>
      </w:r>
      <w:r>
        <w:rPr>
          <w:rFonts w:ascii="宋体" w:hAnsi="宋体" w:cs="宋体"/>
        </w:rPr>
        <w:br/>
        <w:t>角色1：行，画一下这个洪湖立交桥这块，这第一个地方。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角色1：找的是之一，</w:t>
      </w:r>
      <w:proofErr w:type="gramStart"/>
      <w:r>
        <w:rPr>
          <w:rFonts w:ascii="宋体" w:hAnsi="宋体" w:cs="宋体"/>
        </w:rPr>
        <w:t>然后是嗯罗湖</w:t>
      </w:r>
      <w:proofErr w:type="gramEnd"/>
      <w:r>
        <w:rPr>
          <w:rFonts w:ascii="宋体" w:hAnsi="宋体" w:cs="宋体"/>
        </w:rPr>
        <w:t>，再看一下，罗湖的松岗。</w:t>
      </w:r>
      <w:r>
        <w:rPr>
          <w:rFonts w:ascii="宋体" w:hAnsi="宋体" w:cs="宋体"/>
        </w:rPr>
        <w:br/>
        <w:t>角色2：也都在一起，就是全部都是挨着。</w:t>
      </w:r>
      <w:r>
        <w:rPr>
          <w:rFonts w:ascii="宋体" w:hAnsi="宋体" w:cs="宋体"/>
        </w:rPr>
        <w:br/>
        <w:t>角色1：</w:t>
      </w:r>
      <w:del w:id="24" w:author="罗 利文" w:date="2023-04-11T15:46:00Z">
        <w:r w:rsidDel="00A02C24">
          <w:rPr>
            <w:rFonts w:ascii="宋体" w:hAnsi="宋体" w:cs="宋体" w:hint="eastAsia"/>
          </w:rPr>
          <w:delText>翘了都没</w:delText>
        </w:r>
      </w:del>
      <w:ins w:id="25" w:author="罗 利文" w:date="2023-04-11T15:46:00Z">
        <w:r w:rsidR="00A02C24">
          <w:rPr>
            <w:rFonts w:ascii="宋体" w:hAnsi="宋体" w:cs="宋体" w:hint="eastAsia"/>
          </w:rPr>
          <w:t>看到了没</w:t>
        </w:r>
      </w:ins>
      <w:ins w:id="26" w:author="罗 利文" w:date="2023-04-11T15:47:00Z">
        <w:r w:rsidR="00A02C24">
          <w:rPr>
            <w:rFonts w:ascii="宋体" w:hAnsi="宋体" w:cs="宋体" w:hint="eastAsia"/>
          </w:rPr>
          <w:t>？</w:t>
        </w:r>
      </w:ins>
      <w:del w:id="27" w:author="罗 利文" w:date="2023-04-11T15:47:00Z">
        <w:r w:rsidDel="00A02C24">
          <w:rPr>
            <w:rFonts w:ascii="宋体" w:hAnsi="宋体" w:cs="宋体"/>
          </w:rPr>
          <w:delText>，</w:delText>
        </w:r>
      </w:del>
      <w:r>
        <w:rPr>
          <w:rFonts w:ascii="宋体" w:hAnsi="宋体" w:cs="宋体"/>
        </w:rPr>
        <w:t>你</w:t>
      </w:r>
      <w:proofErr w:type="gramStart"/>
      <w:r>
        <w:rPr>
          <w:rFonts w:ascii="宋体" w:hAnsi="宋体" w:cs="宋体"/>
        </w:rPr>
        <w:t>记住啊松岗</w:t>
      </w:r>
      <w:proofErr w:type="gramEnd"/>
      <w:r>
        <w:rPr>
          <w:rFonts w:ascii="宋体" w:hAnsi="宋体" w:cs="宋体"/>
        </w:rPr>
        <w:t>、莲塘、水贝那个差不多定了是吧？</w:t>
      </w:r>
      <w:r>
        <w:rPr>
          <w:rFonts w:ascii="宋体" w:hAnsi="宋体" w:cs="宋体"/>
        </w:rPr>
        <w:br/>
        <w:t>角色2：都是差不多地方。</w:t>
      </w:r>
      <w:r>
        <w:rPr>
          <w:rFonts w:ascii="宋体" w:hAnsi="宋体" w:cs="宋体"/>
        </w:rPr>
        <w:br/>
        <w:t>角色1：那就一个地方</w:t>
      </w:r>
      <w:del w:id="28" w:author="罗 利文" w:date="2023-04-11T15:47:00Z">
        <w:r w:rsidDel="00A02C24">
          <w:rPr>
            <w:rFonts w:ascii="宋体" w:hAnsi="宋体" w:cs="宋体" w:hint="eastAsia"/>
          </w:rPr>
          <w:delText>插</w:delText>
        </w:r>
      </w:del>
      <w:ins w:id="29" w:author="罗 利文" w:date="2023-04-11T15:47:00Z">
        <w:r w:rsidR="00A02C24">
          <w:rPr>
            <w:rFonts w:ascii="宋体" w:hAnsi="宋体" w:cs="宋体" w:hint="eastAsia"/>
          </w:rPr>
          <w:t>查</w:t>
        </w:r>
      </w:ins>
      <w:r>
        <w:rPr>
          <w:rFonts w:ascii="宋体" w:hAnsi="宋体" w:cs="宋体"/>
        </w:rPr>
        <w:t>就行。</w:t>
      </w:r>
      <w:r>
        <w:rPr>
          <w:rFonts w:ascii="宋体" w:hAnsi="宋体" w:cs="宋体"/>
        </w:rPr>
        <w:br/>
        <w:t>角色2：都很近。</w:t>
      </w:r>
      <w:r>
        <w:rPr>
          <w:rFonts w:ascii="宋体" w:hAnsi="宋体" w:cs="宋体"/>
        </w:rPr>
        <w:br/>
        <w:t>角色1：基本上就这.</w:t>
      </w:r>
      <w:r>
        <w:rPr>
          <w:rFonts w:ascii="宋体" w:hAnsi="宋体" w:cs="宋体"/>
        </w:rPr>
        <w:br/>
        <w:t>角色2：都是那一站的，就是都是上面，地图上都不够，都是一公里路，对。</w:t>
      </w:r>
      <w:r>
        <w:rPr>
          <w:rFonts w:ascii="宋体" w:hAnsi="宋体" w:cs="宋体"/>
        </w:rPr>
        <w:br/>
        <w:t>角色1：他就基本上都这是吧？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角色1：都是这个洪湖立交桥附近。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角色1：那我画大一点，就在这1、2、3、4，对1、2、3、4都这，然后后面就搬到</w:t>
      </w:r>
      <w:del w:id="30" w:author="罗 利文" w:date="2023-04-11T15:47:00Z">
        <w:r w:rsidDel="00A02C24">
          <w:rPr>
            <w:rFonts w:ascii="宋体" w:hAnsi="宋体" w:cs="宋体" w:hint="eastAsia"/>
          </w:rPr>
          <w:delText>福济</w:delText>
        </w:r>
      </w:del>
      <w:ins w:id="31" w:author="罗 利文" w:date="2023-04-11T15:47:00Z">
        <w:r w:rsidR="00A02C24">
          <w:rPr>
            <w:rFonts w:ascii="宋体" w:hAnsi="宋体" w:cs="宋体" w:hint="eastAsia"/>
          </w:rPr>
          <w:t>布吉</w:t>
        </w:r>
      </w:ins>
      <w:r>
        <w:rPr>
          <w:rFonts w:ascii="宋体" w:hAnsi="宋体" w:cs="宋体"/>
        </w:rPr>
        <w:t>这了，</w:t>
      </w:r>
      <w:del w:id="32" w:author="罗 利文" w:date="2023-04-11T15:47:00Z">
        <w:r w:rsidDel="00A02C24">
          <w:rPr>
            <w:rFonts w:ascii="宋体" w:hAnsi="宋体" w:cs="宋体" w:hint="eastAsia"/>
          </w:rPr>
          <w:delText>贸海城</w:delText>
        </w:r>
      </w:del>
      <w:ins w:id="33" w:author="罗 利文" w:date="2023-04-11T15:47:00Z">
        <w:r w:rsidR="00A02C24">
          <w:rPr>
            <w:rFonts w:ascii="宋体" w:hAnsi="宋体" w:cs="宋体" w:hint="eastAsia"/>
          </w:rPr>
          <w:t>茂业城</w:t>
        </w:r>
      </w:ins>
      <w:r>
        <w:rPr>
          <w:rFonts w:ascii="宋体" w:hAnsi="宋体" w:cs="宋体"/>
        </w:rPr>
        <w:t>这，这就5，OK，画完，用用你的空间认知，然后嗯搬家时候</w:t>
      </w:r>
      <w:r>
        <w:rPr>
          <w:rFonts w:ascii="宋体" w:hAnsi="宋体" w:cs="宋体"/>
        </w:rPr>
        <w:lastRenderedPageBreak/>
        <w:t>是有考虑地铁的因素吧？有考虑吗？</w:t>
      </w:r>
      <w:r>
        <w:rPr>
          <w:rFonts w:ascii="宋体" w:hAnsi="宋体" w:cs="宋体"/>
        </w:rPr>
        <w:br/>
        <w:t>角色2：是只是考虑交通方面。</w:t>
      </w:r>
      <w:r>
        <w:rPr>
          <w:rFonts w:ascii="宋体" w:hAnsi="宋体" w:cs="宋体"/>
        </w:rPr>
        <w:br/>
        <w:t>角色1：嗯，考虑交通方面，但不一定是地铁对吧？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角色1：考虑了交通但不一定是地铁，那在地铁出现之前，你日常出行啥样的呢？就是什么周末出去啊啥的，你怎么</w:t>
      </w:r>
      <w:proofErr w:type="gramStart"/>
      <w:r>
        <w:rPr>
          <w:rFonts w:ascii="宋体" w:hAnsi="宋体" w:cs="宋体"/>
        </w:rPr>
        <w:t>坐就是</w:t>
      </w:r>
      <w:proofErr w:type="gramEnd"/>
      <w:r>
        <w:rPr>
          <w:rFonts w:ascii="宋体" w:hAnsi="宋体" w:cs="宋体"/>
        </w:rPr>
        <w:t>哪个是那个什么交通方式，然后什么路线、是要干嘛去？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都是都是</w:t>
      </w:r>
      <w:proofErr w:type="gramEnd"/>
      <w:r>
        <w:rPr>
          <w:rFonts w:ascii="宋体" w:hAnsi="宋体" w:cs="宋体"/>
        </w:rPr>
        <w:t>自驾自己开车。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嗯都是</w:t>
      </w:r>
      <w:proofErr w:type="gramEnd"/>
      <w:r>
        <w:rPr>
          <w:rFonts w:ascii="宋体" w:hAnsi="宋体" w:cs="宋体"/>
        </w:rPr>
        <w:t>自己开车，干嘛呢？</w:t>
      </w:r>
      <w:r>
        <w:rPr>
          <w:rFonts w:ascii="宋体" w:hAnsi="宋体" w:cs="宋体"/>
        </w:rPr>
        <w:br/>
        <w:t>角色2：工作。</w:t>
      </w:r>
      <w:r>
        <w:rPr>
          <w:rFonts w:ascii="宋体" w:hAnsi="宋体" w:cs="宋体"/>
        </w:rPr>
        <w:br/>
        <w:t>角色1：工作啊，工作</w:t>
      </w:r>
      <w:proofErr w:type="gramStart"/>
      <w:r>
        <w:rPr>
          <w:rFonts w:ascii="宋体" w:hAnsi="宋体" w:cs="宋体"/>
        </w:rPr>
        <w:t>嗯工作</w:t>
      </w:r>
      <w:proofErr w:type="gramEnd"/>
      <w:r>
        <w:rPr>
          <w:rFonts w:ascii="宋体" w:hAnsi="宋体" w:cs="宋体"/>
        </w:rPr>
        <w:t>自驾，那啥也没啥是吧？唉有没有当时的照片呢？</w:t>
      </w:r>
      <w:r>
        <w:rPr>
          <w:rFonts w:ascii="宋体" w:hAnsi="宋体" w:cs="宋体"/>
        </w:rPr>
        <w:br/>
        <w:t>角色2：嗯？</w:t>
      </w:r>
      <w:r>
        <w:rPr>
          <w:rFonts w:ascii="宋体" w:hAnsi="宋体" w:cs="宋体"/>
        </w:rPr>
        <w:br/>
        <w:t>角色1：你有没有当时的照片？</w:t>
      </w:r>
      <w:r>
        <w:rPr>
          <w:rFonts w:ascii="宋体" w:hAnsi="宋体" w:cs="宋体"/>
        </w:rPr>
        <w:br/>
        <w:t>角色2：没有。</w:t>
      </w:r>
      <w:r>
        <w:rPr>
          <w:rFonts w:ascii="宋体" w:hAnsi="宋体" w:cs="宋体"/>
        </w:rPr>
        <w:br/>
        <w:t>角色1：行，那在地铁出现之前你的非日常出行，就节假日啊你周末出去玩，走亲访友啥的？怎么走，有什么出什么交通方式、什么路线？</w:t>
      </w:r>
      <w:r>
        <w:rPr>
          <w:rFonts w:ascii="宋体" w:hAnsi="宋体" w:cs="宋体"/>
        </w:rPr>
        <w:br/>
        <w:t>角色2：都是自己开车。</w:t>
      </w:r>
      <w:r>
        <w:rPr>
          <w:rFonts w:ascii="宋体" w:hAnsi="宋体" w:cs="宋体"/>
        </w:rPr>
        <w:br/>
        <w:t>角色1：还是自驾，嗯嗯一般去哪呢？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嗯应该都是在嗯</w:t>
      </w:r>
      <w:proofErr w:type="gramEnd"/>
      <w:r>
        <w:rPr>
          <w:rFonts w:ascii="宋体" w:hAnsi="宋体" w:cs="宋体"/>
        </w:rPr>
        <w:t>罗湖福田方向。</w:t>
      </w:r>
      <w:r>
        <w:rPr>
          <w:rFonts w:ascii="宋体" w:hAnsi="宋体" w:cs="宋体"/>
        </w:rPr>
        <w:br/>
        <w:t>角色1：去哪个？就是罗湖到福田。</w:t>
      </w:r>
      <w:r>
        <w:rPr>
          <w:rFonts w:ascii="宋体" w:hAnsi="宋体" w:cs="宋体"/>
        </w:rPr>
        <w:br/>
        <w:t>角色2：都是去罗湖福田方向比较多。</w:t>
      </w:r>
      <w:r>
        <w:rPr>
          <w:rFonts w:ascii="宋体" w:hAnsi="宋体" w:cs="宋体"/>
        </w:rPr>
        <w:br/>
        <w:t>角色1：去罗湖福田。</w:t>
      </w:r>
      <w:r>
        <w:rPr>
          <w:rFonts w:ascii="宋体" w:hAnsi="宋体" w:cs="宋体"/>
        </w:rPr>
        <w:br/>
        <w:t>角色2：对，工作上的。</w:t>
      </w:r>
      <w:r>
        <w:rPr>
          <w:rFonts w:ascii="宋体" w:hAnsi="宋体" w:cs="宋体"/>
        </w:rPr>
        <w:br/>
        <w:t>角色1：嗯，从哪去哪呢？在地铁出现之前。</w:t>
      </w:r>
      <w:r>
        <w:rPr>
          <w:rFonts w:ascii="宋体" w:hAnsi="宋体" w:cs="宋体"/>
        </w:rPr>
        <w:br/>
        <w:t>角色2：都是一直都是自己开车为主。</w:t>
      </w:r>
      <w:r>
        <w:rPr>
          <w:rFonts w:ascii="宋体" w:hAnsi="宋体" w:cs="宋体"/>
        </w:rPr>
        <w:br/>
        <w:t>角色1：对，从哪去哪呢？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角色2：就国际贸易城。</w:t>
      </w:r>
      <w:r>
        <w:rPr>
          <w:rFonts w:ascii="宋体" w:hAnsi="宋体" w:cs="宋体"/>
        </w:rPr>
        <w:br/>
        <w:t>角色1：嗯行，OK，你就没考虑过其他交通方式吗？你走亲访友你都不考虑其他交通方式吗？</w:t>
      </w:r>
      <w:r>
        <w:rPr>
          <w:rFonts w:ascii="宋体" w:hAnsi="宋体" w:cs="宋体"/>
        </w:rPr>
        <w:br/>
        <w:t>角色2：以地铁为主。</w:t>
      </w:r>
      <w:r>
        <w:rPr>
          <w:rFonts w:ascii="宋体" w:hAnsi="宋体" w:cs="宋体"/>
        </w:rPr>
        <w:br/>
        <w:t>角色1：在地铁出现之前，你的走亲访友除了你自驾以外，没有别的交通方式了。</w:t>
      </w:r>
      <w:r>
        <w:rPr>
          <w:rFonts w:ascii="宋体" w:hAnsi="宋体" w:cs="宋体"/>
        </w:rPr>
        <w:br/>
        <w:t>角色2：没有。</w:t>
      </w:r>
      <w:r>
        <w:rPr>
          <w:rFonts w:ascii="宋体" w:hAnsi="宋体" w:cs="宋体"/>
        </w:rPr>
        <w:br/>
        <w:t>00：15：02</w:t>
      </w:r>
      <w:r>
        <w:rPr>
          <w:rFonts w:ascii="宋体" w:hAnsi="宋体" w:cs="宋体"/>
        </w:rPr>
        <w:br/>
        <w:t>角色1：那你认为改革开放以后，深圳的发展可以划分为几个阶段呢？</w:t>
      </w:r>
      <w:r>
        <w:rPr>
          <w:rFonts w:ascii="宋体" w:hAnsi="宋体" w:cs="宋体"/>
        </w:rPr>
        <w:br/>
        <w:t>角色2：几个阶段？是分为三个阶段，对我来说。</w:t>
      </w:r>
      <w:r>
        <w:rPr>
          <w:rFonts w:ascii="宋体" w:hAnsi="宋体" w:cs="宋体"/>
        </w:rPr>
        <w:br/>
        <w:t>角色1：嗯，第一个阶段说一下从哪年到哪一年。</w:t>
      </w:r>
      <w:r>
        <w:rPr>
          <w:rFonts w:ascii="宋体" w:hAnsi="宋体" w:cs="宋体"/>
        </w:rPr>
        <w:br/>
        <w:t>角色2：刚来深圳的1997年。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嗯那个</w:t>
      </w:r>
      <w:proofErr w:type="gramEnd"/>
      <w:r>
        <w:rPr>
          <w:rFonts w:ascii="宋体" w:hAnsi="宋体" w:cs="宋体"/>
        </w:rPr>
        <w:t>是1997年来深圳的时候，生活成本比较低。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呃</w:t>
      </w:r>
      <w:proofErr w:type="gramEnd"/>
      <w:r>
        <w:rPr>
          <w:rFonts w:ascii="宋体" w:hAnsi="宋体" w:cs="宋体"/>
        </w:rPr>
        <w:t>房租生活都是</w:t>
      </w:r>
      <w:proofErr w:type="gramStart"/>
      <w:r>
        <w:rPr>
          <w:rFonts w:ascii="宋体" w:hAnsi="宋体" w:cs="宋体"/>
        </w:rPr>
        <w:t>是</w:t>
      </w:r>
      <w:proofErr w:type="gramEnd"/>
      <w:r>
        <w:rPr>
          <w:rFonts w:ascii="宋体" w:hAnsi="宋体" w:cs="宋体"/>
        </w:rPr>
        <w:t>嗯</w:t>
      </w:r>
      <w:proofErr w:type="gramStart"/>
      <w:r>
        <w:rPr>
          <w:rFonts w:ascii="宋体" w:hAnsi="宋体" w:cs="宋体"/>
        </w:rPr>
        <w:t>不</w:t>
      </w:r>
      <w:proofErr w:type="gramEnd"/>
      <w:r>
        <w:rPr>
          <w:rFonts w:ascii="宋体" w:hAnsi="宋体" w:cs="宋体"/>
        </w:rPr>
        <w:t>不是那么压力不是那么大。</w:t>
      </w:r>
      <w:r>
        <w:rPr>
          <w:rFonts w:ascii="宋体" w:hAnsi="宋体" w:cs="宋体"/>
        </w:rPr>
        <w:br/>
        <w:t>角色1：嗯嗯嗯成本较低，那1997年到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年呢？</w:t>
      </w:r>
      <w:r>
        <w:rPr>
          <w:rFonts w:ascii="宋体" w:hAnsi="宋体" w:cs="宋体"/>
        </w:rPr>
        <w:br/>
        <w:t>角色2：2000，20、2010,2008年后就感觉到是是那个是生活成本比较大了。</w:t>
      </w:r>
      <w:r>
        <w:rPr>
          <w:rFonts w:ascii="宋体" w:hAnsi="宋体" w:cs="宋体"/>
        </w:rPr>
        <w:br/>
        <w:t>角色1：嗯，2008年到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年呢？</w:t>
      </w:r>
      <w:r>
        <w:rPr>
          <w:rFonts w:ascii="宋体" w:hAnsi="宋体" w:cs="宋体"/>
        </w:rPr>
        <w:br/>
        <w:t>角色2：2008年到2015年。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角色2：那时候，2015年到目前为止都是就是嗯感觉到生活特别难，赚钱方式上都是比较辛苦，不好赚钱。</w:t>
      </w:r>
      <w:r>
        <w:rPr>
          <w:rFonts w:ascii="宋体" w:hAnsi="宋体" w:cs="宋体"/>
        </w:rPr>
        <w:br/>
        <w:t>角色1：嗯，但是这个问题是你认为改革开放以后深圳的发展可以化为几个阶段，不是你的发展，深圳的发展。</w:t>
      </w:r>
      <w:r>
        <w:rPr>
          <w:rFonts w:ascii="宋体" w:hAnsi="宋体" w:cs="宋体"/>
        </w:rPr>
        <w:br/>
        <w:t>角色2：深圳的发展是比较速度比较快，我来到深圳的时候。</w:t>
      </w:r>
      <w:r>
        <w:rPr>
          <w:rFonts w:ascii="宋体" w:hAnsi="宋体" w:cs="宋体"/>
        </w:rPr>
        <w:br/>
        <w:t>角色1：可以划为几个阶段？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嗯就是</w:t>
      </w:r>
      <w:proofErr w:type="gramEnd"/>
      <w:r>
        <w:rPr>
          <w:rFonts w:ascii="宋体" w:hAnsi="宋体" w:cs="宋体"/>
        </w:rPr>
        <w:t>很多的你看福田</w:t>
      </w:r>
      <w:proofErr w:type="gramStart"/>
      <w:r>
        <w:rPr>
          <w:rFonts w:ascii="宋体" w:hAnsi="宋体" w:cs="宋体"/>
        </w:rPr>
        <w:t>车公庙那一带</w:t>
      </w:r>
      <w:proofErr w:type="gramEnd"/>
      <w:r>
        <w:rPr>
          <w:rFonts w:ascii="宋体" w:hAnsi="宋体" w:cs="宋体"/>
        </w:rPr>
        <w:t>，就是滨海大道那边都是荒地。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年了？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角色2：1997年到</w:t>
      </w:r>
      <w:proofErr w:type="gramStart"/>
      <w:r>
        <w:rPr>
          <w:rFonts w:ascii="宋体" w:hAnsi="宋体" w:cs="宋体"/>
        </w:rPr>
        <w:t>到</w:t>
      </w:r>
      <w:proofErr w:type="gramEnd"/>
      <w:r>
        <w:rPr>
          <w:rFonts w:ascii="宋体" w:hAnsi="宋体" w:cs="宋体"/>
        </w:rPr>
        <w:t>2000年的时候。</w:t>
      </w:r>
      <w:r>
        <w:rPr>
          <w:rFonts w:ascii="宋体" w:hAnsi="宋体" w:cs="宋体"/>
        </w:rPr>
        <w:br/>
        <w:t>角色1：嗯，1997到2000，指滨海大道是哪个区的？</w:t>
      </w:r>
      <w:r>
        <w:rPr>
          <w:rFonts w:ascii="宋体" w:hAnsi="宋体" w:cs="宋体"/>
        </w:rPr>
        <w:br/>
        <w:t>角色2：福田区。</w:t>
      </w:r>
      <w:r>
        <w:rPr>
          <w:rFonts w:ascii="宋体" w:hAnsi="宋体" w:cs="宋体"/>
        </w:rPr>
        <w:br/>
        <w:t>角色1：嗯，福田区都是荒地，福田滨海大道附近都是荒地。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角色1：荒地大概是什么样的？</w:t>
      </w:r>
      <w:r>
        <w:rPr>
          <w:rFonts w:ascii="宋体" w:hAnsi="宋体" w:cs="宋体"/>
        </w:rPr>
        <w:br/>
        <w:t>角色2：就是什么没有庄稼，都是草草堆土堆。</w:t>
      </w:r>
      <w:r>
        <w:rPr>
          <w:rFonts w:ascii="宋体" w:hAnsi="宋体" w:cs="宋体"/>
        </w:rPr>
        <w:br/>
        <w:t>角色1：那从那以后呢？2000年以后到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年，它可以分为几个阶段。</w:t>
      </w:r>
      <w:r>
        <w:rPr>
          <w:rFonts w:ascii="宋体" w:hAnsi="宋体" w:cs="宋体"/>
        </w:rPr>
        <w:br/>
        <w:t>角色2：这几年的话。</w:t>
      </w:r>
      <w:r>
        <w:rPr>
          <w:rFonts w:ascii="宋体" w:hAnsi="宋体" w:cs="宋体"/>
        </w:rPr>
        <w:br/>
        <w:t>角色1：不是这几年，你2000年以后不还可以再划分吗？</w:t>
      </w:r>
      <w:r>
        <w:rPr>
          <w:rFonts w:ascii="宋体" w:hAnsi="宋体" w:cs="宋体"/>
        </w:rPr>
        <w:br/>
        <w:t>角色2：反正就是福田发展的南山发展速度都比较快的，南山那边是后海大道滨海大后海滨路那个中心路那边以前</w:t>
      </w:r>
      <w:proofErr w:type="gramStart"/>
      <w:r>
        <w:rPr>
          <w:rFonts w:ascii="宋体" w:hAnsi="宋体" w:cs="宋体"/>
        </w:rPr>
        <w:t>都是都是</w:t>
      </w:r>
      <w:proofErr w:type="gramEnd"/>
      <w:r>
        <w:rPr>
          <w:rFonts w:ascii="宋体" w:hAnsi="宋体" w:cs="宋体"/>
        </w:rPr>
        <w:t>荒地，现在都是高楼大厦了。</w:t>
      </w:r>
      <w:r>
        <w:rPr>
          <w:rFonts w:ascii="宋体" w:hAnsi="宋体" w:cs="宋体"/>
        </w:rPr>
        <w:br/>
        <w:t>角色1：南山。</w:t>
      </w:r>
      <w:r>
        <w:rPr>
          <w:rFonts w:ascii="宋体" w:hAnsi="宋体" w:cs="宋体"/>
        </w:rPr>
        <w:br/>
        <w:t>角色2：南山区。</w:t>
      </w:r>
      <w:r>
        <w:rPr>
          <w:rFonts w:ascii="宋体" w:hAnsi="宋体" w:cs="宋体"/>
        </w:rPr>
        <w:br/>
        <w:t>角色1：飞速发展，那是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年到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年呢？</w:t>
      </w:r>
      <w:r>
        <w:rPr>
          <w:rFonts w:ascii="宋体" w:hAnsi="宋体" w:cs="宋体"/>
        </w:rPr>
        <w:br/>
        <w:t>00：20：08</w:t>
      </w:r>
      <w:r>
        <w:rPr>
          <w:rFonts w:ascii="宋体" w:hAnsi="宋体" w:cs="宋体"/>
        </w:rPr>
        <w:br/>
        <w:t>角色2：2000，20、20，我看，南山是什么时间，南山是后海大道，</w:t>
      </w:r>
      <w:proofErr w:type="gramStart"/>
      <w:r>
        <w:rPr>
          <w:rFonts w:ascii="宋体" w:hAnsi="宋体" w:cs="宋体"/>
        </w:rPr>
        <w:t>嗯那个</w:t>
      </w:r>
      <w:proofErr w:type="gramEnd"/>
      <w:r>
        <w:rPr>
          <w:rFonts w:ascii="宋体" w:hAnsi="宋体" w:cs="宋体"/>
        </w:rPr>
        <w:t>沙河西路这边，所以2000年后建设的。</w:t>
      </w:r>
      <w:r>
        <w:rPr>
          <w:rFonts w:ascii="宋体" w:hAnsi="宋体" w:cs="宋体"/>
        </w:rPr>
        <w:br/>
        <w:t>角色1：2000到几几呢？</w:t>
      </w:r>
      <w:r>
        <w:rPr>
          <w:rFonts w:ascii="宋体" w:hAnsi="宋体" w:cs="宋体"/>
        </w:rPr>
        <w:br/>
        <w:t>角色2：到现在就是，建设得非常的高楼大厦都偏低都是。</w:t>
      </w:r>
      <w:r>
        <w:rPr>
          <w:rFonts w:ascii="宋体" w:hAnsi="宋体" w:cs="宋体"/>
        </w:rPr>
        <w:br/>
        <w:t>角色1：是，那就是你没有别的划分了吗？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嗯那个</w:t>
      </w:r>
      <w:proofErr w:type="gramEnd"/>
      <w:r>
        <w:rPr>
          <w:rFonts w:ascii="宋体" w:hAnsi="宋体" w:cs="宋体"/>
        </w:rPr>
        <w:t>就是那就是嗯前海啊。</w:t>
      </w:r>
      <w:r>
        <w:rPr>
          <w:rFonts w:ascii="宋体" w:hAnsi="宋体" w:cs="宋体"/>
        </w:rPr>
        <w:br/>
        <w:t>角色1：前海又是哪年到哪年的？</w:t>
      </w:r>
      <w:r>
        <w:rPr>
          <w:rFonts w:ascii="宋体" w:hAnsi="宋体" w:cs="宋体"/>
        </w:rPr>
        <w:br/>
        <w:t>角色2：前海是2015年应该。</w:t>
      </w:r>
      <w:r>
        <w:rPr>
          <w:rFonts w:ascii="宋体" w:hAnsi="宋体" w:cs="宋体"/>
        </w:rPr>
        <w:br/>
        <w:t>角色1：嗯，2015年到现在。</w:t>
      </w:r>
      <w:r>
        <w:rPr>
          <w:rFonts w:ascii="宋体" w:hAnsi="宋体" w:cs="宋体"/>
        </w:rPr>
        <w:br/>
        <w:t>角色2：嗯，2010年，</w:t>
      </w:r>
      <w:proofErr w:type="gramStart"/>
      <w:r>
        <w:rPr>
          <w:rFonts w:ascii="宋体" w:hAnsi="宋体" w:cs="宋体"/>
        </w:rPr>
        <w:t>2010年2010年</w:t>
      </w:r>
      <w:proofErr w:type="gramEnd"/>
      <w:r>
        <w:rPr>
          <w:rFonts w:ascii="宋体" w:hAnsi="宋体" w:cs="宋体"/>
        </w:rPr>
        <w:t>到现在。</w:t>
      </w:r>
      <w:r>
        <w:rPr>
          <w:rFonts w:ascii="宋体" w:hAnsi="宋体" w:cs="宋体"/>
        </w:rPr>
        <w:br/>
        <w:t>角色1：2010年到现在，前海发展。</w:t>
      </w:r>
      <w:r>
        <w:rPr>
          <w:rFonts w:ascii="宋体" w:hAnsi="宋体" w:cs="宋体"/>
        </w:rPr>
        <w:br/>
        <w:t>角色2：嗯，</w:t>
      </w:r>
      <w:proofErr w:type="gramStart"/>
      <w:r>
        <w:rPr>
          <w:rFonts w:ascii="宋体" w:hAnsi="宋体" w:cs="宋体"/>
        </w:rPr>
        <w:t>前海前海</w:t>
      </w:r>
      <w:proofErr w:type="gramEnd"/>
      <w:r>
        <w:rPr>
          <w:rFonts w:ascii="宋体" w:hAnsi="宋体" w:cs="宋体"/>
        </w:rPr>
        <w:t>那边也是都是前海的嘛，都是丘陵。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角色1：嗯。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角色1：嗯那就在这几个阶段，第一个是1997~2000年，就福田滨海大道附近都是荒地，然后说2000到现在是福田加南山都飞速发展，然后第三个阶段是2010到现在前海也发展。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角色1：那这个这三个阶段深圳空间格局大概什么样的呢？</w:t>
      </w:r>
      <w:r>
        <w:rPr>
          <w:rFonts w:ascii="宋体" w:hAnsi="宋体" w:cs="宋体"/>
        </w:rPr>
        <w:br/>
        <w:t>角色2：深圳格局现在。</w:t>
      </w:r>
      <w:r>
        <w:rPr>
          <w:rFonts w:ascii="宋体" w:hAnsi="宋体" w:cs="宋体"/>
        </w:rPr>
        <w:br/>
        <w:t>角色1：也就是说就是中心啊什么外围啊什么。</w:t>
      </w:r>
      <w:r>
        <w:rPr>
          <w:rFonts w:ascii="宋体" w:hAnsi="宋体" w:cs="宋体"/>
        </w:rPr>
        <w:br/>
        <w:t>角色2：中心就是以前是福福田去以华强北为中心。</w:t>
      </w:r>
      <w:r>
        <w:rPr>
          <w:rFonts w:ascii="宋体" w:hAnsi="宋体" w:cs="宋体"/>
        </w:rPr>
        <w:br/>
        <w:t>角色1：福田以华强北。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现在是现在是</w:t>
      </w:r>
      <w:proofErr w:type="gramEnd"/>
      <w:r>
        <w:rPr>
          <w:rFonts w:ascii="宋体" w:hAnsi="宋体" w:cs="宋体"/>
        </w:rPr>
        <w:t>就是华强北不是以华强北为中心嘛，对吧？几乎是在商业圈，以南山为中心嘛。</w:t>
      </w:r>
      <w:r>
        <w:rPr>
          <w:rFonts w:ascii="宋体" w:hAnsi="宋体" w:cs="宋体"/>
        </w:rPr>
        <w:br/>
        <w:t>角色1：啊福田以南山为中心</w:t>
      </w:r>
      <w:del w:id="34" w:author="罗 利文" w:date="2023-04-11T15:50:00Z">
        <w:r w:rsidDel="004F340F">
          <w:rPr>
            <w:rFonts w:ascii="宋体" w:hAnsi="宋体" w:cs="宋体" w:hint="eastAsia"/>
          </w:rPr>
          <w:delText>。</w:delText>
        </w:r>
      </w:del>
      <w:ins w:id="35" w:author="罗 利文" w:date="2023-04-11T15:50:00Z">
        <w:r w:rsidR="004F340F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角色2：就是</w:t>
      </w:r>
      <w:proofErr w:type="gramStart"/>
      <w:r>
        <w:rPr>
          <w:rFonts w:ascii="宋体" w:hAnsi="宋体" w:cs="宋体"/>
        </w:rPr>
        <w:t>以前是以前是</w:t>
      </w:r>
      <w:proofErr w:type="gramEnd"/>
      <w:r>
        <w:rPr>
          <w:rFonts w:ascii="宋体" w:hAnsi="宋体" w:cs="宋体"/>
        </w:rPr>
        <w:t>以华强北为中心。</w:t>
      </w:r>
      <w:r>
        <w:rPr>
          <w:rFonts w:ascii="宋体" w:hAnsi="宋体" w:cs="宋体"/>
        </w:rPr>
        <w:br/>
        <w:t>角色1：1997~2000年福田以华强北为中心？</w:t>
      </w:r>
      <w:r>
        <w:rPr>
          <w:rFonts w:ascii="宋体" w:hAnsi="宋体" w:cs="宋体"/>
        </w:rPr>
        <w:br/>
        <w:t>角色2：1997年的时候是华强北为中心的深圳市。</w:t>
      </w:r>
      <w:r>
        <w:rPr>
          <w:rFonts w:ascii="宋体" w:hAnsi="宋体" w:cs="宋体"/>
        </w:rPr>
        <w:br/>
        <w:t>角色1：深圳市以华强北为中心。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角色1：行，那当时华强北在干啥呢？</w:t>
      </w:r>
      <w:r>
        <w:rPr>
          <w:rFonts w:ascii="宋体" w:hAnsi="宋体" w:cs="宋体"/>
        </w:rPr>
        <w:br/>
        <w:t>角色2：华强北以电子是电子数码。</w:t>
      </w:r>
      <w:r>
        <w:rPr>
          <w:rFonts w:ascii="宋体" w:hAnsi="宋体" w:cs="宋体"/>
        </w:rPr>
        <w:br/>
        <w:t>角色1：1997~2000年，华强北以电子数码为。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角色1：1997~2000就已经开始了？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角色1：噢，行，嗯。</w:t>
      </w:r>
      <w:r>
        <w:rPr>
          <w:rFonts w:ascii="宋体" w:hAnsi="宋体" w:cs="宋体"/>
        </w:rPr>
        <w:br/>
        <w:t>角色2：华强北为商业中心的服装啊天虹啊、那个铜锣湾，对吧？商场，嗯好像现在铜锣</w:t>
      </w:r>
      <w:proofErr w:type="gramStart"/>
      <w:r>
        <w:rPr>
          <w:rFonts w:ascii="宋体" w:hAnsi="宋体" w:cs="宋体"/>
        </w:rPr>
        <w:t>湾商场</w:t>
      </w:r>
      <w:proofErr w:type="gramEnd"/>
      <w:r>
        <w:rPr>
          <w:rFonts w:ascii="宋体" w:hAnsi="宋体" w:cs="宋体"/>
        </w:rPr>
        <w:t>改名字还是那个，现在都没有了。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角色1：那2000年到现在，那个福田加南山飞速发展，你觉得哪块地方是中心？</w:t>
      </w:r>
      <w:r>
        <w:rPr>
          <w:rFonts w:ascii="宋体" w:hAnsi="宋体" w:cs="宋体"/>
        </w:rPr>
        <w:br/>
        <w:t>角色2：现在以福田南山为中心啊几乎，现在南山发展的速度比较快。</w:t>
      </w:r>
      <w:r>
        <w:rPr>
          <w:rFonts w:ascii="宋体" w:hAnsi="宋体" w:cs="宋体"/>
        </w:rPr>
        <w:br/>
        <w:t>角色1：就是深圳以南山为中心了，嗯以南山为发展中心。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角色1：那南山现在</w:t>
      </w:r>
      <w:proofErr w:type="gramStart"/>
      <w:r>
        <w:rPr>
          <w:rFonts w:ascii="宋体" w:hAnsi="宋体" w:cs="宋体"/>
        </w:rPr>
        <w:t>在</w:t>
      </w:r>
      <w:proofErr w:type="gramEnd"/>
      <w:r>
        <w:rPr>
          <w:rFonts w:ascii="宋体" w:hAnsi="宋体" w:cs="宋体"/>
        </w:rPr>
        <w:t>干嘛呢？</w:t>
      </w:r>
      <w:r>
        <w:rPr>
          <w:rFonts w:ascii="宋体" w:hAnsi="宋体" w:cs="宋体"/>
        </w:rPr>
        <w:br/>
        <w:t>角色2：南山商业比较发达了嘛。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角色2：对吧？以前大冲村是南山大冲村是改造，现在是搞成华润了嘛，那大冲。</w:t>
      </w:r>
      <w:r>
        <w:rPr>
          <w:rFonts w:ascii="宋体" w:hAnsi="宋体" w:cs="宋体"/>
        </w:rPr>
        <w:br/>
        <w:t>角色1：大冲，大冲</w:t>
      </w:r>
      <w:del w:id="36" w:author="罗 利文" w:date="2023-04-11T15:50:00Z">
        <w:r w:rsidDel="004F340F">
          <w:rPr>
            <w:rFonts w:ascii="宋体" w:hAnsi="宋体" w:cs="宋体" w:hint="eastAsia"/>
          </w:rPr>
          <w:delText>。</w:delText>
        </w:r>
      </w:del>
      <w:ins w:id="37" w:author="罗 利文" w:date="2023-04-11T15:50:00Z">
        <w:r w:rsidR="004F340F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角色1：当时是大冲。</w:t>
      </w:r>
      <w:r>
        <w:rPr>
          <w:rFonts w:ascii="宋体" w:hAnsi="宋体" w:cs="宋体"/>
        </w:rPr>
        <w:br/>
        <w:t>角色2：大冲村，现在是改成商业圈，就是华润</w:t>
      </w:r>
      <w:proofErr w:type="gramStart"/>
      <w:r>
        <w:rPr>
          <w:rFonts w:ascii="宋体" w:hAnsi="宋体" w:cs="宋体"/>
        </w:rPr>
        <w:t>大厦华</w:t>
      </w:r>
      <w:proofErr w:type="gramEnd"/>
      <w:r>
        <w:rPr>
          <w:rFonts w:ascii="宋体" w:hAnsi="宋体" w:cs="宋体"/>
        </w:rPr>
        <w:t>润中心，嗯那个</w:t>
      </w:r>
      <w:proofErr w:type="gramStart"/>
      <w:r>
        <w:rPr>
          <w:rFonts w:ascii="宋体" w:hAnsi="宋体" w:cs="宋体"/>
        </w:rPr>
        <w:t>都是都是</w:t>
      </w:r>
      <w:proofErr w:type="gramEnd"/>
      <w:r>
        <w:rPr>
          <w:rFonts w:ascii="宋体" w:hAnsi="宋体" w:cs="宋体"/>
        </w:rPr>
        <w:t>外地打卡，外地人过来打卡的地点了，商业圈嘛。</w:t>
      </w:r>
      <w:r>
        <w:rPr>
          <w:rFonts w:ascii="宋体" w:hAnsi="宋体" w:cs="宋体"/>
        </w:rPr>
        <w:br/>
        <w:t>角色1：大冲村改为商业圈。</w:t>
      </w:r>
      <w:r>
        <w:rPr>
          <w:rFonts w:ascii="宋体" w:hAnsi="宋体" w:cs="宋体"/>
        </w:rPr>
        <w:br/>
        <w:t>00：25：32</w:t>
      </w:r>
      <w:r>
        <w:rPr>
          <w:rFonts w:ascii="宋体" w:hAnsi="宋体" w:cs="宋体"/>
        </w:rPr>
        <w:br/>
        <w:t>角色1：啊那那个啥，2010年到现在的前海发展起来是什么呢？</w:t>
      </w:r>
      <w:r>
        <w:rPr>
          <w:rFonts w:ascii="宋体" w:hAnsi="宋体" w:cs="宋体"/>
        </w:rPr>
        <w:br/>
        <w:t>角色2：前海发展的</w:t>
      </w:r>
      <w:proofErr w:type="gramStart"/>
      <w:r>
        <w:rPr>
          <w:rFonts w:ascii="宋体" w:hAnsi="宋体" w:cs="宋体"/>
        </w:rPr>
        <w:t>现在现在</w:t>
      </w:r>
      <w:proofErr w:type="gramEnd"/>
      <w:r>
        <w:rPr>
          <w:rFonts w:ascii="宋体" w:hAnsi="宋体" w:cs="宋体"/>
        </w:rPr>
        <w:t>发展前海。</w:t>
      </w:r>
      <w:r>
        <w:rPr>
          <w:rFonts w:ascii="宋体" w:hAnsi="宋体" w:cs="宋体"/>
        </w:rPr>
        <w:br/>
        <w:t>角色1：嗯哼。</w:t>
      </w:r>
      <w:r>
        <w:rPr>
          <w:rFonts w:ascii="宋体" w:hAnsi="宋体" w:cs="宋体"/>
        </w:rPr>
        <w:br/>
        <w:t>角色2：前海里面。</w:t>
      </w:r>
      <w:r>
        <w:rPr>
          <w:rFonts w:ascii="宋体" w:hAnsi="宋体" w:cs="宋体"/>
        </w:rPr>
        <w:br/>
        <w:t>角色1：前海干啥呢？</w:t>
      </w:r>
      <w:r>
        <w:rPr>
          <w:rFonts w:ascii="宋体" w:hAnsi="宋体" w:cs="宋体"/>
        </w:rPr>
        <w:br/>
        <w:t>角色2：前海现在盖免税商</w:t>
      </w:r>
      <w:proofErr w:type="gramStart"/>
      <w:r>
        <w:rPr>
          <w:rFonts w:ascii="宋体" w:hAnsi="宋体" w:cs="宋体"/>
        </w:rPr>
        <w:t>商</w:t>
      </w:r>
      <w:proofErr w:type="gramEnd"/>
      <w:r>
        <w:rPr>
          <w:rFonts w:ascii="宋体" w:hAnsi="宋体" w:cs="宋体"/>
        </w:rPr>
        <w:t>商店啊。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角色2：商场。</w:t>
      </w:r>
      <w:r>
        <w:rPr>
          <w:rFonts w:ascii="宋体" w:hAnsi="宋体" w:cs="宋体"/>
        </w:rPr>
        <w:br/>
        <w:t>角色1：免税商店、商场，还有啥呢？</w:t>
      </w:r>
      <w:r>
        <w:rPr>
          <w:rFonts w:ascii="宋体" w:hAnsi="宋体" w:cs="宋体"/>
        </w:rPr>
        <w:br/>
        <w:t>角色2：反正现在前海是重点发展区域。</w:t>
      </w:r>
      <w:r>
        <w:rPr>
          <w:rFonts w:ascii="宋体" w:hAnsi="宋体" w:cs="宋体"/>
        </w:rPr>
        <w:br/>
        <w:t>角色1：嗯，为重点，为重点发展区，嗯，前海就你有什么图片吗？关于这个的？可以在这上面画画。</w:t>
      </w:r>
      <w:r>
        <w:rPr>
          <w:rFonts w:ascii="宋体" w:hAnsi="宋体" w:cs="宋体"/>
        </w:rPr>
        <w:br/>
        <w:t>角色2：我现在没有。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角色1：那你告诉我啊。</w:t>
      </w:r>
      <w:r>
        <w:rPr>
          <w:rFonts w:ascii="宋体" w:hAnsi="宋体" w:cs="宋体"/>
        </w:rPr>
        <w:br/>
        <w:t>角色2：在前海，就你下面一个有</w:t>
      </w:r>
      <w:proofErr w:type="gramStart"/>
      <w:r>
        <w:rPr>
          <w:rFonts w:ascii="宋体" w:hAnsi="宋体" w:cs="宋体"/>
        </w:rPr>
        <w:t>有</w:t>
      </w:r>
      <w:proofErr w:type="gramEnd"/>
      <w:r>
        <w:rPr>
          <w:rFonts w:ascii="宋体" w:hAnsi="宋体" w:cs="宋体"/>
        </w:rPr>
        <w:t>前海合作区。</w:t>
      </w:r>
      <w:r>
        <w:rPr>
          <w:rFonts w:ascii="宋体" w:hAnsi="宋体" w:cs="宋体"/>
        </w:rPr>
        <w:br/>
        <w:t>角色1：前海，这是2008年的图，应该没有。</w:t>
      </w:r>
      <w:r>
        <w:rPr>
          <w:rFonts w:ascii="宋体" w:hAnsi="宋体" w:cs="宋体"/>
        </w:rPr>
        <w:br/>
        <w:t>角色2：前海是现。</w:t>
      </w:r>
      <w:r>
        <w:rPr>
          <w:rFonts w:ascii="宋体" w:hAnsi="宋体" w:cs="宋体"/>
        </w:rPr>
        <w:br/>
        <w:t>角色1：在哪呢？是在南山区吧。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角色1：我看到后海了，没有看到前海。</w:t>
      </w:r>
      <w:r>
        <w:rPr>
          <w:rFonts w:ascii="宋体" w:hAnsi="宋体" w:cs="宋体"/>
        </w:rPr>
        <w:br/>
        <w:t>角色2：前海在月亮湾那个嗯，你看月亮湾。</w:t>
      </w:r>
      <w:r>
        <w:rPr>
          <w:rFonts w:ascii="宋体" w:hAnsi="宋体" w:cs="宋体"/>
        </w:rPr>
        <w:br/>
        <w:t>角色1：月亮湾。</w:t>
      </w:r>
      <w:r>
        <w:rPr>
          <w:rFonts w:ascii="宋体" w:hAnsi="宋体" w:cs="宋体"/>
        </w:rPr>
        <w:br/>
        <w:t>角色2：梦海大道。</w:t>
      </w:r>
      <w:r>
        <w:rPr>
          <w:rFonts w:ascii="宋体" w:hAnsi="宋体" w:cs="宋体"/>
        </w:rPr>
        <w:br/>
        <w:t>角色1：梦海大道，他旁边有立交桥吗？</w:t>
      </w:r>
      <w:r>
        <w:rPr>
          <w:rFonts w:ascii="宋体" w:hAnsi="宋体" w:cs="宋体"/>
        </w:rPr>
        <w:br/>
        <w:t>角色2：有沿江立交，沿江。</w:t>
      </w:r>
      <w:r>
        <w:rPr>
          <w:rFonts w:ascii="宋体" w:hAnsi="宋体" w:cs="宋体"/>
        </w:rPr>
        <w:br/>
        <w:t>角色1：他靠近蛇口吗？</w:t>
      </w:r>
      <w:r>
        <w:rPr>
          <w:rFonts w:ascii="宋体" w:hAnsi="宋体" w:cs="宋体"/>
        </w:rPr>
        <w:br/>
        <w:t>角色2：蛇口了呗，是。</w:t>
      </w:r>
      <w:r>
        <w:rPr>
          <w:rFonts w:ascii="宋体" w:hAnsi="宋体" w:cs="宋体"/>
        </w:rPr>
        <w:br/>
        <w:t>角色1：那我怎么没看到前海呢？</w:t>
      </w:r>
      <w:r>
        <w:rPr>
          <w:rFonts w:ascii="宋体" w:hAnsi="宋体" w:cs="宋体"/>
        </w:rPr>
        <w:br/>
        <w:t>角色2：他就是蛇口自</w:t>
      </w:r>
      <w:proofErr w:type="gramStart"/>
      <w:r>
        <w:rPr>
          <w:rFonts w:ascii="宋体" w:hAnsi="宋体" w:cs="宋体"/>
        </w:rPr>
        <w:t>什么啊自贸</w:t>
      </w:r>
      <w:proofErr w:type="gramEnd"/>
      <w:r>
        <w:rPr>
          <w:rFonts w:ascii="宋体" w:hAnsi="宋体" w:cs="宋体"/>
        </w:rPr>
        <w:t>区嘛。</w:t>
      </w:r>
      <w:r>
        <w:rPr>
          <w:rFonts w:ascii="宋体" w:hAnsi="宋体" w:cs="宋体"/>
        </w:rPr>
        <w:br/>
        <w:t>角色1：我都看到蛇口港了，我没看到蛇口自贸区。</w:t>
      </w:r>
      <w:r>
        <w:rPr>
          <w:rFonts w:ascii="宋体" w:hAnsi="宋体" w:cs="宋体"/>
        </w:rPr>
        <w:br/>
        <w:t>角色2：蛇口。</w:t>
      </w:r>
      <w:r>
        <w:rPr>
          <w:rFonts w:ascii="宋体" w:hAnsi="宋体" w:cs="宋体"/>
        </w:rPr>
        <w:br/>
        <w:t>角色1：蛇口。</w:t>
      </w:r>
      <w:r>
        <w:rPr>
          <w:rFonts w:ascii="宋体" w:hAnsi="宋体" w:cs="宋体"/>
        </w:rPr>
        <w:br/>
        <w:t>角色2：哪里？蛇口在哪里？</w:t>
      </w:r>
      <w:r>
        <w:rPr>
          <w:rFonts w:ascii="宋体" w:hAnsi="宋体" w:cs="宋体"/>
        </w:rPr>
        <w:br/>
        <w:t>角色1：蛇口港啊，我都看到</w:t>
      </w:r>
      <w:del w:id="38" w:author="罗 利文" w:date="2023-04-11T15:52:00Z">
        <w:r w:rsidDel="004F340F">
          <w:rPr>
            <w:rFonts w:ascii="宋体" w:hAnsi="宋体" w:cs="宋体" w:hint="eastAsia"/>
          </w:rPr>
          <w:delText>月海</w:delText>
        </w:r>
      </w:del>
      <w:ins w:id="39" w:author="罗 利文" w:date="2023-04-11T15:52:00Z">
        <w:r w:rsidR="004F340F">
          <w:rPr>
            <w:rFonts w:ascii="宋体" w:hAnsi="宋体" w:cs="宋体" w:hint="eastAsia"/>
          </w:rPr>
          <w:t>粤海</w:t>
        </w:r>
      </w:ins>
      <w:r>
        <w:rPr>
          <w:rFonts w:ascii="宋体" w:hAnsi="宋体" w:cs="宋体"/>
        </w:rPr>
        <w:t>了。</w:t>
      </w:r>
      <w:r>
        <w:rPr>
          <w:rFonts w:ascii="宋体" w:hAnsi="宋体" w:cs="宋体"/>
        </w:rPr>
        <w:br/>
        <w:t>角色2：这是谁？（00:28:45）。</w:t>
      </w:r>
      <w:r>
        <w:rPr>
          <w:rFonts w:ascii="宋体" w:hAnsi="宋体" w:cs="宋体"/>
        </w:rPr>
        <w:br/>
        <w:t>角色1：它不能放大啦，就这个。</w:t>
      </w:r>
      <w:r>
        <w:rPr>
          <w:rFonts w:ascii="宋体" w:hAnsi="宋体" w:cs="宋体"/>
        </w:rPr>
        <w:br/>
        <w:t>角色2：深港在哪里？</w:t>
      </w:r>
      <w:r>
        <w:rPr>
          <w:rFonts w:ascii="宋体" w:hAnsi="宋体" w:cs="宋体"/>
        </w:rPr>
        <w:br/>
        <w:t>角色1：在这。</w:t>
      </w:r>
      <w:r>
        <w:rPr>
          <w:rFonts w:ascii="宋体" w:hAnsi="宋体" w:cs="宋体"/>
        </w:rPr>
        <w:br/>
        <w:t>角色2：（00:28:53）。</w:t>
      </w:r>
      <w:r>
        <w:rPr>
          <w:rFonts w:ascii="宋体" w:hAnsi="宋体" w:cs="宋体"/>
        </w:rPr>
        <w:br/>
        <w:t>角色1：</w:t>
      </w:r>
      <w:del w:id="40" w:author="罗 利文" w:date="2023-04-11T15:52:00Z">
        <w:r w:rsidDel="004F340F">
          <w:rPr>
            <w:rFonts w:ascii="宋体" w:hAnsi="宋体" w:cs="宋体" w:hint="eastAsia"/>
          </w:rPr>
          <w:delText>他</w:delText>
        </w:r>
      </w:del>
      <w:ins w:id="41" w:author="罗 利文" w:date="2023-04-11T15:52:00Z">
        <w:r w:rsidR="004F340F">
          <w:rPr>
            <w:rFonts w:ascii="宋体" w:hAnsi="宋体" w:cs="宋体" w:hint="eastAsia"/>
          </w:rPr>
          <w:t>它</w:t>
        </w:r>
      </w:ins>
      <w:r>
        <w:rPr>
          <w:rFonts w:ascii="宋体" w:hAnsi="宋体" w:cs="宋体"/>
        </w:rPr>
        <w:t>和松松山仔离得很近吗？</w:t>
      </w:r>
      <w:r>
        <w:rPr>
          <w:rFonts w:ascii="宋体" w:hAnsi="宋体" w:cs="宋体"/>
        </w:rPr>
        <w:br/>
        <w:t>角色2：嗯嗯嗯</w:t>
      </w:r>
      <w:proofErr w:type="gramStart"/>
      <w:r>
        <w:rPr>
          <w:rFonts w:ascii="宋体" w:hAnsi="宋体" w:cs="宋体"/>
        </w:rPr>
        <w:t>赤湾啊</w:t>
      </w:r>
      <w:proofErr w:type="gramEnd"/>
      <w:r>
        <w:rPr>
          <w:rFonts w:ascii="宋体" w:hAnsi="宋体" w:cs="宋体"/>
        </w:rPr>
        <w:t>他们那边，</w:t>
      </w:r>
      <w:del w:id="42" w:author="罗 利文" w:date="2023-04-11T16:07:00Z">
        <w:r w:rsidDel="00B57033">
          <w:rPr>
            <w:rFonts w:ascii="宋体" w:hAnsi="宋体" w:cs="宋体" w:hint="eastAsia"/>
          </w:rPr>
          <w:delText>李玉门（音）</w:delText>
        </w:r>
      </w:del>
      <w:ins w:id="43" w:author="罗 利文" w:date="2023-04-11T16:07:00Z">
        <w:r w:rsidR="00B57033">
          <w:rPr>
            <w:rFonts w:ascii="宋体" w:hAnsi="宋体" w:cs="宋体" w:hint="eastAsia"/>
          </w:rPr>
          <w:t>鲤鱼门</w:t>
        </w:r>
      </w:ins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</w:t>
      </w:r>
      <w:del w:id="44" w:author="罗 利文" w:date="2023-04-11T16:07:00Z">
        <w:r w:rsidDel="00B57033">
          <w:rPr>
            <w:rFonts w:ascii="宋体" w:hAnsi="宋体" w:cs="宋体" w:hint="eastAsia"/>
          </w:rPr>
          <w:delText>李玉门</w:delText>
        </w:r>
      </w:del>
      <w:ins w:id="45" w:author="罗 利文" w:date="2023-04-11T16:07:00Z">
        <w:r w:rsidR="00B57033">
          <w:rPr>
            <w:rFonts w:ascii="宋体" w:hAnsi="宋体" w:cs="宋体" w:hint="eastAsia"/>
          </w:rPr>
          <w:t>鲤鱼门</w:t>
        </w:r>
      </w:ins>
      <w:del w:id="46" w:author="罗 利文" w:date="2023-04-11T15:57:00Z">
        <w:r w:rsidDel="004F340F">
          <w:rPr>
            <w:rFonts w:ascii="宋体" w:hAnsi="宋体" w:cs="宋体" w:hint="eastAsia"/>
          </w:rPr>
          <w:delText>。</w:delText>
        </w:r>
      </w:del>
      <w:ins w:id="47" w:author="罗 利文" w:date="2023-04-11T15:57:00Z">
        <w:r w:rsidR="004F340F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角色2：滨海大道梦海大道，有没有？</w:t>
      </w:r>
      <w:r>
        <w:rPr>
          <w:rFonts w:ascii="宋体" w:hAnsi="宋体" w:cs="宋体"/>
        </w:rPr>
        <w:br/>
        <w:t>角色1：没有，说的这是2008年的图。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噢那可能</w:t>
      </w:r>
      <w:proofErr w:type="gramEnd"/>
      <w:r>
        <w:rPr>
          <w:rFonts w:ascii="宋体" w:hAnsi="宋体" w:cs="宋体"/>
        </w:rPr>
        <w:t>看不到。</w:t>
      </w:r>
      <w:r>
        <w:rPr>
          <w:rFonts w:ascii="宋体" w:hAnsi="宋体" w:cs="宋体"/>
        </w:rPr>
        <w:br/>
        <w:t>角色1：对啊。</w:t>
      </w:r>
      <w:r>
        <w:rPr>
          <w:rFonts w:ascii="宋体" w:hAnsi="宋体" w:cs="宋体"/>
        </w:rPr>
        <w:br/>
        <w:t>角色2：应该就是在这个蛇口港的附近大概一圈。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角色1：嗯，</w:t>
      </w:r>
      <w:proofErr w:type="gramStart"/>
      <w:r>
        <w:rPr>
          <w:rFonts w:ascii="宋体" w:hAnsi="宋体" w:cs="宋体"/>
        </w:rPr>
        <w:t>这一块这一块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角色2：这里去了好像。</w:t>
      </w:r>
      <w:r>
        <w:rPr>
          <w:rFonts w:ascii="宋体" w:hAnsi="宋体" w:cs="宋体"/>
        </w:rPr>
        <w:br/>
        <w:t>角色1：哪？哪是前海？两个村。</w:t>
      </w:r>
      <w:r>
        <w:rPr>
          <w:rFonts w:ascii="宋体" w:hAnsi="宋体" w:cs="宋体"/>
        </w:rPr>
        <w:br/>
        <w:t>角色2：（00:30:03）。</w:t>
      </w:r>
      <w:r>
        <w:rPr>
          <w:rFonts w:ascii="宋体" w:hAnsi="宋体" w:cs="宋体"/>
        </w:rPr>
        <w:br/>
        <w:t>角色1：这是蛇口。</w:t>
      </w:r>
      <w:r>
        <w:rPr>
          <w:rFonts w:ascii="宋体" w:hAnsi="宋体" w:cs="宋体"/>
        </w:rPr>
        <w:br/>
        <w:t>00：30：05</w:t>
      </w:r>
      <w:r>
        <w:rPr>
          <w:rFonts w:ascii="宋体" w:hAnsi="宋体" w:cs="宋体"/>
        </w:rPr>
        <w:br/>
        <w:t>角色2：这些</w:t>
      </w:r>
      <w:proofErr w:type="gramStart"/>
      <w:r>
        <w:rPr>
          <w:rFonts w:ascii="宋体" w:hAnsi="宋体" w:cs="宋体"/>
        </w:rPr>
        <w:t>这些</w:t>
      </w:r>
      <w:proofErr w:type="gramEnd"/>
      <w:r>
        <w:rPr>
          <w:rFonts w:ascii="宋体" w:hAnsi="宋体" w:cs="宋体"/>
        </w:rPr>
        <w:t>，就是这个附近。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赤</w:t>
      </w:r>
      <w:proofErr w:type="gramEnd"/>
      <w:r>
        <w:rPr>
          <w:rFonts w:ascii="宋体" w:hAnsi="宋体" w:cs="宋体"/>
        </w:rPr>
        <w:t>湾这，就</w:t>
      </w:r>
      <w:proofErr w:type="gramStart"/>
      <w:r>
        <w:rPr>
          <w:rFonts w:ascii="宋体" w:hAnsi="宋体" w:cs="宋体"/>
        </w:rPr>
        <w:t>赤</w:t>
      </w:r>
      <w:proofErr w:type="gramEnd"/>
      <w:r>
        <w:rPr>
          <w:rFonts w:ascii="宋体" w:hAnsi="宋体" w:cs="宋体"/>
        </w:rPr>
        <w:t>湾这附近？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角色1：这。</w:t>
      </w:r>
      <w:r>
        <w:rPr>
          <w:rFonts w:ascii="宋体" w:hAnsi="宋体" w:cs="宋体"/>
        </w:rPr>
        <w:br/>
        <w:t>角色2：（00:30:29）。</w:t>
      </w:r>
      <w:r>
        <w:rPr>
          <w:rFonts w:ascii="宋体" w:hAnsi="宋体" w:cs="宋体"/>
        </w:rPr>
        <w:br/>
        <w:t>角色1：这附近。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角色1：前海，然后再标一下，刚刚说福田华强北是吧？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角色1：华强北在哪？</w:t>
      </w:r>
      <w:r>
        <w:rPr>
          <w:rFonts w:ascii="宋体" w:hAnsi="宋体" w:cs="宋体"/>
        </w:rPr>
        <w:br/>
        <w:t>角色2：（00:31:12），华强贸易通，这个我显示一点看不到。</w:t>
      </w:r>
      <w:r>
        <w:rPr>
          <w:rFonts w:ascii="宋体" w:hAnsi="宋体" w:cs="宋体"/>
        </w:rPr>
        <w:br/>
        <w:t>角色1：你再放大有什么意义呢？什么都没有了呀。</w:t>
      </w:r>
      <w:r>
        <w:rPr>
          <w:rFonts w:ascii="宋体" w:hAnsi="宋体" w:cs="宋体"/>
        </w:rPr>
        <w:br/>
        <w:t>角色2：在这。</w:t>
      </w:r>
      <w:r>
        <w:rPr>
          <w:rFonts w:ascii="宋体" w:hAnsi="宋体" w:cs="宋体"/>
        </w:rPr>
        <w:br/>
        <w:t>角色1：（00:31:40）福田口岸。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角色2：华强北（00:31:50）。</w:t>
      </w:r>
      <w:r>
        <w:rPr>
          <w:rFonts w:ascii="宋体" w:hAnsi="宋体" w:cs="宋体"/>
        </w:rPr>
        <w:br/>
        <w:t>角色1：这个华强路应该是，这个华强北。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角色1：那在哪呢？</w:t>
      </w:r>
      <w:r>
        <w:rPr>
          <w:rFonts w:ascii="宋体" w:hAnsi="宋体" w:cs="宋体"/>
        </w:rPr>
        <w:br/>
        <w:t>角色2：那个华强路上。</w:t>
      </w:r>
      <w:r>
        <w:rPr>
          <w:rFonts w:ascii="宋体" w:hAnsi="宋体" w:cs="宋体"/>
        </w:rPr>
        <w:br/>
        <w:t>角色1：华强路这么长一条的，（00:32:06）。</w:t>
      </w:r>
      <w:r>
        <w:rPr>
          <w:rFonts w:ascii="宋体" w:hAnsi="宋体" w:cs="宋体"/>
        </w:rPr>
        <w:br/>
        <w:t>角色2：横岗就看到了。</w:t>
      </w:r>
      <w:r>
        <w:rPr>
          <w:rFonts w:ascii="宋体" w:hAnsi="宋体" w:cs="宋体"/>
        </w:rPr>
        <w:br/>
        <w:t>角色1：对，横岗在这。</w:t>
      </w:r>
      <w:r>
        <w:rPr>
          <w:rFonts w:ascii="宋体" w:hAnsi="宋体" w:cs="宋体"/>
        </w:rPr>
        <w:br/>
        <w:t>角色2：（00:32:22）。</w:t>
      </w:r>
      <w:r>
        <w:rPr>
          <w:rFonts w:ascii="宋体" w:hAnsi="宋体" w:cs="宋体"/>
        </w:rPr>
        <w:br/>
        <w:t>角色1：对啊，所以华强北在哪呢？在少年宫的附近？</w:t>
      </w:r>
      <w:r>
        <w:rPr>
          <w:rFonts w:ascii="宋体" w:hAnsi="宋体" w:cs="宋体"/>
        </w:rPr>
        <w:br/>
        <w:t>角色2：嗯，横岗的下面，（00:32:45）。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两只手指两只手指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角色2：（00:33:16）。</w:t>
      </w:r>
      <w:r>
        <w:rPr>
          <w:rFonts w:ascii="宋体" w:hAnsi="宋体" w:cs="宋体"/>
        </w:rPr>
        <w:br/>
        <w:t>角色1：你这都到</w:t>
      </w:r>
      <w:del w:id="48" w:author="罗 利文" w:date="2023-04-11T16:00:00Z">
        <w:r w:rsidDel="005F770F">
          <w:rPr>
            <w:rFonts w:ascii="宋体" w:hAnsi="宋体" w:cs="宋体" w:hint="eastAsia"/>
          </w:rPr>
          <w:delText>龙</w:delText>
        </w:r>
      </w:del>
      <w:ins w:id="49" w:author="罗 利文" w:date="2023-04-11T16:00:00Z">
        <w:r w:rsidR="005F770F">
          <w:rPr>
            <w:rFonts w:ascii="宋体" w:hAnsi="宋体" w:cs="宋体" w:hint="eastAsia"/>
          </w:rPr>
          <w:t>罗</w:t>
        </w:r>
      </w:ins>
      <w:r>
        <w:rPr>
          <w:rFonts w:ascii="宋体" w:hAnsi="宋体" w:cs="宋体"/>
        </w:rPr>
        <w:t>湖了。</w:t>
      </w:r>
      <w:r>
        <w:rPr>
          <w:rFonts w:ascii="宋体" w:hAnsi="宋体" w:cs="宋体"/>
        </w:rPr>
        <w:br/>
        <w:t>角色2：（00:33:36）。</w:t>
      </w:r>
      <w:r>
        <w:rPr>
          <w:rFonts w:ascii="宋体" w:hAnsi="宋体" w:cs="宋体"/>
        </w:rPr>
        <w:br/>
        <w:t>角色1：大剧院旁边。</w:t>
      </w:r>
      <w:r>
        <w:rPr>
          <w:rFonts w:ascii="宋体" w:hAnsi="宋体" w:cs="宋体"/>
        </w:rPr>
        <w:br/>
        <w:t>角色2：（00:33:42）。</w:t>
      </w:r>
      <w:r>
        <w:rPr>
          <w:rFonts w:ascii="宋体" w:hAnsi="宋体" w:cs="宋体"/>
        </w:rPr>
        <w:br/>
        <w:t>角色1：</w:t>
      </w:r>
      <w:ins w:id="50" w:author="罗 利文" w:date="2023-04-11T16:00:00Z">
        <w:r w:rsidR="005F770F">
          <w:rPr>
            <w:rFonts w:ascii="宋体" w:hAnsi="宋体" w:cs="宋体" w:hint="eastAsia"/>
          </w:rPr>
          <w:t>黄</w:t>
        </w:r>
      </w:ins>
      <w:r>
        <w:rPr>
          <w:rFonts w:ascii="宋体" w:hAnsi="宋体" w:cs="宋体"/>
        </w:rPr>
        <w:t>木岗旁边。</w:t>
      </w:r>
      <w:r>
        <w:rPr>
          <w:rFonts w:ascii="宋体" w:hAnsi="宋体" w:cs="宋体"/>
        </w:rPr>
        <w:br/>
        <w:t>角色2：嗯，他们在哪里。</w:t>
      </w:r>
      <w:r>
        <w:rPr>
          <w:rFonts w:ascii="宋体" w:hAnsi="宋体" w:cs="宋体"/>
        </w:rPr>
        <w:br/>
        <w:t>角色1：在这。</w:t>
      </w:r>
      <w:r>
        <w:rPr>
          <w:rFonts w:ascii="宋体" w:hAnsi="宋体" w:cs="宋体"/>
        </w:rPr>
        <w:br/>
        <w:t>角色2：（00:34:00）。</w:t>
      </w:r>
      <w:r>
        <w:rPr>
          <w:rFonts w:ascii="宋体" w:hAnsi="宋体" w:cs="宋体"/>
        </w:rPr>
        <w:br/>
        <w:t>角色1：这是莲花山公园。</w:t>
      </w:r>
      <w:r>
        <w:rPr>
          <w:rFonts w:ascii="宋体" w:hAnsi="宋体" w:cs="宋体"/>
        </w:rPr>
        <w:br/>
        <w:t>角色2：市政府，（00:34:08）。</w:t>
      </w:r>
      <w:r>
        <w:rPr>
          <w:rFonts w:ascii="宋体" w:hAnsi="宋体" w:cs="宋体"/>
        </w:rPr>
        <w:br/>
        <w:t>角色1：在市政府旁边。</w:t>
      </w:r>
      <w:r>
        <w:rPr>
          <w:rFonts w:ascii="宋体" w:hAnsi="宋体" w:cs="宋体"/>
        </w:rPr>
        <w:br/>
        <w:t>角色2：脱离市政府了。</w:t>
      </w:r>
      <w:r>
        <w:rPr>
          <w:rFonts w:ascii="宋体" w:hAnsi="宋体" w:cs="宋体"/>
        </w:rPr>
        <w:br/>
        <w:t>角色1：那也不能在少年宫旁边吧</w:t>
      </w:r>
      <w:del w:id="51" w:author="罗 利文" w:date="2023-04-11T16:00:00Z">
        <w:r w:rsidDel="005F770F">
          <w:rPr>
            <w:rFonts w:ascii="宋体" w:hAnsi="宋体" w:cs="宋体" w:hint="eastAsia"/>
          </w:rPr>
          <w:delText>。</w:delText>
        </w:r>
      </w:del>
      <w:ins w:id="52" w:author="罗 利文" w:date="2023-04-11T16:00:00Z">
        <w:r w:rsidR="005F770F">
          <w:rPr>
            <w:rFonts w:ascii="宋体" w:hAnsi="宋体" w:cs="宋体" w:hint="eastAsia"/>
          </w:rPr>
          <w:t>？</w:t>
        </w:r>
      </w:ins>
      <w:r>
        <w:rPr>
          <w:rFonts w:ascii="宋体" w:hAnsi="宋体" w:cs="宋体"/>
        </w:rPr>
        <w:br/>
        <w:t>角色2：嗯</w:t>
      </w:r>
      <w:del w:id="53" w:author="罗 利文" w:date="2023-04-11T16:00:00Z">
        <w:r w:rsidDel="005F770F">
          <w:rPr>
            <w:rFonts w:ascii="宋体" w:hAnsi="宋体" w:cs="宋体"/>
          </w:rPr>
          <w:delText>，</w:delText>
        </w:r>
      </w:del>
      <w:r>
        <w:rPr>
          <w:rFonts w:ascii="宋体" w:hAnsi="宋体" w:cs="宋体"/>
        </w:rPr>
        <w:t>（00:34:19）。</w:t>
      </w:r>
      <w:r>
        <w:rPr>
          <w:rFonts w:ascii="宋体" w:hAnsi="宋体" w:cs="宋体"/>
        </w:rPr>
        <w:br/>
        <w:t>角色1：就在这。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角色2：华强路。</w:t>
      </w:r>
      <w:r>
        <w:rPr>
          <w:rFonts w:ascii="宋体" w:hAnsi="宋体" w:cs="宋体"/>
        </w:rPr>
        <w:br/>
        <w:t>角色1：你说这？</w:t>
      </w:r>
      <w:r>
        <w:rPr>
          <w:rFonts w:ascii="宋体" w:hAnsi="宋体" w:cs="宋体"/>
        </w:rPr>
        <w:br/>
        <w:t>角色2：中心公园这一路这下面对罗湖公安局嗯。</w:t>
      </w:r>
      <w:r>
        <w:rPr>
          <w:rFonts w:ascii="宋体" w:hAnsi="宋体" w:cs="宋体"/>
        </w:rPr>
        <w:br/>
        <w:t>角色1：你憋了半天了。</w:t>
      </w:r>
      <w:r>
        <w:rPr>
          <w:rFonts w:ascii="宋体" w:hAnsi="宋体" w:cs="宋体"/>
        </w:rPr>
        <w:br/>
        <w:t>角色2：（00:34:41），那个就是。</w:t>
      </w:r>
      <w:r>
        <w:rPr>
          <w:rFonts w:ascii="宋体" w:hAnsi="宋体" w:cs="宋体"/>
        </w:rPr>
        <w:br/>
        <w:t>角色1：在这个田庙旁边。</w:t>
      </w:r>
      <w:r>
        <w:rPr>
          <w:rFonts w:ascii="宋体" w:hAnsi="宋体" w:cs="宋体"/>
        </w:rPr>
        <w:br/>
        <w:t>角色2：差不多，这。</w:t>
      </w:r>
      <w:r>
        <w:rPr>
          <w:rFonts w:ascii="宋体" w:hAnsi="宋体" w:cs="宋体"/>
        </w:rPr>
        <w:br/>
        <w:t>角色1：福山田庙和福山中间啊甜蜜。</w:t>
      </w:r>
      <w:r>
        <w:rPr>
          <w:rFonts w:ascii="宋体" w:hAnsi="宋体" w:cs="宋体"/>
        </w:rPr>
        <w:br/>
        <w:t>角色2：（00:35:04），在这。</w:t>
      </w:r>
      <w:r>
        <w:rPr>
          <w:rFonts w:ascii="宋体" w:hAnsi="宋体" w:cs="宋体"/>
        </w:rPr>
        <w:br/>
        <w:t>00：35：07</w:t>
      </w:r>
      <w:r>
        <w:rPr>
          <w:rFonts w:ascii="宋体" w:hAnsi="宋体" w:cs="宋体"/>
        </w:rPr>
        <w:br/>
        <w:t>角色1：上海宾馆。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角色1：这附近都有上海宾馆。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角色1：就</w:t>
      </w:r>
      <w:proofErr w:type="gramStart"/>
      <w:r>
        <w:rPr>
          <w:rFonts w:ascii="宋体" w:hAnsi="宋体" w:cs="宋体"/>
        </w:rPr>
        <w:t>就</w:t>
      </w:r>
      <w:proofErr w:type="gramEnd"/>
      <w:r>
        <w:rPr>
          <w:rFonts w:ascii="宋体" w:hAnsi="宋体" w:cs="宋体"/>
        </w:rPr>
        <w:t>这块？</w:t>
      </w:r>
      <w:r>
        <w:rPr>
          <w:rFonts w:ascii="宋体" w:hAnsi="宋体" w:cs="宋体"/>
        </w:rPr>
        <w:br/>
        <w:t>角色2：对对对。</w:t>
      </w:r>
      <w:r>
        <w:rPr>
          <w:rFonts w:ascii="宋体" w:hAnsi="宋体" w:cs="宋体"/>
        </w:rPr>
        <w:br/>
        <w:t>角色1：就福山这块全了嘛。</w:t>
      </w:r>
      <w:r>
        <w:rPr>
          <w:rFonts w:ascii="宋体" w:hAnsi="宋体" w:cs="宋体"/>
        </w:rPr>
        <w:br/>
        <w:t>角色2：不是。</w:t>
      </w:r>
      <w:r>
        <w:rPr>
          <w:rFonts w:ascii="宋体" w:hAnsi="宋体" w:cs="宋体"/>
        </w:rPr>
        <w:br/>
        <w:t>角色1：福山上面这块是吧？</w:t>
      </w:r>
      <w:r>
        <w:rPr>
          <w:rFonts w:ascii="宋体" w:hAnsi="宋体" w:cs="宋体"/>
        </w:rPr>
        <w:br/>
        <w:t>角色2：附近。</w:t>
      </w:r>
      <w:r>
        <w:rPr>
          <w:rFonts w:ascii="宋体" w:hAnsi="宋体" w:cs="宋体"/>
        </w:rPr>
        <w:br/>
        <w:t>角色1：这块。</w:t>
      </w:r>
      <w:r>
        <w:rPr>
          <w:rFonts w:ascii="宋体" w:hAnsi="宋体" w:cs="宋体"/>
        </w:rPr>
        <w:br/>
        <w:t>角色2：嗯对，就是华强北。</w:t>
      </w:r>
      <w:r>
        <w:rPr>
          <w:rFonts w:ascii="宋体" w:hAnsi="宋体" w:cs="宋体"/>
        </w:rPr>
        <w:br/>
        <w:t>角色1：行，华强北，OK，嗯然后是呃什么？被你整的我都忘了，前海、华强北，还有个，你刚才讲了啥来着？</w:t>
      </w:r>
      <w:r>
        <w:rPr>
          <w:rFonts w:ascii="宋体" w:hAnsi="宋体" w:cs="宋体"/>
        </w:rPr>
        <w:br/>
        <w:t>角色2：南山。</w:t>
      </w:r>
      <w:r>
        <w:rPr>
          <w:rFonts w:ascii="宋体" w:hAnsi="宋体" w:cs="宋体"/>
        </w:rPr>
        <w:br/>
        <w:t>角色1：南山，我直接画整个南山区。</w:t>
      </w:r>
      <w:r>
        <w:rPr>
          <w:rFonts w:ascii="宋体" w:hAnsi="宋体" w:cs="宋体"/>
        </w:rPr>
        <w:br/>
        <w:t>角色2：就是反正就是南山这边，福田一直到南山这边以前都没有了，滨海大道都没有了，1997的1998年2000年之前都没有的，这条路都是前海的，这就是前海</w:t>
      </w:r>
      <w:r>
        <w:rPr>
          <w:rFonts w:ascii="宋体" w:hAnsi="宋体" w:cs="宋体"/>
        </w:rPr>
        <w:lastRenderedPageBreak/>
        <w:t>的。</w:t>
      </w:r>
      <w:r>
        <w:rPr>
          <w:rFonts w:ascii="宋体" w:hAnsi="宋体" w:cs="宋体"/>
        </w:rPr>
        <w:br/>
        <w:t>角色1：是这块。</w:t>
      </w:r>
      <w:r>
        <w:rPr>
          <w:rFonts w:ascii="宋体" w:hAnsi="宋体" w:cs="宋体"/>
        </w:rPr>
        <w:br/>
        <w:t>角色2：是填海的，对。</w:t>
      </w:r>
      <w:r>
        <w:rPr>
          <w:rFonts w:ascii="宋体" w:hAnsi="宋体" w:cs="宋体"/>
        </w:rPr>
        <w:br/>
        <w:t>角色1：然后再画一下这个福田这块是吧？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角色1：差不多就这样，行吧，OK，现在这就是你的认知板块，噢，那这个啥，你还有当时的照片吗？</w:t>
      </w:r>
      <w:r>
        <w:rPr>
          <w:rFonts w:ascii="宋体" w:hAnsi="宋体" w:cs="宋体"/>
        </w:rPr>
        <w:br/>
        <w:t>角色2：照片，很少拍拍一些照片。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角色2：（00:37：33）。</w:t>
      </w:r>
      <w:r>
        <w:rPr>
          <w:rFonts w:ascii="宋体" w:hAnsi="宋体" w:cs="宋体"/>
        </w:rPr>
        <w:br/>
        <w:t>角色1：那你觉得深圳哪些地方因为地铁的开通而发生了比较大的转变呢？</w:t>
      </w:r>
      <w:r>
        <w:rPr>
          <w:rFonts w:ascii="宋体" w:hAnsi="宋体" w:cs="宋体"/>
        </w:rPr>
        <w:br/>
        <w:t>角色2：噢我是（00:37:44）。</w:t>
      </w:r>
      <w:r>
        <w:rPr>
          <w:rFonts w:ascii="宋体" w:hAnsi="宋体" w:cs="宋体"/>
        </w:rPr>
        <w:br/>
        <w:t>角色1：嗯，所以你觉得深圳哪些地方因为地铁的开通发生了比较大的转变呢？</w:t>
      </w:r>
      <w:r>
        <w:rPr>
          <w:rFonts w:ascii="宋体" w:hAnsi="宋体" w:cs="宋体"/>
        </w:rPr>
        <w:br/>
        <w:t>角色2：地铁开通发生，那就是地铁开通，物价上涨，房价上涨的。</w:t>
      </w:r>
      <w:r>
        <w:rPr>
          <w:rFonts w:ascii="宋体" w:hAnsi="宋体" w:cs="宋体"/>
        </w:rPr>
        <w:br/>
        <w:t>角色1：哪些地方？不是不是方面，是地方，地方，比如说你</w:t>
      </w:r>
      <w:proofErr w:type="gramStart"/>
      <w:r>
        <w:rPr>
          <w:rFonts w:ascii="宋体" w:hAnsi="宋体" w:cs="宋体"/>
        </w:rPr>
        <w:t>你</w:t>
      </w:r>
      <w:proofErr w:type="gramEnd"/>
      <w:r>
        <w:rPr>
          <w:rFonts w:ascii="宋体" w:hAnsi="宋体" w:cs="宋体"/>
        </w:rPr>
        <w:t>觉得以前有一些地方以前是什么样的，那些在那里的人是干什么事情的，然后那里</w:t>
      </w:r>
      <w:proofErr w:type="gramStart"/>
      <w:r>
        <w:rPr>
          <w:rFonts w:ascii="宋体" w:hAnsi="宋体" w:cs="宋体"/>
        </w:rPr>
        <w:t>景就是</w:t>
      </w:r>
      <w:proofErr w:type="gramEnd"/>
      <w:r>
        <w:rPr>
          <w:rFonts w:ascii="宋体" w:hAnsi="宋体" w:cs="宋体"/>
        </w:rPr>
        <w:t>环境是什么样的，而现在那些人是干什么的？那里的环境是什么样的这样的。</w:t>
      </w:r>
      <w:r>
        <w:rPr>
          <w:rFonts w:ascii="宋体" w:hAnsi="宋体" w:cs="宋体"/>
        </w:rPr>
        <w:br/>
        <w:t>角色2：地铁一号线开通是（00:38:43）。</w:t>
      </w:r>
      <w:r>
        <w:rPr>
          <w:rFonts w:ascii="宋体" w:hAnsi="宋体" w:cs="宋体"/>
        </w:rPr>
        <w:br/>
        <w:t>角色1：所以你觉得哪些地方因为地铁的开通发生比较大的转变？</w:t>
      </w:r>
      <w:r>
        <w:rPr>
          <w:rFonts w:ascii="宋体" w:hAnsi="宋体" w:cs="宋体"/>
        </w:rPr>
        <w:br/>
        <w:t>角色2：就是几乎城中村都拆迁买盖盖商品房。</w:t>
      </w:r>
      <w:r>
        <w:rPr>
          <w:rFonts w:ascii="宋体" w:hAnsi="宋体" w:cs="宋体"/>
        </w:rPr>
        <w:br/>
        <w:t>角色1：那城中村是哪些地方呢？比如说。</w:t>
      </w:r>
      <w:r>
        <w:rPr>
          <w:rFonts w:ascii="宋体" w:hAnsi="宋体" w:cs="宋体"/>
        </w:rPr>
        <w:br/>
        <w:t>角色2：就是大冲。</w:t>
      </w:r>
      <w:r>
        <w:rPr>
          <w:rFonts w:ascii="宋体" w:hAnsi="宋体" w:cs="宋体"/>
        </w:rPr>
        <w:br/>
        <w:t>角色1：城中村啊大冲村，大冲噢大冲变成了什么呢？</w:t>
      </w:r>
      <w:r>
        <w:rPr>
          <w:rFonts w:ascii="宋体" w:hAnsi="宋体" w:cs="宋体"/>
        </w:rPr>
        <w:br/>
        <w:t>角色2：那个商业中心嘛，城中村变成了商业中心。</w:t>
      </w:r>
      <w:r>
        <w:rPr>
          <w:rFonts w:ascii="宋体" w:hAnsi="宋体" w:cs="宋体"/>
        </w:rPr>
        <w:br/>
        <w:t>角色1：所以他们当时那个地方城中村里面的人，他以前是怎么样的？</w:t>
      </w:r>
      <w:r>
        <w:rPr>
          <w:rFonts w:ascii="宋体" w:hAnsi="宋体" w:cs="宋体"/>
        </w:rPr>
        <w:br/>
        <w:t>角色2：以前是农民工聚集那个地点，房子房租便宜，对吧？</w:t>
      </w:r>
      <w:r>
        <w:rPr>
          <w:rFonts w:ascii="宋体" w:hAnsi="宋体" w:cs="宋体"/>
        </w:rPr>
        <w:br/>
        <w:t>角色1：以前农民工聚集。</w:t>
      </w:r>
      <w:r>
        <w:rPr>
          <w:rFonts w:ascii="宋体" w:hAnsi="宋体" w:cs="宋体"/>
        </w:rPr>
        <w:br/>
        <w:t>00：40：00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角色2：现在都成了有钱的人住的了，以前是都是</w:t>
      </w:r>
      <w:proofErr w:type="gramStart"/>
      <w:r>
        <w:rPr>
          <w:rFonts w:ascii="宋体" w:hAnsi="宋体" w:cs="宋体"/>
        </w:rPr>
        <w:t>农民农民</w:t>
      </w:r>
      <w:proofErr w:type="gramEnd"/>
      <w:r>
        <w:rPr>
          <w:rFonts w:ascii="宋体" w:hAnsi="宋体" w:cs="宋体"/>
        </w:rPr>
        <w:t>那个打工仔聚集地。</w:t>
      </w:r>
      <w:r>
        <w:rPr>
          <w:rFonts w:ascii="宋体" w:hAnsi="宋体" w:cs="宋体"/>
        </w:rPr>
        <w:br/>
        <w:t>角色1：啊现在。</w:t>
      </w:r>
      <w:r>
        <w:rPr>
          <w:rFonts w:ascii="宋体" w:hAnsi="宋体" w:cs="宋体"/>
        </w:rPr>
        <w:br/>
        <w:t>角色2：现在都成了有钱人聚集地。</w:t>
      </w:r>
      <w:r>
        <w:rPr>
          <w:rFonts w:ascii="宋体" w:hAnsi="宋体" w:cs="宋体"/>
        </w:rPr>
        <w:br/>
        <w:t>角色1：啊有钱人聚集地。那就是这个为什么城中村会？他是他是因为地铁的开通发生了转变吗？</w:t>
      </w:r>
      <w:r>
        <w:rPr>
          <w:rFonts w:ascii="宋体" w:hAnsi="宋体" w:cs="宋体"/>
        </w:rPr>
        <w:br/>
        <w:t>角色2：嗯嗯拆迁</w:t>
      </w:r>
      <w:proofErr w:type="gramStart"/>
      <w:r>
        <w:rPr>
          <w:rFonts w:ascii="宋体" w:hAnsi="宋体" w:cs="宋体"/>
        </w:rPr>
        <w:t>拆迁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角色1：因为地铁开通，所以那边拆迁。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角色1：真的？</w:t>
      </w:r>
      <w:r>
        <w:rPr>
          <w:rFonts w:ascii="宋体" w:hAnsi="宋体" w:cs="宋体"/>
        </w:rPr>
        <w:br/>
        <w:t>角色2：就是拆迁后。</w:t>
      </w:r>
      <w:r>
        <w:rPr>
          <w:rFonts w:ascii="宋体" w:hAnsi="宋体" w:cs="宋体"/>
        </w:rPr>
        <w:br/>
        <w:t>角色1：我说他是因为地铁的开通，所以那边要拆迁吗？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就是就是</w:t>
      </w:r>
      <w:proofErr w:type="gramEnd"/>
      <w:r>
        <w:rPr>
          <w:rFonts w:ascii="宋体" w:hAnsi="宋体" w:cs="宋体"/>
        </w:rPr>
        <w:t>他就是先拆迁后地铁的。</w:t>
      </w:r>
      <w:r>
        <w:rPr>
          <w:rFonts w:ascii="宋体" w:hAnsi="宋体" w:cs="宋体"/>
        </w:rPr>
        <w:br/>
        <w:t>角色1：嗯，所以拆迁，你要不</w:t>
      </w:r>
      <w:proofErr w:type="gramStart"/>
      <w:r>
        <w:rPr>
          <w:rFonts w:ascii="宋体" w:hAnsi="宋体" w:cs="宋体"/>
        </w:rPr>
        <w:t>坐过来点</w:t>
      </w:r>
      <w:proofErr w:type="gramEnd"/>
      <w:r>
        <w:rPr>
          <w:rFonts w:ascii="宋体" w:hAnsi="宋体" w:cs="宋体"/>
        </w:rPr>
        <w:t>，我都怕录不上音，行，那还有啥地方除了城中村？</w:t>
      </w:r>
      <w:r>
        <w:rPr>
          <w:rFonts w:ascii="宋体" w:hAnsi="宋体" w:cs="宋体"/>
        </w:rPr>
        <w:br/>
        <w:t>角色2：除了城中村，那就是深圳那个福福田这一带的嗯福田中心区都盖了商业楼了，以前也是也是不整洁的地方，现在改造环境都改成了。</w:t>
      </w:r>
      <w:r>
        <w:rPr>
          <w:rFonts w:ascii="宋体" w:hAnsi="宋体" w:cs="宋体"/>
        </w:rPr>
        <w:br/>
        <w:t>角色1：福田中心区。</w:t>
      </w:r>
      <w:r>
        <w:rPr>
          <w:rFonts w:ascii="宋体" w:hAnsi="宋体" w:cs="宋体"/>
        </w:rPr>
        <w:br/>
        <w:t>角色2：中心区，对。</w:t>
      </w:r>
      <w:r>
        <w:rPr>
          <w:rFonts w:ascii="宋体" w:hAnsi="宋体" w:cs="宋体"/>
        </w:rPr>
        <w:br/>
        <w:t>角色1：因为地铁？</w:t>
      </w:r>
      <w:r>
        <w:rPr>
          <w:rFonts w:ascii="宋体" w:hAnsi="宋体" w:cs="宋体"/>
        </w:rPr>
        <w:br/>
        <w:t>角色2：城中村改造变成了很豪华那个商业圈嘛。</w:t>
      </w:r>
      <w:r>
        <w:rPr>
          <w:rFonts w:ascii="宋体" w:hAnsi="宋体" w:cs="宋体"/>
        </w:rPr>
        <w:br/>
        <w:t>角色1：那不还是大冲吗？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那个那个</w:t>
      </w:r>
      <w:proofErr w:type="gramEnd"/>
      <w:r>
        <w:rPr>
          <w:rFonts w:ascii="宋体" w:hAnsi="宋体" w:cs="宋体"/>
        </w:rPr>
        <w:t>会展中心这一带，噢会展中心这一带以前都是。</w:t>
      </w:r>
      <w:r>
        <w:rPr>
          <w:rFonts w:ascii="宋体" w:hAnsi="宋体" w:cs="宋体"/>
        </w:rPr>
        <w:br/>
        <w:t>角色1：你说的以前是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年呢？</w:t>
      </w:r>
      <w:r>
        <w:rPr>
          <w:rFonts w:ascii="宋体" w:hAnsi="宋体" w:cs="宋体"/>
        </w:rPr>
        <w:br/>
        <w:t>角色2：嗯2000年之前都是比较老旧。</w:t>
      </w:r>
      <w:r>
        <w:rPr>
          <w:rFonts w:ascii="宋体" w:hAnsi="宋体" w:cs="宋体"/>
        </w:rPr>
        <w:br/>
        <w:t>角色1：2000年之前，那它跟地铁有什么关系吗？</w:t>
      </w:r>
      <w:r>
        <w:rPr>
          <w:rFonts w:ascii="宋体" w:hAnsi="宋体" w:cs="宋体"/>
        </w:rPr>
        <w:br/>
        <w:t>角色2：那就是现在的改造，就是2010年之前</w:t>
      </w:r>
      <w:proofErr w:type="gramStart"/>
      <w:r>
        <w:rPr>
          <w:rFonts w:ascii="宋体" w:hAnsi="宋体" w:cs="宋体"/>
        </w:rPr>
        <w:t>嗯改造</w:t>
      </w:r>
      <w:proofErr w:type="gramEnd"/>
      <w:r>
        <w:rPr>
          <w:rFonts w:ascii="宋体" w:hAnsi="宋体" w:cs="宋体"/>
        </w:rPr>
        <w:t>很多。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角色1：他跟地铁的开通有什么关系吗？我</w:t>
      </w:r>
      <w:proofErr w:type="gramStart"/>
      <w:r>
        <w:rPr>
          <w:rFonts w:ascii="宋体" w:hAnsi="宋体" w:cs="宋体"/>
        </w:rPr>
        <w:t>我</w:t>
      </w:r>
      <w:proofErr w:type="gramEnd"/>
      <w:r>
        <w:rPr>
          <w:rFonts w:ascii="宋体" w:hAnsi="宋体" w:cs="宋体"/>
        </w:rPr>
        <w:t>说的是因为地铁开通，所以发生了比较大的转变，它要是因为地铁开通，所以有关系的，你这跟地铁开通没有直接关系啊。</w:t>
      </w:r>
      <w:r>
        <w:rPr>
          <w:rFonts w:ascii="宋体" w:hAnsi="宋体" w:cs="宋体"/>
        </w:rPr>
        <w:br/>
        <w:t>角色2：（00:43:14）。</w:t>
      </w:r>
      <w:r>
        <w:rPr>
          <w:rFonts w:ascii="宋体" w:hAnsi="宋体" w:cs="宋体"/>
        </w:rPr>
        <w:br/>
        <w:t>角色1：还有啥呢？</w:t>
      </w:r>
      <w:r>
        <w:rPr>
          <w:rFonts w:ascii="宋体" w:hAnsi="宋体" w:cs="宋体"/>
        </w:rPr>
        <w:br/>
        <w:t>角色2：那个这边的是三号线啊。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角色2：三号线开通。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角色2：那就是交通上改变很多（00:43:39），以前是</w:t>
      </w:r>
      <w:del w:id="54" w:author="罗 利文" w:date="2023-04-11T16:02:00Z">
        <w:r w:rsidDel="005F770F">
          <w:rPr>
            <w:rFonts w:ascii="宋体" w:hAnsi="宋体" w:cs="宋体" w:hint="eastAsia"/>
          </w:rPr>
          <w:delText>深邃路</w:delText>
        </w:r>
      </w:del>
      <w:ins w:id="55" w:author="罗 利文" w:date="2023-04-11T16:02:00Z">
        <w:r w:rsidR="005F770F">
          <w:rPr>
            <w:rFonts w:ascii="宋体" w:hAnsi="宋体" w:cs="宋体" w:hint="eastAsia"/>
          </w:rPr>
          <w:t>深惠路</w:t>
        </w:r>
      </w:ins>
      <w:r>
        <w:rPr>
          <w:rFonts w:ascii="宋体" w:hAnsi="宋体" w:cs="宋体"/>
        </w:rPr>
        <w:t>，现在改道就是龙岗大道，嗯</w:t>
      </w:r>
      <w:proofErr w:type="gramStart"/>
      <w:r>
        <w:rPr>
          <w:rFonts w:ascii="宋体" w:hAnsi="宋体" w:cs="宋体"/>
        </w:rPr>
        <w:t>啊因为</w:t>
      </w:r>
      <w:proofErr w:type="gramEnd"/>
      <w:r>
        <w:rPr>
          <w:rFonts w:ascii="宋体" w:hAnsi="宋体" w:cs="宋体"/>
        </w:rPr>
        <w:t>地铁开通，嗯嗯就是城中村的改造变化很大。</w:t>
      </w:r>
      <w:r>
        <w:rPr>
          <w:rFonts w:ascii="宋体" w:hAnsi="宋体" w:cs="宋体"/>
        </w:rPr>
        <w:br/>
        <w:t>角色1：嗯，为什么会因为地铁改造？</w:t>
      </w:r>
      <w:r>
        <w:rPr>
          <w:rFonts w:ascii="宋体" w:hAnsi="宋体" w:cs="宋体"/>
        </w:rPr>
        <w:br/>
        <w:t>角色2：以前是横岗这边是工业区，现在是都没有了，现在</w:t>
      </w:r>
      <w:proofErr w:type="gramStart"/>
      <w:r>
        <w:rPr>
          <w:rFonts w:ascii="宋体" w:hAnsi="宋体" w:cs="宋体"/>
        </w:rPr>
        <w:t>都嗯转变</w:t>
      </w:r>
      <w:proofErr w:type="gramEnd"/>
      <w:r>
        <w:rPr>
          <w:rFonts w:ascii="宋体" w:hAnsi="宋体" w:cs="宋体"/>
        </w:rPr>
        <w:t>为商业商业区和住宅区。</w:t>
      </w:r>
      <w:r>
        <w:rPr>
          <w:rFonts w:ascii="宋体" w:hAnsi="宋体" w:cs="宋体"/>
        </w:rPr>
        <w:br/>
        <w:t>角色1：很大，什么地方是工业区？</w:t>
      </w:r>
      <w:r>
        <w:rPr>
          <w:rFonts w:ascii="宋体" w:hAnsi="宋体" w:cs="宋体"/>
        </w:rPr>
        <w:br/>
        <w:t>角色2：横岗。</w:t>
      </w:r>
      <w:r>
        <w:rPr>
          <w:rFonts w:ascii="宋体" w:hAnsi="宋体" w:cs="宋体"/>
        </w:rPr>
        <w:br/>
        <w:t>角色1：横岗，</w:t>
      </w:r>
      <w:proofErr w:type="gramStart"/>
      <w:r>
        <w:rPr>
          <w:rFonts w:ascii="宋体" w:hAnsi="宋体" w:cs="宋体"/>
        </w:rPr>
        <w:t>嗯横岗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角色2：龙岗大道这一，</w:t>
      </w:r>
      <w:proofErr w:type="gramStart"/>
      <w:r>
        <w:rPr>
          <w:rFonts w:ascii="宋体" w:hAnsi="宋体" w:cs="宋体"/>
        </w:rPr>
        <w:t>为了为了</w:t>
      </w:r>
      <w:proofErr w:type="gramEnd"/>
      <w:r>
        <w:rPr>
          <w:rFonts w:ascii="宋体" w:hAnsi="宋体" w:cs="宋体"/>
        </w:rPr>
        <w:t>那个地铁三号这</w:t>
      </w:r>
      <w:proofErr w:type="gramStart"/>
      <w:r>
        <w:rPr>
          <w:rFonts w:ascii="宋体" w:hAnsi="宋体" w:cs="宋体"/>
        </w:rPr>
        <w:t>这</w:t>
      </w:r>
      <w:proofErr w:type="gramEnd"/>
      <w:r>
        <w:rPr>
          <w:rFonts w:ascii="宋体" w:hAnsi="宋体" w:cs="宋体"/>
        </w:rPr>
        <w:t>三号线，龙岗大道上一些很多城中村都被改造，是吧？</w:t>
      </w:r>
      <w:r>
        <w:rPr>
          <w:rFonts w:ascii="宋体" w:hAnsi="宋体" w:cs="宋体"/>
        </w:rPr>
        <w:br/>
        <w:t>00：45：02</w:t>
      </w:r>
      <w:r>
        <w:rPr>
          <w:rFonts w:ascii="宋体" w:hAnsi="宋体" w:cs="宋体"/>
        </w:rPr>
        <w:br/>
        <w:t>角色2：都盖成了商业区和住宅区，这就是很大的变化。</w:t>
      </w:r>
      <w:r>
        <w:rPr>
          <w:rFonts w:ascii="宋体" w:hAnsi="宋体" w:cs="宋体"/>
        </w:rPr>
        <w:br/>
        <w:t>角色1：嗯，有什么相关的照片或者视频吗？</w:t>
      </w:r>
      <w:r>
        <w:rPr>
          <w:rFonts w:ascii="宋体" w:hAnsi="宋体" w:cs="宋体"/>
        </w:rPr>
        <w:br/>
        <w:t>角色2：都。</w:t>
      </w:r>
      <w:r>
        <w:rPr>
          <w:rFonts w:ascii="宋体" w:hAnsi="宋体" w:cs="宋体"/>
        </w:rPr>
        <w:br/>
        <w:t>角色1：都没有，还有什么吗？没有就不用硬说了哈，还有啥吗？你能想得到的？</w:t>
      </w:r>
      <w:r>
        <w:rPr>
          <w:rFonts w:ascii="宋体" w:hAnsi="宋体" w:cs="宋体"/>
        </w:rPr>
        <w:br/>
        <w:t>角色2：是我自己吗？</w:t>
      </w:r>
      <w:r>
        <w:rPr>
          <w:rFonts w:ascii="宋体" w:hAnsi="宋体" w:cs="宋体"/>
        </w:rPr>
        <w:br/>
        <w:t>角色1：不是，还有什么深圳的地方，因为地铁开通，不用没有也不用硬讲，标一下那个地方就行，大冲、大冲，确认一下这张图，大冲，大冲在哪呢？</w:t>
      </w:r>
      <w:r>
        <w:rPr>
          <w:rFonts w:ascii="宋体" w:hAnsi="宋体" w:cs="宋体"/>
        </w:rPr>
        <w:br/>
        <w:t>角色2：过了世界之窗那边，你那边第二遍走吗？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角色1：然后呢？</w:t>
      </w:r>
      <w:r>
        <w:rPr>
          <w:rFonts w:ascii="宋体" w:hAnsi="宋体" w:cs="宋体"/>
        </w:rPr>
        <w:br/>
        <w:t>角色2：看到没有？</w:t>
      </w:r>
      <w:r>
        <w:rPr>
          <w:rFonts w:ascii="宋体" w:hAnsi="宋体" w:cs="宋体"/>
        </w:rPr>
        <w:br/>
        <w:t>角色1：没有啊。</w:t>
      </w:r>
      <w:r>
        <w:rPr>
          <w:rFonts w:ascii="宋体" w:hAnsi="宋体" w:cs="宋体"/>
        </w:rPr>
        <w:br/>
        <w:t>角色2：万象天地。</w:t>
      </w:r>
      <w:r>
        <w:rPr>
          <w:rFonts w:ascii="宋体" w:hAnsi="宋体" w:cs="宋体"/>
        </w:rPr>
        <w:br/>
        <w:t>角色1：看到。</w:t>
      </w:r>
      <w:r>
        <w:rPr>
          <w:rFonts w:ascii="宋体" w:hAnsi="宋体" w:cs="宋体"/>
        </w:rPr>
        <w:br/>
        <w:t>角色2：现在的万象天地。</w:t>
      </w:r>
      <w:r>
        <w:rPr>
          <w:rFonts w:ascii="宋体" w:hAnsi="宋体" w:cs="宋体"/>
        </w:rPr>
        <w:br/>
        <w:t>角色1：看到</w:t>
      </w:r>
      <w:proofErr w:type="gramStart"/>
      <w:r>
        <w:rPr>
          <w:rFonts w:ascii="宋体" w:hAnsi="宋体" w:cs="宋体"/>
        </w:rPr>
        <w:t>看到</w:t>
      </w:r>
      <w:proofErr w:type="gramEnd"/>
      <w:r>
        <w:rPr>
          <w:rFonts w:ascii="宋体" w:hAnsi="宋体" w:cs="宋体"/>
        </w:rPr>
        <w:t>，标一下大冲，还有这个刚刚还讲了三号线附近</w:t>
      </w:r>
      <w:proofErr w:type="gramStart"/>
      <w:r>
        <w:rPr>
          <w:rFonts w:ascii="宋体" w:hAnsi="宋体" w:cs="宋体"/>
        </w:rPr>
        <w:t>是福济的</w:t>
      </w:r>
      <w:proofErr w:type="gramEnd"/>
      <w:r>
        <w:rPr>
          <w:rFonts w:ascii="宋体" w:hAnsi="宋体" w:cs="宋体"/>
        </w:rPr>
        <w:t>附近，这一块包括横岗。</w:t>
      </w:r>
      <w:r>
        <w:rPr>
          <w:rFonts w:ascii="宋体" w:hAnsi="宋体" w:cs="宋体"/>
        </w:rPr>
        <w:br/>
        <w:t>角色2：那个对面那个木棉湾地铁站旁边。</w:t>
      </w:r>
      <w:r>
        <w:rPr>
          <w:rFonts w:ascii="宋体" w:hAnsi="宋体" w:cs="宋体"/>
        </w:rPr>
        <w:br/>
        <w:t>角色1：嗯哼。</w:t>
      </w:r>
      <w:r>
        <w:rPr>
          <w:rFonts w:ascii="宋体" w:hAnsi="宋体" w:cs="宋体"/>
        </w:rPr>
        <w:br/>
        <w:t>角色2：是不是？佳兆业一号不是以前木棉湾嘛，不改造嘛。</w:t>
      </w:r>
      <w:r>
        <w:rPr>
          <w:rFonts w:ascii="宋体" w:hAnsi="宋体" w:cs="宋体"/>
        </w:rPr>
        <w:br/>
        <w:t>角色1：对啊，我画一下横岗在哪？</w:t>
      </w:r>
      <w:r>
        <w:rPr>
          <w:rFonts w:ascii="宋体" w:hAnsi="宋体" w:cs="宋体"/>
        </w:rPr>
        <w:br/>
        <w:t>角色2：横岗，龙岗大道上面。</w:t>
      </w:r>
      <w:r>
        <w:rPr>
          <w:rFonts w:ascii="宋体" w:hAnsi="宋体" w:cs="宋体"/>
        </w:rPr>
        <w:br/>
        <w:t>角色1：横岗是在，</w:t>
      </w:r>
      <w:proofErr w:type="gramStart"/>
      <w:r>
        <w:rPr>
          <w:rFonts w:ascii="宋体" w:hAnsi="宋体" w:cs="宋体"/>
        </w:rPr>
        <w:t>看到了看到了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角色2：这一届的都是改造的嘛，对吧？以前</w:t>
      </w:r>
      <w:proofErr w:type="gramStart"/>
      <w:r>
        <w:rPr>
          <w:rFonts w:ascii="宋体" w:hAnsi="宋体" w:cs="宋体"/>
        </w:rPr>
        <w:t>六合村</w:t>
      </w:r>
      <w:proofErr w:type="gramEnd"/>
      <w:r>
        <w:rPr>
          <w:rFonts w:ascii="宋体" w:hAnsi="宋体" w:cs="宋体"/>
        </w:rPr>
        <w:t>在那个，龙岗大道（00:47:21），围绕这个地铁三号线，不就是</w:t>
      </w:r>
      <w:proofErr w:type="gramStart"/>
      <w:r>
        <w:rPr>
          <w:rFonts w:ascii="宋体" w:hAnsi="宋体" w:cs="宋体"/>
        </w:rPr>
        <w:t>这很多</w:t>
      </w:r>
      <w:proofErr w:type="gramEnd"/>
      <w:r>
        <w:rPr>
          <w:rFonts w:ascii="宋体" w:hAnsi="宋体" w:cs="宋体"/>
        </w:rPr>
        <w:t>都是。</w:t>
      </w:r>
      <w:r>
        <w:rPr>
          <w:rFonts w:ascii="宋体" w:hAnsi="宋体" w:cs="宋体"/>
        </w:rPr>
        <w:br/>
        <w:t>角色1：行，OK，嗯行，不错</w:t>
      </w:r>
      <w:proofErr w:type="gramStart"/>
      <w:r>
        <w:rPr>
          <w:rFonts w:ascii="宋体" w:hAnsi="宋体" w:cs="宋体"/>
        </w:rPr>
        <w:t>不错</w:t>
      </w:r>
      <w:proofErr w:type="gramEnd"/>
      <w:r>
        <w:rPr>
          <w:rFonts w:ascii="宋体" w:hAnsi="宋体" w:cs="宋体"/>
        </w:rPr>
        <w:t>，还有啥呢？嗯那你第一次乘坐深圳地铁的时候是什么时候呢？描述一下当时的情景和感受？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第一次第一次第一次</w:t>
      </w:r>
      <w:proofErr w:type="gramEnd"/>
      <w:r>
        <w:rPr>
          <w:rFonts w:ascii="宋体" w:hAnsi="宋体" w:cs="宋体"/>
        </w:rPr>
        <w:t>是一号线，开通那时间是才到深大。</w:t>
      </w:r>
      <w:r>
        <w:rPr>
          <w:rFonts w:ascii="宋体" w:hAnsi="宋体" w:cs="宋体"/>
        </w:rPr>
        <w:br/>
        <w:t>角色1：嗯，只到了深大，只开到了深大。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角色1：深大，那你是什么时候坐的呢？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我嗯我</w:t>
      </w:r>
      <w:proofErr w:type="gramEnd"/>
      <w:r>
        <w:rPr>
          <w:rFonts w:ascii="宋体" w:hAnsi="宋体" w:cs="宋体"/>
        </w:rPr>
        <w:t>是平时没开车。</w:t>
      </w:r>
      <w:r>
        <w:rPr>
          <w:rFonts w:ascii="宋体" w:hAnsi="宋体" w:cs="宋体"/>
        </w:rPr>
        <w:br/>
        <w:t>角色1：我知道，所以你什么时候第一次坐深圳地铁呢？</w:t>
      </w:r>
      <w:r>
        <w:rPr>
          <w:rFonts w:ascii="宋体" w:hAnsi="宋体" w:cs="宋体"/>
        </w:rPr>
        <w:br/>
        <w:t>角色2：第一次坐深圳地铁。</w:t>
      </w:r>
      <w:r>
        <w:rPr>
          <w:rFonts w:ascii="宋体" w:hAnsi="宋体" w:cs="宋体"/>
        </w:rPr>
        <w:br/>
        <w:t>角色1：几年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年。</w:t>
      </w:r>
      <w:r>
        <w:rPr>
          <w:rFonts w:ascii="宋体" w:hAnsi="宋体" w:cs="宋体"/>
        </w:rPr>
        <w:br/>
        <w:t>角色2：就是深圳地铁开通。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几几</w:t>
      </w:r>
      <w:proofErr w:type="gramEnd"/>
      <w:r>
        <w:rPr>
          <w:rFonts w:ascii="宋体" w:hAnsi="宋体" w:cs="宋体"/>
        </w:rPr>
        <w:t>年？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角色2：我看一号地铁开通是哪年。</w:t>
      </w:r>
      <w:r>
        <w:rPr>
          <w:rFonts w:ascii="宋体" w:hAnsi="宋体" w:cs="宋体"/>
        </w:rPr>
        <w:br/>
        <w:t>角色1：就深圳开深圳地铁开通那一年坐的对吧？</w:t>
      </w:r>
      <w:proofErr w:type="gramStart"/>
      <w:r>
        <w:rPr>
          <w:rFonts w:ascii="宋体" w:hAnsi="宋体" w:cs="宋体"/>
        </w:rPr>
        <w:t>不用硬查是</w:t>
      </w:r>
      <w:proofErr w:type="gramEnd"/>
      <w:r>
        <w:rPr>
          <w:rFonts w:ascii="宋体" w:hAnsi="宋体" w:cs="宋体"/>
        </w:rPr>
        <w:t>第几年，你直接说是</w:t>
      </w:r>
      <w:proofErr w:type="gramStart"/>
      <w:r>
        <w:rPr>
          <w:rFonts w:ascii="宋体" w:hAnsi="宋体" w:cs="宋体"/>
        </w:rPr>
        <w:t>啥时候就行</w:t>
      </w:r>
      <w:proofErr w:type="gramEnd"/>
      <w:r>
        <w:rPr>
          <w:rFonts w:ascii="宋体" w:hAnsi="宋体" w:cs="宋体"/>
        </w:rPr>
        <w:t>，是深圳地铁开通那一年吗？还是那几年？</w:t>
      </w:r>
      <w:r>
        <w:rPr>
          <w:rFonts w:ascii="宋体" w:hAnsi="宋体" w:cs="宋体"/>
        </w:rPr>
        <w:br/>
        <w:t>角色2：我是开通几年我才坐。</w:t>
      </w:r>
      <w:r>
        <w:rPr>
          <w:rFonts w:ascii="宋体" w:hAnsi="宋体" w:cs="宋体"/>
        </w:rPr>
        <w:br/>
        <w:t>角色1：所以是几年呢？是几年呢？嗯？你</w:t>
      </w:r>
      <w:proofErr w:type="gramStart"/>
      <w:r>
        <w:rPr>
          <w:rFonts w:ascii="宋体" w:hAnsi="宋体" w:cs="宋体"/>
        </w:rPr>
        <w:t>不用硬查是</w:t>
      </w:r>
      <w:proofErr w:type="gramEnd"/>
      <w:r>
        <w:rPr>
          <w:rFonts w:ascii="宋体" w:hAnsi="宋体" w:cs="宋体"/>
        </w:rPr>
        <w:t>几年，我只想问你它是开通了第几年你才去坐的呢？</w:t>
      </w:r>
      <w:r>
        <w:rPr>
          <w:rFonts w:ascii="宋体" w:hAnsi="宋体" w:cs="宋体"/>
        </w:rPr>
        <w:br/>
        <w:t>00：50：00</w:t>
      </w:r>
      <w:r>
        <w:rPr>
          <w:rFonts w:ascii="宋体" w:hAnsi="宋体" w:cs="宋体"/>
        </w:rPr>
        <w:br/>
        <w:t>角色2：新地铁开通我是第三年才坐。</w:t>
      </w:r>
      <w:r>
        <w:rPr>
          <w:rFonts w:ascii="宋体" w:hAnsi="宋体" w:cs="宋体"/>
        </w:rPr>
        <w:br/>
        <w:t>角色1：第3年才坐。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角色1：行，开通第三年。</w:t>
      </w:r>
      <w:r>
        <w:rPr>
          <w:rFonts w:ascii="宋体" w:hAnsi="宋体" w:cs="宋体"/>
        </w:rPr>
        <w:br/>
        <w:t>角色2：2007年。</w:t>
      </w:r>
      <w:r>
        <w:rPr>
          <w:rFonts w:ascii="宋体" w:hAnsi="宋体" w:cs="宋体"/>
        </w:rPr>
        <w:br/>
        <w:t>角色1：2007年，行，那你当时是从哪站坐到哪一站呢？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嗯从罗湖</w:t>
      </w:r>
      <w:proofErr w:type="gramEnd"/>
      <w:r>
        <w:rPr>
          <w:rFonts w:ascii="宋体" w:hAnsi="宋体" w:cs="宋体"/>
        </w:rPr>
        <w:t>坐到世界之窗。</w:t>
      </w:r>
      <w:r>
        <w:rPr>
          <w:rFonts w:ascii="宋体" w:hAnsi="宋体" w:cs="宋体"/>
        </w:rPr>
        <w:br/>
        <w:t>角色1：罗湖到世界之窗，和谁一起的呢？</w:t>
      </w:r>
      <w:r>
        <w:rPr>
          <w:rFonts w:ascii="宋体" w:hAnsi="宋体" w:cs="宋体"/>
        </w:rPr>
        <w:br/>
        <w:t>角色2：我一个人。</w:t>
      </w:r>
      <w:r>
        <w:rPr>
          <w:rFonts w:ascii="宋体" w:hAnsi="宋体" w:cs="宋体"/>
        </w:rPr>
        <w:br/>
        <w:t>角色1：你一个人，为啥一个人去坐呢？</w:t>
      </w:r>
      <w:r>
        <w:rPr>
          <w:rFonts w:ascii="宋体" w:hAnsi="宋体" w:cs="宋体"/>
        </w:rPr>
        <w:br/>
        <w:t>角色2：那时间住在白石洲，因为要到罗湖</w:t>
      </w:r>
      <w:proofErr w:type="gramStart"/>
      <w:r>
        <w:rPr>
          <w:rFonts w:ascii="宋体" w:hAnsi="宋体" w:cs="宋体"/>
        </w:rPr>
        <w:t>这边去</w:t>
      </w:r>
      <w:proofErr w:type="gramEnd"/>
      <w:r>
        <w:rPr>
          <w:rFonts w:ascii="宋体" w:hAnsi="宋体" w:cs="宋体"/>
        </w:rPr>
        <w:t>购物。</w:t>
      </w:r>
      <w:r>
        <w:rPr>
          <w:rFonts w:ascii="宋体" w:hAnsi="宋体" w:cs="宋体"/>
        </w:rPr>
        <w:br/>
        <w:t>角色1：购物。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角色1：嗯，为了购物</w:t>
      </w:r>
      <w:proofErr w:type="gramStart"/>
      <w:r>
        <w:rPr>
          <w:rFonts w:ascii="宋体" w:hAnsi="宋体" w:cs="宋体"/>
        </w:rPr>
        <w:t>购物</w:t>
      </w:r>
      <w:proofErr w:type="gramEnd"/>
      <w:r>
        <w:rPr>
          <w:rFonts w:ascii="宋体" w:hAnsi="宋体" w:cs="宋体"/>
        </w:rPr>
        <w:t>，</w:t>
      </w:r>
      <w:proofErr w:type="gramStart"/>
      <w:r>
        <w:rPr>
          <w:rFonts w:ascii="宋体" w:hAnsi="宋体" w:cs="宋体"/>
        </w:rPr>
        <w:t>啊当时</w:t>
      </w:r>
      <w:proofErr w:type="gramEnd"/>
      <w:r>
        <w:rPr>
          <w:rFonts w:ascii="宋体" w:hAnsi="宋体" w:cs="宋体"/>
        </w:rPr>
        <w:t>啥场景呢？啥感受呢？</w:t>
      </w:r>
      <w:r>
        <w:rPr>
          <w:rFonts w:ascii="宋体" w:hAnsi="宋体" w:cs="宋体"/>
        </w:rPr>
        <w:br/>
        <w:t>角色2：就是顺畅。</w:t>
      </w:r>
      <w:r>
        <w:rPr>
          <w:rFonts w:ascii="宋体" w:hAnsi="宋体" w:cs="宋体"/>
        </w:rPr>
        <w:br/>
        <w:t>角色1：顺畅。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角色1：嗯，你觉得地铁很顺畅。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角色1：还有呢？地铁上是啥样子的？</w:t>
      </w:r>
      <w:r>
        <w:rPr>
          <w:rFonts w:ascii="宋体" w:hAnsi="宋体" w:cs="宋体"/>
        </w:rPr>
        <w:br/>
        <w:t>角色2：地铁上是宽敞明亮。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角色1：宽敞明亮，还有没有当时的照片或视频？</w:t>
      </w:r>
      <w:r>
        <w:rPr>
          <w:rFonts w:ascii="宋体" w:hAnsi="宋体" w:cs="宋体"/>
        </w:rPr>
        <w:br/>
        <w:t>角色2：嗯？</w:t>
      </w:r>
      <w:r>
        <w:rPr>
          <w:rFonts w:ascii="宋体" w:hAnsi="宋体" w:cs="宋体"/>
        </w:rPr>
        <w:br/>
        <w:t>角色1：还有没有当时照片或者视频？</w:t>
      </w:r>
      <w:r>
        <w:rPr>
          <w:rFonts w:ascii="宋体" w:hAnsi="宋体" w:cs="宋体"/>
        </w:rPr>
        <w:br/>
        <w:t>角色2：没有。</w:t>
      </w:r>
      <w:r>
        <w:rPr>
          <w:rFonts w:ascii="宋体" w:hAnsi="宋体" w:cs="宋体"/>
        </w:rPr>
        <w:br/>
        <w:t>角色1：行，那你现在日常出行工作日或者</w:t>
      </w:r>
      <w:proofErr w:type="gramStart"/>
      <w:r>
        <w:rPr>
          <w:rFonts w:ascii="宋体" w:hAnsi="宋体" w:cs="宋体"/>
        </w:rPr>
        <w:t>是啥走亲</w:t>
      </w:r>
      <w:proofErr w:type="gramEnd"/>
      <w:r>
        <w:rPr>
          <w:rFonts w:ascii="宋体" w:hAnsi="宋体" w:cs="宋体"/>
        </w:rPr>
        <w:t>访友啊，啊看医生啊这是啥啥啥的，有规律性出行，你的交通方式是除了自驾以外。</w:t>
      </w:r>
      <w:r>
        <w:rPr>
          <w:rFonts w:ascii="宋体" w:hAnsi="宋体" w:cs="宋体"/>
        </w:rPr>
        <w:br/>
        <w:t>角色2：除了自</w:t>
      </w:r>
      <w:proofErr w:type="gramStart"/>
      <w:r>
        <w:rPr>
          <w:rFonts w:ascii="宋体" w:hAnsi="宋体" w:cs="宋体"/>
        </w:rPr>
        <w:t>驾就是</w:t>
      </w:r>
      <w:proofErr w:type="gramEnd"/>
      <w:r>
        <w:rPr>
          <w:rFonts w:ascii="宋体" w:hAnsi="宋体" w:cs="宋体"/>
        </w:rPr>
        <w:t>坐地铁。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角色2：觉得方便快捷。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角色2：舒适。</w:t>
      </w:r>
      <w:r>
        <w:rPr>
          <w:rFonts w:ascii="宋体" w:hAnsi="宋体" w:cs="宋体"/>
        </w:rPr>
        <w:br/>
        <w:t>角色1：嗯，那你坐地铁一般怎么走呢？</w:t>
      </w:r>
      <w:r>
        <w:rPr>
          <w:rFonts w:ascii="宋体" w:hAnsi="宋体" w:cs="宋体"/>
        </w:rPr>
        <w:br/>
        <w:t>角色2：怎么？</w:t>
      </w:r>
      <w:r>
        <w:rPr>
          <w:rFonts w:ascii="宋体" w:hAnsi="宋体" w:cs="宋体"/>
        </w:rPr>
        <w:br/>
        <w:t>角色1：从哪到哪。</w:t>
      </w:r>
      <w:r>
        <w:rPr>
          <w:rFonts w:ascii="宋体" w:hAnsi="宋体" w:cs="宋体"/>
        </w:rPr>
        <w:br/>
        <w:t>角色2：现在坐地铁都是走木棉湾走。</w:t>
      </w:r>
      <w:r>
        <w:rPr>
          <w:rFonts w:ascii="宋体" w:hAnsi="宋体" w:cs="宋体"/>
        </w:rPr>
        <w:br/>
        <w:t>角色1：到哪呢？</w:t>
      </w:r>
      <w:r>
        <w:rPr>
          <w:rFonts w:ascii="宋体" w:hAnsi="宋体" w:cs="宋体"/>
        </w:rPr>
        <w:br/>
        <w:t>角色2：中途为了给小孩子送东西，到横岗如意站。</w:t>
      </w:r>
      <w:r>
        <w:rPr>
          <w:rFonts w:ascii="宋体" w:hAnsi="宋体" w:cs="宋体"/>
        </w:rPr>
        <w:br/>
        <w:t>角色1：哪来的如意站？</w:t>
      </w:r>
      <w:r>
        <w:rPr>
          <w:rFonts w:ascii="宋体" w:hAnsi="宋体" w:cs="宋体"/>
        </w:rPr>
        <w:br/>
        <w:t>角色2：那站叫，爱联是吧？爱联站。</w:t>
      </w:r>
      <w:r>
        <w:rPr>
          <w:rFonts w:ascii="宋体" w:hAnsi="宋体" w:cs="宋体"/>
        </w:rPr>
        <w:br/>
        <w:t>角色1：嗯，然后节假日偶尔周末出行就是偶尔去送个东西坐地铁，</w:t>
      </w:r>
      <w:proofErr w:type="gramStart"/>
      <w:r>
        <w:rPr>
          <w:rFonts w:ascii="宋体" w:hAnsi="宋体" w:cs="宋体"/>
        </w:rPr>
        <w:t>木棉湾木棉湾</w:t>
      </w:r>
      <w:proofErr w:type="gramEnd"/>
      <w:r>
        <w:rPr>
          <w:rFonts w:ascii="宋体" w:hAnsi="宋体" w:cs="宋体"/>
        </w:rPr>
        <w:t>到爱联，三号线，那你节假日走亲访友啥的，返乡啥的呢？</w:t>
      </w:r>
      <w:r>
        <w:rPr>
          <w:rFonts w:ascii="宋体" w:hAnsi="宋体" w:cs="宋体"/>
        </w:rPr>
        <w:br/>
        <w:t>角色2：还是觉得坐地铁比较方便。</w:t>
      </w:r>
      <w:r>
        <w:rPr>
          <w:rFonts w:ascii="宋体" w:hAnsi="宋体" w:cs="宋体"/>
        </w:rPr>
        <w:br/>
        <w:t>角色1：走亲访友和返乡</w:t>
      </w:r>
      <w:proofErr w:type="gramStart"/>
      <w:r>
        <w:rPr>
          <w:rFonts w:ascii="宋体" w:hAnsi="宋体" w:cs="宋体"/>
        </w:rPr>
        <w:t>返乡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角色2：那都是自驾开车。</w:t>
      </w:r>
      <w:r>
        <w:rPr>
          <w:rFonts w:ascii="宋体" w:hAnsi="宋体" w:cs="宋体"/>
        </w:rPr>
        <w:br/>
        <w:t>角色1：嗯，自驾，没有想过坐公交车？</w:t>
      </w:r>
      <w:r>
        <w:rPr>
          <w:rFonts w:ascii="宋体" w:hAnsi="宋体" w:cs="宋体"/>
        </w:rPr>
        <w:br/>
        <w:t>角色2：没有。</w:t>
      </w:r>
      <w:r>
        <w:rPr>
          <w:rFonts w:ascii="宋体" w:hAnsi="宋体" w:cs="宋体"/>
        </w:rPr>
        <w:br/>
        <w:t>角色1：嗯，那你在地铁上一般会做什么事情呢？</w:t>
      </w:r>
      <w:r>
        <w:rPr>
          <w:rFonts w:ascii="宋体" w:hAnsi="宋体" w:cs="宋体"/>
        </w:rPr>
        <w:br/>
        <w:t>00：55：00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角色2：在地铁上看看视频，看看。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啊刷视频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角色2：看百度新闻。</w:t>
      </w:r>
      <w:r>
        <w:rPr>
          <w:rFonts w:ascii="宋体" w:hAnsi="宋体" w:cs="宋体"/>
        </w:rPr>
        <w:br/>
        <w:t>角色1：看新闻，那你看在地铁上其他乘客一般会干什么事情呢？</w:t>
      </w:r>
      <w:r>
        <w:rPr>
          <w:rFonts w:ascii="宋体" w:hAnsi="宋体" w:cs="宋体"/>
        </w:rPr>
        <w:br/>
        <w:t>角色2：都在几乎都在戴着耳机刷个视频。</w:t>
      </w:r>
      <w:r>
        <w:rPr>
          <w:rFonts w:ascii="宋体" w:hAnsi="宋体" w:cs="宋体"/>
        </w:rPr>
        <w:br/>
        <w:t>角色1：几乎都戴耳机刷视频，那你乘坐地铁的时候有遇到什么令人印象深刻的事情吗？</w:t>
      </w:r>
      <w:r>
        <w:rPr>
          <w:rFonts w:ascii="宋体" w:hAnsi="宋体" w:cs="宋体"/>
        </w:rPr>
        <w:br/>
        <w:t>角色2：没有太多。</w:t>
      </w:r>
      <w:r>
        <w:rPr>
          <w:rFonts w:ascii="宋体" w:hAnsi="宋体" w:cs="宋体"/>
        </w:rPr>
        <w:br/>
        <w:t>角色1：需要你描述，比如说啊你可以说在地铁站内或者在地铁里内，或者是在去往地铁的途中，就是有发生什么让你感到开心啊、感到感动、感到新奇、感到尴尬、感到忧伤或者感到无语的事情吗？</w:t>
      </w:r>
      <w:r>
        <w:rPr>
          <w:rFonts w:ascii="宋体" w:hAnsi="宋体" w:cs="宋体"/>
        </w:rPr>
        <w:br/>
        <w:t>角色2：有路上遇见过，去地铁的路上遇见过流浪人。</w:t>
      </w:r>
      <w:r>
        <w:rPr>
          <w:rFonts w:ascii="宋体" w:hAnsi="宋体" w:cs="宋体"/>
        </w:rPr>
        <w:br/>
        <w:t>角色1：噢，然后你有什么心情？</w:t>
      </w:r>
      <w:r>
        <w:rPr>
          <w:rFonts w:ascii="宋体" w:hAnsi="宋体" w:cs="宋体"/>
        </w:rPr>
        <w:br/>
        <w:t>角色2：顺便给他买点东西吃。</w:t>
      </w:r>
      <w:r>
        <w:rPr>
          <w:rFonts w:ascii="宋体" w:hAnsi="宋体" w:cs="宋体"/>
        </w:rPr>
        <w:br/>
        <w:t>角色1：嗯，顺便给他买点东西吃，还有什么吗？还有什么吗？</w:t>
      </w:r>
      <w:r>
        <w:rPr>
          <w:rFonts w:ascii="宋体" w:hAnsi="宋体" w:cs="宋体"/>
        </w:rPr>
        <w:br/>
        <w:t>角色2：没有太多。</w:t>
      </w:r>
      <w:r>
        <w:rPr>
          <w:rFonts w:ascii="宋体" w:hAnsi="宋体" w:cs="宋体"/>
        </w:rPr>
        <w:br/>
        <w:t>角色1：嗯，有什么相关的照片或者视频可以提供吗？</w:t>
      </w:r>
      <w:r>
        <w:rPr>
          <w:rFonts w:ascii="宋体" w:hAnsi="宋体" w:cs="宋体"/>
        </w:rPr>
        <w:br/>
        <w:t>角色2：没有。</w:t>
      </w:r>
      <w:r>
        <w:rPr>
          <w:rFonts w:ascii="宋体" w:hAnsi="宋体" w:cs="宋体"/>
        </w:rPr>
        <w:br/>
        <w:t>角色1：嗯，那比较一下地铁和其他交通方式，就比如说公交车啊、私家车啊、出租车呀、自行车之类的，你觉得地铁出行的特点、优缺点？</w:t>
      </w:r>
      <w:r>
        <w:rPr>
          <w:rFonts w:ascii="宋体" w:hAnsi="宋体" w:cs="宋体"/>
        </w:rPr>
        <w:br/>
        <w:t>角色2：地铁出行就是不要赶着早高峰、晚高峰太拥挤，其他的都是非常方便。</w:t>
      </w:r>
      <w:r>
        <w:rPr>
          <w:rFonts w:ascii="宋体" w:hAnsi="宋体" w:cs="宋体"/>
        </w:rPr>
        <w:br/>
        <w:t>角色1：啊缺点就是早晚高峰太拥挤，啊优点其他的都很方便。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  <w:t>角色1：那你觉得你乘坐地铁时感受到的</w:t>
      </w:r>
      <w:proofErr w:type="gramStart"/>
      <w:r>
        <w:rPr>
          <w:rFonts w:ascii="宋体" w:hAnsi="宋体" w:cs="宋体"/>
        </w:rPr>
        <w:t>深圳啊和通过</w:t>
      </w:r>
      <w:proofErr w:type="gramEnd"/>
      <w:r>
        <w:rPr>
          <w:rFonts w:ascii="宋体" w:hAnsi="宋体" w:cs="宋体"/>
        </w:rPr>
        <w:t>其他方式出行，就公交车啊、私家车啊、出租车啊、自行车感受到的深圳有什么不同呢？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嗯方便</w:t>
      </w:r>
      <w:proofErr w:type="gramEnd"/>
      <w:r>
        <w:rPr>
          <w:rFonts w:ascii="宋体" w:hAnsi="宋体" w:cs="宋体"/>
        </w:rPr>
        <w:t>快捷舒适地铁。</w:t>
      </w:r>
      <w:r>
        <w:rPr>
          <w:rFonts w:ascii="宋体" w:hAnsi="宋体" w:cs="宋体"/>
        </w:rPr>
        <w:br/>
        <w:t>角色1：嗯你感受到深圳也是方便快捷舒适？</w:t>
      </w:r>
      <w:r>
        <w:rPr>
          <w:rFonts w:ascii="宋体" w:hAnsi="宋体" w:cs="宋体"/>
        </w:rPr>
        <w:br/>
        <w:t>角色2：嗯。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角色1：行，那不同的人群和地铁关系，你身边的人会乘坐地铁吗？他们乘坐地铁的方式跟你有什么不一样吗？说一下自己，怎么说，20岁左右20左右，学生、嗯放学回家、出游，除了</w:t>
      </w:r>
      <w:proofErr w:type="gramStart"/>
      <w:r>
        <w:rPr>
          <w:rFonts w:ascii="宋体" w:hAnsi="宋体" w:cs="宋体"/>
        </w:rPr>
        <w:t>嗯除了</w:t>
      </w:r>
      <w:proofErr w:type="gramEnd"/>
      <w:r>
        <w:rPr>
          <w:rFonts w:ascii="宋体" w:hAnsi="宋体" w:cs="宋体"/>
        </w:rPr>
        <w:t>你以外，你觉得深圳哪些人最常使用地铁？为什么？</w:t>
      </w:r>
      <w:r>
        <w:rPr>
          <w:rFonts w:ascii="宋体" w:hAnsi="宋体" w:cs="宋体"/>
        </w:rPr>
        <w:br/>
        <w:t>角色2：是我</w:t>
      </w:r>
      <w:proofErr w:type="gramStart"/>
      <w:r>
        <w:rPr>
          <w:rFonts w:ascii="宋体" w:hAnsi="宋体" w:cs="宋体"/>
        </w:rPr>
        <w:t>我</w:t>
      </w:r>
      <w:proofErr w:type="gramEnd"/>
      <w:r>
        <w:rPr>
          <w:rFonts w:ascii="宋体" w:hAnsi="宋体" w:cs="宋体"/>
        </w:rPr>
        <w:t>觉得是如果是上班族觉得还是坐地铁比较快捷方便。</w:t>
      </w:r>
      <w:r>
        <w:rPr>
          <w:rFonts w:ascii="宋体" w:hAnsi="宋体" w:cs="宋体"/>
        </w:rPr>
        <w:br/>
        <w:t>角色1：噢，快捷方便。</w:t>
      </w:r>
      <w:r>
        <w:rPr>
          <w:rFonts w:ascii="宋体" w:hAnsi="宋体" w:cs="宋体"/>
        </w:rPr>
        <w:br/>
        <w:t>角色2：准时。</w:t>
      </w:r>
      <w:r>
        <w:rPr>
          <w:rFonts w:ascii="宋体" w:hAnsi="宋体" w:cs="宋体"/>
        </w:rPr>
        <w:br/>
        <w:t>角色1：快捷方便。</w:t>
      </w:r>
      <w:r>
        <w:rPr>
          <w:rFonts w:ascii="宋体" w:hAnsi="宋体" w:cs="宋体"/>
        </w:rPr>
        <w:br/>
        <w:t>角色2：因为路上开车路上太塞车，坐公交车没有嗯准时。</w:t>
      </w:r>
      <w:r>
        <w:rPr>
          <w:rFonts w:ascii="宋体" w:hAnsi="宋体" w:cs="宋体"/>
        </w:rPr>
        <w:br/>
        <w:t>角色1：嗯不怕塞车。</w:t>
      </w:r>
      <w:r>
        <w:rPr>
          <w:rFonts w:ascii="宋体" w:hAnsi="宋体" w:cs="宋体"/>
        </w:rPr>
        <w:br/>
        <w:t>01：00：20</w:t>
      </w:r>
      <w:r>
        <w:rPr>
          <w:rFonts w:ascii="宋体" w:hAnsi="宋体" w:cs="宋体"/>
        </w:rPr>
        <w:br/>
        <w:t>角色1：那你觉得哪些人最不常使用地铁呢？</w:t>
      </w:r>
      <w:r>
        <w:rPr>
          <w:rFonts w:ascii="宋体" w:hAnsi="宋体" w:cs="宋体"/>
        </w:rPr>
        <w:br/>
        <w:t>角色2：那就是有车族。</w:t>
      </w:r>
      <w:r>
        <w:rPr>
          <w:rFonts w:ascii="宋体" w:hAnsi="宋体" w:cs="宋体"/>
        </w:rPr>
        <w:br/>
        <w:t>角色1：有车什么？</w:t>
      </w:r>
      <w:r>
        <w:rPr>
          <w:rFonts w:ascii="宋体" w:hAnsi="宋体" w:cs="宋体"/>
        </w:rPr>
        <w:br/>
        <w:t>角色2：有车族，就是有车的人。</w:t>
      </w:r>
      <w:r>
        <w:rPr>
          <w:rFonts w:ascii="宋体" w:hAnsi="宋体" w:cs="宋体"/>
        </w:rPr>
        <w:br/>
        <w:t>角色1：噢，有车族，为什么呢？</w:t>
      </w:r>
      <w:r>
        <w:rPr>
          <w:rFonts w:ascii="宋体" w:hAnsi="宋体" w:cs="宋体"/>
        </w:rPr>
        <w:br/>
        <w:t>角色2：因为他们觉得开车是对他们来说是</w:t>
      </w:r>
      <w:proofErr w:type="gramStart"/>
      <w:r>
        <w:rPr>
          <w:rFonts w:ascii="宋体" w:hAnsi="宋体" w:cs="宋体"/>
        </w:rPr>
        <w:t>最</w:t>
      </w:r>
      <w:proofErr w:type="gramEnd"/>
      <w:r>
        <w:rPr>
          <w:rFonts w:ascii="宋体" w:hAnsi="宋体" w:cs="宋体"/>
        </w:rPr>
        <w:t>快捷方便。</w:t>
      </w:r>
      <w:r>
        <w:rPr>
          <w:rFonts w:ascii="宋体" w:hAnsi="宋体" w:cs="宋体"/>
        </w:rPr>
        <w:br/>
        <w:t>角色1：嗯，觉得开车更方便，那比较一下地铁开通前和开通以后对你的生活有什么变化吗？</w:t>
      </w:r>
      <w:r>
        <w:rPr>
          <w:rFonts w:ascii="宋体" w:hAnsi="宋体" w:cs="宋体"/>
        </w:rPr>
        <w:br/>
        <w:t>角色2：没有什么变化。</w:t>
      </w:r>
      <w:r>
        <w:rPr>
          <w:rFonts w:ascii="宋体" w:hAnsi="宋体" w:cs="宋体"/>
        </w:rPr>
        <w:br/>
        <w:t>角色1：没有什么变化，就是啥变化都没有。</w:t>
      </w:r>
      <w:r>
        <w:rPr>
          <w:rFonts w:ascii="宋体" w:hAnsi="宋体" w:cs="宋体"/>
        </w:rPr>
        <w:br/>
        <w:t>角色2：对我是个人来说没什么变化。</w:t>
      </w:r>
      <w:r>
        <w:rPr>
          <w:rFonts w:ascii="宋体" w:hAnsi="宋体" w:cs="宋体"/>
        </w:rPr>
        <w:br/>
        <w:t>角色1：嗯，没有什么变化，啊那比较地铁开通前和后，你觉得地铁给深圳的空间格局和城市气质带来什么变化呢？</w:t>
      </w:r>
      <w:r>
        <w:rPr>
          <w:rFonts w:ascii="宋体" w:hAnsi="宋体" w:cs="宋体"/>
        </w:rPr>
        <w:br/>
        <w:t>角色2：就是优越性是交通方便，塞车上不是那么塞车了。</w:t>
      </w:r>
      <w:r>
        <w:rPr>
          <w:rFonts w:ascii="宋体" w:hAnsi="宋体" w:cs="宋体"/>
        </w:rPr>
        <w:br/>
        <w:t>角色1：嗯，还有呢？</w:t>
      </w:r>
      <w:r>
        <w:rPr>
          <w:rFonts w:ascii="宋体" w:hAnsi="宋体" w:cs="宋体"/>
        </w:rPr>
        <w:br/>
        <w:t>角色2：没有太多的变化。</w:t>
      </w:r>
      <w:r>
        <w:rPr>
          <w:rFonts w:ascii="宋体" w:hAnsi="宋体" w:cs="宋体"/>
        </w:rPr>
        <w:br/>
        <w:t>角色1：嗯，空间格局和城市气质。</w:t>
      </w:r>
      <w:r>
        <w:rPr>
          <w:rFonts w:ascii="宋体" w:hAnsi="宋体" w:cs="宋体"/>
        </w:rPr>
        <w:br/>
        <w:t>角色2：就是城市气质上就是高大上，有了地铁。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角色1：就是变得更高大上了。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角色1：没了，那你认为哪些地铁站是深圳地铁网络的核心节点呢？为什么？</w:t>
      </w:r>
      <w:r>
        <w:rPr>
          <w:rFonts w:ascii="宋体" w:hAnsi="宋体" w:cs="宋体"/>
        </w:rPr>
        <w:br/>
        <w:t>角色2：核心节点？深深圳每一个地铁都设施都是做的比较完善。</w:t>
      </w:r>
      <w:r>
        <w:rPr>
          <w:rFonts w:ascii="宋体" w:hAnsi="宋体" w:cs="宋体"/>
        </w:rPr>
        <w:br/>
        <w:t>角色1：嗯，设施完善，但是哪些地铁站是深圳地铁网络的核心节点呢？</w:t>
      </w:r>
      <w:r>
        <w:rPr>
          <w:rFonts w:ascii="宋体" w:hAnsi="宋体" w:cs="宋体"/>
        </w:rPr>
        <w:br/>
        <w:t>角色2：深圳世界之窗。</w:t>
      </w:r>
      <w:r>
        <w:rPr>
          <w:rFonts w:ascii="宋体" w:hAnsi="宋体" w:cs="宋体"/>
        </w:rPr>
        <w:br/>
        <w:t>角色1：为什么？</w:t>
      </w:r>
      <w:r>
        <w:rPr>
          <w:rFonts w:ascii="宋体" w:hAnsi="宋体" w:cs="宋体"/>
        </w:rPr>
        <w:br/>
        <w:t>角色2：那个旅游景点。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角色2：嗯，出了就是世界之窗门口。</w:t>
      </w:r>
      <w:r>
        <w:rPr>
          <w:rFonts w:ascii="宋体" w:hAnsi="宋体" w:cs="宋体"/>
        </w:rPr>
        <w:br/>
        <w:t>角色1：嗯，还有吗？还有哪些地铁站？</w:t>
      </w:r>
      <w:r>
        <w:rPr>
          <w:rFonts w:ascii="宋体" w:hAnsi="宋体" w:cs="宋体"/>
        </w:rPr>
        <w:br/>
        <w:t>角色2：深圳的地铁站</w:t>
      </w:r>
      <w:proofErr w:type="gramStart"/>
      <w:r>
        <w:rPr>
          <w:rFonts w:ascii="宋体" w:hAnsi="宋体" w:cs="宋体"/>
        </w:rPr>
        <w:t>设施上嗯进出口</w:t>
      </w:r>
      <w:proofErr w:type="gramEnd"/>
      <w:r>
        <w:rPr>
          <w:rFonts w:ascii="宋体" w:hAnsi="宋体" w:cs="宋体"/>
        </w:rPr>
        <w:t>都是以商业、交通方便为主。</w:t>
      </w:r>
      <w:r>
        <w:rPr>
          <w:rFonts w:ascii="宋体" w:hAnsi="宋体" w:cs="宋体"/>
        </w:rPr>
        <w:br/>
        <w:t>角色1：</w:t>
      </w:r>
      <w:proofErr w:type="gramStart"/>
      <w:r>
        <w:rPr>
          <w:rFonts w:ascii="宋体" w:hAnsi="宋体" w:cs="宋体"/>
        </w:rPr>
        <w:t>你这跳</w:t>
      </w:r>
      <w:proofErr w:type="gramEnd"/>
      <w:del w:id="56" w:author="罗 利文" w:date="2023-04-11T16:04:00Z">
        <w:r w:rsidDel="005F770F">
          <w:rPr>
            <w:rFonts w:ascii="宋体" w:hAnsi="宋体" w:cs="宋体" w:hint="eastAsia"/>
          </w:rPr>
          <w:delText>的</w:delText>
        </w:r>
      </w:del>
      <w:ins w:id="57" w:author="罗 利文" w:date="2023-04-11T16:04:00Z">
        <w:r w:rsidR="005F770F">
          <w:rPr>
            <w:rFonts w:ascii="宋体" w:hAnsi="宋体" w:cs="宋体" w:hint="eastAsia"/>
          </w:rPr>
          <w:t>得</w:t>
        </w:r>
      </w:ins>
      <w:r>
        <w:rPr>
          <w:rFonts w:ascii="宋体" w:hAnsi="宋体" w:cs="宋体"/>
        </w:rPr>
        <w:t>我猝不及防。</w:t>
      </w:r>
      <w:r>
        <w:rPr>
          <w:rFonts w:ascii="宋体" w:hAnsi="宋体" w:cs="宋体"/>
        </w:rPr>
        <w:br/>
        <w:t>角色3：他怎么回答就怎么回答。</w:t>
      </w:r>
      <w:r>
        <w:rPr>
          <w:rFonts w:ascii="宋体" w:hAnsi="宋体" w:cs="宋体"/>
        </w:rPr>
        <w:br/>
        <w:t>角色1：你又，进出口</w:t>
      </w:r>
      <w:ins w:id="58" w:author="罗 利文" w:date="2023-04-11T16:04:00Z">
        <w:r w:rsidR="005F770F">
          <w:rPr>
            <w:rFonts w:ascii="宋体" w:hAnsi="宋体" w:cs="宋体" w:hint="eastAsia"/>
          </w:rPr>
          <w:t>，</w:t>
        </w:r>
      </w:ins>
      <w:r>
        <w:rPr>
          <w:rFonts w:ascii="宋体" w:hAnsi="宋体" w:cs="宋体"/>
        </w:rPr>
        <w:t>进出口以什么为主？</w:t>
      </w:r>
      <w:r>
        <w:rPr>
          <w:rFonts w:ascii="宋体" w:hAnsi="宋体" w:cs="宋体"/>
        </w:rPr>
        <w:br/>
        <w:t>角色2：</w:t>
      </w:r>
      <w:proofErr w:type="gramStart"/>
      <w:r>
        <w:rPr>
          <w:rFonts w:ascii="宋体" w:hAnsi="宋体" w:cs="宋体"/>
        </w:rPr>
        <w:t>以</w:t>
      </w:r>
      <w:proofErr w:type="gramEnd"/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角色3：方便为主。</w:t>
      </w:r>
      <w:r>
        <w:rPr>
          <w:rFonts w:ascii="宋体" w:hAnsi="宋体" w:cs="宋体"/>
        </w:rPr>
        <w:br/>
        <w:t>角色2：方便，以商业圈嗯为中心。</w:t>
      </w:r>
      <w:r>
        <w:rPr>
          <w:rFonts w:ascii="宋体" w:hAnsi="宋体" w:cs="宋体"/>
        </w:rPr>
        <w:br/>
        <w:t>角色3：以商业圈为中心。</w:t>
      </w:r>
      <w:r>
        <w:rPr>
          <w:rFonts w:ascii="宋体" w:hAnsi="宋体" w:cs="宋体"/>
        </w:rPr>
        <w:br/>
        <w:t>角色2：商业圈、写字楼为主。</w:t>
      </w:r>
      <w:r>
        <w:rPr>
          <w:rFonts w:ascii="宋体" w:hAnsi="宋体" w:cs="宋体"/>
        </w:rPr>
        <w:br/>
        <w:t>角色1：进出口，行行，我大概</w:t>
      </w:r>
      <w:proofErr w:type="gramStart"/>
      <w:r>
        <w:rPr>
          <w:rFonts w:ascii="宋体" w:hAnsi="宋体" w:cs="宋体"/>
        </w:rPr>
        <w:t>能嗯主要</w:t>
      </w:r>
      <w:proofErr w:type="gramEnd"/>
      <w:r>
        <w:rPr>
          <w:rFonts w:ascii="宋体" w:hAnsi="宋体" w:cs="宋体"/>
        </w:rPr>
        <w:t>设计懂了，但是我的问题是哪些地铁站是深圳地铁网络的核心节点，你告诉我地铁站就行了。</w:t>
      </w:r>
      <w:r>
        <w:rPr>
          <w:rFonts w:ascii="宋体" w:hAnsi="宋体" w:cs="宋体"/>
        </w:rPr>
        <w:br/>
        <w:t>角色2：罗湖站是机场。</w:t>
      </w:r>
      <w:r>
        <w:rPr>
          <w:rFonts w:ascii="宋体" w:hAnsi="宋体" w:cs="宋体"/>
        </w:rPr>
        <w:br/>
        <w:t>01：05：04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角色2：这都是交通要道，是吧？人员比较集中。</w:t>
      </w:r>
      <w:r>
        <w:rPr>
          <w:rFonts w:ascii="宋体" w:hAnsi="宋体" w:cs="宋体"/>
        </w:rPr>
        <w:br/>
        <w:t>角色1：嗯。</w:t>
      </w:r>
      <w:r>
        <w:rPr>
          <w:rFonts w:ascii="宋体" w:hAnsi="宋体" w:cs="宋体"/>
        </w:rPr>
        <w:br/>
        <w:t>角色2：知道吧？福田汽车站这都是主要交通枢纽。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角色1：要道枢纽，那还有哪些，就除了这些以外，还有哪些地铁站让你印象深刻呢？为什么？</w:t>
      </w:r>
      <w:r>
        <w:rPr>
          <w:rFonts w:ascii="宋体" w:hAnsi="宋体" w:cs="宋体"/>
        </w:rPr>
        <w:br/>
        <w:t>角色3：四号线。</w:t>
      </w:r>
      <w:r>
        <w:rPr>
          <w:rFonts w:ascii="宋体" w:hAnsi="宋体" w:cs="宋体"/>
        </w:rPr>
        <w:br/>
        <w:t>角色2：北站。</w:t>
      </w:r>
      <w:r>
        <w:rPr>
          <w:rFonts w:ascii="宋体" w:hAnsi="宋体" w:cs="宋体"/>
        </w:rPr>
        <w:br/>
        <w:t>角色1：深圳北站为什么？</w:t>
      </w:r>
      <w:r>
        <w:rPr>
          <w:rFonts w:ascii="宋体" w:hAnsi="宋体" w:cs="宋体"/>
        </w:rPr>
        <w:br/>
        <w:t>角色2：因为嗯火车，就是深圳北站、福田站都是连与交通连接比较方便，对吧？除了。</w:t>
      </w:r>
      <w:r>
        <w:rPr>
          <w:rFonts w:ascii="宋体" w:hAnsi="宋体" w:cs="宋体"/>
        </w:rPr>
        <w:br/>
        <w:t>角色1：让你印象深刻。</w:t>
      </w:r>
      <w:r>
        <w:rPr>
          <w:rFonts w:ascii="宋体" w:hAnsi="宋体" w:cs="宋体"/>
        </w:rPr>
        <w:br/>
        <w:t>角色2：印象深刻。</w:t>
      </w:r>
      <w:r>
        <w:rPr>
          <w:rFonts w:ascii="宋体" w:hAnsi="宋体" w:cs="宋体"/>
        </w:rPr>
        <w:br/>
        <w:t>角色3：4号</w:t>
      </w:r>
      <w:proofErr w:type="gramStart"/>
      <w:r>
        <w:rPr>
          <w:rFonts w:ascii="宋体" w:hAnsi="宋体" w:cs="宋体"/>
        </w:rPr>
        <w:t>线现在</w:t>
      </w:r>
      <w:proofErr w:type="gramEnd"/>
      <w:r>
        <w:rPr>
          <w:rFonts w:ascii="宋体" w:hAnsi="宋体" w:cs="宋体"/>
        </w:rPr>
        <w:t>开通了很方便，印象深刻，还没去。</w:t>
      </w:r>
      <w:r>
        <w:rPr>
          <w:rFonts w:ascii="宋体" w:hAnsi="宋体" w:cs="宋体"/>
        </w:rPr>
        <w:br/>
        <w:t>角色2：那16号线也开通了，也没坐过，一直到平山那里。</w:t>
      </w:r>
      <w:r>
        <w:rPr>
          <w:rFonts w:ascii="宋体" w:hAnsi="宋体" w:cs="宋体"/>
        </w:rPr>
        <w:br/>
        <w:t>角色1：行，那你坐过其他城市的地铁吗？</w:t>
      </w:r>
      <w:r>
        <w:rPr>
          <w:rFonts w:ascii="宋体" w:hAnsi="宋体" w:cs="宋体"/>
        </w:rPr>
        <w:br/>
        <w:t>角色2：其他真没坐，我坐过成都，成都地铁坐过，（01:06:55）。</w:t>
      </w:r>
      <w:r>
        <w:rPr>
          <w:rFonts w:ascii="宋体" w:hAnsi="宋体" w:cs="宋体"/>
        </w:rPr>
        <w:br/>
        <w:t>角色1：那你觉得成都地铁有哪些特色呢？</w:t>
      </w:r>
      <w:r>
        <w:rPr>
          <w:rFonts w:ascii="宋体" w:hAnsi="宋体" w:cs="宋体"/>
        </w:rPr>
        <w:br/>
        <w:t>角色2：没有深圳这么那个，感觉深圳</w:t>
      </w:r>
      <w:proofErr w:type="gramStart"/>
      <w:r>
        <w:rPr>
          <w:rFonts w:ascii="宋体" w:hAnsi="宋体" w:cs="宋体"/>
        </w:rPr>
        <w:t>没有没有</w:t>
      </w:r>
      <w:proofErr w:type="gramEnd"/>
      <w:r>
        <w:rPr>
          <w:rFonts w:ascii="宋体" w:hAnsi="宋体" w:cs="宋体"/>
        </w:rPr>
        <w:t>深圳这</w:t>
      </w:r>
      <w:proofErr w:type="gramStart"/>
      <w:r>
        <w:rPr>
          <w:rFonts w:ascii="宋体" w:hAnsi="宋体" w:cs="宋体"/>
        </w:rPr>
        <w:t>这</w:t>
      </w:r>
      <w:proofErr w:type="gramEnd"/>
      <w:r>
        <w:rPr>
          <w:rFonts w:ascii="宋体" w:hAnsi="宋体" w:cs="宋体"/>
        </w:rPr>
        <w:t>嗯嗯交通</w:t>
      </w:r>
      <w:proofErr w:type="gramStart"/>
      <w:r>
        <w:rPr>
          <w:rFonts w:ascii="宋体" w:hAnsi="宋体" w:cs="宋体"/>
        </w:rPr>
        <w:t>上嗯速度</w:t>
      </w:r>
      <w:proofErr w:type="gramEnd"/>
      <w:r>
        <w:rPr>
          <w:rFonts w:ascii="宋体" w:hAnsi="宋体" w:cs="宋体"/>
        </w:rPr>
        <w:t>上那么宽敞。</w:t>
      </w:r>
      <w:r>
        <w:rPr>
          <w:rFonts w:ascii="宋体" w:hAnsi="宋体" w:cs="宋体"/>
        </w:rPr>
        <w:br/>
        <w:t>角色1：没有深圳的。</w:t>
      </w:r>
      <w:r>
        <w:rPr>
          <w:rFonts w:ascii="宋体" w:hAnsi="宋体" w:cs="宋体"/>
        </w:rPr>
        <w:br/>
        <w:t>角色2：舒适。</w:t>
      </w:r>
      <w:r>
        <w:rPr>
          <w:rFonts w:ascii="宋体" w:hAnsi="宋体" w:cs="宋体"/>
        </w:rPr>
        <w:br/>
        <w:t>角色1：舒适。</w:t>
      </w:r>
      <w:r>
        <w:rPr>
          <w:rFonts w:ascii="宋体" w:hAnsi="宋体" w:cs="宋体"/>
        </w:rPr>
        <w:br/>
        <w:t>角色2：对。</w:t>
      </w:r>
      <w:r>
        <w:rPr>
          <w:rFonts w:ascii="宋体" w:hAnsi="宋体" w:cs="宋体"/>
        </w:rPr>
        <w:br/>
        <w:t>角色1：那它还有什么特色呢？</w:t>
      </w:r>
      <w:r>
        <w:rPr>
          <w:rFonts w:ascii="宋体" w:hAnsi="宋体" w:cs="宋体"/>
        </w:rPr>
        <w:br/>
        <w:t>角色3：你叫他一个不怎么坐地铁的人。</w:t>
      </w:r>
      <w:r>
        <w:rPr>
          <w:rFonts w:ascii="宋体" w:hAnsi="宋体" w:cs="宋体"/>
        </w:rPr>
        <w:br/>
        <w:t>角色1：行了，没了，可以了，够了，拜拜。</w:t>
      </w:r>
      <w:r>
        <w:rPr>
          <w:rFonts w:ascii="宋体" w:hAnsi="宋体" w:cs="宋体"/>
        </w:rPr>
        <w:br/>
        <w:t>角色3：就不是要的你知道吗？</w:t>
      </w:r>
      <w:r>
        <w:rPr>
          <w:rFonts w:ascii="宋体" w:hAnsi="宋体" w:cs="宋体"/>
        </w:rPr>
        <w:br/>
        <w:t>01：08：00</w:t>
      </w:r>
      <w:r>
        <w:rPr>
          <w:rFonts w:ascii="宋体" w:hAnsi="宋体" w:cs="宋体"/>
        </w:rPr>
        <w:br/>
        <w:t>完</w:t>
      </w:r>
    </w:p>
    <w:sectPr w:rsidR="00F602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3A8A" w:rsidRDefault="00003A8A" w:rsidP="00B33E39">
      <w:r>
        <w:separator/>
      </w:r>
    </w:p>
  </w:endnote>
  <w:endnote w:type="continuationSeparator" w:id="0">
    <w:p w:rsidR="00003A8A" w:rsidRDefault="00003A8A" w:rsidP="00B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3A8A" w:rsidRDefault="00003A8A" w:rsidP="00B33E39">
      <w:r>
        <w:separator/>
      </w:r>
    </w:p>
  </w:footnote>
  <w:footnote w:type="continuationSeparator" w:id="0">
    <w:p w:rsidR="00003A8A" w:rsidRDefault="00003A8A" w:rsidP="00B33E3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罗 利文">
    <w15:presenceInfo w15:providerId="Windows Live" w15:userId="67568b7fc82c9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B3"/>
    <w:rsid w:val="00003A8A"/>
    <w:rsid w:val="000101EC"/>
    <w:rsid w:val="004F340F"/>
    <w:rsid w:val="005F770F"/>
    <w:rsid w:val="00A02C24"/>
    <w:rsid w:val="00B33E39"/>
    <w:rsid w:val="00B57033"/>
    <w:rsid w:val="00BF19B8"/>
    <w:rsid w:val="00F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6AF6B"/>
  <w15:docId w15:val="{332BA216-ED52-418F-8F1A-D5B83904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02C24"/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3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3E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3E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3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罗利文</dc:creator>
  <cp:lastModifiedBy>罗 利文</cp:lastModifiedBy>
  <cp:revision>4</cp:revision>
  <dcterms:created xsi:type="dcterms:W3CDTF">2023-04-11T08:05:00Z</dcterms:created>
  <dcterms:modified xsi:type="dcterms:W3CDTF">2023-04-13T11:56:00Z</dcterms:modified>
</cp:coreProperties>
</file>
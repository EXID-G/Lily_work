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07C9A2" w14:textId="77777777" w:rsidR="00E67A12" w:rsidRDefault="00000000">
      <w:pPr>
        <w:spacing w:line="360" w:lineRule="auto"/>
        <w:rPr>
          <w:ins w:id="0" w:author="1787816992@qq.com" w:date="2023-05-07T20:00:00Z"/>
          <w:rFonts w:ascii="宋体" w:eastAsia="宋体" w:hAnsi="宋体" w:cs="宋体"/>
          <w:color w:val="2B2B2B"/>
          <w:sz w:val="21"/>
          <w:szCs w:val="21"/>
        </w:rPr>
      </w:pPr>
      <w:del w:id="1" w:author="1787816992@qq.com" w:date="2023-05-07T19:58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记者</w:delText>
        </w:r>
      </w:del>
      <w:del w:id="2" w:author="1787816992@qq.com" w:date="2023-05-07T19:59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：</w:delText>
        </w:r>
      </w:del>
      <w:ins w:id="3" w:author="1787816992@qq.com" w:date="2023-05-07T19:59:00Z">
        <w:r w:rsidR="00E67A12" w:rsidRPr="00E67A12">
          <w:rPr>
            <w:rFonts w:ascii="宋体" w:eastAsia="宋体" w:hAnsi="宋体" w:cs="宋体" w:hint="eastAsia"/>
            <w:b/>
            <w:color w:val="2B2B2B"/>
            <w:sz w:val="21"/>
            <w:szCs w:val="21"/>
          </w:rPr>
          <w:t>我：</w:t>
        </w:r>
      </w:ins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那我们就差不多正式开始了</w:t>
      </w:r>
      <w:ins w:id="4" w:author="1787816992@qq.com" w:date="2023-05-07T19:58:00Z">
        <w:r w:rsidR="00E67A12">
          <w:rPr>
            <w:rFonts w:ascii="宋体" w:eastAsia="宋体" w:hAnsi="宋体" w:cs="宋体" w:hint="eastAsia"/>
            <w:color w:val="2B2B2B"/>
            <w:sz w:val="21"/>
            <w:szCs w:val="21"/>
          </w:rPr>
          <w:t>。</w:t>
        </w:r>
      </w:ins>
    </w:p>
    <w:p w14:paraId="3FB33FBA" w14:textId="11D51743" w:rsidR="002B12C3" w:rsidRDefault="00000000">
      <w:pPr>
        <w:spacing w:line="360" w:lineRule="auto"/>
        <w:rPr>
          <w:ins w:id="5" w:author="1787816992@qq.com" w:date="2023-05-07T20:05:00Z"/>
          <w:rFonts w:ascii="PingFangSC-Regular" w:eastAsia="PingFangSC-Regular" w:hAnsi="PingFangSC-Regular" w:cs="PingFangSC-Regular"/>
          <w:color w:val="2B2B2B"/>
          <w:sz w:val="21"/>
          <w:szCs w:val="21"/>
        </w:rPr>
      </w:pPr>
      <w:del w:id="6" w:author="1787816992@qq.com" w:date="2023-05-07T19:58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，</w:delText>
        </w:r>
      </w:del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首先</w:t>
      </w:r>
      <w:del w:id="7" w:author="1787816992@qq.com" w:date="2023-05-07T23:05:00Z">
        <w:r w:rsidDel="00865E40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说一些有的没的话</w:delText>
        </w:r>
      </w:del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，我是南方科技大学社会科学中心下属历史文化实验室的学生调研员，我们正在进行一项有关深圳地铁的研究，本项目旨在于以地铁为切入点，探索基础设施与城市景观和城市记忆之间的关系，再现深圳市景观与文化的变迁。你们的分享对我们的研究至关重要，在访谈过程中我们会对谈话进行录音，并收集相关信息。本项目组承诺，所收集信息仅用于学术研究，不会</w:t>
      </w:r>
      <w:ins w:id="8" w:author="1787816992@qq.com" w:date="2023-05-07T20:00:00Z">
        <w:r w:rsidR="00E67A12">
          <w:rPr>
            <w:rFonts w:ascii="宋体" w:eastAsia="宋体" w:hAnsi="宋体" w:cs="宋体" w:hint="eastAsia"/>
            <w:color w:val="2B2B2B"/>
            <w:sz w:val="21"/>
            <w:szCs w:val="21"/>
          </w:rPr>
          <w:t>向</w:t>
        </w:r>
      </w:ins>
      <w:del w:id="9" w:author="1787816992@qq.com" w:date="2023-05-07T20:00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像</w:delText>
        </w:r>
      </w:del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任何第三方提供或用作盈利目的，我们将严格保护您的个人信息与隐私</w:t>
      </w:r>
      <w:del w:id="10" w:author="1787816992@qq.com" w:date="2023-05-07T20:00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，</w:delText>
        </w:r>
      </w:del>
      <w:ins w:id="11" w:author="1787816992@qq.com" w:date="2023-05-07T20:00:00Z">
        <w:r w:rsidR="00E67A12">
          <w:rPr>
            <w:rFonts w:ascii="宋体" w:eastAsia="宋体" w:hAnsi="宋体" w:cs="宋体" w:hint="eastAsia"/>
            <w:color w:val="2B2B2B"/>
            <w:sz w:val="21"/>
            <w:szCs w:val="21"/>
          </w:rPr>
          <w:t>。</w:t>
        </w:r>
      </w:ins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我们开始了。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</w:r>
      <w:del w:id="12" w:author="1787816992@qq.com" w:date="2023-05-07T19:58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角色1</w:delText>
        </w:r>
      </w:del>
      <w:del w:id="13" w:author="1787816992@qq.com" w:date="2023-05-07T19:59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：</w:delText>
        </w:r>
      </w:del>
      <w:ins w:id="14" w:author="1787816992@qq.com" w:date="2023-05-07T19:59:00Z">
        <w:r w:rsidR="00E67A12" w:rsidRPr="00E67A12">
          <w:rPr>
            <w:rFonts w:ascii="PingFangSC-Regular" w:eastAsia="PingFangSC-Regular" w:hAnsi="PingFangSC-Regular" w:cs="PingFangSC-Regular"/>
            <w:b/>
            <w:color w:val="2B2B2B"/>
            <w:sz w:val="21"/>
            <w:szCs w:val="21"/>
          </w:rPr>
          <w:t>HE</w:t>
        </w:r>
        <w:r w:rsidR="00E67A12" w:rsidRPr="00E67A12">
          <w:rPr>
            <w:rFonts w:ascii="宋体" w:eastAsia="宋体" w:hAnsi="宋体" w:cs="宋体" w:hint="eastAsia"/>
            <w:b/>
            <w:color w:val="2B2B2B"/>
            <w:sz w:val="21"/>
            <w:szCs w:val="21"/>
          </w:rPr>
          <w:t>：</w:t>
        </w:r>
      </w:ins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好的。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</w:r>
      <w:del w:id="15" w:author="1787816992@qq.com" w:date="2023-05-07T19:58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记者</w:delText>
        </w:r>
      </w:del>
      <w:del w:id="16" w:author="1787816992@qq.com" w:date="2023-05-07T19:59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：</w:delText>
        </w:r>
      </w:del>
      <w:ins w:id="17" w:author="1787816992@qq.com" w:date="2023-05-07T19:59:00Z">
        <w:r w:rsidR="00E67A12" w:rsidRPr="00E67A12">
          <w:rPr>
            <w:rFonts w:ascii="宋体" w:eastAsia="宋体" w:hAnsi="宋体" w:cs="宋体" w:hint="eastAsia"/>
            <w:b/>
            <w:color w:val="2B2B2B"/>
            <w:sz w:val="21"/>
            <w:szCs w:val="21"/>
          </w:rPr>
          <w:t>我：</w:t>
        </w:r>
      </w:ins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我们这个访谈一共是分为三个大部分，第一个部分是历史回溯，主要是讲讲你的历史；第二部分是现代生活，就是讲你</w:t>
      </w:r>
      <w:del w:id="18" w:author="1787816992@qq.com" w:date="2023-05-07T20:00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最近</w:delText>
        </w:r>
      </w:del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日常的生活与体验；最后一部分</w:t>
      </w:r>
      <w:del w:id="19" w:author="1787816992@qq.com" w:date="2023-05-07T20:00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就</w:delText>
        </w:r>
      </w:del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是一般性评价，大概总结一下之前说的内容。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  <w:t>好，那我们先从第一个部分开始。第一个问题</w:t>
      </w:r>
      <w:ins w:id="20" w:author="1787816992@qq.com" w:date="2023-05-07T20:00:00Z">
        <w:r w:rsidR="00E67A12">
          <w:rPr>
            <w:rFonts w:ascii="宋体" w:eastAsia="宋体" w:hAnsi="宋体" w:cs="宋体" w:hint="eastAsia"/>
            <w:color w:val="2B2B2B"/>
            <w:sz w:val="21"/>
            <w:szCs w:val="21"/>
          </w:rPr>
          <w:t>，</w:t>
        </w:r>
      </w:ins>
      <w:del w:id="21" w:author="1787816992@qq.com" w:date="2023-05-07T20:00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是</w:delText>
        </w:r>
      </w:del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您在深圳的生活经历大概分为几个阶段？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</w:r>
      <w:del w:id="22" w:author="1787816992@qq.com" w:date="2023-05-07T19:58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角色1</w:delText>
        </w:r>
      </w:del>
      <w:del w:id="23" w:author="1787816992@qq.com" w:date="2023-05-07T19:59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：</w:delText>
        </w:r>
      </w:del>
      <w:ins w:id="24" w:author="1787816992@qq.com" w:date="2023-05-07T19:59:00Z">
        <w:r w:rsidR="00E67A12" w:rsidRPr="00E67A12">
          <w:rPr>
            <w:rFonts w:ascii="PingFangSC-Regular" w:eastAsia="PingFangSC-Regular" w:hAnsi="PingFangSC-Regular" w:cs="PingFangSC-Regular"/>
            <w:b/>
            <w:color w:val="2B2B2B"/>
            <w:sz w:val="21"/>
            <w:szCs w:val="21"/>
          </w:rPr>
          <w:t>HE</w:t>
        </w:r>
        <w:r w:rsidR="00E67A12" w:rsidRPr="00E67A12">
          <w:rPr>
            <w:rFonts w:ascii="宋体" w:eastAsia="宋体" w:hAnsi="宋体" w:cs="宋体" w:hint="eastAsia"/>
            <w:b/>
            <w:color w:val="2B2B2B"/>
            <w:sz w:val="21"/>
            <w:szCs w:val="21"/>
          </w:rPr>
          <w:t>：</w:t>
        </w:r>
      </w:ins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我觉得应该分为3-4个阶段，第一个阶段就是我从小就跟着父母迁移过来深圳，因为工作的原因我父亲来到深圳，1979年的时候就来到了深圳</w:t>
      </w:r>
      <w:ins w:id="25" w:author="1787816992@qq.com" w:date="2023-05-07T20:01:00Z">
        <w:r w:rsidR="00E67A12">
          <w:rPr>
            <w:rFonts w:ascii="宋体" w:eastAsia="宋体" w:hAnsi="宋体" w:cs="宋体" w:hint="eastAsia"/>
            <w:color w:val="2B2B2B"/>
            <w:sz w:val="21"/>
            <w:szCs w:val="21"/>
          </w:rPr>
          <w:t>。</w:t>
        </w:r>
      </w:ins>
      <w:del w:id="26" w:author="1787816992@qq.com" w:date="2023-05-07T20:01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，</w:delText>
        </w:r>
      </w:del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我在这里生活、安家，到小孩出生</w:t>
      </w:r>
      <w:ins w:id="27" w:author="1787816992@qq.com" w:date="2023-05-07T20:01:00Z">
        <w:r w:rsidR="00E67A12">
          <w:rPr>
            <w:rFonts w:ascii="宋体" w:eastAsia="宋体" w:hAnsi="宋体" w:cs="宋体" w:hint="eastAsia"/>
            <w:color w:val="2B2B2B"/>
            <w:sz w:val="21"/>
            <w:szCs w:val="21"/>
          </w:rPr>
          <w:t>，</w:t>
        </w:r>
      </w:ins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一直都在罗湖这边，基本上很少出罗湖。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</w:r>
      <w:del w:id="28" w:author="1787816992@qq.com" w:date="2023-05-07T19:58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记者</w:delText>
        </w:r>
      </w:del>
      <w:del w:id="29" w:author="1787816992@qq.com" w:date="2023-05-07T19:59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：</w:delText>
        </w:r>
      </w:del>
      <w:ins w:id="30" w:author="1787816992@qq.com" w:date="2023-05-07T19:59:00Z">
        <w:r w:rsidR="00E67A12" w:rsidRPr="00E67A12">
          <w:rPr>
            <w:rFonts w:ascii="宋体" w:eastAsia="宋体" w:hAnsi="宋体" w:cs="宋体" w:hint="eastAsia"/>
            <w:b/>
            <w:color w:val="2B2B2B"/>
            <w:sz w:val="21"/>
            <w:szCs w:val="21"/>
          </w:rPr>
          <w:t>我：</w:t>
        </w:r>
      </w:ins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这是第一个阶段。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</w:r>
      <w:del w:id="31" w:author="1787816992@qq.com" w:date="2023-05-07T19:58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角色1</w:delText>
        </w:r>
      </w:del>
      <w:del w:id="32" w:author="1787816992@qq.com" w:date="2023-05-07T19:59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：</w:delText>
        </w:r>
      </w:del>
      <w:ins w:id="33" w:author="1787816992@qq.com" w:date="2023-05-07T19:59:00Z">
        <w:r w:rsidR="00E67A12" w:rsidRPr="00E67A12">
          <w:rPr>
            <w:rFonts w:ascii="PingFangSC-Regular" w:eastAsia="PingFangSC-Regular" w:hAnsi="PingFangSC-Regular" w:cs="PingFangSC-Regular"/>
            <w:b/>
            <w:color w:val="2B2B2B"/>
            <w:sz w:val="21"/>
            <w:szCs w:val="21"/>
          </w:rPr>
          <w:t>HE</w:t>
        </w:r>
        <w:r w:rsidR="00E67A12" w:rsidRPr="00E67A12">
          <w:rPr>
            <w:rFonts w:ascii="宋体" w:eastAsia="宋体" w:hAnsi="宋体" w:cs="宋体" w:hint="eastAsia"/>
            <w:b/>
            <w:color w:val="2B2B2B"/>
            <w:sz w:val="21"/>
            <w:szCs w:val="21"/>
          </w:rPr>
          <w:t>：</w:t>
        </w:r>
      </w:ins>
      <w:ins w:id="34" w:author="1787816992@qq.com" w:date="2023-05-07T20:01:00Z">
        <w:r w:rsidR="00E67A12">
          <w:rPr>
            <w:rFonts w:ascii="宋体" w:eastAsia="宋体" w:hAnsi="宋体" w:cs="宋体" w:hint="eastAsia"/>
            <w:color w:val="2B2B2B"/>
            <w:sz w:val="21"/>
            <w:szCs w:val="21"/>
          </w:rPr>
          <w:t>对，</w:t>
        </w:r>
      </w:ins>
      <w:del w:id="35" w:author="1787816992@qq.com" w:date="2023-05-07T20:01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第一个阶段，</w:delText>
        </w:r>
      </w:del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来深圳的第一个阶段就是1979年-1984年，1984年我就搬过一次家，就是从水贝那边</w:t>
      </w:r>
      <w:del w:id="36" w:author="1787816992@qq.com" w:date="2023-05-07T20:02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。</w:delText>
        </w:r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br/>
        </w:r>
      </w:del>
      <w:del w:id="37" w:author="1787816992@qq.com" w:date="2023-05-07T19:58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记者</w:delText>
        </w:r>
      </w:del>
      <w:del w:id="38" w:author="1787816992@qq.com" w:date="2023-05-07T19:59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：</w:delText>
        </w:r>
      </w:del>
      <w:del w:id="39" w:author="1787816992@qq.com" w:date="2023-05-07T20:02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水贝也不远。</w:delText>
        </w:r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br/>
        </w:r>
      </w:del>
      <w:del w:id="40" w:author="1787816992@qq.com" w:date="2023-05-07T19:58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角色1</w:delText>
        </w:r>
      </w:del>
      <w:del w:id="41" w:author="1787816992@qq.com" w:date="2023-05-07T19:59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：</w:delText>
        </w:r>
      </w:del>
      <w:del w:id="42" w:author="1787816992@qq.com" w:date="2023-05-07T20:02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也不远，就是</w:delText>
        </w:r>
      </w:del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搬到螺岭这边。</w:t>
      </w:r>
      <w:del w:id="43" w:author="1787816992@qq.com" w:date="2023-05-07T20:02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br/>
        </w:r>
      </w:del>
      <w:del w:id="44" w:author="1787816992@qq.com" w:date="2023-05-07T19:58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记者</w:delText>
        </w:r>
      </w:del>
      <w:del w:id="45" w:author="1787816992@qq.com" w:date="2023-05-07T19:59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：</w:delText>
        </w:r>
      </w:del>
      <w:del w:id="46" w:author="1787816992@qq.com" w:date="2023-05-07T20:02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这边是吧？</w:delText>
        </w:r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br/>
        </w:r>
      </w:del>
      <w:del w:id="47" w:author="1787816992@qq.com" w:date="2023-05-07T19:58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角色1</w:delText>
        </w:r>
      </w:del>
      <w:del w:id="48" w:author="1787816992@qq.com" w:date="2023-05-07T19:59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：</w:delText>
        </w:r>
      </w:del>
      <w:del w:id="49" w:author="1787816992@qq.com" w:date="2023-05-07T20:02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不是。</w:delText>
        </w:r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br/>
        </w:r>
      </w:del>
      <w:del w:id="50" w:author="1787816992@qq.com" w:date="2023-05-07T19:58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记者</w:delText>
        </w:r>
      </w:del>
      <w:del w:id="51" w:author="1787816992@qq.com" w:date="2023-05-07T19:59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：</w:delText>
        </w:r>
      </w:del>
      <w:del w:id="52" w:author="1787816992@qq.com" w:date="2023-05-07T20:02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再往那边一点。</w:delText>
        </w:r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br/>
        </w:r>
      </w:del>
      <w:del w:id="53" w:author="1787816992@qq.com" w:date="2023-05-07T19:58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角色1</w:delText>
        </w:r>
      </w:del>
      <w:del w:id="54" w:author="1787816992@qq.com" w:date="2023-05-07T19:59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：</w:delText>
        </w:r>
      </w:del>
      <w:del w:id="55" w:author="1787816992@qq.com" w:date="2023-05-07T20:02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水贝到螺岭。</w:delText>
        </w:r>
      </w:del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</w:r>
      <w:del w:id="56" w:author="1787816992@qq.com" w:date="2023-05-07T19:58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记者</w:delText>
        </w:r>
      </w:del>
      <w:del w:id="57" w:author="1787816992@qq.com" w:date="2023-05-07T19:59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：</w:delText>
        </w:r>
      </w:del>
      <w:ins w:id="58" w:author="1787816992@qq.com" w:date="2023-05-07T19:59:00Z">
        <w:r w:rsidR="00E67A12" w:rsidRPr="00E67A12">
          <w:rPr>
            <w:rFonts w:ascii="宋体" w:eastAsia="宋体" w:hAnsi="宋体" w:cs="宋体" w:hint="eastAsia"/>
            <w:b/>
            <w:color w:val="2B2B2B"/>
            <w:sz w:val="21"/>
            <w:szCs w:val="21"/>
          </w:rPr>
          <w:t>我：</w:t>
        </w:r>
      </w:ins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第二个</w:t>
      </w:r>
      <w:ins w:id="59" w:author="1787816992@qq.com" w:date="2023-05-07T20:03:00Z">
        <w:r w:rsidR="00E67A12">
          <w:rPr>
            <w:rFonts w:ascii="宋体" w:eastAsia="宋体" w:hAnsi="宋体" w:cs="宋体" w:hint="eastAsia"/>
            <w:color w:val="2B2B2B"/>
            <w:sz w:val="21"/>
            <w:szCs w:val="21"/>
          </w:rPr>
          <w:t>阶段</w:t>
        </w:r>
      </w:ins>
      <w:del w:id="60" w:author="1787816992@qq.com" w:date="2023-05-07T20:03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节但</w:delText>
        </w:r>
      </w:del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呢？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</w:r>
      <w:del w:id="61" w:author="1787816992@qq.com" w:date="2023-05-07T19:58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角色1</w:delText>
        </w:r>
      </w:del>
      <w:del w:id="62" w:author="1787816992@qq.com" w:date="2023-05-07T19:59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：</w:delText>
        </w:r>
      </w:del>
      <w:ins w:id="63" w:author="1787816992@qq.com" w:date="2023-05-07T19:59:00Z">
        <w:r w:rsidR="00E67A12" w:rsidRPr="00E67A12">
          <w:rPr>
            <w:rFonts w:ascii="PingFangSC-Regular" w:eastAsia="PingFangSC-Regular" w:hAnsi="PingFangSC-Regular" w:cs="PingFangSC-Regular"/>
            <w:b/>
            <w:color w:val="2B2B2B"/>
            <w:sz w:val="21"/>
            <w:szCs w:val="21"/>
          </w:rPr>
          <w:t>HE</w:t>
        </w:r>
        <w:r w:rsidR="00E67A12" w:rsidRPr="00E67A12">
          <w:rPr>
            <w:rFonts w:ascii="宋体" w:eastAsia="宋体" w:hAnsi="宋体" w:cs="宋体" w:hint="eastAsia"/>
            <w:b/>
            <w:color w:val="2B2B2B"/>
            <w:sz w:val="21"/>
            <w:szCs w:val="21"/>
          </w:rPr>
          <w:t>：</w:t>
        </w:r>
      </w:ins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第二个阶段就是从螺岭到我买房子这里。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</w:r>
      <w:del w:id="64" w:author="1787816992@qq.com" w:date="2023-05-07T19:58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记者</w:delText>
        </w:r>
      </w:del>
      <w:del w:id="65" w:author="1787816992@qq.com" w:date="2023-05-07T19:59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：</w:delText>
        </w:r>
      </w:del>
      <w:ins w:id="66" w:author="1787816992@qq.com" w:date="2023-05-07T19:59:00Z">
        <w:r w:rsidR="00E67A12" w:rsidRPr="00E67A12">
          <w:rPr>
            <w:rFonts w:ascii="宋体" w:eastAsia="宋体" w:hAnsi="宋体" w:cs="宋体" w:hint="eastAsia"/>
            <w:b/>
            <w:color w:val="2B2B2B"/>
            <w:sz w:val="21"/>
            <w:szCs w:val="21"/>
          </w:rPr>
          <w:t>我：</w:t>
        </w:r>
      </w:ins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这一块地方具体叫什么名字？</w:t>
      </w:r>
      <w:ins w:id="67" w:author="1787816992@qq.com" w:date="2023-05-07T20:03:00Z">
        <w:r w:rsidR="00E67A12"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t xml:space="preserve"> </w:t>
        </w:r>
      </w:ins>
      <w:del w:id="68" w:author="1787816992@qq.com" w:date="2023-05-07T20:03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br/>
        </w:r>
      </w:del>
      <w:del w:id="69" w:author="1787816992@qq.com" w:date="2023-05-07T19:58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角色1</w:delText>
        </w:r>
      </w:del>
      <w:del w:id="70" w:author="1787816992@qq.com" w:date="2023-05-07T19:59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：</w:delText>
        </w:r>
      </w:del>
      <w:del w:id="71" w:author="1787816992@qq.com" w:date="2023-05-07T20:03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你是说地方还是什么？</w:delText>
        </w:r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br/>
        </w:r>
      </w:del>
      <w:del w:id="72" w:author="1787816992@qq.com" w:date="2023-05-07T19:58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记者</w:delText>
        </w:r>
      </w:del>
      <w:del w:id="73" w:author="1787816992@qq.com" w:date="2023-05-07T19:59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：</w:delText>
        </w:r>
      </w:del>
      <w:del w:id="74" w:author="1787816992@qq.com" w:date="2023-05-07T20:03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就是这块地方，比方说那边叫螺岭，这边叫什么？</w:delText>
        </w:r>
      </w:del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</w:r>
      <w:del w:id="75" w:author="1787816992@qq.com" w:date="2023-05-07T19:58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角色1</w:delText>
        </w:r>
      </w:del>
      <w:del w:id="76" w:author="1787816992@qq.com" w:date="2023-05-07T19:59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：</w:delText>
        </w:r>
      </w:del>
      <w:ins w:id="77" w:author="1787816992@qq.com" w:date="2023-05-07T19:59:00Z">
        <w:r w:rsidR="00E67A12" w:rsidRPr="00E67A12">
          <w:rPr>
            <w:rFonts w:ascii="PingFangSC-Regular" w:eastAsia="PingFangSC-Regular" w:hAnsi="PingFangSC-Regular" w:cs="PingFangSC-Regular"/>
            <w:b/>
            <w:color w:val="2B2B2B"/>
            <w:sz w:val="21"/>
            <w:szCs w:val="21"/>
          </w:rPr>
          <w:t>HE</w:t>
        </w:r>
        <w:r w:rsidR="00E67A12" w:rsidRPr="00E67A12">
          <w:rPr>
            <w:rFonts w:ascii="宋体" w:eastAsia="宋体" w:hAnsi="宋体" w:cs="宋体" w:hint="eastAsia"/>
            <w:b/>
            <w:color w:val="2B2B2B"/>
            <w:sz w:val="21"/>
            <w:szCs w:val="21"/>
          </w:rPr>
          <w:t>：</w:t>
        </w:r>
      </w:ins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这里叫华清园</w:t>
      </w:r>
      <w:del w:id="78" w:author="1787816992@qq.com" w:date="2023-05-07T20:03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或者安业花园（音），我住的场所</w:delText>
        </w:r>
      </w:del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</w:r>
      <w:del w:id="79" w:author="1787816992@qq.com" w:date="2023-05-07T19:58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记者</w:delText>
        </w:r>
      </w:del>
      <w:del w:id="80" w:author="1787816992@qq.com" w:date="2023-05-07T19:59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：</w:delText>
        </w:r>
      </w:del>
      <w:ins w:id="81" w:author="1787816992@qq.com" w:date="2023-05-07T19:59:00Z">
        <w:r w:rsidR="00E67A12" w:rsidRPr="00E67A12">
          <w:rPr>
            <w:rFonts w:ascii="宋体" w:eastAsia="宋体" w:hAnsi="宋体" w:cs="宋体" w:hint="eastAsia"/>
            <w:b/>
            <w:color w:val="2B2B2B"/>
            <w:sz w:val="21"/>
            <w:szCs w:val="21"/>
          </w:rPr>
          <w:t>我：</w:t>
        </w:r>
      </w:ins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华清园是吧。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</w:r>
      <w:del w:id="82" w:author="1787816992@qq.com" w:date="2023-05-07T19:58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角色1</w:delText>
        </w:r>
      </w:del>
      <w:del w:id="83" w:author="1787816992@qq.com" w:date="2023-05-07T19:59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：</w:delText>
        </w:r>
      </w:del>
      <w:ins w:id="84" w:author="1787816992@qq.com" w:date="2023-05-07T19:59:00Z">
        <w:r w:rsidR="00E67A12" w:rsidRPr="00E67A12">
          <w:rPr>
            <w:rFonts w:ascii="PingFangSC-Regular" w:eastAsia="PingFangSC-Regular" w:hAnsi="PingFangSC-Regular" w:cs="PingFangSC-Regular"/>
            <w:b/>
            <w:color w:val="2B2B2B"/>
            <w:sz w:val="21"/>
            <w:szCs w:val="21"/>
          </w:rPr>
          <w:t>HE</w:t>
        </w:r>
        <w:r w:rsidR="00E67A12" w:rsidRPr="00E67A12">
          <w:rPr>
            <w:rFonts w:ascii="宋体" w:eastAsia="宋体" w:hAnsi="宋体" w:cs="宋体" w:hint="eastAsia"/>
            <w:b/>
            <w:color w:val="2B2B2B"/>
            <w:sz w:val="21"/>
            <w:szCs w:val="21"/>
          </w:rPr>
          <w:t>：</w:t>
        </w:r>
      </w:ins>
      <w:del w:id="85" w:author="1787816992@qq.com" w:date="2023-05-07T20:03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就</w:delText>
        </w:r>
      </w:del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三点水，华清园。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</w:r>
      <w:del w:id="86" w:author="1787816992@qq.com" w:date="2023-05-07T19:58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记者</w:delText>
        </w:r>
      </w:del>
      <w:del w:id="87" w:author="1787816992@qq.com" w:date="2023-05-07T19:59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：</w:delText>
        </w:r>
      </w:del>
      <w:ins w:id="88" w:author="1787816992@qq.com" w:date="2023-05-07T19:59:00Z">
        <w:r w:rsidR="00E67A12" w:rsidRPr="00E67A12">
          <w:rPr>
            <w:rFonts w:ascii="宋体" w:eastAsia="宋体" w:hAnsi="宋体" w:cs="宋体" w:hint="eastAsia"/>
            <w:b/>
            <w:color w:val="2B2B2B"/>
            <w:sz w:val="21"/>
            <w:szCs w:val="21"/>
          </w:rPr>
          <w:t>我：</w:t>
        </w:r>
      </w:ins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第三个阶段呢？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</w:r>
      <w:del w:id="89" w:author="1787816992@qq.com" w:date="2023-05-07T19:58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角色1</w:delText>
        </w:r>
      </w:del>
      <w:del w:id="90" w:author="1787816992@qq.com" w:date="2023-05-07T19:59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：</w:delText>
        </w:r>
      </w:del>
      <w:ins w:id="91" w:author="1787816992@qq.com" w:date="2023-05-07T19:59:00Z">
        <w:r w:rsidR="00E67A12" w:rsidRPr="00E67A12">
          <w:rPr>
            <w:rFonts w:ascii="PingFangSC-Regular" w:eastAsia="PingFangSC-Regular" w:hAnsi="PingFangSC-Regular" w:cs="PingFangSC-Regular"/>
            <w:b/>
            <w:color w:val="2B2B2B"/>
            <w:sz w:val="21"/>
            <w:szCs w:val="21"/>
          </w:rPr>
          <w:t>HE</w:t>
        </w:r>
        <w:r w:rsidR="00E67A12" w:rsidRPr="00E67A12">
          <w:rPr>
            <w:rFonts w:ascii="宋体" w:eastAsia="宋体" w:hAnsi="宋体" w:cs="宋体" w:hint="eastAsia"/>
            <w:b/>
            <w:color w:val="2B2B2B"/>
            <w:sz w:val="21"/>
            <w:szCs w:val="21"/>
          </w:rPr>
          <w:t>：</w:t>
        </w:r>
      </w:ins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第三个阶段又搬回去，跟随着小孩</w:t>
      </w:r>
      <w:ins w:id="92" w:author="1787816992@qq.com" w:date="2023-05-07T20:04:00Z">
        <w:r w:rsidR="00E67A12">
          <w:rPr>
            <w:rFonts w:ascii="宋体" w:eastAsia="宋体" w:hAnsi="宋体" w:cs="宋体" w:hint="eastAsia"/>
            <w:color w:val="2B2B2B"/>
            <w:sz w:val="21"/>
            <w:szCs w:val="21"/>
          </w:rPr>
          <w:t>，</w:t>
        </w:r>
      </w:ins>
      <w:del w:id="93" w:author="1787816992@qq.com" w:date="2023-05-07T20:03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，</w:delText>
        </w:r>
      </w:del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因为结婚、小孩出生、读书的原因搬来搬去</w:t>
      </w:r>
      <w:del w:id="94" w:author="1787816992@qq.com" w:date="2023-05-07T20:04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，</w:delText>
        </w:r>
      </w:del>
      <w:ins w:id="95" w:author="1787816992@qq.com" w:date="2023-05-07T20:04:00Z">
        <w:r w:rsidR="00E67A12">
          <w:rPr>
            <w:rFonts w:ascii="宋体" w:eastAsia="宋体" w:hAnsi="宋体" w:cs="宋体" w:hint="eastAsia"/>
            <w:color w:val="2B2B2B"/>
            <w:sz w:val="21"/>
            <w:szCs w:val="21"/>
          </w:rPr>
          <w:t>。</w:t>
        </w:r>
      </w:ins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因为我儿子2003年出生，当时就搬回螺岭那边读幼儿园</w:t>
      </w:r>
      <w:del w:id="96" w:author="1787816992@qq.com" w:date="2023-05-07T20:04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，</w:delText>
        </w:r>
      </w:del>
      <w:ins w:id="97" w:author="1787816992@qq.com" w:date="2023-05-07T20:04:00Z">
        <w:r w:rsidR="00E67A12">
          <w:rPr>
            <w:rFonts w:ascii="宋体" w:eastAsia="宋体" w:hAnsi="宋体" w:cs="宋体" w:hint="eastAsia"/>
            <w:color w:val="2B2B2B"/>
            <w:sz w:val="21"/>
            <w:szCs w:val="21"/>
          </w:rPr>
          <w:t>、读小学，</w:t>
        </w:r>
      </w:ins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因为这边没这么方便</w:t>
      </w:r>
      <w:ins w:id="98" w:author="1787816992@qq.com" w:date="2023-05-07T20:04:00Z">
        <w:r w:rsidR="00E67A12">
          <w:rPr>
            <w:rFonts w:ascii="宋体" w:eastAsia="宋体" w:hAnsi="宋体" w:cs="宋体" w:hint="eastAsia"/>
            <w:color w:val="2B2B2B"/>
            <w:sz w:val="21"/>
            <w:szCs w:val="21"/>
          </w:rPr>
          <w:t>，</w:t>
        </w:r>
      </w:ins>
      <w:del w:id="99" w:author="1787816992@qq.com" w:date="2023-05-07T20:04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，在螺岭读幼儿园、读小学，</w:delText>
        </w:r>
      </w:del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所以那一段时间搬回去。加上我父母</w:t>
      </w:r>
      <w:ins w:id="100" w:author="1787816992@qq.com" w:date="2023-05-07T20:04:00Z">
        <w:r w:rsidR="00E67A12">
          <w:rPr>
            <w:rFonts w:ascii="宋体" w:eastAsia="宋体" w:hAnsi="宋体" w:cs="宋体" w:hint="eastAsia"/>
            <w:color w:val="2B2B2B"/>
            <w:sz w:val="21"/>
            <w:szCs w:val="21"/>
          </w:rPr>
          <w:t>以前生病</w:t>
        </w:r>
      </w:ins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的原因</w:t>
      </w:r>
      <w:del w:id="101" w:author="1787816992@qq.com" w:date="2023-05-07T20:04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，以前因为生病的原因</w:delText>
        </w:r>
      </w:del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，所以在这边买房子改</w:t>
      </w:r>
      <w:ins w:id="102" w:author="1787816992@qq.com" w:date="2023-05-07T20:05:00Z">
        <w:r w:rsidR="002B12C3">
          <w:rPr>
            <w:rFonts w:ascii="宋体" w:eastAsia="宋体" w:hAnsi="宋体" w:cs="宋体" w:hint="eastAsia"/>
            <w:color w:val="2B2B2B"/>
            <w:sz w:val="21"/>
            <w:szCs w:val="21"/>
          </w:rPr>
          <w:t>善</w:t>
        </w:r>
      </w:ins>
      <w:del w:id="103" w:author="1787816992@qq.com" w:date="2023-05-07T20:05:00Z">
        <w:r w:rsidDel="002B12C3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变</w:delText>
        </w:r>
      </w:del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环境，就是这样</w:t>
      </w:r>
      <w:del w:id="104" w:author="1787816992@qq.com" w:date="2023-05-07T20:05:00Z">
        <w:r w:rsidDel="002B12C3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，所以迁移</w:delText>
        </w:r>
      </w:del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。</w:t>
      </w:r>
    </w:p>
    <w:p w14:paraId="16B22E24" w14:textId="77777777" w:rsidR="00B4492B" w:rsidRDefault="00000000">
      <w:pPr>
        <w:spacing w:line="360" w:lineRule="auto"/>
        <w:rPr>
          <w:ins w:id="105" w:author="1787816992@qq.com" w:date="2023-05-07T20:16:00Z"/>
          <w:rFonts w:ascii="宋体" w:eastAsia="宋体" w:hAnsi="宋体" w:cs="宋体"/>
          <w:color w:val="2B2B2B"/>
          <w:sz w:val="21"/>
          <w:szCs w:val="21"/>
        </w:rPr>
      </w:pP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后面有一段时间，就是小孩读初中的时候，</w:t>
      </w:r>
      <w:ins w:id="106" w:author="1787816992@qq.com" w:date="2023-05-07T20:05:00Z">
        <w:r w:rsidR="002B12C3">
          <w:rPr>
            <w:rFonts w:ascii="宋体" w:eastAsia="宋体" w:hAnsi="宋体" w:cs="宋体" w:hint="eastAsia"/>
            <w:color w:val="2B2B2B"/>
            <w:sz w:val="21"/>
            <w:szCs w:val="21"/>
          </w:rPr>
          <w:t>因为学业问题，</w:t>
        </w:r>
      </w:ins>
      <w:ins w:id="107" w:author="1787816992@qq.com" w:date="2023-05-07T20:06:00Z">
        <w:r w:rsidR="002B12C3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t>想着不用跑来跑去</w:t>
        </w:r>
        <w:r w:rsidR="002B12C3">
          <w:rPr>
            <w:rFonts w:ascii="宋体" w:eastAsia="宋体" w:hAnsi="宋体" w:cs="宋体" w:hint="eastAsia"/>
            <w:color w:val="2B2B2B"/>
            <w:sz w:val="21"/>
            <w:szCs w:val="21"/>
          </w:rPr>
          <w:t>，</w:t>
        </w:r>
      </w:ins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在深圳外国语学校那边租房子，有半年的时间</w:t>
      </w:r>
      <w:del w:id="108" w:author="1787816992@qq.com" w:date="2023-05-07T20:05:00Z">
        <w:r w:rsidDel="002B12C3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，</w:delText>
        </w:r>
      </w:del>
      <w:ins w:id="109" w:author="1787816992@qq.com" w:date="2023-05-07T20:05:00Z">
        <w:r w:rsidR="002B12C3">
          <w:rPr>
            <w:rFonts w:ascii="宋体" w:eastAsia="宋体" w:hAnsi="宋体" w:cs="宋体" w:hint="eastAsia"/>
            <w:color w:val="2B2B2B"/>
            <w:sz w:val="21"/>
            <w:szCs w:val="21"/>
          </w:rPr>
          <w:t>。</w:t>
        </w:r>
      </w:ins>
      <w:del w:id="110" w:author="1787816992@qq.com" w:date="2023-05-07T20:05:00Z">
        <w:r w:rsidDel="002B12C3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因为他的学业问题，所以我们也去了那边租房子住了一段时间，</w:delText>
        </w:r>
      </w:del>
      <w:del w:id="111" w:author="1787816992@qq.com" w:date="2023-05-07T20:06:00Z">
        <w:r w:rsidDel="002B12C3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想着不用跑来跑去，就这样租房子有一但时间。</w:delText>
        </w:r>
      </w:del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</w:r>
      <w:del w:id="112" w:author="1787816992@qq.com" w:date="2023-05-07T19:58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记者</w:delText>
        </w:r>
      </w:del>
      <w:del w:id="113" w:author="1787816992@qq.com" w:date="2023-05-07T19:59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：</w:delText>
        </w:r>
      </w:del>
      <w:ins w:id="114" w:author="1787816992@qq.com" w:date="2023-05-07T19:59:00Z">
        <w:r w:rsidR="00E67A12" w:rsidRPr="00E67A12">
          <w:rPr>
            <w:rFonts w:ascii="宋体" w:eastAsia="宋体" w:hAnsi="宋体" w:cs="宋体" w:hint="eastAsia"/>
            <w:b/>
            <w:color w:val="2B2B2B"/>
            <w:sz w:val="21"/>
            <w:szCs w:val="21"/>
          </w:rPr>
          <w:t>我：</w:t>
        </w:r>
      </w:ins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他</w:t>
      </w:r>
      <w:del w:id="115" w:author="1787816992@qq.com" w:date="2023-05-07T20:06:00Z">
        <w:r w:rsidDel="002B12C3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初中、</w:delText>
        </w:r>
      </w:del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高中那一</w:t>
      </w:r>
      <w:ins w:id="116" w:author="1787816992@qq.com" w:date="2023-05-07T20:06:00Z">
        <w:r w:rsidR="002B12C3">
          <w:rPr>
            <w:rFonts w:ascii="宋体" w:eastAsia="宋体" w:hAnsi="宋体" w:cs="宋体" w:hint="eastAsia"/>
            <w:color w:val="2B2B2B"/>
            <w:sz w:val="21"/>
            <w:szCs w:val="21"/>
          </w:rPr>
          <w:t>段</w:t>
        </w:r>
      </w:ins>
      <w:del w:id="117" w:author="1787816992@qq.com" w:date="2023-05-07T20:06:00Z">
        <w:r w:rsidDel="002B12C3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但</w:delText>
        </w:r>
      </w:del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时间是走读是吧？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</w:r>
      <w:del w:id="118" w:author="1787816992@qq.com" w:date="2023-05-07T19:58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角色1</w:delText>
        </w:r>
      </w:del>
      <w:del w:id="119" w:author="1787816992@qq.com" w:date="2023-05-07T19:59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：</w:delText>
        </w:r>
      </w:del>
      <w:ins w:id="120" w:author="1787816992@qq.com" w:date="2023-05-07T19:59:00Z">
        <w:r w:rsidR="00E67A12" w:rsidRPr="00E67A12">
          <w:rPr>
            <w:rFonts w:ascii="PingFangSC-Regular" w:eastAsia="PingFangSC-Regular" w:hAnsi="PingFangSC-Regular" w:cs="PingFangSC-Regular"/>
            <w:b/>
            <w:color w:val="2B2B2B"/>
            <w:sz w:val="21"/>
            <w:szCs w:val="21"/>
          </w:rPr>
          <w:t>HE</w:t>
        </w:r>
        <w:r w:rsidR="00E67A12" w:rsidRPr="00E67A12">
          <w:rPr>
            <w:rFonts w:ascii="宋体" w:eastAsia="宋体" w:hAnsi="宋体" w:cs="宋体" w:hint="eastAsia"/>
            <w:b/>
            <w:color w:val="2B2B2B"/>
            <w:sz w:val="21"/>
            <w:szCs w:val="21"/>
          </w:rPr>
          <w:t>：</w:t>
        </w:r>
      </w:ins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高中的时候是走读。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</w:r>
      <w:del w:id="121" w:author="1787816992@qq.com" w:date="2023-05-07T19:58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记者</w:delText>
        </w:r>
      </w:del>
      <w:del w:id="122" w:author="1787816992@qq.com" w:date="2023-05-07T19:59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：</w:delText>
        </w:r>
      </w:del>
      <w:ins w:id="123" w:author="1787816992@qq.com" w:date="2023-05-07T19:59:00Z">
        <w:r w:rsidR="00E67A12" w:rsidRPr="00E67A12">
          <w:rPr>
            <w:rFonts w:ascii="宋体" w:eastAsia="宋体" w:hAnsi="宋体" w:cs="宋体" w:hint="eastAsia"/>
            <w:b/>
            <w:color w:val="2B2B2B"/>
            <w:sz w:val="21"/>
            <w:szCs w:val="21"/>
          </w:rPr>
          <w:t>我：</w:t>
        </w:r>
      </w:ins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是三年都是</w:t>
      </w:r>
      <w:ins w:id="124" w:author="1787816992@qq.com" w:date="2023-05-07T20:07:00Z">
        <w:r w:rsidR="002B12C3">
          <w:rPr>
            <w:rFonts w:ascii="宋体" w:eastAsia="宋体" w:hAnsi="宋体" w:cs="宋体" w:hint="eastAsia"/>
            <w:color w:val="2B2B2B"/>
            <w:sz w:val="21"/>
            <w:szCs w:val="21"/>
          </w:rPr>
          <w:t>吗</w:t>
        </w:r>
      </w:ins>
      <w:del w:id="125" w:author="1787816992@qq.com" w:date="2023-05-07T20:07:00Z">
        <w:r w:rsidDel="002B12C3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还是</w:delText>
        </w:r>
      </w:del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？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</w:r>
      <w:del w:id="126" w:author="1787816992@qq.com" w:date="2023-05-07T19:58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lastRenderedPageBreak/>
          <w:delText>角色1</w:delText>
        </w:r>
      </w:del>
      <w:del w:id="127" w:author="1787816992@qq.com" w:date="2023-05-07T19:59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：</w:delText>
        </w:r>
      </w:del>
      <w:ins w:id="128" w:author="1787816992@qq.com" w:date="2023-05-07T19:59:00Z">
        <w:r w:rsidR="00E67A12" w:rsidRPr="00E67A12">
          <w:rPr>
            <w:rFonts w:ascii="PingFangSC-Regular" w:eastAsia="PingFangSC-Regular" w:hAnsi="PingFangSC-Regular" w:cs="PingFangSC-Regular"/>
            <w:b/>
            <w:color w:val="2B2B2B"/>
            <w:sz w:val="21"/>
            <w:szCs w:val="21"/>
          </w:rPr>
          <w:t>HE</w:t>
        </w:r>
        <w:r w:rsidR="00E67A12" w:rsidRPr="00E67A12">
          <w:rPr>
            <w:rFonts w:ascii="宋体" w:eastAsia="宋体" w:hAnsi="宋体" w:cs="宋体" w:hint="eastAsia"/>
            <w:b/>
            <w:color w:val="2B2B2B"/>
            <w:sz w:val="21"/>
            <w:szCs w:val="21"/>
          </w:rPr>
          <w:t>：</w:t>
        </w:r>
      </w:ins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三年都是，回来这边也近嘛。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</w:r>
      <w:del w:id="129" w:author="1787816992@qq.com" w:date="2023-05-07T19:58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记者</w:delText>
        </w:r>
      </w:del>
      <w:del w:id="130" w:author="1787816992@qq.com" w:date="2023-05-07T19:59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：</w:delText>
        </w:r>
      </w:del>
      <w:ins w:id="131" w:author="1787816992@qq.com" w:date="2023-05-07T19:59:00Z">
        <w:r w:rsidR="00E67A12" w:rsidRPr="00E67A12">
          <w:rPr>
            <w:rFonts w:ascii="宋体" w:eastAsia="宋体" w:hAnsi="宋体" w:cs="宋体" w:hint="eastAsia"/>
            <w:b/>
            <w:color w:val="2B2B2B"/>
            <w:sz w:val="21"/>
            <w:szCs w:val="21"/>
          </w:rPr>
          <w:t>我：</w:t>
        </w:r>
      </w:ins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很方便。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</w:r>
      <w:del w:id="132" w:author="1787816992@qq.com" w:date="2023-05-07T19:58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角色1</w:delText>
        </w:r>
      </w:del>
      <w:del w:id="133" w:author="1787816992@qq.com" w:date="2023-05-07T19:59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：</w:delText>
        </w:r>
      </w:del>
      <w:ins w:id="134" w:author="1787816992@qq.com" w:date="2023-05-07T19:59:00Z">
        <w:r w:rsidR="00E67A12" w:rsidRPr="00E67A12">
          <w:rPr>
            <w:rFonts w:ascii="PingFangSC-Regular" w:eastAsia="PingFangSC-Regular" w:hAnsi="PingFangSC-Regular" w:cs="PingFangSC-Regular"/>
            <w:b/>
            <w:color w:val="2B2B2B"/>
            <w:sz w:val="21"/>
            <w:szCs w:val="21"/>
          </w:rPr>
          <w:t>HE</w:t>
        </w:r>
        <w:r w:rsidR="00E67A12" w:rsidRPr="00E67A12">
          <w:rPr>
            <w:rFonts w:ascii="宋体" w:eastAsia="宋体" w:hAnsi="宋体" w:cs="宋体" w:hint="eastAsia"/>
            <w:b/>
            <w:color w:val="2B2B2B"/>
            <w:sz w:val="21"/>
            <w:szCs w:val="21"/>
          </w:rPr>
          <w:t>：</w:t>
        </w:r>
      </w:ins>
      <w:del w:id="135" w:author="1787816992@qq.com" w:date="2023-05-07T20:07:00Z">
        <w:r w:rsidDel="002B12C3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地图你来画，</w:delText>
        </w:r>
      </w:del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搬家的过程就是这样的。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</w:r>
      <w:del w:id="136" w:author="1787816992@qq.com" w:date="2023-05-07T19:58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记者</w:delText>
        </w:r>
      </w:del>
      <w:del w:id="137" w:author="1787816992@qq.com" w:date="2023-05-07T19:59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：</w:delText>
        </w:r>
      </w:del>
      <w:ins w:id="138" w:author="1787816992@qq.com" w:date="2023-05-07T19:59:00Z">
        <w:r w:rsidR="00E67A12" w:rsidRPr="00E67A12">
          <w:rPr>
            <w:rFonts w:ascii="宋体" w:eastAsia="宋体" w:hAnsi="宋体" w:cs="宋体" w:hint="eastAsia"/>
            <w:b/>
            <w:color w:val="2B2B2B"/>
            <w:sz w:val="21"/>
            <w:szCs w:val="21"/>
          </w:rPr>
          <w:t>我：</w:t>
        </w:r>
      </w:ins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那你第二个阶段具体</w:t>
      </w:r>
      <w:del w:id="139" w:author="1787816992@qq.com" w:date="2023-05-07T20:07:00Z">
        <w:r w:rsidDel="002B12C3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时间</w:delText>
        </w:r>
      </w:del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是从</w:t>
      </w:r>
      <w:ins w:id="140" w:author="1787816992@qq.com" w:date="2023-05-07T20:07:00Z">
        <w:r w:rsidR="002B12C3">
          <w:rPr>
            <w:rFonts w:ascii="宋体" w:eastAsia="宋体" w:hAnsi="宋体" w:cs="宋体" w:hint="eastAsia"/>
            <w:color w:val="2B2B2B"/>
            <w:sz w:val="21"/>
            <w:szCs w:val="21"/>
          </w:rPr>
          <w:t>什么时候到什么时候</w:t>
        </w:r>
      </w:ins>
      <w:del w:id="141" w:author="1787816992@qq.com" w:date="2023-05-07T20:07:00Z">
        <w:r w:rsidDel="002B12C3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哪个时间到哪个时间</w:delText>
        </w:r>
      </w:del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？</w:t>
      </w:r>
      <w:del w:id="142" w:author="1787816992@qq.com" w:date="2023-05-07T20:11:00Z">
        <w:r w:rsidDel="002B12C3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br/>
        </w:r>
      </w:del>
      <w:del w:id="143" w:author="1787816992@qq.com" w:date="2023-05-07T19:58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角色1</w:delText>
        </w:r>
      </w:del>
      <w:del w:id="144" w:author="1787816992@qq.com" w:date="2023-05-07T19:59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：</w:delText>
        </w:r>
      </w:del>
      <w:del w:id="145" w:author="1787816992@qq.com" w:date="2023-05-07T20:11:00Z">
        <w:r w:rsidDel="002B12C3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第二阶段，刚才就是整个流程了，我从小到达就在水贝那边，1979年到1984年前我读小学，就是蜀泉小学（音），那是第一个阶段。</w:delText>
        </w:r>
      </w:del>
      <w:del w:id="146" w:author="1787816992@qq.com" w:date="2023-05-07T20:08:00Z">
        <w:r w:rsidDel="002B12C3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br/>
          <w:delText>00：05：10</w:delText>
        </w:r>
      </w:del>
      <w:del w:id="147" w:author="1787816992@qq.com" w:date="2023-05-07T20:11:00Z">
        <w:r w:rsidDel="002B12C3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br/>
        </w:r>
      </w:del>
      <w:del w:id="148" w:author="1787816992@qq.com" w:date="2023-05-07T19:58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记者</w:delText>
        </w:r>
      </w:del>
      <w:del w:id="149" w:author="1787816992@qq.com" w:date="2023-05-07T19:59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：</w:delText>
        </w:r>
      </w:del>
      <w:del w:id="150" w:author="1787816992@qq.com" w:date="2023-05-07T20:11:00Z">
        <w:r w:rsidDel="002B12C3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那第二个阶段是</w:delText>
        </w:r>
      </w:del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到孩子出生</w:t>
      </w:r>
      <w:ins w:id="151" w:author="1787816992@qq.com" w:date="2023-05-07T20:11:00Z">
        <w:r w:rsidR="002B12C3">
          <w:rPr>
            <w:rFonts w:ascii="宋体" w:eastAsia="宋体" w:hAnsi="宋体" w:cs="宋体" w:hint="eastAsia"/>
            <w:color w:val="2B2B2B"/>
            <w:sz w:val="21"/>
            <w:szCs w:val="21"/>
          </w:rPr>
          <w:t>吗？</w:t>
        </w:r>
      </w:ins>
      <w:del w:id="152" w:author="1787816992@qq.com" w:date="2023-05-07T20:11:00Z">
        <w:r w:rsidDel="002B12C3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。</w:delText>
        </w:r>
      </w:del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</w:r>
      <w:del w:id="153" w:author="1787816992@qq.com" w:date="2023-05-07T19:58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角色1</w:delText>
        </w:r>
      </w:del>
      <w:del w:id="154" w:author="1787816992@qq.com" w:date="2023-05-07T19:59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：</w:delText>
        </w:r>
      </w:del>
      <w:ins w:id="155" w:author="1787816992@qq.com" w:date="2023-05-07T19:59:00Z">
        <w:r w:rsidR="00E67A12" w:rsidRPr="00E67A12">
          <w:rPr>
            <w:rFonts w:ascii="PingFangSC-Regular" w:eastAsia="PingFangSC-Regular" w:hAnsi="PingFangSC-Regular" w:cs="PingFangSC-Regular"/>
            <w:b/>
            <w:color w:val="2B2B2B"/>
            <w:sz w:val="21"/>
            <w:szCs w:val="21"/>
          </w:rPr>
          <w:t>HE</w:t>
        </w:r>
        <w:r w:rsidR="00E67A12" w:rsidRPr="00E67A12">
          <w:rPr>
            <w:rFonts w:ascii="宋体" w:eastAsia="宋体" w:hAnsi="宋体" w:cs="宋体" w:hint="eastAsia"/>
            <w:b/>
            <w:color w:val="2B2B2B"/>
            <w:sz w:val="21"/>
            <w:szCs w:val="21"/>
          </w:rPr>
          <w:t>：</w:t>
        </w:r>
      </w:ins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第二个阶段就搬到螺岭这边，就是我四年级的时候，四年级住到差不多高中吧。原来我有一段时间，读高中的时候就去了华侨城那边。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</w:r>
      <w:del w:id="156" w:author="1787816992@qq.com" w:date="2023-05-07T19:58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记者</w:delText>
        </w:r>
      </w:del>
      <w:del w:id="157" w:author="1787816992@qq.com" w:date="2023-05-07T19:59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：</w:delText>
        </w:r>
      </w:del>
      <w:ins w:id="158" w:author="1787816992@qq.com" w:date="2023-05-07T19:59:00Z">
        <w:r w:rsidR="00E67A12" w:rsidRPr="00E67A12">
          <w:rPr>
            <w:rFonts w:ascii="宋体" w:eastAsia="宋体" w:hAnsi="宋体" w:cs="宋体" w:hint="eastAsia"/>
            <w:b/>
            <w:color w:val="2B2B2B"/>
            <w:sz w:val="21"/>
            <w:szCs w:val="21"/>
          </w:rPr>
          <w:t>我：</w:t>
        </w:r>
      </w:ins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是东部华侨城</w:t>
      </w:r>
      <w:ins w:id="159" w:author="1787816992@qq.com" w:date="2023-05-07T20:12:00Z">
        <w:r w:rsidR="002B12C3">
          <w:rPr>
            <w:rFonts w:ascii="宋体" w:eastAsia="宋体" w:hAnsi="宋体" w:cs="宋体" w:hint="eastAsia"/>
            <w:color w:val="2B2B2B"/>
            <w:sz w:val="21"/>
            <w:szCs w:val="21"/>
          </w:rPr>
          <w:t>吗</w:t>
        </w:r>
      </w:ins>
      <w:del w:id="160" w:author="1787816992@qq.com" w:date="2023-05-07T20:12:00Z">
        <w:r w:rsidDel="002B12C3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还是</w:delText>
        </w:r>
      </w:del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？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</w:r>
      <w:del w:id="161" w:author="1787816992@qq.com" w:date="2023-05-07T19:58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角色1</w:delText>
        </w:r>
      </w:del>
      <w:del w:id="162" w:author="1787816992@qq.com" w:date="2023-05-07T19:59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：</w:delText>
        </w:r>
      </w:del>
      <w:ins w:id="163" w:author="1787816992@qq.com" w:date="2023-05-07T19:59:00Z">
        <w:r w:rsidR="00E67A12" w:rsidRPr="00E67A12">
          <w:rPr>
            <w:rFonts w:ascii="PingFangSC-Regular" w:eastAsia="PingFangSC-Regular" w:hAnsi="PingFangSC-Regular" w:cs="PingFangSC-Regular"/>
            <w:b/>
            <w:color w:val="2B2B2B"/>
            <w:sz w:val="21"/>
            <w:szCs w:val="21"/>
          </w:rPr>
          <w:t>HE</w:t>
        </w:r>
        <w:r w:rsidR="00E67A12" w:rsidRPr="00E67A12">
          <w:rPr>
            <w:rFonts w:ascii="宋体" w:eastAsia="宋体" w:hAnsi="宋体" w:cs="宋体" w:hint="eastAsia"/>
            <w:b/>
            <w:color w:val="2B2B2B"/>
            <w:sz w:val="21"/>
            <w:szCs w:val="21"/>
          </w:rPr>
          <w:t>：</w:t>
        </w:r>
      </w:ins>
      <w:ins w:id="164" w:author="1787816992@qq.com" w:date="2023-05-07T20:12:00Z">
        <w:r w:rsidR="002B12C3">
          <w:rPr>
            <w:rFonts w:ascii="宋体" w:eastAsia="宋体" w:hAnsi="宋体" w:cs="宋体" w:hint="eastAsia"/>
            <w:color w:val="2B2B2B"/>
            <w:sz w:val="21"/>
            <w:szCs w:val="21"/>
          </w:rPr>
          <w:t>不是，</w:t>
        </w:r>
      </w:ins>
      <w:del w:id="165" w:author="1787816992@qq.com" w:date="2023-05-07T20:12:00Z">
        <w:r w:rsidDel="002B12C3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华侨城，</w:delText>
        </w:r>
      </w:del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就是原来园博园</w:t>
      </w:r>
      <w:ins w:id="166" w:author="1787816992@qq.com" w:date="2023-05-07T20:12:00Z">
        <w:r w:rsidR="002B12C3">
          <w:rPr>
            <w:rFonts w:ascii="宋体" w:eastAsia="宋体" w:hAnsi="宋体" w:cs="宋体" w:hint="eastAsia"/>
            <w:color w:val="2B2B2B"/>
            <w:sz w:val="21"/>
            <w:szCs w:val="21"/>
          </w:rPr>
          <w:t>那里</w:t>
        </w:r>
      </w:ins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</w:r>
      <w:del w:id="167" w:author="1787816992@qq.com" w:date="2023-05-07T19:58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记者</w:delText>
        </w:r>
      </w:del>
      <w:del w:id="168" w:author="1787816992@qq.com" w:date="2023-05-07T19:59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：</w:delText>
        </w:r>
      </w:del>
      <w:ins w:id="169" w:author="1787816992@qq.com" w:date="2023-05-07T19:59:00Z">
        <w:r w:rsidR="00E67A12" w:rsidRPr="00E67A12">
          <w:rPr>
            <w:rFonts w:ascii="宋体" w:eastAsia="宋体" w:hAnsi="宋体" w:cs="宋体" w:hint="eastAsia"/>
            <w:b/>
            <w:color w:val="2B2B2B"/>
            <w:sz w:val="21"/>
            <w:szCs w:val="21"/>
          </w:rPr>
          <w:t>我：</w:t>
        </w:r>
      </w:ins>
      <w:ins w:id="170" w:author="1787816992@qq.com" w:date="2023-05-07T20:12:00Z">
        <w:r w:rsidR="002B12C3" w:rsidRPr="002B12C3">
          <w:rPr>
            <w:rFonts w:ascii="宋体" w:eastAsia="宋体" w:hAnsi="宋体" w:cs="宋体" w:hint="eastAsia"/>
            <w:bCs/>
            <w:color w:val="2B2B2B"/>
            <w:sz w:val="21"/>
            <w:szCs w:val="21"/>
            <w:rPrChange w:id="171" w:author="1787816992@qq.com" w:date="2023-05-07T20:12:00Z">
              <w:rPr>
                <w:rFonts w:ascii="宋体" w:eastAsia="宋体" w:hAnsi="宋体" w:cs="宋体" w:hint="eastAsia"/>
                <w:b/>
                <w:color w:val="2B2B2B"/>
                <w:sz w:val="21"/>
                <w:szCs w:val="21"/>
              </w:rPr>
            </w:rPrChange>
          </w:rPr>
          <w:t>哦哦，</w:t>
        </w:r>
      </w:ins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园博园那边。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</w:r>
      <w:del w:id="172" w:author="1787816992@qq.com" w:date="2023-05-07T19:58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角色1</w:delText>
        </w:r>
      </w:del>
      <w:del w:id="173" w:author="1787816992@qq.com" w:date="2023-05-07T19:59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：</w:delText>
        </w:r>
      </w:del>
      <w:ins w:id="174" w:author="1787816992@qq.com" w:date="2023-05-07T19:59:00Z">
        <w:r w:rsidR="00E67A12" w:rsidRPr="00E67A12">
          <w:rPr>
            <w:rFonts w:ascii="PingFangSC-Regular" w:eastAsia="PingFangSC-Regular" w:hAnsi="PingFangSC-Regular" w:cs="PingFangSC-Regular"/>
            <w:b/>
            <w:color w:val="2B2B2B"/>
            <w:sz w:val="21"/>
            <w:szCs w:val="21"/>
          </w:rPr>
          <w:t>HE</w:t>
        </w:r>
        <w:r w:rsidR="00E67A12" w:rsidRPr="00E67A12">
          <w:rPr>
            <w:rFonts w:ascii="宋体" w:eastAsia="宋体" w:hAnsi="宋体" w:cs="宋体" w:hint="eastAsia"/>
            <w:b/>
            <w:color w:val="2B2B2B"/>
            <w:sz w:val="21"/>
            <w:szCs w:val="21"/>
          </w:rPr>
          <w:t>：</w:t>
        </w:r>
      </w:ins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不是有个高级技校</w:t>
      </w:r>
      <w:ins w:id="175" w:author="1787816992@qq.com" w:date="2023-05-07T20:12:00Z">
        <w:r w:rsidR="002B12C3">
          <w:rPr>
            <w:rFonts w:ascii="宋体" w:eastAsia="宋体" w:hAnsi="宋体" w:cs="宋体" w:hint="eastAsia"/>
            <w:color w:val="2B2B2B"/>
            <w:sz w:val="21"/>
            <w:szCs w:val="21"/>
          </w:rPr>
          <w:t>嘛</w:t>
        </w:r>
      </w:ins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，原来叫司法学校或者警校对面，我学业的过程就是这样。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</w:r>
      <w:del w:id="176" w:author="1787816992@qq.com" w:date="2023-05-07T19:58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记者</w:delText>
        </w:r>
      </w:del>
      <w:del w:id="177" w:author="1787816992@qq.com" w:date="2023-05-07T19:59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：</w:delText>
        </w:r>
      </w:del>
      <w:del w:id="178" w:author="1787816992@qq.com" w:date="2023-05-07T20:14:00Z">
        <w:r w:rsidDel="002B12C3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第二个阶段是到孩子出生之前吗？</w:delText>
        </w:r>
        <w:r w:rsidDel="002B12C3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br/>
        </w:r>
      </w:del>
      <w:del w:id="179" w:author="1787816992@qq.com" w:date="2023-05-07T19:58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角色1</w:delText>
        </w:r>
      </w:del>
      <w:del w:id="180" w:author="1787816992@qq.com" w:date="2023-05-07T19:59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：</w:delText>
        </w:r>
      </w:del>
      <w:del w:id="181" w:author="1787816992@qq.com" w:date="2023-05-07T20:14:00Z">
        <w:r w:rsidDel="002B12C3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就是孩子出生，工作一直都在螺岭这边。</w:delText>
        </w:r>
        <w:r w:rsidDel="002B12C3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br/>
        </w:r>
      </w:del>
      <w:del w:id="182" w:author="1787816992@qq.com" w:date="2023-05-07T19:58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记者</w:delText>
        </w:r>
      </w:del>
      <w:del w:id="183" w:author="1787816992@qq.com" w:date="2023-05-07T19:59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：</w:delText>
        </w:r>
      </w:del>
      <w:del w:id="184" w:author="1787816992@qq.com" w:date="2023-05-07T20:14:00Z">
        <w:r w:rsidDel="002B12C3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第三个阶段就是孩子出生？</w:delText>
        </w:r>
        <w:r w:rsidDel="002B12C3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br/>
        </w:r>
      </w:del>
      <w:del w:id="185" w:author="1787816992@qq.com" w:date="2023-05-07T19:58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角色1</w:delText>
        </w:r>
      </w:del>
      <w:del w:id="186" w:author="1787816992@qq.com" w:date="2023-05-07T19:59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：</w:delText>
        </w:r>
      </w:del>
      <w:del w:id="187" w:author="1787816992@qq.com" w:date="2023-05-07T20:14:00Z">
        <w:r w:rsidDel="002B12C3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孩子出生，跟随着时间的变化。</w:delText>
        </w:r>
        <w:r w:rsidDel="002B12C3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br/>
        </w:r>
      </w:del>
      <w:del w:id="188" w:author="1787816992@qq.com" w:date="2023-05-07T19:58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记者</w:delText>
        </w:r>
      </w:del>
      <w:del w:id="189" w:author="1787816992@qq.com" w:date="2023-05-07T19:59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：</w:delText>
        </w:r>
      </w:del>
      <w:ins w:id="190" w:author="1787816992@qq.com" w:date="2023-05-07T19:59:00Z">
        <w:r w:rsidR="00E67A12" w:rsidRPr="00E67A12">
          <w:rPr>
            <w:rFonts w:ascii="宋体" w:eastAsia="宋体" w:hAnsi="宋体" w:cs="宋体" w:hint="eastAsia"/>
            <w:b/>
            <w:color w:val="2B2B2B"/>
            <w:sz w:val="21"/>
            <w:szCs w:val="21"/>
          </w:rPr>
          <w:t>我：</w:t>
        </w:r>
      </w:ins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孩子出生之后是住在螺岭还是？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</w:r>
      <w:del w:id="191" w:author="1787816992@qq.com" w:date="2023-05-07T19:58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角色1</w:delText>
        </w:r>
      </w:del>
      <w:del w:id="192" w:author="1787816992@qq.com" w:date="2023-05-07T19:59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：</w:delText>
        </w:r>
      </w:del>
      <w:ins w:id="193" w:author="1787816992@qq.com" w:date="2023-05-07T19:59:00Z">
        <w:r w:rsidR="00E67A12" w:rsidRPr="00E67A12">
          <w:rPr>
            <w:rFonts w:ascii="PingFangSC-Regular" w:eastAsia="PingFangSC-Regular" w:hAnsi="PingFangSC-Regular" w:cs="PingFangSC-Regular"/>
            <w:b/>
            <w:color w:val="2B2B2B"/>
            <w:sz w:val="21"/>
            <w:szCs w:val="21"/>
          </w:rPr>
          <w:t>HE</w:t>
        </w:r>
        <w:r w:rsidR="00E67A12" w:rsidRPr="00E67A12">
          <w:rPr>
            <w:rFonts w:ascii="宋体" w:eastAsia="宋体" w:hAnsi="宋体" w:cs="宋体" w:hint="eastAsia"/>
            <w:b/>
            <w:color w:val="2B2B2B"/>
            <w:sz w:val="21"/>
            <w:szCs w:val="21"/>
          </w:rPr>
          <w:t>：</w:t>
        </w:r>
      </w:ins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我搬回去，因为我儿子基本上跟我岳母比较多，在他们那边</w:t>
      </w:r>
      <w:del w:id="194" w:author="1787816992@qq.com" w:date="2023-05-07T20:14:00Z">
        <w:r w:rsidDel="002B12C3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，</w:delText>
        </w:r>
      </w:del>
      <w:ins w:id="195" w:author="1787816992@qq.com" w:date="2023-05-07T20:14:00Z">
        <w:r w:rsidR="002B12C3">
          <w:rPr>
            <w:rFonts w:ascii="宋体" w:eastAsia="宋体" w:hAnsi="宋体" w:cs="宋体" w:hint="eastAsia"/>
            <w:color w:val="2B2B2B"/>
            <w:sz w:val="21"/>
            <w:szCs w:val="21"/>
          </w:rPr>
          <w:t>。</w:t>
        </w:r>
      </w:ins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因为我母亲比较早去世了，刚才说因为她的身体原因比较早</w:t>
      </w:r>
      <w:del w:id="196" w:author="1787816992@qq.com" w:date="2023-05-07T20:14:00Z">
        <w:r w:rsidDel="002B12C3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走</w:delText>
        </w:r>
      </w:del>
      <w:ins w:id="197" w:author="1787816992@qq.com" w:date="2023-05-07T20:14:00Z">
        <w:r w:rsidR="002B12C3">
          <w:rPr>
            <w:rFonts w:ascii="宋体" w:eastAsia="宋体" w:hAnsi="宋体" w:cs="宋体" w:hint="eastAsia"/>
            <w:color w:val="2B2B2B"/>
            <w:sz w:val="21"/>
            <w:szCs w:val="21"/>
          </w:rPr>
          <w:t>去世</w:t>
        </w:r>
      </w:ins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，所以就跟着我老婆那边比较多，也住在附近不远</w:t>
      </w:r>
      <w:ins w:id="198" w:author="1787816992@qq.com" w:date="2023-05-07T20:14:00Z">
        <w:r w:rsidR="002B12C3">
          <w:rPr>
            <w:rFonts w:ascii="宋体" w:eastAsia="宋体" w:hAnsi="宋体" w:cs="宋体" w:hint="eastAsia"/>
            <w:color w:val="2B2B2B"/>
            <w:sz w:val="21"/>
            <w:szCs w:val="21"/>
          </w:rPr>
          <w:t>。</w:t>
        </w:r>
      </w:ins>
      <w:ins w:id="199" w:author="1787816992@qq.com" w:date="2023-05-07T20:15:00Z">
        <w:r w:rsidR="002B12C3">
          <w:rPr>
            <w:rFonts w:ascii="宋体" w:eastAsia="宋体" w:hAnsi="宋体" w:cs="宋体" w:hint="eastAsia"/>
            <w:color w:val="2B2B2B"/>
            <w:sz w:val="21"/>
            <w:szCs w:val="21"/>
          </w:rPr>
          <w:t>所以</w:t>
        </w:r>
      </w:ins>
      <w:del w:id="200" w:author="1787816992@qq.com" w:date="2023-05-07T20:14:00Z">
        <w:r w:rsidDel="002B12C3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，也没多远，因为</w:delText>
        </w:r>
      </w:del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我们生活环境就是围着小孩、老人转，现在</w:t>
      </w:r>
      <w:del w:id="201" w:author="1787816992@qq.com" w:date="2023-05-07T20:15:00Z">
        <w:r w:rsidDel="002B12C3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就</w:delText>
        </w:r>
      </w:del>
      <w:ins w:id="202" w:author="1787816992@qq.com" w:date="2023-05-07T20:15:00Z">
        <w:r w:rsidR="002B12C3">
          <w:rPr>
            <w:rFonts w:ascii="宋体" w:eastAsia="宋体" w:hAnsi="宋体" w:cs="宋体" w:hint="eastAsia"/>
            <w:color w:val="2B2B2B"/>
            <w:sz w:val="21"/>
            <w:szCs w:val="21"/>
          </w:rPr>
          <w:t>也</w:t>
        </w:r>
      </w:ins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是这样。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</w:r>
      <w:del w:id="203" w:author="1787816992@qq.com" w:date="2023-05-07T19:58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记者</w:delText>
        </w:r>
      </w:del>
      <w:del w:id="204" w:author="1787816992@qq.com" w:date="2023-05-07T19:59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：</w:delText>
        </w:r>
      </w:del>
      <w:ins w:id="205" w:author="1787816992@qq.com" w:date="2023-05-07T19:59:00Z">
        <w:r w:rsidR="00E67A12" w:rsidRPr="00E67A12">
          <w:rPr>
            <w:rFonts w:ascii="宋体" w:eastAsia="宋体" w:hAnsi="宋体" w:cs="宋体" w:hint="eastAsia"/>
            <w:b/>
            <w:color w:val="2B2B2B"/>
            <w:sz w:val="21"/>
            <w:szCs w:val="21"/>
          </w:rPr>
          <w:t>我：</w:t>
        </w:r>
      </w:ins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这也正常。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</w:r>
      <w:del w:id="206" w:author="1787816992@qq.com" w:date="2023-05-07T19:58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角色1</w:delText>
        </w:r>
      </w:del>
      <w:del w:id="207" w:author="1787816992@qq.com" w:date="2023-05-07T19:59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：</w:delText>
        </w:r>
      </w:del>
      <w:ins w:id="208" w:author="1787816992@qq.com" w:date="2023-05-07T19:59:00Z">
        <w:r w:rsidR="00E67A12" w:rsidRPr="00E67A12">
          <w:rPr>
            <w:rFonts w:ascii="PingFangSC-Regular" w:eastAsia="PingFangSC-Regular" w:hAnsi="PingFangSC-Regular" w:cs="PingFangSC-Regular"/>
            <w:b/>
            <w:color w:val="2B2B2B"/>
            <w:sz w:val="21"/>
            <w:szCs w:val="21"/>
          </w:rPr>
          <w:t>HE</w:t>
        </w:r>
        <w:r w:rsidR="00E67A12" w:rsidRPr="00E67A12">
          <w:rPr>
            <w:rFonts w:ascii="宋体" w:eastAsia="宋体" w:hAnsi="宋体" w:cs="宋体" w:hint="eastAsia"/>
            <w:b/>
            <w:color w:val="2B2B2B"/>
            <w:sz w:val="21"/>
            <w:szCs w:val="21"/>
          </w:rPr>
          <w:t>：</w:t>
        </w:r>
      </w:ins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所以后来买</w:t>
      </w:r>
      <w:ins w:id="209" w:author="1787816992@qq.com" w:date="2023-05-07T20:15:00Z">
        <w:r w:rsidR="002B12C3">
          <w:rPr>
            <w:rFonts w:ascii="宋体" w:eastAsia="宋体" w:hAnsi="宋体" w:cs="宋体" w:hint="eastAsia"/>
            <w:color w:val="2B2B2B"/>
            <w:sz w:val="21"/>
            <w:szCs w:val="21"/>
          </w:rPr>
          <w:t>房</w:t>
        </w:r>
      </w:ins>
      <w:del w:id="210" w:author="1787816992@qq.com" w:date="2023-05-07T20:15:00Z">
        <w:r w:rsidDel="002B12C3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楼</w:delText>
        </w:r>
      </w:del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也好，或者选取交通工具也好，配套设施要方便老人、方便小孩，这样比较好，长远来考虑就是这样。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</w:r>
      <w:del w:id="211" w:author="1787816992@qq.com" w:date="2023-05-07T19:58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记者</w:delText>
        </w:r>
      </w:del>
      <w:del w:id="212" w:author="1787816992@qq.com" w:date="2023-05-07T19:59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：</w:delText>
        </w:r>
      </w:del>
      <w:ins w:id="213" w:author="1787816992@qq.com" w:date="2023-05-07T19:59:00Z">
        <w:r w:rsidR="00E67A12" w:rsidRPr="00E67A12">
          <w:rPr>
            <w:rFonts w:ascii="宋体" w:eastAsia="宋体" w:hAnsi="宋体" w:cs="宋体" w:hint="eastAsia"/>
            <w:b/>
            <w:color w:val="2B2B2B"/>
            <w:sz w:val="21"/>
            <w:szCs w:val="21"/>
          </w:rPr>
          <w:t>我：</w:t>
        </w:r>
      </w:ins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所以说您大概是先从水贝</w:t>
      </w:r>
      <w:del w:id="214" w:author="1787816992@qq.com" w:date="2023-05-07T20:15:00Z">
        <w:r w:rsidDel="00B4492B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，先住水贝，然后</w:delText>
        </w:r>
      </w:del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搬到螺岭，然后又搬到华清园。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</w:r>
      <w:del w:id="215" w:author="1787816992@qq.com" w:date="2023-05-07T19:58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角色1</w:delText>
        </w:r>
      </w:del>
      <w:del w:id="216" w:author="1787816992@qq.com" w:date="2023-05-07T19:59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：</w:delText>
        </w:r>
      </w:del>
      <w:ins w:id="217" w:author="1787816992@qq.com" w:date="2023-05-07T19:59:00Z">
        <w:r w:rsidR="00E67A12" w:rsidRPr="00E67A12">
          <w:rPr>
            <w:rFonts w:ascii="PingFangSC-Regular" w:eastAsia="PingFangSC-Regular" w:hAnsi="PingFangSC-Regular" w:cs="PingFangSC-Regular"/>
            <w:b/>
            <w:color w:val="2B2B2B"/>
            <w:sz w:val="21"/>
            <w:szCs w:val="21"/>
          </w:rPr>
          <w:t>HE</w:t>
        </w:r>
        <w:r w:rsidR="00E67A12" w:rsidRPr="00E67A12">
          <w:rPr>
            <w:rFonts w:ascii="宋体" w:eastAsia="宋体" w:hAnsi="宋体" w:cs="宋体" w:hint="eastAsia"/>
            <w:b/>
            <w:color w:val="2B2B2B"/>
            <w:sz w:val="21"/>
            <w:szCs w:val="21"/>
          </w:rPr>
          <w:t>：</w:t>
        </w:r>
      </w:ins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对。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</w:r>
      <w:del w:id="218" w:author="1787816992@qq.com" w:date="2023-05-07T19:58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记者</w:delText>
        </w:r>
      </w:del>
      <w:del w:id="219" w:author="1787816992@qq.com" w:date="2023-05-07T19:59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：</w:delText>
        </w:r>
      </w:del>
      <w:ins w:id="220" w:author="1787816992@qq.com" w:date="2023-05-07T19:59:00Z">
        <w:r w:rsidR="00E67A12" w:rsidRPr="00E67A12">
          <w:rPr>
            <w:rFonts w:ascii="宋体" w:eastAsia="宋体" w:hAnsi="宋体" w:cs="宋体" w:hint="eastAsia"/>
            <w:b/>
            <w:color w:val="2B2B2B"/>
            <w:sz w:val="21"/>
            <w:szCs w:val="21"/>
          </w:rPr>
          <w:t>我：</w:t>
        </w:r>
      </w:ins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然后之后又去学校那边。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</w:r>
      <w:del w:id="221" w:author="1787816992@qq.com" w:date="2023-05-07T19:58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角色1</w:delText>
        </w:r>
      </w:del>
      <w:del w:id="222" w:author="1787816992@qq.com" w:date="2023-05-07T19:59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：</w:delText>
        </w:r>
      </w:del>
      <w:ins w:id="223" w:author="1787816992@qq.com" w:date="2023-05-07T19:59:00Z">
        <w:r w:rsidR="00E67A12" w:rsidRPr="00E67A12">
          <w:rPr>
            <w:rFonts w:ascii="PingFangSC-Regular" w:eastAsia="PingFangSC-Regular" w:hAnsi="PingFangSC-Regular" w:cs="PingFangSC-Regular"/>
            <w:b/>
            <w:color w:val="2B2B2B"/>
            <w:sz w:val="21"/>
            <w:szCs w:val="21"/>
          </w:rPr>
          <w:t>HE</w:t>
        </w:r>
        <w:r w:rsidR="00E67A12" w:rsidRPr="00E67A12">
          <w:rPr>
            <w:rFonts w:ascii="宋体" w:eastAsia="宋体" w:hAnsi="宋体" w:cs="宋体" w:hint="eastAsia"/>
            <w:b/>
            <w:color w:val="2B2B2B"/>
            <w:sz w:val="21"/>
            <w:szCs w:val="21"/>
          </w:rPr>
          <w:t>：</w:t>
        </w:r>
      </w:ins>
      <w:del w:id="224" w:author="1787816992@qq.com" w:date="2023-05-07T20:15:00Z">
        <w:r w:rsidDel="00B4492B">
          <w:rPr>
            <w:rFonts w:asciiTheme="minorEastAsia" w:hAnsiTheme="minorEastAsia" w:cs="PingFangSC-Regular" w:hint="eastAsia"/>
            <w:color w:val="2B2B2B"/>
            <w:sz w:val="21"/>
            <w:szCs w:val="21"/>
          </w:rPr>
          <w:delText>又去学校那边</w:delText>
        </w:r>
      </w:del>
      <w:ins w:id="225" w:author="1787816992@qq.com" w:date="2023-05-07T20:15:00Z">
        <w:r w:rsidR="00B4492B">
          <w:rPr>
            <w:rFonts w:ascii="宋体" w:eastAsia="宋体" w:hAnsi="宋体" w:cs="宋体" w:hint="eastAsia"/>
            <w:color w:val="2B2B2B"/>
            <w:sz w:val="21"/>
            <w:szCs w:val="21"/>
          </w:rPr>
          <w:t>对</w:t>
        </w:r>
      </w:ins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，</w:t>
      </w:r>
      <w:ins w:id="226" w:author="1787816992@qq.com" w:date="2023-05-07T20:15:00Z">
        <w:r w:rsidR="00B4492B">
          <w:rPr>
            <w:rFonts w:ascii="宋体" w:eastAsia="宋体" w:hAnsi="宋体" w:cs="宋体" w:hint="eastAsia"/>
            <w:color w:val="2B2B2B"/>
            <w:sz w:val="21"/>
            <w:szCs w:val="21"/>
          </w:rPr>
          <w:t>搬家</w:t>
        </w:r>
      </w:ins>
      <w:del w:id="227" w:author="1787816992@qq.com" w:date="2023-05-07T20:15:00Z">
        <w:r w:rsidDel="00B4492B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住房子</w:delText>
        </w:r>
      </w:del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的过程就是这样的。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</w:r>
      <w:del w:id="228" w:author="1787816992@qq.com" w:date="2023-05-07T19:58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记者</w:delText>
        </w:r>
      </w:del>
      <w:del w:id="229" w:author="1787816992@qq.com" w:date="2023-05-07T19:59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：</w:delText>
        </w:r>
      </w:del>
      <w:ins w:id="230" w:author="1787816992@qq.com" w:date="2023-05-07T19:59:00Z">
        <w:r w:rsidR="00E67A12" w:rsidRPr="00E67A12">
          <w:rPr>
            <w:rFonts w:ascii="宋体" w:eastAsia="宋体" w:hAnsi="宋体" w:cs="宋体" w:hint="eastAsia"/>
            <w:b/>
            <w:color w:val="2B2B2B"/>
            <w:sz w:val="21"/>
            <w:szCs w:val="21"/>
          </w:rPr>
          <w:t>我：</w:t>
        </w:r>
      </w:ins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然后现在又住回华清园？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</w:r>
      <w:del w:id="231" w:author="1787816992@qq.com" w:date="2023-05-07T19:58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角色1</w:delText>
        </w:r>
      </w:del>
      <w:del w:id="232" w:author="1787816992@qq.com" w:date="2023-05-07T19:59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：</w:delText>
        </w:r>
      </w:del>
      <w:ins w:id="233" w:author="1787816992@qq.com" w:date="2023-05-07T19:59:00Z">
        <w:r w:rsidR="00E67A12" w:rsidRPr="00E67A12">
          <w:rPr>
            <w:rFonts w:ascii="PingFangSC-Regular" w:eastAsia="PingFangSC-Regular" w:hAnsi="PingFangSC-Regular" w:cs="PingFangSC-Regular"/>
            <w:b/>
            <w:color w:val="2B2B2B"/>
            <w:sz w:val="21"/>
            <w:szCs w:val="21"/>
          </w:rPr>
          <w:t>HE</w:t>
        </w:r>
        <w:r w:rsidR="00E67A12" w:rsidRPr="00E67A12">
          <w:rPr>
            <w:rFonts w:ascii="宋体" w:eastAsia="宋体" w:hAnsi="宋体" w:cs="宋体" w:hint="eastAsia"/>
            <w:b/>
            <w:color w:val="2B2B2B"/>
            <w:sz w:val="21"/>
            <w:szCs w:val="21"/>
          </w:rPr>
          <w:t>：</w:t>
        </w:r>
      </w:ins>
      <w:ins w:id="234" w:author="1787816992@qq.com" w:date="2023-05-07T20:16:00Z">
        <w:r w:rsidR="00B4492B">
          <w:rPr>
            <w:rFonts w:ascii="宋体" w:eastAsia="宋体" w:hAnsi="宋体" w:cs="宋体" w:hint="eastAsia"/>
            <w:color w:val="2B2B2B"/>
            <w:sz w:val="21"/>
            <w:szCs w:val="21"/>
          </w:rPr>
          <w:t>对，现在又回华清园这边</w:t>
        </w:r>
      </w:ins>
      <w:del w:id="235" w:author="1787816992@qq.com" w:date="2023-05-07T20:16:00Z">
        <w:r w:rsidDel="00B4492B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现在又回来这边</w:delText>
        </w:r>
      </w:del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。</w:t>
      </w:r>
      <w:del w:id="236" w:author="1787816992@qq.com" w:date="2023-05-07T20:16:00Z">
        <w:r w:rsidDel="00B4492B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br/>
        </w:r>
      </w:del>
      <w:del w:id="237" w:author="1787816992@qq.com" w:date="2023-05-07T19:58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记者</w:delText>
        </w:r>
      </w:del>
      <w:del w:id="238" w:author="1787816992@qq.com" w:date="2023-05-07T19:59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：</w:delText>
        </w:r>
      </w:del>
      <w:del w:id="239" w:author="1787816992@qq.com" w:date="2023-05-07T20:16:00Z">
        <w:r w:rsidDel="00B4492B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现在是住华清园还是住哪儿？</w:delText>
        </w:r>
        <w:r w:rsidDel="00B4492B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br/>
        </w:r>
      </w:del>
      <w:del w:id="240" w:author="1787816992@qq.com" w:date="2023-05-07T19:58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角色1</w:delText>
        </w:r>
      </w:del>
      <w:del w:id="241" w:author="1787816992@qq.com" w:date="2023-05-07T19:59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：</w:delText>
        </w:r>
      </w:del>
      <w:del w:id="242" w:author="1787816992@qq.com" w:date="2023-05-07T20:16:00Z">
        <w:r w:rsidDel="00B4492B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华清园，</w:delText>
        </w:r>
      </w:del>
      <w:ins w:id="243" w:author="1787816992@qq.com" w:date="2023-05-07T20:16:00Z">
        <w:r w:rsidR="00B4492B">
          <w:rPr>
            <w:rFonts w:ascii="宋体" w:eastAsia="宋体" w:hAnsi="宋体" w:cs="宋体" w:hint="eastAsia"/>
            <w:color w:val="2B2B2B"/>
            <w:sz w:val="21"/>
            <w:szCs w:val="21"/>
          </w:rPr>
          <w:t>但是</w:t>
        </w:r>
      </w:ins>
      <w:del w:id="244" w:author="1787816992@qq.com" w:date="2023-05-07T20:16:00Z">
        <w:r w:rsidDel="00B4492B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因为</w:delText>
        </w:r>
      </w:del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我爸他住螺岭那边，所以我要两头兼顾，两边都要跑。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</w:r>
      <w:del w:id="245" w:author="1787816992@qq.com" w:date="2023-05-07T19:58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记者</w:delText>
        </w:r>
      </w:del>
      <w:del w:id="246" w:author="1787816992@qq.com" w:date="2023-05-07T19:59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：</w:delText>
        </w:r>
      </w:del>
      <w:ins w:id="247" w:author="1787816992@qq.com" w:date="2023-05-07T19:59:00Z">
        <w:r w:rsidR="00E67A12" w:rsidRPr="00E67A12">
          <w:rPr>
            <w:rFonts w:ascii="宋体" w:eastAsia="宋体" w:hAnsi="宋体" w:cs="宋体" w:hint="eastAsia"/>
            <w:b/>
            <w:color w:val="2B2B2B"/>
            <w:sz w:val="21"/>
            <w:szCs w:val="21"/>
          </w:rPr>
          <w:t>我：</w:t>
        </w:r>
      </w:ins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两边是吧？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</w:r>
      <w:del w:id="248" w:author="1787816992@qq.com" w:date="2023-05-07T19:58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角色1</w:delText>
        </w:r>
      </w:del>
      <w:del w:id="249" w:author="1787816992@qq.com" w:date="2023-05-07T19:59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：</w:delText>
        </w:r>
      </w:del>
      <w:ins w:id="250" w:author="1787816992@qq.com" w:date="2023-05-07T19:59:00Z">
        <w:r w:rsidR="00E67A12" w:rsidRPr="00E67A12">
          <w:rPr>
            <w:rFonts w:ascii="PingFangSC-Regular" w:eastAsia="PingFangSC-Regular" w:hAnsi="PingFangSC-Regular" w:cs="PingFangSC-Regular"/>
            <w:b/>
            <w:color w:val="2B2B2B"/>
            <w:sz w:val="21"/>
            <w:szCs w:val="21"/>
          </w:rPr>
          <w:t>HE</w:t>
        </w:r>
        <w:r w:rsidR="00E67A12" w:rsidRPr="00E67A12">
          <w:rPr>
            <w:rFonts w:ascii="宋体" w:eastAsia="宋体" w:hAnsi="宋体" w:cs="宋体" w:hint="eastAsia"/>
            <w:b/>
            <w:color w:val="2B2B2B"/>
            <w:sz w:val="21"/>
            <w:szCs w:val="21"/>
          </w:rPr>
          <w:t>：</w:t>
        </w:r>
      </w:ins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对。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</w:r>
      <w:del w:id="251" w:author="1787816992@qq.com" w:date="2023-05-07T19:58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记者</w:delText>
        </w:r>
      </w:del>
      <w:del w:id="252" w:author="1787816992@qq.com" w:date="2023-05-07T19:59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：</w:delText>
        </w:r>
      </w:del>
      <w:ins w:id="253" w:author="1787816992@qq.com" w:date="2023-05-07T19:59:00Z">
        <w:r w:rsidR="00E67A12" w:rsidRPr="00E67A12">
          <w:rPr>
            <w:rFonts w:ascii="宋体" w:eastAsia="宋体" w:hAnsi="宋体" w:cs="宋体" w:hint="eastAsia"/>
            <w:b/>
            <w:color w:val="2B2B2B"/>
            <w:sz w:val="21"/>
            <w:szCs w:val="21"/>
          </w:rPr>
          <w:t>我：</w:t>
        </w:r>
      </w:ins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好，第一个问题就差不多到这里了</w:t>
      </w:r>
      <w:ins w:id="254" w:author="1787816992@qq.com" w:date="2023-05-07T20:16:00Z">
        <w:r w:rsidR="00B4492B">
          <w:rPr>
            <w:rFonts w:ascii="宋体" w:eastAsia="宋体" w:hAnsi="宋体" w:cs="宋体" w:hint="eastAsia"/>
            <w:color w:val="2B2B2B"/>
            <w:sz w:val="21"/>
            <w:szCs w:val="21"/>
          </w:rPr>
          <w:t>。</w:t>
        </w:r>
      </w:ins>
    </w:p>
    <w:p w14:paraId="51386BD0" w14:textId="77777777" w:rsidR="00B4492B" w:rsidRDefault="00000000">
      <w:pPr>
        <w:spacing w:line="360" w:lineRule="auto"/>
        <w:rPr>
          <w:ins w:id="255" w:author="1787816992@qq.com" w:date="2023-05-07T20:19:00Z"/>
          <w:rFonts w:ascii="PingFangSC-Regular" w:eastAsia="PingFangSC-Regular" w:hAnsi="PingFangSC-Regular" w:cs="PingFangSC-Regular"/>
          <w:color w:val="2B2B2B"/>
          <w:sz w:val="21"/>
          <w:szCs w:val="21"/>
        </w:rPr>
      </w:pPr>
      <w:del w:id="256" w:author="1787816992@qq.com" w:date="2023-05-07T20:16:00Z">
        <w:r w:rsidDel="00B4492B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，问</w:delText>
        </w:r>
      </w:del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第二个问题，在地铁出现之前，您日常出行一般是什么样的？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</w:r>
      <w:del w:id="257" w:author="1787816992@qq.com" w:date="2023-05-07T19:58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角色1</w:delText>
        </w:r>
      </w:del>
      <w:del w:id="258" w:author="1787816992@qq.com" w:date="2023-05-07T19:59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：</w:delText>
        </w:r>
      </w:del>
      <w:ins w:id="259" w:author="1787816992@qq.com" w:date="2023-05-07T19:59:00Z">
        <w:r w:rsidR="00E67A12" w:rsidRPr="00E67A12">
          <w:rPr>
            <w:rFonts w:ascii="PingFangSC-Regular" w:eastAsia="PingFangSC-Regular" w:hAnsi="PingFangSC-Regular" w:cs="PingFangSC-Regular"/>
            <w:b/>
            <w:color w:val="2B2B2B"/>
            <w:sz w:val="21"/>
            <w:szCs w:val="21"/>
          </w:rPr>
          <w:t>HE</w:t>
        </w:r>
        <w:r w:rsidR="00E67A12" w:rsidRPr="00E67A12">
          <w:rPr>
            <w:rFonts w:ascii="宋体" w:eastAsia="宋体" w:hAnsi="宋体" w:cs="宋体" w:hint="eastAsia"/>
            <w:b/>
            <w:color w:val="2B2B2B"/>
            <w:sz w:val="21"/>
            <w:szCs w:val="21"/>
          </w:rPr>
          <w:t>：</w:t>
        </w:r>
      </w:ins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早期的时候我们基本上，</w:t>
      </w:r>
      <w:ins w:id="260" w:author="1787816992@qq.com" w:date="2023-05-07T20:16:00Z">
        <w:r w:rsidR="00B4492B" w:rsidRPr="00B4492B">
          <w:rPr>
            <w:rFonts w:ascii="宋体" w:eastAsia="宋体" w:hAnsi="宋体" w:cs="宋体" w:hint="eastAsia"/>
            <w:color w:val="2B2B2B"/>
            <w:sz w:val="21"/>
            <w:szCs w:val="21"/>
            <w:rPrChange w:id="261" w:author="1787816992@qq.com" w:date="2023-05-07T20:17:00Z">
              <w:rPr>
                <w:rFonts w:asciiTheme="minorEastAsia" w:hAnsiTheme="minorEastAsia" w:cs="PingFangSC-Regular" w:hint="eastAsia"/>
                <w:color w:val="2B2B2B"/>
                <w:sz w:val="21"/>
                <w:szCs w:val="21"/>
              </w:rPr>
            </w:rPrChange>
          </w:rPr>
          <w:t>一九</w:t>
        </w:r>
      </w:ins>
      <w:ins w:id="262" w:author="1787816992@qq.com" w:date="2023-05-07T20:17:00Z">
        <w:r w:rsidR="00B4492B" w:rsidRPr="00B4492B">
          <w:rPr>
            <w:rFonts w:ascii="宋体" w:eastAsia="宋体" w:hAnsi="宋体" w:cs="宋体" w:hint="eastAsia"/>
            <w:color w:val="2B2B2B"/>
            <w:sz w:val="21"/>
            <w:szCs w:val="21"/>
            <w:rPrChange w:id="263" w:author="1787816992@qq.com" w:date="2023-05-07T20:17:00Z">
              <w:rPr>
                <w:rFonts w:asciiTheme="minorEastAsia" w:hAnsiTheme="minorEastAsia" w:cs="PingFangSC-Regular" w:hint="eastAsia"/>
                <w:color w:val="2B2B2B"/>
                <w:sz w:val="21"/>
                <w:szCs w:val="21"/>
              </w:rPr>
            </w:rPrChange>
          </w:rPr>
          <w:t>七几</w:t>
        </w:r>
      </w:ins>
      <w:del w:id="264" w:author="1787816992@qq.com" w:date="2023-05-07T20:16:00Z">
        <w:r w:rsidDel="00B4492B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一九七九</w:delText>
        </w:r>
      </w:del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年到八几年的时候，大概</w:t>
      </w:r>
      <w:del w:id="265" w:author="1787816992@qq.com" w:date="2023-05-07T20:17:00Z">
        <w:r w:rsidDel="00B4492B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这个时候</w:delText>
        </w:r>
      </w:del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都是以单车为主的，当时的交通工具不是很发达</w:t>
      </w:r>
      <w:del w:id="266" w:author="1787816992@qq.com" w:date="2023-05-07T20:17:00Z">
        <w:r w:rsidDel="00B4492B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，</w:delText>
        </w:r>
      </w:del>
      <w:ins w:id="267" w:author="1787816992@qq.com" w:date="2023-05-07T20:17:00Z">
        <w:r w:rsidR="00B4492B">
          <w:rPr>
            <w:rFonts w:ascii="宋体" w:eastAsia="宋体" w:hAnsi="宋体" w:cs="宋体" w:hint="eastAsia"/>
            <w:color w:val="2B2B2B"/>
            <w:sz w:val="21"/>
            <w:szCs w:val="21"/>
          </w:rPr>
          <w:t>，</w:t>
        </w:r>
      </w:ins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除了远途的可能有大巴这种</w:t>
      </w:r>
      <w:del w:id="268" w:author="1787816992@qq.com" w:date="2023-05-07T20:17:00Z">
        <w:r w:rsidDel="00B4492B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，</w:delText>
        </w:r>
      </w:del>
      <w:ins w:id="269" w:author="1787816992@qq.com" w:date="2023-05-07T20:17:00Z">
        <w:r w:rsidR="00B4492B">
          <w:rPr>
            <w:rFonts w:ascii="宋体" w:eastAsia="宋体" w:hAnsi="宋体" w:cs="宋体" w:hint="eastAsia"/>
            <w:color w:val="2B2B2B"/>
            <w:sz w:val="21"/>
            <w:szCs w:val="21"/>
          </w:rPr>
          <w:t>。</w:t>
        </w:r>
      </w:ins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路都是泥路，</w:t>
      </w:r>
      <w:del w:id="270" w:author="1787816992@qq.com" w:date="2023-05-07T20:17:00Z">
        <w:r w:rsidDel="00B4492B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都</w:delText>
        </w:r>
      </w:del>
      <w:ins w:id="271" w:author="1787816992@qq.com" w:date="2023-05-07T20:17:00Z">
        <w:r w:rsidR="00B4492B">
          <w:rPr>
            <w:rFonts w:ascii="宋体" w:eastAsia="宋体" w:hAnsi="宋体" w:cs="宋体" w:hint="eastAsia"/>
            <w:color w:val="2B2B2B"/>
            <w:sz w:val="21"/>
            <w:szCs w:val="21"/>
          </w:rPr>
          <w:t>还</w:t>
        </w:r>
      </w:ins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是以骑单车为主。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</w:r>
      <w:del w:id="272" w:author="1787816992@qq.com" w:date="2023-05-07T19:58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记者</w:delText>
        </w:r>
      </w:del>
      <w:del w:id="273" w:author="1787816992@qq.com" w:date="2023-05-07T19:59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：</w:delText>
        </w:r>
      </w:del>
      <w:ins w:id="274" w:author="1787816992@qq.com" w:date="2023-05-07T19:59:00Z">
        <w:r w:rsidR="00E67A12" w:rsidRPr="00E67A12">
          <w:rPr>
            <w:rFonts w:ascii="宋体" w:eastAsia="宋体" w:hAnsi="宋体" w:cs="宋体" w:hint="eastAsia"/>
            <w:b/>
            <w:color w:val="2B2B2B"/>
            <w:sz w:val="21"/>
            <w:szCs w:val="21"/>
          </w:rPr>
          <w:t>我：</w:t>
        </w:r>
      </w:ins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那段时间这一块还是比较破烂是吗？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</w:r>
      <w:del w:id="275" w:author="1787816992@qq.com" w:date="2023-05-07T19:58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角色1</w:delText>
        </w:r>
      </w:del>
      <w:del w:id="276" w:author="1787816992@qq.com" w:date="2023-05-07T19:59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：</w:delText>
        </w:r>
      </w:del>
      <w:ins w:id="277" w:author="1787816992@qq.com" w:date="2023-05-07T19:59:00Z">
        <w:r w:rsidR="00E67A12" w:rsidRPr="00E67A12">
          <w:rPr>
            <w:rFonts w:ascii="PingFangSC-Regular" w:eastAsia="PingFangSC-Regular" w:hAnsi="PingFangSC-Regular" w:cs="PingFangSC-Regular"/>
            <w:b/>
            <w:color w:val="2B2B2B"/>
            <w:sz w:val="21"/>
            <w:szCs w:val="21"/>
          </w:rPr>
          <w:t>HE</w:t>
        </w:r>
        <w:r w:rsidR="00E67A12" w:rsidRPr="00E67A12">
          <w:rPr>
            <w:rFonts w:ascii="宋体" w:eastAsia="宋体" w:hAnsi="宋体" w:cs="宋体" w:hint="eastAsia"/>
            <w:b/>
            <w:color w:val="2B2B2B"/>
            <w:sz w:val="21"/>
            <w:szCs w:val="21"/>
          </w:rPr>
          <w:t>：</w:t>
        </w:r>
      </w:ins>
      <w:ins w:id="278" w:author="1787816992@qq.com" w:date="2023-05-07T20:17:00Z">
        <w:r w:rsidR="00B4492B" w:rsidRPr="00B4492B">
          <w:rPr>
            <w:rFonts w:ascii="宋体" w:eastAsia="宋体" w:hAnsi="宋体" w:cs="宋体" w:hint="eastAsia"/>
            <w:bCs/>
            <w:color w:val="2B2B2B"/>
            <w:sz w:val="21"/>
            <w:szCs w:val="21"/>
            <w:rPrChange w:id="279" w:author="1787816992@qq.com" w:date="2023-05-07T20:17:00Z">
              <w:rPr>
                <w:rFonts w:ascii="宋体" w:eastAsia="宋体" w:hAnsi="宋体" w:cs="宋体" w:hint="eastAsia"/>
                <w:b/>
                <w:color w:val="2B2B2B"/>
                <w:sz w:val="21"/>
                <w:szCs w:val="21"/>
              </w:rPr>
            </w:rPrChange>
          </w:rPr>
          <w:t>对，</w:t>
        </w:r>
      </w:ins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破烂</w:t>
      </w:r>
      <w:ins w:id="280" w:author="1787816992@qq.com" w:date="2023-05-07T20:17:00Z">
        <w:r w:rsidR="00B4492B">
          <w:rPr>
            <w:rFonts w:ascii="宋体" w:eastAsia="宋体" w:hAnsi="宋体" w:cs="宋体" w:hint="eastAsia"/>
            <w:color w:val="2B2B2B"/>
            <w:sz w:val="21"/>
            <w:szCs w:val="21"/>
          </w:rPr>
          <w:t>。</w:t>
        </w:r>
      </w:ins>
      <w:ins w:id="281" w:author="1787816992@qq.com" w:date="2023-05-07T20:18:00Z">
        <w:r w:rsidR="00B4492B">
          <w:rPr>
            <w:rFonts w:ascii="宋体" w:eastAsia="宋体" w:hAnsi="宋体" w:cs="宋体" w:hint="eastAsia"/>
            <w:color w:val="2B2B2B"/>
            <w:sz w:val="21"/>
            <w:szCs w:val="21"/>
          </w:rPr>
          <w:t>不过</w:t>
        </w:r>
      </w:ins>
      <w:del w:id="282" w:author="1787816992@qq.com" w:date="2023-05-07T20:17:00Z">
        <w:r w:rsidDel="00B4492B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，</w:delText>
        </w:r>
      </w:del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我读小学的时候这里</w:t>
      </w:r>
      <w:ins w:id="283" w:author="1787816992@qq.com" w:date="2023-05-07T20:18:00Z">
        <w:r w:rsidR="00B4492B">
          <w:rPr>
            <w:rFonts w:ascii="宋体" w:eastAsia="宋体" w:hAnsi="宋体" w:cs="宋体" w:hint="eastAsia"/>
            <w:color w:val="2B2B2B"/>
            <w:sz w:val="21"/>
            <w:szCs w:val="21"/>
          </w:rPr>
          <w:t>就有</w:t>
        </w:r>
      </w:ins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球场</w:t>
      </w:r>
      <w:del w:id="284" w:author="1787816992@qq.com" w:date="2023-05-07T20:18:00Z">
        <w:r w:rsidDel="00B4492B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也有</w:delText>
        </w:r>
      </w:del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，我以前小学来比赛的时候这里也搞过运动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lastRenderedPageBreak/>
        <w:t>会，也来参加过，但是</w:t>
      </w:r>
      <w:ins w:id="285" w:author="1787816992@qq.com" w:date="2023-05-07T20:18:00Z">
        <w:r w:rsidR="00B4492B">
          <w:rPr>
            <w:rFonts w:ascii="宋体" w:eastAsia="宋体" w:hAnsi="宋体" w:cs="宋体" w:hint="eastAsia"/>
            <w:color w:val="2B2B2B"/>
            <w:sz w:val="21"/>
            <w:szCs w:val="21"/>
          </w:rPr>
          <w:t>就</w:t>
        </w:r>
      </w:ins>
      <w:del w:id="286" w:author="1787816992@qq.com" w:date="2023-05-07T20:18:00Z">
        <w:r w:rsidDel="00B4492B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这里都</w:delText>
        </w:r>
      </w:del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没有这种高楼大厦，</w:t>
      </w:r>
      <w:ins w:id="287" w:author="1787816992@qq.com" w:date="2023-05-07T20:18:00Z">
        <w:r w:rsidR="00B4492B">
          <w:rPr>
            <w:rFonts w:ascii="宋体" w:eastAsia="宋体" w:hAnsi="宋体" w:cs="宋体" w:hint="eastAsia"/>
            <w:color w:val="2B2B2B"/>
            <w:sz w:val="21"/>
            <w:szCs w:val="21"/>
          </w:rPr>
          <w:t>也没有</w:t>
        </w:r>
      </w:ins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体育馆</w:t>
      </w:r>
      <w:del w:id="288" w:author="1787816992@qq.com" w:date="2023-05-07T20:18:00Z">
        <w:r w:rsidDel="00B4492B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都没有，</w:delText>
        </w:r>
      </w:del>
      <w:ins w:id="289" w:author="1787816992@qq.com" w:date="2023-05-07T20:18:00Z">
        <w:r w:rsidR="00B4492B">
          <w:rPr>
            <w:rFonts w:ascii="宋体" w:eastAsia="宋体" w:hAnsi="宋体" w:cs="宋体" w:hint="eastAsia"/>
            <w:color w:val="2B2B2B"/>
            <w:sz w:val="21"/>
            <w:szCs w:val="21"/>
          </w:rPr>
          <w:t>。现在</w:t>
        </w:r>
      </w:ins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这附近的设施</w:t>
      </w:r>
      <w:ins w:id="290" w:author="1787816992@qq.com" w:date="2023-05-07T20:18:00Z">
        <w:r w:rsidR="00B4492B">
          <w:rPr>
            <w:rFonts w:ascii="宋体" w:eastAsia="宋体" w:hAnsi="宋体" w:cs="宋体" w:hint="eastAsia"/>
            <w:color w:val="2B2B2B"/>
            <w:sz w:val="21"/>
            <w:szCs w:val="21"/>
          </w:rPr>
          <w:t>以前</w:t>
        </w:r>
      </w:ins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都没有的，都是后面发展的。</w:t>
      </w:r>
    </w:p>
    <w:p w14:paraId="1F6F8D47" w14:textId="77777777" w:rsidR="00B4492B" w:rsidRDefault="00B4492B">
      <w:pPr>
        <w:spacing w:line="360" w:lineRule="auto"/>
        <w:rPr>
          <w:ins w:id="291" w:author="1787816992@qq.com" w:date="2023-05-07T20:20:00Z"/>
          <w:rFonts w:ascii="PingFangSC-Regular" w:eastAsia="PingFangSC-Regular" w:hAnsi="PingFangSC-Regular" w:cs="PingFangSC-Regular"/>
          <w:color w:val="2B2B2B"/>
          <w:sz w:val="21"/>
          <w:szCs w:val="21"/>
        </w:rPr>
      </w:pPr>
      <w:ins w:id="292" w:author="1787816992@qq.com" w:date="2023-05-07T20:19:00Z">
        <w:r>
          <w:rPr>
            <w:rFonts w:ascii="宋体" w:eastAsia="宋体" w:hAnsi="宋体" w:cs="宋体" w:hint="eastAsia"/>
            <w:color w:val="2B2B2B"/>
            <w:sz w:val="21"/>
            <w:szCs w:val="21"/>
          </w:rPr>
          <w:t>从</w:t>
        </w:r>
      </w:ins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骑单车，到80年代晚期或者90年代初期中小巴比较多</w:t>
      </w:r>
      <w:del w:id="293" w:author="1787816992@qq.com" w:date="2023-05-07T20:19:00Z">
        <w:r w:rsidDel="00B4492B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，</w:delText>
        </w:r>
      </w:del>
      <w:ins w:id="294" w:author="1787816992@qq.com" w:date="2023-05-07T20:19:00Z">
        <w:r>
          <w:rPr>
            <w:rFonts w:ascii="宋体" w:eastAsia="宋体" w:hAnsi="宋体" w:cs="宋体" w:hint="eastAsia"/>
            <w:color w:val="2B2B2B"/>
            <w:sz w:val="21"/>
            <w:szCs w:val="21"/>
          </w:rPr>
          <w:t>。</w:t>
        </w:r>
      </w:ins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以前</w:t>
      </w:r>
      <w:ins w:id="295" w:author="1787816992@qq.com" w:date="2023-05-07T20:19:00Z">
        <w:r>
          <w:rPr>
            <w:rFonts w:ascii="宋体" w:eastAsia="宋体" w:hAnsi="宋体" w:cs="宋体" w:hint="eastAsia"/>
            <w:color w:val="2B2B2B"/>
            <w:sz w:val="21"/>
            <w:szCs w:val="21"/>
          </w:rPr>
          <w:t>是</w:t>
        </w:r>
      </w:ins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经常</w:t>
      </w:r>
      <w:del w:id="296" w:author="1787816992@qq.com" w:date="2023-05-07T20:19:00Z">
        <w:r w:rsidDel="00B4492B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就是</w:delText>
        </w:r>
      </w:del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要抢位的，人太多，车少，交通工具少，我们早期来这边东湖水库只有</w:t>
      </w:r>
      <w:del w:id="297" w:author="1787816992@qq.com" w:date="2023-05-07T20:19:00Z">
        <w:r w:rsidDel="00B4492B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一</w:delText>
        </w:r>
      </w:del>
      <w:ins w:id="298" w:author="1787816992@qq.com" w:date="2023-05-07T20:19:00Z">
        <w:r w:rsidRPr="00B4492B">
          <w:rPr>
            <w:rFonts w:ascii="PingFangSC-Regular" w:eastAsia="PingFangSC-Regular" w:hAnsi="PingFangSC-Regular" w:cs="PingFangSC-Regular"/>
            <w:color w:val="2B2B2B"/>
            <w:sz w:val="21"/>
            <w:szCs w:val="21"/>
            <w:rPrChange w:id="299" w:author="1787816992@qq.com" w:date="2023-05-07T20:19:00Z">
              <w:rPr>
                <w:rFonts w:asciiTheme="minorEastAsia" w:hAnsiTheme="minorEastAsia" w:cs="PingFangSC-Regular"/>
                <w:color w:val="2B2B2B"/>
                <w:sz w:val="21"/>
                <w:szCs w:val="21"/>
              </w:rPr>
            </w:rPrChange>
          </w:rPr>
          <w:t>1</w:t>
        </w:r>
      </w:ins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路车</w:t>
      </w:r>
      <w:del w:id="300" w:author="1787816992@qq.com" w:date="2023-05-07T20:19:00Z">
        <w:r w:rsidDel="00B4492B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，公交车也不多，早期的时候在刚成立特区以后一路车、二路车，公交车不多</w:delText>
        </w:r>
      </w:del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</w:r>
      <w:del w:id="301" w:author="1787816992@qq.com" w:date="2023-05-07T19:58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记者</w:delText>
        </w:r>
      </w:del>
      <w:del w:id="302" w:author="1787816992@qq.com" w:date="2023-05-07T19:59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：</w:delText>
        </w:r>
      </w:del>
      <w:ins w:id="303" w:author="1787816992@qq.com" w:date="2023-05-07T19:59:00Z">
        <w:r w:rsidR="00E67A12" w:rsidRPr="00E67A12">
          <w:rPr>
            <w:rFonts w:ascii="宋体" w:eastAsia="宋体" w:hAnsi="宋体" w:cs="宋体" w:hint="eastAsia"/>
            <w:b/>
            <w:color w:val="2B2B2B"/>
            <w:sz w:val="21"/>
            <w:szCs w:val="21"/>
          </w:rPr>
          <w:t>我：</w:t>
        </w:r>
      </w:ins>
      <w:del w:id="304" w:author="1787816992@qq.com" w:date="2023-05-07T20:20:00Z">
        <w:r w:rsidDel="00B4492B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那一般</w:delText>
        </w:r>
      </w:del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那个时候</w:t>
      </w:r>
      <w:ins w:id="305" w:author="1787816992@qq.com" w:date="2023-05-07T20:20:00Z">
        <w:r>
          <w:rPr>
            <w:rFonts w:ascii="宋体" w:eastAsia="宋体" w:hAnsi="宋体" w:cs="宋体" w:hint="eastAsia"/>
            <w:color w:val="2B2B2B"/>
            <w:sz w:val="21"/>
            <w:szCs w:val="21"/>
          </w:rPr>
          <w:t>一般</w:t>
        </w:r>
      </w:ins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坐中小巴是从哪里去哪里？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</w:r>
      <w:del w:id="306" w:author="1787816992@qq.com" w:date="2023-05-07T19:58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角色1</w:delText>
        </w:r>
      </w:del>
      <w:del w:id="307" w:author="1787816992@qq.com" w:date="2023-05-07T19:59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：</w:delText>
        </w:r>
      </w:del>
      <w:ins w:id="308" w:author="1787816992@qq.com" w:date="2023-05-07T19:59:00Z">
        <w:r w:rsidR="00E67A12" w:rsidRPr="00E67A12">
          <w:rPr>
            <w:rFonts w:ascii="PingFangSC-Regular" w:eastAsia="PingFangSC-Regular" w:hAnsi="PingFangSC-Regular" w:cs="PingFangSC-Regular"/>
            <w:b/>
            <w:color w:val="2B2B2B"/>
            <w:sz w:val="21"/>
            <w:szCs w:val="21"/>
          </w:rPr>
          <w:t>HE</w:t>
        </w:r>
        <w:r w:rsidR="00E67A12" w:rsidRPr="00E67A12">
          <w:rPr>
            <w:rFonts w:ascii="宋体" w:eastAsia="宋体" w:hAnsi="宋体" w:cs="宋体" w:hint="eastAsia"/>
            <w:b/>
            <w:color w:val="2B2B2B"/>
            <w:sz w:val="21"/>
            <w:szCs w:val="21"/>
          </w:rPr>
          <w:t>：</w:t>
        </w:r>
      </w:ins>
      <w:del w:id="309" w:author="1787816992@qq.com" w:date="2023-05-07T20:20:00Z">
        <w:r w:rsidDel="00B4492B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我有一段时间工作，</w:delText>
        </w:r>
      </w:del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早期的工作，就是读完书出来之后，第一份工作就是在十字路</w:t>
      </w:r>
      <w:del w:id="310" w:author="1787816992@qq.com" w:date="2023-05-07T20:20:00Z">
        <w:r w:rsidDel="00B4492B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口</w:delText>
        </w:r>
      </w:del>
      <w:ins w:id="311" w:author="1787816992@qq.com" w:date="2023-05-07T20:20:00Z">
        <w:r>
          <w:rPr>
            <w:rFonts w:ascii="宋体" w:eastAsia="宋体" w:hAnsi="宋体" w:cs="宋体" w:hint="eastAsia"/>
            <w:color w:val="2B2B2B"/>
            <w:sz w:val="21"/>
            <w:szCs w:val="21"/>
          </w:rPr>
          <w:t>口</w:t>
        </w:r>
      </w:ins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上海宾馆那附近。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</w:r>
      <w:del w:id="312" w:author="1787816992@qq.com" w:date="2023-05-07T19:58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记者</w:delText>
        </w:r>
      </w:del>
      <w:del w:id="313" w:author="1787816992@qq.com" w:date="2023-05-07T19:59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：</w:delText>
        </w:r>
      </w:del>
      <w:ins w:id="314" w:author="1787816992@qq.com" w:date="2023-05-07T19:59:00Z">
        <w:r w:rsidR="00E67A12" w:rsidRPr="00E67A12">
          <w:rPr>
            <w:rFonts w:ascii="宋体" w:eastAsia="宋体" w:hAnsi="宋体" w:cs="宋体" w:hint="eastAsia"/>
            <w:b/>
            <w:color w:val="2B2B2B"/>
            <w:sz w:val="21"/>
            <w:szCs w:val="21"/>
          </w:rPr>
          <w:t>我：</w:t>
        </w:r>
      </w:ins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上海宾馆是吧。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</w:r>
      <w:del w:id="315" w:author="1787816992@qq.com" w:date="2023-05-07T19:58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角色1</w:delText>
        </w:r>
      </w:del>
      <w:del w:id="316" w:author="1787816992@qq.com" w:date="2023-05-07T19:59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：</w:delText>
        </w:r>
      </w:del>
      <w:ins w:id="317" w:author="1787816992@qq.com" w:date="2023-05-07T19:59:00Z">
        <w:r w:rsidR="00E67A12" w:rsidRPr="00E67A12">
          <w:rPr>
            <w:rFonts w:ascii="PingFangSC-Regular" w:eastAsia="PingFangSC-Regular" w:hAnsi="PingFangSC-Regular" w:cs="PingFangSC-Regular"/>
            <w:b/>
            <w:color w:val="2B2B2B"/>
            <w:sz w:val="21"/>
            <w:szCs w:val="21"/>
          </w:rPr>
          <w:t>HE</w:t>
        </w:r>
        <w:r w:rsidR="00E67A12" w:rsidRPr="00E67A12">
          <w:rPr>
            <w:rFonts w:ascii="宋体" w:eastAsia="宋体" w:hAnsi="宋体" w:cs="宋体" w:hint="eastAsia"/>
            <w:b/>
            <w:color w:val="2B2B2B"/>
            <w:sz w:val="21"/>
            <w:szCs w:val="21"/>
          </w:rPr>
          <w:t>：</w:t>
        </w:r>
      </w:ins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那是几路车我忘了。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</w:r>
      <w:del w:id="318" w:author="1787816992@qq.com" w:date="2023-05-07T19:58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记者</w:delText>
        </w:r>
      </w:del>
      <w:del w:id="319" w:author="1787816992@qq.com" w:date="2023-05-07T19:59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：</w:delText>
        </w:r>
      </w:del>
      <w:ins w:id="320" w:author="1787816992@qq.com" w:date="2023-05-07T19:59:00Z">
        <w:r w:rsidR="00E67A12" w:rsidRPr="00E67A12">
          <w:rPr>
            <w:rFonts w:ascii="宋体" w:eastAsia="宋体" w:hAnsi="宋体" w:cs="宋体" w:hint="eastAsia"/>
            <w:b/>
            <w:color w:val="2B2B2B"/>
            <w:sz w:val="21"/>
            <w:szCs w:val="21"/>
          </w:rPr>
          <w:t>我：</w:t>
        </w:r>
      </w:ins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就是从家里去工作的地方是吧？</w:t>
      </w:r>
      <w:ins w:id="321" w:author="1787816992@qq.com" w:date="2023-05-07T20:20:00Z">
        <w:r w:rsidDel="00B4492B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t xml:space="preserve"> </w:t>
        </w:r>
      </w:ins>
      <w:del w:id="322" w:author="1787816992@qq.com" w:date="2023-05-07T20:20:00Z">
        <w:r w:rsidDel="00B4492B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br/>
          <w:delText>00：09：47</w:delText>
        </w:r>
      </w:del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</w:r>
      <w:del w:id="323" w:author="1787816992@qq.com" w:date="2023-05-07T19:58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角色1</w:delText>
        </w:r>
      </w:del>
      <w:del w:id="324" w:author="1787816992@qq.com" w:date="2023-05-07T19:59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：</w:delText>
        </w:r>
      </w:del>
      <w:ins w:id="325" w:author="1787816992@qq.com" w:date="2023-05-07T19:59:00Z">
        <w:r w:rsidR="00E67A12" w:rsidRPr="00E67A12">
          <w:rPr>
            <w:rFonts w:ascii="PingFangSC-Regular" w:eastAsia="PingFangSC-Regular" w:hAnsi="PingFangSC-Regular" w:cs="PingFangSC-Regular"/>
            <w:b/>
            <w:color w:val="2B2B2B"/>
            <w:sz w:val="21"/>
            <w:szCs w:val="21"/>
          </w:rPr>
          <w:t>HE</w:t>
        </w:r>
        <w:r w:rsidR="00E67A12" w:rsidRPr="00E67A12">
          <w:rPr>
            <w:rFonts w:ascii="宋体" w:eastAsia="宋体" w:hAnsi="宋体" w:cs="宋体" w:hint="eastAsia"/>
            <w:b/>
            <w:color w:val="2B2B2B"/>
            <w:sz w:val="21"/>
            <w:szCs w:val="21"/>
          </w:rPr>
          <w:t>：</w:t>
        </w:r>
      </w:ins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对，</w:t>
      </w:r>
      <w:del w:id="326" w:author="1787816992@qq.com" w:date="2023-05-07T20:20:00Z">
        <w:r w:rsidDel="00B4492B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可能就刚</w:delText>
        </w:r>
      </w:del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刚开始</w:t>
      </w:r>
      <w:ins w:id="327" w:author="1787816992@qq.com" w:date="2023-05-07T20:20:00Z">
        <w:r>
          <w:rPr>
            <w:rFonts w:ascii="宋体" w:eastAsia="宋体" w:hAnsi="宋体" w:cs="宋体" w:hint="eastAsia"/>
            <w:color w:val="2B2B2B"/>
            <w:sz w:val="21"/>
            <w:szCs w:val="21"/>
          </w:rPr>
          <w:t>是</w:t>
        </w:r>
      </w:ins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实习的，一个民报，他们那种打字、上传的，可能要坐一下中巴。</w:t>
      </w:r>
    </w:p>
    <w:p w14:paraId="305EED18" w14:textId="77777777" w:rsidR="00B4492B" w:rsidRDefault="00000000">
      <w:pPr>
        <w:spacing w:line="360" w:lineRule="auto"/>
        <w:rPr>
          <w:ins w:id="328" w:author="1787816992@qq.com" w:date="2023-05-07T20:21:00Z"/>
          <w:rFonts w:ascii="PingFangSC-Regular" w:eastAsia="PingFangSC-Regular" w:hAnsi="PingFangSC-Regular" w:cs="PingFangSC-Regular"/>
          <w:color w:val="2B2B2B"/>
          <w:sz w:val="21"/>
          <w:szCs w:val="21"/>
        </w:rPr>
      </w:pP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第二份工作我又回来，可能做了半年左右，又回到国贸这边</w:t>
      </w:r>
      <w:ins w:id="329" w:author="1787816992@qq.com" w:date="2023-05-07T20:21:00Z">
        <w:r w:rsidR="00B4492B">
          <w:rPr>
            <w:rFonts w:ascii="宋体" w:eastAsia="宋体" w:hAnsi="宋体" w:cs="宋体" w:hint="eastAsia"/>
            <w:color w:val="2B2B2B"/>
            <w:sz w:val="21"/>
            <w:szCs w:val="21"/>
          </w:rPr>
          <w:t>。</w:t>
        </w:r>
      </w:ins>
      <w:del w:id="330" w:author="1787816992@qq.com" w:date="2023-05-07T20:21:00Z">
        <w:r w:rsidDel="00B4492B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（10：05）</w:delText>
        </w:r>
      </w:del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一做也十几年，基本上</w:t>
      </w:r>
      <w:ins w:id="331" w:author="1787816992@qq.com" w:date="2023-05-07T20:21:00Z">
        <w:r w:rsidR="00B4492B">
          <w:rPr>
            <w:rFonts w:ascii="宋体" w:eastAsia="宋体" w:hAnsi="宋体" w:cs="宋体" w:hint="eastAsia"/>
            <w:color w:val="2B2B2B"/>
            <w:sz w:val="21"/>
            <w:szCs w:val="21"/>
          </w:rPr>
          <w:t>我从</w:t>
        </w:r>
      </w:ins>
      <w:del w:id="332" w:author="1787816992@qq.com" w:date="2023-05-07T20:21:00Z">
        <w:r w:rsidDel="00B4492B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我</w:delText>
        </w:r>
      </w:del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螺岭走过去也就是半个小时左右，所以基本上走路为主，</w:t>
      </w:r>
      <w:del w:id="333" w:author="1787816992@qq.com" w:date="2023-05-07T20:21:00Z">
        <w:r w:rsidDel="00B4492B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因为</w:delText>
        </w:r>
      </w:del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不是很远</w:t>
      </w:r>
      <w:ins w:id="334" w:author="1787816992@qq.com" w:date="2023-05-07T20:21:00Z">
        <w:r w:rsidR="00B4492B">
          <w:rPr>
            <w:rFonts w:ascii="宋体" w:eastAsia="宋体" w:hAnsi="宋体" w:cs="宋体" w:hint="eastAsia"/>
            <w:color w:val="2B2B2B"/>
            <w:sz w:val="21"/>
            <w:szCs w:val="21"/>
          </w:rPr>
          <w:t>。</w:t>
        </w:r>
      </w:ins>
      <w:del w:id="335" w:author="1787816992@qq.com" w:date="2023-05-07T20:21:00Z">
        <w:r w:rsidDel="00B4492B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，</w:delText>
        </w:r>
      </w:del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我生活在罗湖，工作也在罗湖。</w:t>
      </w:r>
    </w:p>
    <w:p w14:paraId="375ED61A" w14:textId="77777777" w:rsidR="00B4492B" w:rsidRDefault="00B4492B">
      <w:pPr>
        <w:spacing w:line="360" w:lineRule="auto"/>
        <w:rPr>
          <w:ins w:id="336" w:author="1787816992@qq.com" w:date="2023-05-07T20:22:00Z"/>
          <w:rFonts w:ascii="PingFangSC-Regular" w:eastAsia="PingFangSC-Regular" w:hAnsi="PingFangSC-Regular" w:cs="PingFangSC-Regular"/>
          <w:color w:val="2B2B2B"/>
          <w:sz w:val="21"/>
          <w:szCs w:val="21"/>
        </w:rPr>
      </w:pPr>
      <w:ins w:id="337" w:author="1787816992@qq.com" w:date="2023-05-07T20:21:00Z">
        <w:r>
          <w:rPr>
            <w:rFonts w:ascii="宋体" w:eastAsia="宋体" w:hAnsi="宋体" w:cs="宋体" w:hint="eastAsia"/>
            <w:color w:val="2B2B2B"/>
            <w:sz w:val="21"/>
            <w:szCs w:val="21"/>
          </w:rPr>
          <w:t>后来</w:t>
        </w:r>
      </w:ins>
      <w:del w:id="338" w:author="1787816992@qq.com" w:date="2023-05-07T20:21:00Z">
        <w:r w:rsidDel="00B4492B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原来</w:delText>
        </w:r>
      </w:del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我有一段时间又去了华侨城那边，可能要坐223</w:t>
      </w:r>
      <w:ins w:id="339" w:author="1787816992@qq.com" w:date="2023-05-07T20:21:00Z">
        <w:r>
          <w:rPr>
            <w:rFonts w:ascii="宋体" w:eastAsia="宋体" w:hAnsi="宋体" w:cs="宋体" w:hint="eastAsia"/>
            <w:color w:val="2B2B2B"/>
            <w:sz w:val="21"/>
            <w:szCs w:val="21"/>
          </w:rPr>
          <w:t>路</w:t>
        </w:r>
      </w:ins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到</w:t>
      </w:r>
      <w:del w:id="340" w:author="1787816992@qq.com" w:date="2023-05-07T20:21:00Z">
        <w:r w:rsidDel="00B4492B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一个叫</w:delText>
        </w:r>
      </w:del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竹子林前面一个站，我不记得叫什么了。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</w:r>
      <w:del w:id="341" w:author="1787816992@qq.com" w:date="2023-05-07T19:58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记者</w:delText>
        </w:r>
      </w:del>
      <w:del w:id="342" w:author="1787816992@qq.com" w:date="2023-05-07T19:59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：</w:delText>
        </w:r>
      </w:del>
      <w:ins w:id="343" w:author="1787816992@qq.com" w:date="2023-05-07T19:59:00Z">
        <w:r w:rsidR="00E67A12" w:rsidRPr="00E67A12">
          <w:rPr>
            <w:rFonts w:ascii="宋体" w:eastAsia="宋体" w:hAnsi="宋体" w:cs="宋体" w:hint="eastAsia"/>
            <w:b/>
            <w:color w:val="2B2B2B"/>
            <w:sz w:val="21"/>
            <w:szCs w:val="21"/>
          </w:rPr>
          <w:t>我：</w:t>
        </w:r>
      </w:ins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是不是车公庙</w:t>
      </w:r>
      <w:del w:id="344" w:author="1787816992@qq.com" w:date="2023-05-07T20:21:00Z">
        <w:r w:rsidDel="00B4492B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竹子林</w:delText>
        </w:r>
      </w:del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那一块？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</w:r>
      <w:del w:id="345" w:author="1787816992@qq.com" w:date="2023-05-07T19:58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角色1</w:delText>
        </w:r>
      </w:del>
      <w:del w:id="346" w:author="1787816992@qq.com" w:date="2023-05-07T19:59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：</w:delText>
        </w:r>
      </w:del>
      <w:ins w:id="347" w:author="1787816992@qq.com" w:date="2023-05-07T19:59:00Z">
        <w:r w:rsidR="00E67A12" w:rsidRPr="00E67A12">
          <w:rPr>
            <w:rFonts w:ascii="PingFangSC-Regular" w:eastAsia="PingFangSC-Regular" w:hAnsi="PingFangSC-Regular" w:cs="PingFangSC-Regular"/>
            <w:b/>
            <w:color w:val="2B2B2B"/>
            <w:sz w:val="21"/>
            <w:szCs w:val="21"/>
          </w:rPr>
          <w:t>HE</w:t>
        </w:r>
        <w:r w:rsidR="00E67A12" w:rsidRPr="00E67A12">
          <w:rPr>
            <w:rFonts w:ascii="宋体" w:eastAsia="宋体" w:hAnsi="宋体" w:cs="宋体" w:hint="eastAsia"/>
            <w:b/>
            <w:color w:val="2B2B2B"/>
            <w:sz w:val="21"/>
            <w:szCs w:val="21"/>
          </w:rPr>
          <w:t>：</w:t>
        </w:r>
      </w:ins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是，然后再坐公司</w:t>
      </w:r>
      <w:ins w:id="348" w:author="1787816992@qq.com" w:date="2023-05-07T20:21:00Z">
        <w:r>
          <w:rPr>
            <w:rFonts w:ascii="宋体" w:eastAsia="宋体" w:hAnsi="宋体" w:cs="宋体" w:hint="eastAsia"/>
            <w:color w:val="2B2B2B"/>
            <w:sz w:val="21"/>
            <w:szCs w:val="21"/>
          </w:rPr>
          <w:t>的接驳</w:t>
        </w:r>
      </w:ins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车</w:t>
      </w:r>
      <w:del w:id="349" w:author="1787816992@qq.com" w:date="2023-05-07T20:21:00Z">
        <w:r w:rsidDel="00B4492B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去接驳</w:delText>
        </w:r>
      </w:del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，他们</w:t>
      </w:r>
      <w:ins w:id="350" w:author="1787816992@qq.com" w:date="2023-05-07T20:22:00Z">
        <w:r>
          <w:rPr>
            <w:rFonts w:ascii="宋体" w:eastAsia="宋体" w:hAnsi="宋体" w:cs="宋体" w:hint="eastAsia"/>
            <w:color w:val="2B2B2B"/>
            <w:sz w:val="21"/>
            <w:szCs w:val="21"/>
          </w:rPr>
          <w:t>是</w:t>
        </w:r>
      </w:ins>
      <w:del w:id="351" w:author="1787816992@qq.com" w:date="2023-05-07T20:21:00Z">
        <w:r w:rsidDel="00B4492B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就是固定的，</w:delText>
        </w:r>
      </w:del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早上</w:t>
      </w:r>
      <w:del w:id="352" w:author="1787816992@qq.com" w:date="2023-05-07T20:22:00Z">
        <w:r w:rsidDel="00B4492B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就</w:delText>
        </w:r>
      </w:del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固定</w:t>
      </w:r>
      <w:ins w:id="353" w:author="1787816992@qq.com" w:date="2023-05-07T20:22:00Z">
        <w:r>
          <w:rPr>
            <w:rFonts w:ascii="宋体" w:eastAsia="宋体" w:hAnsi="宋体" w:cs="宋体" w:hint="eastAsia"/>
            <w:color w:val="2B2B2B"/>
            <w:sz w:val="21"/>
            <w:szCs w:val="21"/>
          </w:rPr>
          <w:t>有</w:t>
        </w:r>
      </w:ins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接驳</w:t>
      </w:r>
      <w:ins w:id="354" w:author="1787816992@qq.com" w:date="2023-05-07T20:22:00Z">
        <w:r>
          <w:rPr>
            <w:rFonts w:ascii="宋体" w:eastAsia="宋体" w:hAnsi="宋体" w:cs="宋体" w:hint="eastAsia"/>
            <w:color w:val="2B2B2B"/>
            <w:sz w:val="21"/>
            <w:szCs w:val="21"/>
          </w:rPr>
          <w:t>车</w:t>
        </w:r>
      </w:ins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，然后就</w:t>
      </w:r>
      <w:ins w:id="355" w:author="1787816992@qq.com" w:date="2023-05-07T20:22:00Z">
        <w:r>
          <w:rPr>
            <w:rFonts w:ascii="宋体" w:eastAsia="宋体" w:hAnsi="宋体" w:cs="宋体" w:hint="eastAsia"/>
            <w:color w:val="2B2B2B"/>
            <w:sz w:val="21"/>
            <w:szCs w:val="21"/>
          </w:rPr>
          <w:t>坐</w:t>
        </w:r>
      </w:ins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到工作单位那边</w:t>
      </w:r>
      <w:del w:id="356" w:author="1787816992@qq.com" w:date="2023-05-07T20:22:00Z">
        <w:r w:rsidDel="00B4492B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，过程就是这样</w:delText>
        </w:r>
      </w:del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。</w:t>
      </w:r>
    </w:p>
    <w:p w14:paraId="2097CD26" w14:textId="2351F79E" w:rsidR="00B4492B" w:rsidRDefault="00000000">
      <w:pPr>
        <w:spacing w:line="360" w:lineRule="auto"/>
        <w:rPr>
          <w:ins w:id="357" w:author="1787816992@qq.com" w:date="2023-05-07T20:23:00Z"/>
          <w:rFonts w:ascii="宋体" w:eastAsia="宋体" w:hAnsi="宋体" w:cs="宋体"/>
          <w:color w:val="2B2B2B"/>
          <w:sz w:val="21"/>
          <w:szCs w:val="21"/>
        </w:rPr>
      </w:pP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后面因为小孩出生，家庭婚姻问题，又回到罗湖这边，然后就一直在中国人寿</w:t>
      </w:r>
      <w:ins w:id="358" w:author="1787816992@qq.com" w:date="2023-05-07T20:22:00Z">
        <w:r w:rsidR="00B4492B">
          <w:rPr>
            <w:rFonts w:ascii="宋体" w:eastAsia="宋体" w:hAnsi="宋体" w:cs="宋体" w:hint="eastAsia"/>
            <w:color w:val="2B2B2B"/>
            <w:sz w:val="21"/>
            <w:szCs w:val="21"/>
          </w:rPr>
          <w:t>工作</w:t>
        </w:r>
      </w:ins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，就在附近</w:t>
      </w:r>
      <w:del w:id="359" w:author="1787816992@qq.com" w:date="2023-05-07T20:22:00Z">
        <w:r w:rsidDel="00B4492B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。原来新秀这边，原来到宝安广场，都在附近</w:delText>
        </w:r>
      </w:del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。中国人寿罗湖支公司，</w:t>
      </w:r>
      <w:ins w:id="360" w:author="1787816992@qq.com" w:date="2023-05-07T20:22:00Z">
        <w:r w:rsidR="00B4492B">
          <w:rPr>
            <w:rFonts w:ascii="宋体" w:eastAsia="宋体" w:hAnsi="宋体" w:cs="宋体" w:hint="eastAsia"/>
            <w:color w:val="2B2B2B"/>
            <w:sz w:val="21"/>
            <w:szCs w:val="21"/>
          </w:rPr>
          <w:t>已经</w:t>
        </w:r>
      </w:ins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从事14年了</w:t>
      </w:r>
      <w:ins w:id="361" w:author="1787816992@qq.com" w:date="2023-05-07T20:23:00Z">
        <w:r w:rsidR="00B4492B">
          <w:rPr>
            <w:rFonts w:ascii="宋体" w:eastAsia="宋体" w:hAnsi="宋体" w:cs="宋体" w:hint="eastAsia"/>
            <w:color w:val="2B2B2B"/>
            <w:sz w:val="21"/>
            <w:szCs w:val="21"/>
          </w:rPr>
          <w:t>。以前是这样。</w:t>
        </w:r>
      </w:ins>
    </w:p>
    <w:p w14:paraId="4769785B" w14:textId="32941C8A" w:rsidR="006F30FE" w:rsidRDefault="00000000">
      <w:pPr>
        <w:spacing w:line="360" w:lineRule="auto"/>
        <w:rPr>
          <w:ins w:id="362" w:author="1787816992@qq.com" w:date="2023-05-07T20:25:00Z"/>
          <w:rFonts w:ascii="PingFangSC-Regular" w:eastAsia="PingFangSC-Regular" w:hAnsi="PingFangSC-Regular" w:cs="PingFangSC-Regular"/>
          <w:color w:val="2B2B2B"/>
          <w:sz w:val="21"/>
          <w:szCs w:val="21"/>
        </w:rPr>
      </w:pPr>
      <w:del w:id="363" w:author="1787816992@qq.com" w:date="2023-05-07T20:23:00Z">
        <w:r w:rsidDel="00B4492B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。</w:delText>
        </w:r>
        <w:r w:rsidDel="00B4492B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br/>
        </w:r>
      </w:del>
      <w:del w:id="364" w:author="1787816992@qq.com" w:date="2023-05-07T19:58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记者</w:delText>
        </w:r>
      </w:del>
      <w:del w:id="365" w:author="1787816992@qq.com" w:date="2023-05-07T19:59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：</w:delText>
        </w:r>
      </w:del>
      <w:del w:id="366" w:author="1787816992@qq.com" w:date="2023-05-07T20:23:00Z">
        <w:r w:rsidDel="00B4492B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这些都是你工作日的出行是吧？</w:delText>
        </w:r>
        <w:r w:rsidDel="00B4492B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br/>
        </w:r>
      </w:del>
      <w:del w:id="367" w:author="1787816992@qq.com" w:date="2023-05-07T19:58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角色1</w:delText>
        </w:r>
      </w:del>
      <w:del w:id="368" w:author="1787816992@qq.com" w:date="2023-05-07T19:59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：</w:delText>
        </w:r>
      </w:del>
      <w:del w:id="369" w:author="1787816992@qq.com" w:date="2023-05-07T20:23:00Z">
        <w:r w:rsidDel="00B4492B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工作的过程，出行</w:delText>
        </w:r>
      </w:del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现在来说</w:t>
      </w:r>
      <w:ins w:id="370" w:author="1787816992@qq.com" w:date="2023-05-07T20:23:00Z">
        <w:r w:rsidR="00B4492B">
          <w:rPr>
            <w:rFonts w:ascii="宋体" w:eastAsia="宋体" w:hAnsi="宋体" w:cs="宋体" w:hint="eastAsia"/>
            <w:color w:val="2B2B2B"/>
            <w:sz w:val="21"/>
            <w:szCs w:val="21"/>
          </w:rPr>
          <w:t>，</w:t>
        </w:r>
      </w:ins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基本上我是坐公交车为主，因为比较方便</w:t>
      </w:r>
      <w:del w:id="371" w:author="1787816992@qq.com" w:date="2023-05-07T20:23:00Z">
        <w:r w:rsidDel="00B4492B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，</w:delText>
        </w:r>
      </w:del>
      <w:ins w:id="372" w:author="1787816992@qq.com" w:date="2023-05-07T20:23:00Z">
        <w:r w:rsidR="00B4492B">
          <w:rPr>
            <w:rFonts w:ascii="宋体" w:eastAsia="宋体" w:hAnsi="宋体" w:cs="宋体" w:hint="eastAsia"/>
            <w:color w:val="2B2B2B"/>
            <w:sz w:val="21"/>
            <w:szCs w:val="21"/>
          </w:rPr>
          <w:t>。</w:t>
        </w:r>
      </w:ins>
      <w:del w:id="373" w:author="1787816992@qq.com" w:date="2023-05-07T20:24:00Z">
        <w:r w:rsidDel="00B4492B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我</w:delText>
        </w:r>
      </w:del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从家里</w:t>
      </w:r>
      <w:del w:id="374" w:author="1787816992@qq.com" w:date="2023-05-07T20:23:00Z">
        <w:r w:rsidDel="00B4492B">
          <w:rPr>
            <w:rFonts w:asciiTheme="minorEastAsia" w:hAnsiTheme="minorEastAsia" w:cs="PingFangSC-Regular" w:hint="eastAsia"/>
            <w:color w:val="2B2B2B"/>
            <w:sz w:val="21"/>
            <w:szCs w:val="21"/>
          </w:rPr>
          <w:delText>去那边还要转，转地铁又不方便</w:delText>
        </w:r>
      </w:del>
      <w:ins w:id="375" w:author="1787816992@qq.com" w:date="2023-05-07T20:23:00Z">
        <w:r w:rsidR="00B4492B">
          <w:rPr>
            <w:rFonts w:ascii="宋体" w:eastAsia="宋体" w:hAnsi="宋体" w:cs="宋体" w:hint="eastAsia"/>
            <w:color w:val="2B2B2B"/>
            <w:sz w:val="21"/>
            <w:szCs w:val="21"/>
          </w:rPr>
          <w:t>坐地铁去还不方便</w:t>
        </w:r>
      </w:ins>
      <w:ins w:id="376" w:author="1787816992@qq.com" w:date="2023-05-07T20:24:00Z">
        <w:r w:rsidR="00B4492B">
          <w:rPr>
            <w:rFonts w:ascii="宋体" w:eastAsia="宋体" w:hAnsi="宋体" w:cs="宋体" w:hint="eastAsia"/>
            <w:color w:val="2B2B2B"/>
            <w:sz w:val="21"/>
            <w:szCs w:val="21"/>
          </w:rPr>
          <w:t>，还要转乘</w:t>
        </w:r>
      </w:ins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，我直接在这里坐111</w:t>
      </w:r>
      <w:ins w:id="377" w:author="1787816992@qq.com" w:date="2023-05-07T20:24:00Z">
        <w:r w:rsidR="00B4492B">
          <w:rPr>
            <w:rFonts w:ascii="宋体" w:eastAsia="宋体" w:hAnsi="宋体" w:cs="宋体" w:hint="eastAsia"/>
            <w:color w:val="2B2B2B"/>
            <w:sz w:val="21"/>
            <w:szCs w:val="21"/>
          </w:rPr>
          <w:t>路</w:t>
        </w:r>
      </w:ins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就能到那里，走过去也不远了。</w:t>
      </w:r>
      <w:del w:id="378" w:author="1787816992@qq.com" w:date="2023-05-07T20:24:00Z">
        <w:r w:rsidDel="00B4492B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br/>
        </w:r>
      </w:del>
      <w:del w:id="379" w:author="1787816992@qq.com" w:date="2023-05-07T19:58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记者</w:delText>
        </w:r>
      </w:del>
      <w:del w:id="380" w:author="1787816992@qq.com" w:date="2023-05-07T19:59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：</w:delText>
        </w:r>
      </w:del>
      <w:del w:id="381" w:author="1787816992@qq.com" w:date="2023-05-07T20:24:00Z">
        <w:r w:rsidDel="00B4492B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公交站好处比较多一点。</w:delText>
        </w:r>
        <w:r w:rsidDel="00B4492B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br/>
        </w:r>
      </w:del>
      <w:del w:id="382" w:author="1787816992@qq.com" w:date="2023-05-07T19:58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角色1</w:delText>
        </w:r>
      </w:del>
      <w:del w:id="383" w:author="1787816992@qq.com" w:date="2023-05-07T19:59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：</w:delText>
        </w:r>
      </w:del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或者坐547</w:t>
      </w:r>
      <w:ins w:id="384" w:author="1787816992@qq.com" w:date="2023-05-07T20:24:00Z">
        <w:r w:rsidR="00B4492B">
          <w:rPr>
            <w:rFonts w:ascii="宋体" w:eastAsia="宋体" w:hAnsi="宋体" w:cs="宋体" w:hint="eastAsia"/>
            <w:color w:val="2B2B2B"/>
            <w:sz w:val="21"/>
            <w:szCs w:val="21"/>
          </w:rPr>
          <w:t>路车</w:t>
        </w:r>
      </w:ins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，</w:t>
      </w:r>
      <w:del w:id="385" w:author="1787816992@qq.com" w:date="2023-05-07T20:24:00Z">
        <w:r w:rsidDel="00B4492B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就</w:delText>
        </w:r>
      </w:del>
      <w:ins w:id="386" w:author="1787816992@qq.com" w:date="2023-05-07T20:24:00Z">
        <w:r w:rsidR="00B4492B">
          <w:rPr>
            <w:rFonts w:ascii="宋体" w:eastAsia="宋体" w:hAnsi="宋体" w:cs="宋体" w:hint="eastAsia"/>
            <w:color w:val="2B2B2B"/>
            <w:sz w:val="21"/>
            <w:szCs w:val="21"/>
          </w:rPr>
          <w:t>也</w:t>
        </w:r>
      </w:ins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比较方便。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</w:r>
      <w:del w:id="387" w:author="1787816992@qq.com" w:date="2023-05-07T19:58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记者</w:delText>
        </w:r>
      </w:del>
      <w:del w:id="388" w:author="1787816992@qq.com" w:date="2023-05-07T19:59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：</w:delText>
        </w:r>
      </w:del>
      <w:ins w:id="389" w:author="1787816992@qq.com" w:date="2023-05-07T19:59:00Z">
        <w:r w:rsidR="00E67A12" w:rsidRPr="00E67A12">
          <w:rPr>
            <w:rFonts w:ascii="宋体" w:eastAsia="宋体" w:hAnsi="宋体" w:cs="宋体" w:hint="eastAsia"/>
            <w:b/>
            <w:color w:val="2B2B2B"/>
            <w:sz w:val="21"/>
            <w:szCs w:val="21"/>
          </w:rPr>
          <w:t>我：</w:t>
        </w:r>
      </w:ins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那地铁出现之前，比如说你周末或者节假日一般都</w:t>
      </w:r>
      <w:ins w:id="390" w:author="1787816992@qq.com" w:date="2023-05-07T20:24:00Z">
        <w:r w:rsidR="00B4492B">
          <w:rPr>
            <w:rFonts w:ascii="宋体" w:eastAsia="宋体" w:hAnsi="宋体" w:cs="宋体" w:hint="eastAsia"/>
            <w:color w:val="2B2B2B"/>
            <w:sz w:val="21"/>
            <w:szCs w:val="21"/>
          </w:rPr>
          <w:t>会</w:t>
        </w:r>
      </w:ins>
      <w:del w:id="391" w:author="1787816992@qq.com" w:date="2023-05-07T20:24:00Z">
        <w:r w:rsidDel="00B4492B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回</w:delText>
        </w:r>
      </w:del>
      <w:ins w:id="392" w:author="1787816992@qq.com" w:date="2023-05-07T20:24:00Z">
        <w:r w:rsidR="00B4492B">
          <w:rPr>
            <w:rFonts w:ascii="宋体" w:eastAsia="宋体" w:hAnsi="宋体" w:cs="宋体" w:hint="eastAsia"/>
            <w:color w:val="2B2B2B"/>
            <w:sz w:val="21"/>
            <w:szCs w:val="21"/>
          </w:rPr>
          <w:t>做什么</w:t>
        </w:r>
      </w:ins>
      <w:del w:id="393" w:author="1787816992@qq.com" w:date="2023-05-07T20:24:00Z">
        <w:r w:rsidDel="00B4492B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去干嘛</w:delText>
        </w:r>
      </w:del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？</w:t>
      </w:r>
      <w:del w:id="394" w:author="1787816992@qq.com" w:date="2023-05-07T20:25:00Z">
        <w:r w:rsidDel="00B4492B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或者</w:delText>
        </w:r>
      </w:del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坐什么</w:t>
      </w:r>
      <w:ins w:id="395" w:author="1787816992@qq.com" w:date="2023-05-07T20:25:00Z">
        <w:r w:rsidR="00B4492B">
          <w:rPr>
            <w:rFonts w:ascii="宋体" w:eastAsia="宋体" w:hAnsi="宋体" w:cs="宋体" w:hint="eastAsia"/>
            <w:color w:val="2B2B2B"/>
            <w:sz w:val="21"/>
            <w:szCs w:val="21"/>
          </w:rPr>
          <w:t>交通工具</w:t>
        </w:r>
      </w:ins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出行？</w:t>
      </w:r>
      <w:ins w:id="396" w:author="1787816992@qq.com" w:date="2023-05-07T20:25:00Z">
        <w:r w:rsidR="00B4492B" w:rsidDel="00B4492B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t xml:space="preserve"> </w:t>
        </w:r>
      </w:ins>
      <w:del w:id="397" w:author="1787816992@qq.com" w:date="2023-05-07T20:25:00Z">
        <w:r w:rsidDel="00B4492B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交通工具之类的。</w:delText>
        </w:r>
      </w:del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</w:r>
      <w:del w:id="398" w:author="1787816992@qq.com" w:date="2023-05-07T19:58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角色1</w:delText>
        </w:r>
      </w:del>
      <w:del w:id="399" w:author="1787816992@qq.com" w:date="2023-05-07T19:59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：</w:delText>
        </w:r>
      </w:del>
      <w:ins w:id="400" w:author="1787816992@qq.com" w:date="2023-05-07T19:59:00Z">
        <w:r w:rsidR="00E67A12" w:rsidRPr="00E67A12">
          <w:rPr>
            <w:rFonts w:ascii="PingFangSC-Regular" w:eastAsia="PingFangSC-Regular" w:hAnsi="PingFangSC-Regular" w:cs="PingFangSC-Regular"/>
            <w:b/>
            <w:color w:val="2B2B2B"/>
            <w:sz w:val="21"/>
            <w:szCs w:val="21"/>
          </w:rPr>
          <w:t>HE</w:t>
        </w:r>
        <w:r w:rsidR="00E67A12" w:rsidRPr="00E67A12">
          <w:rPr>
            <w:rFonts w:ascii="宋体" w:eastAsia="宋体" w:hAnsi="宋体" w:cs="宋体" w:hint="eastAsia"/>
            <w:b/>
            <w:color w:val="2B2B2B"/>
            <w:sz w:val="21"/>
            <w:szCs w:val="21"/>
          </w:rPr>
          <w:t>：</w:t>
        </w:r>
      </w:ins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之前每年都回去乡下，</w:t>
      </w:r>
      <w:del w:id="401" w:author="1787816992@qq.com" w:date="2023-05-07T20:25:00Z">
        <w:r w:rsidDel="00B4492B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我以前</w:delText>
        </w:r>
      </w:del>
      <w:ins w:id="402" w:author="1787816992@qq.com" w:date="2023-05-07T20:25:00Z">
        <w:r w:rsidR="006F30FE">
          <w:rPr>
            <w:rFonts w:ascii="宋体" w:eastAsia="宋体" w:hAnsi="宋体" w:cs="宋体" w:hint="eastAsia"/>
            <w:color w:val="2B2B2B"/>
            <w:sz w:val="21"/>
            <w:szCs w:val="21"/>
          </w:rPr>
          <w:t>就</w:t>
        </w:r>
      </w:ins>
      <w:del w:id="403" w:author="1787816992@qq.com" w:date="2023-05-07T20:25:00Z">
        <w:r w:rsidDel="006F30FE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都</w:delText>
        </w:r>
      </w:del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是坐大巴到</w:t>
      </w:r>
      <w:del w:id="404" w:author="1787816992@qq.com" w:date="2023-05-07T20:25:00Z">
        <w:r w:rsidDel="006F30FE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惠州，</w:delText>
        </w:r>
        <w:r w:rsidDel="00B4492B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你们是不是也搬家了？</w:delText>
        </w:r>
        <w:r w:rsidDel="00B4492B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br/>
        </w:r>
      </w:del>
      <w:del w:id="405" w:author="1787816992@qq.com" w:date="2023-05-07T19:58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记者</w:delText>
        </w:r>
      </w:del>
      <w:del w:id="406" w:author="1787816992@qq.com" w:date="2023-05-07T19:59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：</w:delText>
        </w:r>
      </w:del>
      <w:del w:id="407" w:author="1787816992@qq.com" w:date="2023-05-07T20:25:00Z">
        <w:r w:rsidDel="00B4492B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对，搬到惠州了。</w:delText>
        </w:r>
        <w:r w:rsidDel="00B4492B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br/>
        </w:r>
      </w:del>
      <w:del w:id="408" w:author="1787816992@qq.com" w:date="2023-05-07T19:58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角色1</w:delText>
        </w:r>
      </w:del>
      <w:del w:id="409" w:author="1787816992@qq.com" w:date="2023-05-07T19:59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：</w:delText>
        </w:r>
      </w:del>
      <w:del w:id="410" w:author="1787816992@qq.com" w:date="2023-05-07T20:25:00Z">
        <w:r w:rsidDel="006F30FE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我经常会坐大巴到</w:delText>
        </w:r>
      </w:del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淡水，然后再转一下</w:t>
      </w:r>
      <w:ins w:id="411" w:author="1787816992@qq.com" w:date="2023-05-07T20:25:00Z">
        <w:r w:rsidR="006F30FE">
          <w:rPr>
            <w:rFonts w:ascii="宋体" w:eastAsia="宋体" w:hAnsi="宋体" w:cs="宋体" w:hint="eastAsia"/>
            <w:color w:val="2B2B2B"/>
            <w:sz w:val="21"/>
            <w:szCs w:val="21"/>
          </w:rPr>
          <w:t>公交</w:t>
        </w:r>
      </w:ins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车。</w:t>
      </w:r>
    </w:p>
    <w:p w14:paraId="3C6085A0" w14:textId="77777777" w:rsidR="006F30FE" w:rsidRDefault="00000000">
      <w:pPr>
        <w:spacing w:line="360" w:lineRule="auto"/>
        <w:rPr>
          <w:ins w:id="412" w:author="1787816992@qq.com" w:date="2023-05-07T20:26:00Z"/>
          <w:rFonts w:ascii="PingFangSC-Regular" w:eastAsia="PingFangSC-Regular" w:hAnsi="PingFangSC-Regular" w:cs="PingFangSC-Regular"/>
          <w:color w:val="2B2B2B"/>
          <w:sz w:val="21"/>
          <w:szCs w:val="21"/>
        </w:rPr>
      </w:pP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现在我可以坐地铁到双龙</w:t>
      </w:r>
      <w:ins w:id="413" w:author="1787816992@qq.com" w:date="2023-05-07T20:25:00Z">
        <w:r w:rsidR="006F30FE">
          <w:rPr>
            <w:rFonts w:ascii="宋体" w:eastAsia="宋体" w:hAnsi="宋体" w:cs="宋体" w:hint="eastAsia"/>
            <w:color w:val="2B2B2B"/>
            <w:sz w:val="21"/>
            <w:szCs w:val="21"/>
          </w:rPr>
          <w:t>站</w:t>
        </w:r>
      </w:ins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，</w:t>
      </w:r>
      <w:del w:id="414" w:author="1787816992@qq.com" w:date="2023-05-07T20:25:00Z">
        <w:r w:rsidDel="006F30FE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双龙站</w:delText>
        </w:r>
      </w:del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再转一下</w:t>
      </w:r>
      <w:ins w:id="415" w:author="1787816992@qq.com" w:date="2023-05-07T20:25:00Z">
        <w:r w:rsidR="006F30FE">
          <w:rPr>
            <w:rFonts w:ascii="宋体" w:eastAsia="宋体" w:hAnsi="宋体" w:cs="宋体" w:hint="eastAsia"/>
            <w:color w:val="2B2B2B"/>
            <w:sz w:val="21"/>
            <w:szCs w:val="21"/>
          </w:rPr>
          <w:t>公交车</w:t>
        </w:r>
      </w:ins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就行了。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</w:r>
      <w:del w:id="416" w:author="1787816992@qq.com" w:date="2023-05-07T19:58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记者</w:delText>
        </w:r>
      </w:del>
      <w:del w:id="417" w:author="1787816992@qq.com" w:date="2023-05-07T19:59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：</w:delText>
        </w:r>
      </w:del>
      <w:del w:id="418" w:author="1787816992@qq.com" w:date="2023-05-07T20:26:00Z">
        <w:r w:rsidDel="006F30FE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公交是吧？</w:delText>
        </w:r>
        <w:r w:rsidDel="006F30FE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br/>
        </w:r>
      </w:del>
      <w:del w:id="419" w:author="1787816992@qq.com" w:date="2023-05-07T19:58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角色1</w:delText>
        </w:r>
      </w:del>
      <w:del w:id="420" w:author="1787816992@qq.com" w:date="2023-05-07T19:59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：</w:delText>
        </w:r>
      </w:del>
      <w:del w:id="421" w:author="1787816992@qq.com" w:date="2023-05-07T20:26:00Z">
        <w:r w:rsidDel="006F30FE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公交。</w:delText>
        </w:r>
        <w:r w:rsidDel="006F30FE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br/>
        </w:r>
      </w:del>
      <w:del w:id="422" w:author="1787816992@qq.com" w:date="2023-05-07T19:58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记者</w:delText>
        </w:r>
      </w:del>
      <w:del w:id="423" w:author="1787816992@qq.com" w:date="2023-05-07T19:59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：</w:delText>
        </w:r>
      </w:del>
      <w:ins w:id="424" w:author="1787816992@qq.com" w:date="2023-05-07T19:59:00Z">
        <w:r w:rsidR="00E67A12" w:rsidRPr="00E67A12">
          <w:rPr>
            <w:rFonts w:ascii="宋体" w:eastAsia="宋体" w:hAnsi="宋体" w:cs="宋体" w:hint="eastAsia"/>
            <w:b/>
            <w:color w:val="2B2B2B"/>
            <w:sz w:val="21"/>
            <w:szCs w:val="21"/>
          </w:rPr>
          <w:t>我：</w:t>
        </w:r>
      </w:ins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除了</w:t>
      </w:r>
      <w:ins w:id="425" w:author="1787816992@qq.com" w:date="2023-05-07T20:26:00Z">
        <w:r w:rsidR="006F30FE">
          <w:rPr>
            <w:rFonts w:ascii="宋体" w:eastAsia="宋体" w:hAnsi="宋体" w:cs="宋体" w:hint="eastAsia"/>
            <w:color w:val="2B2B2B"/>
            <w:sz w:val="21"/>
            <w:szCs w:val="21"/>
          </w:rPr>
          <w:t>回</w:t>
        </w:r>
      </w:ins>
      <w:del w:id="426" w:author="1787816992@qq.com" w:date="2023-05-07T20:26:00Z">
        <w:r w:rsidDel="006F30FE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回</w:delText>
        </w:r>
      </w:del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乡下，还有什么其他出行吗？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</w:r>
      <w:del w:id="427" w:author="1787816992@qq.com" w:date="2023-05-07T19:58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角色1</w:delText>
        </w:r>
      </w:del>
      <w:del w:id="428" w:author="1787816992@qq.com" w:date="2023-05-07T19:59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：</w:delText>
        </w:r>
      </w:del>
      <w:ins w:id="429" w:author="1787816992@qq.com" w:date="2023-05-07T19:59:00Z">
        <w:r w:rsidR="00E67A12" w:rsidRPr="00E67A12">
          <w:rPr>
            <w:rFonts w:ascii="PingFangSC-Regular" w:eastAsia="PingFangSC-Regular" w:hAnsi="PingFangSC-Regular" w:cs="PingFangSC-Regular"/>
            <w:b/>
            <w:color w:val="2B2B2B"/>
            <w:sz w:val="21"/>
            <w:szCs w:val="21"/>
          </w:rPr>
          <w:t>HE</w:t>
        </w:r>
        <w:r w:rsidR="00E67A12" w:rsidRPr="00E67A12">
          <w:rPr>
            <w:rFonts w:ascii="宋体" w:eastAsia="宋体" w:hAnsi="宋体" w:cs="宋体" w:hint="eastAsia"/>
            <w:b/>
            <w:color w:val="2B2B2B"/>
            <w:sz w:val="21"/>
            <w:szCs w:val="21"/>
          </w:rPr>
          <w:t>：</w:t>
        </w:r>
      </w:ins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走一下亲戚，</w:t>
      </w:r>
      <w:ins w:id="430" w:author="1787816992@qq.com" w:date="2023-05-07T20:26:00Z">
        <w:r w:rsidR="006F30FE">
          <w:rPr>
            <w:rFonts w:ascii="宋体" w:eastAsia="宋体" w:hAnsi="宋体" w:cs="宋体" w:hint="eastAsia"/>
            <w:color w:val="2B2B2B"/>
            <w:sz w:val="21"/>
            <w:szCs w:val="21"/>
          </w:rPr>
          <w:t>在</w:t>
        </w:r>
      </w:ins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西乡的表</w:t>
      </w:r>
      <w:ins w:id="431" w:author="1787816992@qq.com" w:date="2023-05-07T20:26:00Z">
        <w:r w:rsidR="006F30FE">
          <w:rPr>
            <w:rFonts w:ascii="宋体" w:eastAsia="宋体" w:hAnsi="宋体" w:cs="宋体" w:hint="eastAsia"/>
            <w:color w:val="2B2B2B"/>
            <w:sz w:val="21"/>
            <w:szCs w:val="21"/>
          </w:rPr>
          <w:t>哥</w:t>
        </w:r>
      </w:ins>
      <w:del w:id="432" w:author="1787816992@qq.com" w:date="2023-05-07T20:26:00Z">
        <w:r w:rsidDel="006F30FE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格</w:delText>
        </w:r>
      </w:del>
      <w:ins w:id="433" w:author="1787816992@qq.com" w:date="2023-05-07T20:26:00Z">
        <w:r w:rsidR="006F30FE">
          <w:rPr>
            <w:rFonts w:ascii="宋体" w:eastAsia="宋体" w:hAnsi="宋体" w:cs="宋体" w:hint="eastAsia"/>
            <w:color w:val="2B2B2B"/>
            <w:sz w:val="21"/>
            <w:szCs w:val="21"/>
          </w:rPr>
          <w:t>，</w:t>
        </w:r>
      </w:ins>
      <w:del w:id="434" w:author="1787816992@qq.com" w:date="2023-05-07T20:26:00Z">
        <w:r w:rsidDel="006F30FE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，都是</w:delText>
        </w:r>
      </w:del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坐公交车为主</w:t>
      </w:r>
      <w:del w:id="435" w:author="1787816992@qq.com" w:date="2023-05-07T20:26:00Z">
        <w:r w:rsidDel="006F30FE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，</w:delText>
        </w:r>
      </w:del>
      <w:ins w:id="436" w:author="1787816992@qq.com" w:date="2023-05-07T20:26:00Z">
        <w:r w:rsidR="006F30FE">
          <w:rPr>
            <w:rFonts w:ascii="宋体" w:eastAsia="宋体" w:hAnsi="宋体" w:cs="宋体" w:hint="eastAsia"/>
            <w:color w:val="2B2B2B"/>
            <w:sz w:val="21"/>
            <w:szCs w:val="21"/>
          </w:rPr>
          <w:t>。当然</w:t>
        </w:r>
      </w:ins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现在可能坐地铁比较方便。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</w:r>
      <w:del w:id="437" w:author="1787816992@qq.com" w:date="2023-05-07T19:58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记者</w:delText>
        </w:r>
      </w:del>
      <w:del w:id="438" w:author="1787816992@qq.com" w:date="2023-05-07T19:59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：</w:delText>
        </w:r>
      </w:del>
      <w:ins w:id="439" w:author="1787816992@qq.com" w:date="2023-05-07T19:59:00Z">
        <w:r w:rsidR="00E67A12" w:rsidRPr="00E67A12">
          <w:rPr>
            <w:rFonts w:ascii="宋体" w:eastAsia="宋体" w:hAnsi="宋体" w:cs="宋体" w:hint="eastAsia"/>
            <w:b/>
            <w:color w:val="2B2B2B"/>
            <w:sz w:val="21"/>
            <w:szCs w:val="21"/>
          </w:rPr>
          <w:t>我：</w:t>
        </w:r>
      </w:ins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还记得当时坐的公交车是什么线路吗？</w:t>
      </w:r>
    </w:p>
    <w:p w14:paraId="3144F477" w14:textId="77777777" w:rsidR="006F30FE" w:rsidRDefault="00000000">
      <w:pPr>
        <w:spacing w:line="360" w:lineRule="auto"/>
        <w:rPr>
          <w:ins w:id="440" w:author="1787816992@qq.com" w:date="2023-05-07T20:27:00Z"/>
          <w:rFonts w:ascii="宋体" w:eastAsia="宋体" w:hAnsi="宋体" w:cs="宋体"/>
          <w:color w:val="2B2B2B"/>
          <w:sz w:val="21"/>
          <w:szCs w:val="21"/>
        </w:rPr>
      </w:pPr>
      <w:del w:id="441" w:author="1787816992@qq.com" w:date="2023-05-07T20:26:00Z">
        <w:r w:rsidDel="006F30FE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几路车还记得吗？</w:delText>
        </w:r>
        <w:r w:rsidDel="006F30FE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br/>
        </w:r>
      </w:del>
      <w:del w:id="442" w:author="1787816992@qq.com" w:date="2023-05-07T19:58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角色1</w:delText>
        </w:r>
      </w:del>
      <w:del w:id="443" w:author="1787816992@qq.com" w:date="2023-05-07T19:59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：</w:delText>
        </w:r>
      </w:del>
      <w:ins w:id="444" w:author="1787816992@qq.com" w:date="2023-05-07T19:59:00Z">
        <w:r w:rsidR="00E67A12" w:rsidRPr="00E67A12">
          <w:rPr>
            <w:rFonts w:ascii="PingFangSC-Regular" w:eastAsia="PingFangSC-Regular" w:hAnsi="PingFangSC-Regular" w:cs="PingFangSC-Regular"/>
            <w:b/>
            <w:color w:val="2B2B2B"/>
            <w:sz w:val="21"/>
            <w:szCs w:val="21"/>
          </w:rPr>
          <w:t>HE</w:t>
        </w:r>
        <w:r w:rsidR="00E67A12" w:rsidRPr="00E67A12">
          <w:rPr>
            <w:rFonts w:ascii="宋体" w:eastAsia="宋体" w:hAnsi="宋体" w:cs="宋体" w:hint="eastAsia"/>
            <w:b/>
            <w:color w:val="2B2B2B"/>
            <w:sz w:val="21"/>
            <w:szCs w:val="21"/>
          </w:rPr>
          <w:t>：</w:t>
        </w:r>
      </w:ins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除了224</w:t>
      </w:r>
      <w:ins w:id="445" w:author="1787816992@qq.com" w:date="2023-05-07T20:26:00Z">
        <w:r w:rsidR="006F30FE">
          <w:rPr>
            <w:rFonts w:ascii="宋体" w:eastAsia="宋体" w:hAnsi="宋体" w:cs="宋体" w:hint="eastAsia"/>
            <w:color w:val="2B2B2B"/>
            <w:sz w:val="21"/>
            <w:szCs w:val="21"/>
          </w:rPr>
          <w:t>路</w:t>
        </w:r>
      </w:ins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，一般我常坐的车是10路</w:t>
      </w:r>
      <w:del w:id="446" w:author="1787816992@qq.com" w:date="2023-05-07T20:26:00Z">
        <w:r w:rsidDel="006F30FE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车</w:delText>
        </w:r>
      </w:del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、223</w:t>
      </w:r>
      <w:ins w:id="447" w:author="1787816992@qq.com" w:date="2023-05-07T20:26:00Z">
        <w:r w:rsidR="006F30FE">
          <w:rPr>
            <w:rFonts w:ascii="宋体" w:eastAsia="宋体" w:hAnsi="宋体" w:cs="宋体" w:hint="eastAsia"/>
            <w:color w:val="2B2B2B"/>
            <w:sz w:val="21"/>
            <w:szCs w:val="21"/>
          </w:rPr>
          <w:t>路</w:t>
        </w:r>
      </w:ins>
      <w:ins w:id="448" w:author="1787816992@qq.com" w:date="2023-05-07T20:27:00Z">
        <w:r w:rsidR="006F30FE">
          <w:rPr>
            <w:rFonts w:ascii="宋体" w:eastAsia="宋体" w:hAnsi="宋体" w:cs="宋体" w:hint="eastAsia"/>
            <w:color w:val="2B2B2B"/>
            <w:sz w:val="21"/>
            <w:szCs w:val="21"/>
          </w:rPr>
          <w:t>。</w:t>
        </w:r>
      </w:ins>
    </w:p>
    <w:p w14:paraId="4C545595" w14:textId="27DA3DFF" w:rsidR="006F30FE" w:rsidRDefault="00000000">
      <w:pPr>
        <w:spacing w:line="360" w:lineRule="auto"/>
        <w:rPr>
          <w:ins w:id="449" w:author="1787816992@qq.com" w:date="2023-05-07T20:28:00Z"/>
          <w:rFonts w:ascii="宋体" w:eastAsia="宋体" w:hAnsi="宋体" w:cs="宋体"/>
          <w:color w:val="2B2B2B"/>
          <w:sz w:val="21"/>
          <w:szCs w:val="21"/>
        </w:rPr>
      </w:pPr>
      <w:del w:id="450" w:author="1787816992@qq.com" w:date="2023-05-07T20:27:00Z">
        <w:r w:rsidDel="006F30FE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，</w:delText>
        </w:r>
      </w:del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还有一个是三零几，到西乡那边的，好像是303还是301，我不记得了。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</w:r>
      <w:del w:id="451" w:author="1787816992@qq.com" w:date="2023-05-07T19:58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记者</w:delText>
        </w:r>
      </w:del>
      <w:del w:id="452" w:author="1787816992@qq.com" w:date="2023-05-07T19:59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：</w:delText>
        </w:r>
      </w:del>
      <w:ins w:id="453" w:author="1787816992@qq.com" w:date="2023-05-07T19:59:00Z">
        <w:r w:rsidR="00E67A12" w:rsidRPr="00E67A12">
          <w:rPr>
            <w:rFonts w:ascii="宋体" w:eastAsia="宋体" w:hAnsi="宋体" w:cs="宋体" w:hint="eastAsia"/>
            <w:b/>
            <w:color w:val="2B2B2B"/>
            <w:sz w:val="21"/>
            <w:szCs w:val="21"/>
          </w:rPr>
          <w:t>我：</w:t>
        </w:r>
      </w:ins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10路车一般是去哪里坐？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</w:r>
      <w:del w:id="454" w:author="1787816992@qq.com" w:date="2023-05-07T19:58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角色1</w:delText>
        </w:r>
      </w:del>
      <w:del w:id="455" w:author="1787816992@qq.com" w:date="2023-05-07T19:59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：</w:delText>
        </w:r>
      </w:del>
      <w:ins w:id="456" w:author="1787816992@qq.com" w:date="2023-05-07T19:59:00Z">
        <w:r w:rsidR="00E67A12" w:rsidRPr="00E67A12">
          <w:rPr>
            <w:rFonts w:ascii="PingFangSC-Regular" w:eastAsia="PingFangSC-Regular" w:hAnsi="PingFangSC-Regular" w:cs="PingFangSC-Regular"/>
            <w:b/>
            <w:color w:val="2B2B2B"/>
            <w:sz w:val="21"/>
            <w:szCs w:val="21"/>
          </w:rPr>
          <w:t>HE</w:t>
        </w:r>
        <w:r w:rsidR="00E67A12" w:rsidRPr="00E67A12">
          <w:rPr>
            <w:rFonts w:ascii="宋体" w:eastAsia="宋体" w:hAnsi="宋体" w:cs="宋体" w:hint="eastAsia"/>
            <w:b/>
            <w:color w:val="2B2B2B"/>
            <w:sz w:val="21"/>
            <w:szCs w:val="21"/>
          </w:rPr>
          <w:t>：</w:t>
        </w:r>
      </w:ins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10路车</w:t>
      </w:r>
      <w:del w:id="457" w:author="1787816992@qq.com" w:date="2023-05-07T20:27:00Z">
        <w:r w:rsidDel="006F30FE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就在下面，</w:delText>
        </w:r>
      </w:del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可以坐到学校，</w:t>
      </w:r>
      <w:del w:id="458" w:author="1787816992@qq.com" w:date="2023-05-07T20:27:00Z">
        <w:r w:rsidDel="006F30FE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10路车</w:delText>
        </w:r>
      </w:del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可以</w:t>
      </w:r>
      <w:ins w:id="459" w:author="1787816992@qq.com" w:date="2023-05-07T20:27:00Z">
        <w:r w:rsidR="006F30FE">
          <w:rPr>
            <w:rFonts w:ascii="宋体" w:eastAsia="宋体" w:hAnsi="宋体" w:cs="宋体" w:hint="eastAsia"/>
            <w:color w:val="2B2B2B"/>
            <w:sz w:val="21"/>
            <w:szCs w:val="21"/>
          </w:rPr>
          <w:t>坐</w:t>
        </w:r>
      </w:ins>
      <w:del w:id="460" w:author="1787816992@qq.com" w:date="2023-05-07T20:27:00Z">
        <w:r w:rsidDel="006F30FE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做</w:delText>
        </w:r>
      </w:del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到</w:t>
      </w:r>
      <w:ins w:id="461" w:author="1787816992@qq.com" w:date="2023-05-07T20:27:00Z">
        <w:r w:rsidR="006F30FE">
          <w:rPr>
            <w:rFonts w:ascii="宋体" w:eastAsia="宋体" w:hAnsi="宋体" w:cs="宋体" w:hint="eastAsia"/>
            <w:color w:val="2B2B2B"/>
            <w:sz w:val="21"/>
            <w:szCs w:val="21"/>
          </w:rPr>
          <w:t>妇儿</w:t>
        </w:r>
      </w:ins>
      <w:del w:id="462" w:author="1787816992@qq.com" w:date="2023-05-07T20:27:00Z">
        <w:r w:rsidDel="006F30FE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附二</w:delText>
        </w:r>
      </w:del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医院，</w:t>
      </w:r>
      <w:del w:id="463" w:author="1787816992@qq.com" w:date="2023-05-07T20:28:00Z">
        <w:r w:rsidDel="006F30FE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就是</w:delText>
        </w:r>
      </w:del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你们</w:t>
      </w:r>
      <w:del w:id="464" w:author="1787816992@qq.com" w:date="2023-05-07T20:27:00Z">
        <w:r w:rsidDel="006F30FE">
          <w:rPr>
            <w:rFonts w:asciiTheme="minorEastAsia" w:hAnsiTheme="minorEastAsia" w:cs="PingFangSC-Regular" w:hint="eastAsia"/>
            <w:color w:val="2B2B2B"/>
            <w:sz w:val="21"/>
            <w:szCs w:val="21"/>
          </w:rPr>
          <w:delText>学校那边。</w:delText>
        </w:r>
        <w:r w:rsidDel="006F30FE">
          <w:rPr>
            <w:rFonts w:asciiTheme="minorEastAsia" w:hAnsiTheme="minorEastAsia" w:cs="PingFangSC-Regular" w:hint="eastAsia"/>
            <w:color w:val="2B2B2B"/>
            <w:sz w:val="21"/>
            <w:szCs w:val="21"/>
          </w:rPr>
          <w:br/>
        </w:r>
      </w:del>
      <w:del w:id="465" w:author="1787816992@qq.com" w:date="2023-05-07T19:58:00Z">
        <w:r w:rsidDel="00E67A12">
          <w:rPr>
            <w:rFonts w:asciiTheme="minorEastAsia" w:hAnsiTheme="minorEastAsia" w:cs="PingFangSC-Regular" w:hint="eastAsia"/>
            <w:color w:val="2B2B2B"/>
            <w:sz w:val="21"/>
            <w:szCs w:val="21"/>
          </w:rPr>
          <w:delText>记者</w:delText>
        </w:r>
      </w:del>
      <w:del w:id="466" w:author="1787816992@qq.com" w:date="2023-05-07T19:59:00Z">
        <w:r w:rsidDel="00E67A12">
          <w:rPr>
            <w:rFonts w:asciiTheme="minorEastAsia" w:hAnsiTheme="minorEastAsia" w:cs="PingFangSC-Regular" w:hint="eastAsia"/>
            <w:color w:val="2B2B2B"/>
            <w:sz w:val="21"/>
            <w:szCs w:val="21"/>
          </w:rPr>
          <w:delText>：</w:delText>
        </w:r>
      </w:del>
      <w:del w:id="467" w:author="1787816992@qq.com" w:date="2023-05-07T20:27:00Z">
        <w:r w:rsidDel="006F30FE">
          <w:rPr>
            <w:rFonts w:asciiTheme="minorEastAsia" w:hAnsiTheme="minorEastAsia" w:cs="PingFangSC-Regular" w:hint="eastAsia"/>
            <w:color w:val="2B2B2B"/>
            <w:sz w:val="21"/>
            <w:szCs w:val="21"/>
          </w:rPr>
          <w:delText>初中部是吧？</w:delText>
        </w:r>
        <w:r w:rsidDel="006F30FE">
          <w:rPr>
            <w:rFonts w:asciiTheme="minorEastAsia" w:hAnsiTheme="minorEastAsia" w:cs="PingFangSC-Regular" w:hint="eastAsia"/>
            <w:color w:val="2B2B2B"/>
            <w:sz w:val="21"/>
            <w:szCs w:val="21"/>
          </w:rPr>
          <w:br/>
        </w:r>
      </w:del>
      <w:del w:id="468" w:author="1787816992@qq.com" w:date="2023-05-07T19:58:00Z">
        <w:r w:rsidDel="00E67A12">
          <w:rPr>
            <w:rFonts w:asciiTheme="minorEastAsia" w:hAnsiTheme="minorEastAsia" w:cs="PingFangSC-Regular" w:hint="eastAsia"/>
            <w:color w:val="2B2B2B"/>
            <w:sz w:val="21"/>
            <w:szCs w:val="21"/>
          </w:rPr>
          <w:delText>角色1</w:delText>
        </w:r>
      </w:del>
      <w:del w:id="469" w:author="1787816992@qq.com" w:date="2023-05-07T19:59:00Z">
        <w:r w:rsidDel="00E67A12">
          <w:rPr>
            <w:rFonts w:asciiTheme="minorEastAsia" w:hAnsiTheme="minorEastAsia" w:cs="PingFangSC-Regular" w:hint="eastAsia"/>
            <w:color w:val="2B2B2B"/>
            <w:sz w:val="21"/>
            <w:szCs w:val="21"/>
          </w:rPr>
          <w:delText>：</w:delText>
        </w:r>
      </w:del>
      <w:del w:id="470" w:author="1787816992@qq.com" w:date="2023-05-07T20:27:00Z">
        <w:r w:rsidDel="006F30FE">
          <w:rPr>
            <w:rFonts w:asciiTheme="minorEastAsia" w:hAnsiTheme="minorEastAsia" w:cs="PingFangSC-Regular" w:hint="eastAsia"/>
            <w:color w:val="2B2B2B"/>
            <w:sz w:val="21"/>
            <w:szCs w:val="21"/>
          </w:rPr>
          <w:delText>初中部，</w:delText>
        </w:r>
      </w:del>
      <w:ins w:id="471" w:author="1787816992@qq.com" w:date="2023-05-07T20:27:00Z">
        <w:r w:rsidR="006F30FE">
          <w:rPr>
            <w:rFonts w:ascii="宋体" w:eastAsia="宋体" w:hAnsi="宋体" w:cs="宋体" w:hint="eastAsia"/>
            <w:color w:val="2B2B2B"/>
            <w:sz w:val="21"/>
            <w:szCs w:val="21"/>
          </w:rPr>
          <w:t>初中</w:t>
        </w:r>
      </w:ins>
      <w:ins w:id="472" w:author="1787816992@qq.com" w:date="2023-05-07T20:29:00Z">
        <w:r w:rsidR="006F30FE">
          <w:rPr>
            <w:rFonts w:ascii="宋体" w:eastAsia="宋体" w:hAnsi="宋体" w:cs="宋体" w:hint="eastAsia"/>
            <w:color w:val="2B2B2B"/>
            <w:sz w:val="21"/>
            <w:szCs w:val="21"/>
          </w:rPr>
          <w:t>(深圳外国语学校初中部</w:t>
        </w:r>
        <w:r w:rsidR="006F30FE">
          <w:rPr>
            <w:rFonts w:ascii="宋体" w:eastAsia="宋体" w:hAnsi="宋体" w:cs="宋体"/>
            <w:color w:val="2B2B2B"/>
            <w:sz w:val="21"/>
            <w:szCs w:val="21"/>
          </w:rPr>
          <w:t>)</w:t>
        </w:r>
      </w:ins>
      <w:ins w:id="473" w:author="1787816992@qq.com" w:date="2023-05-07T20:27:00Z">
        <w:r w:rsidR="006F30FE">
          <w:rPr>
            <w:rFonts w:ascii="宋体" w:eastAsia="宋体" w:hAnsi="宋体" w:cs="宋体" w:hint="eastAsia"/>
            <w:color w:val="2B2B2B"/>
            <w:sz w:val="21"/>
            <w:szCs w:val="21"/>
          </w:rPr>
          <w:t>那边</w:t>
        </w:r>
      </w:ins>
      <w:ins w:id="474" w:author="1787816992@qq.com" w:date="2023-05-07T20:28:00Z">
        <w:r w:rsidR="006F30FE">
          <w:rPr>
            <w:rFonts w:ascii="宋体" w:eastAsia="宋体" w:hAnsi="宋体" w:cs="宋体" w:hint="eastAsia"/>
            <w:color w:val="2B2B2B"/>
            <w:sz w:val="21"/>
            <w:szCs w:val="21"/>
          </w:rPr>
          <w:t>，</w:t>
        </w:r>
      </w:ins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就比较方便了</w:t>
      </w:r>
      <w:ins w:id="475" w:author="1787816992@qq.com" w:date="2023-05-07T20:28:00Z">
        <w:r w:rsidR="006F30FE">
          <w:rPr>
            <w:rFonts w:ascii="宋体" w:eastAsia="宋体" w:hAnsi="宋体" w:cs="宋体" w:hint="eastAsia"/>
            <w:color w:val="2B2B2B"/>
            <w:sz w:val="21"/>
            <w:szCs w:val="21"/>
          </w:rPr>
          <w:t>。</w:t>
        </w:r>
      </w:ins>
    </w:p>
    <w:p w14:paraId="655958BA" w14:textId="77777777" w:rsidR="006F30FE" w:rsidRDefault="006F30FE">
      <w:pPr>
        <w:spacing w:line="360" w:lineRule="auto"/>
        <w:rPr>
          <w:ins w:id="476" w:author="1787816992@qq.com" w:date="2023-05-07T20:31:00Z"/>
          <w:rFonts w:ascii="宋体" w:eastAsia="宋体" w:hAnsi="宋体" w:cs="宋体"/>
          <w:color w:val="2B2B2B"/>
          <w:sz w:val="21"/>
          <w:szCs w:val="21"/>
        </w:rPr>
      </w:pPr>
      <w:ins w:id="477" w:author="1787816992@qq.com" w:date="2023-05-07T20:28:00Z">
        <w:r>
          <w:rPr>
            <w:rFonts w:ascii="宋体" w:eastAsia="宋体" w:hAnsi="宋体" w:cs="宋体" w:hint="eastAsia"/>
            <w:color w:val="2B2B2B"/>
            <w:sz w:val="21"/>
            <w:szCs w:val="21"/>
          </w:rPr>
          <w:lastRenderedPageBreak/>
          <w:t>高中部</w:t>
        </w:r>
      </w:ins>
      <w:ins w:id="478" w:author="1787816992@qq.com" w:date="2023-05-07T20:29:00Z">
        <w:r>
          <w:rPr>
            <w:rFonts w:ascii="宋体" w:eastAsia="宋体" w:hAnsi="宋体" w:cs="宋体" w:hint="eastAsia"/>
            <w:color w:val="2B2B2B"/>
            <w:sz w:val="21"/>
            <w:szCs w:val="21"/>
          </w:rPr>
          <w:t>(深圳外国语学校高中部</w:t>
        </w:r>
        <w:r>
          <w:rPr>
            <w:rFonts w:ascii="宋体" w:eastAsia="宋体" w:hAnsi="宋体" w:cs="宋体"/>
            <w:color w:val="2B2B2B"/>
            <w:sz w:val="21"/>
            <w:szCs w:val="21"/>
          </w:rPr>
          <w:t>)</w:t>
        </w:r>
      </w:ins>
      <w:ins w:id="479" w:author="1787816992@qq.com" w:date="2023-05-07T20:28:00Z">
        <w:r>
          <w:rPr>
            <w:rFonts w:ascii="宋体" w:eastAsia="宋体" w:hAnsi="宋体" w:cs="宋体" w:hint="eastAsia"/>
            <w:color w:val="2B2B2B"/>
            <w:sz w:val="21"/>
            <w:szCs w:val="21"/>
          </w:rPr>
          <w:t>的话，</w:t>
        </w:r>
      </w:ins>
      <w:del w:id="480" w:author="1787816992@qq.com" w:date="2023-05-07T20:28:00Z">
        <w:r w:rsidDel="006F30FE">
          <w:rPr>
            <w:rFonts w:asciiTheme="minorEastAsia" w:hAnsiTheme="minorEastAsia" w:cs="PingFangSC-Regular" w:hint="eastAsia"/>
            <w:color w:val="2B2B2B"/>
            <w:sz w:val="21"/>
            <w:szCs w:val="21"/>
          </w:rPr>
          <w:delText>，</w:delText>
        </w:r>
      </w:del>
      <w:del w:id="481" w:author="1787816992@qq.com" w:date="2023-05-07T20:29:00Z">
        <w:r w:rsidDel="006F30FE">
          <w:rPr>
            <w:rFonts w:asciiTheme="minorEastAsia" w:hAnsiTheme="minorEastAsia" w:cs="PingFangSC-Regular" w:hint="eastAsia"/>
            <w:color w:val="2B2B2B"/>
            <w:sz w:val="21"/>
            <w:szCs w:val="21"/>
          </w:rPr>
          <w:delText>这边坐</w:delText>
        </w:r>
      </w:del>
      <w:del w:id="482" w:author="1787816992@qq.com" w:date="2023-05-07T20:28:00Z">
        <w:r w:rsidDel="006F30FE">
          <w:rPr>
            <w:rFonts w:asciiTheme="minorEastAsia" w:hAnsiTheme="minorEastAsia" w:cs="PingFangSC-Regular" w:hint="eastAsia"/>
            <w:color w:val="2B2B2B"/>
            <w:sz w:val="21"/>
            <w:szCs w:val="21"/>
          </w:rPr>
          <w:delText>公交车也行，</w:delText>
        </w:r>
      </w:del>
      <w:del w:id="483" w:author="1787816992@qq.com" w:date="2023-05-07T20:29:00Z">
        <w:r w:rsidDel="006F30FE">
          <w:rPr>
            <w:rFonts w:asciiTheme="minorEastAsia" w:hAnsiTheme="minorEastAsia" w:cs="PingFangSC-Regular" w:hint="eastAsia"/>
            <w:color w:val="2B2B2B"/>
            <w:sz w:val="21"/>
            <w:szCs w:val="21"/>
          </w:rPr>
          <w:delText>57路</w:delText>
        </w:r>
      </w:del>
      <w:del w:id="484" w:author="1787816992@qq.com" w:date="2023-05-07T20:28:00Z">
        <w:r w:rsidDel="006F30FE">
          <w:rPr>
            <w:rFonts w:asciiTheme="minorEastAsia" w:hAnsiTheme="minorEastAsia" w:cs="PingFangSC-Regular" w:hint="eastAsia"/>
            <w:color w:val="2B2B2B"/>
            <w:sz w:val="21"/>
            <w:szCs w:val="21"/>
          </w:rPr>
          <w:delText>到学校门口，都有</w:delText>
        </w:r>
      </w:del>
      <w:del w:id="485" w:author="1787816992@qq.com" w:date="2023-05-07T20:29:00Z">
        <w:r w:rsidDel="006F30FE">
          <w:rPr>
            <w:rFonts w:asciiTheme="minorEastAsia" w:hAnsiTheme="minorEastAsia" w:cs="PingFangSC-Regular" w:hint="eastAsia"/>
            <w:color w:val="2B2B2B"/>
            <w:sz w:val="21"/>
            <w:szCs w:val="21"/>
          </w:rPr>
          <w:delText>。</w:delText>
        </w:r>
      </w:del>
      <w:del w:id="486" w:author="1787816992@qq.com" w:date="2023-05-07T20:28:00Z">
        <w:r w:rsidDel="006F30FE">
          <w:rPr>
            <w:rFonts w:asciiTheme="minorEastAsia" w:hAnsiTheme="minorEastAsia" w:cs="PingFangSC-Regular" w:hint="eastAsia"/>
            <w:color w:val="2B2B2B"/>
            <w:sz w:val="21"/>
            <w:szCs w:val="21"/>
          </w:rPr>
          <w:br/>
        </w:r>
      </w:del>
      <w:del w:id="487" w:author="1787816992@qq.com" w:date="2023-05-07T19:58:00Z">
        <w:r w:rsidDel="00E67A12">
          <w:rPr>
            <w:rFonts w:asciiTheme="minorEastAsia" w:hAnsiTheme="minorEastAsia" w:cs="PingFangSC-Regular" w:hint="eastAsia"/>
            <w:color w:val="2B2B2B"/>
            <w:sz w:val="21"/>
            <w:szCs w:val="21"/>
          </w:rPr>
          <w:delText>记者</w:delText>
        </w:r>
      </w:del>
      <w:del w:id="488" w:author="1787816992@qq.com" w:date="2023-05-07T19:59:00Z">
        <w:r w:rsidDel="00E67A12">
          <w:rPr>
            <w:rFonts w:asciiTheme="minorEastAsia" w:hAnsiTheme="minorEastAsia" w:cs="PingFangSC-Regular" w:hint="eastAsia"/>
            <w:color w:val="2B2B2B"/>
            <w:sz w:val="21"/>
            <w:szCs w:val="21"/>
          </w:rPr>
          <w:delText>：</w:delText>
        </w:r>
      </w:del>
      <w:del w:id="489" w:author="1787816992@qq.com" w:date="2023-05-07T20:28:00Z">
        <w:r w:rsidDel="006F30FE">
          <w:rPr>
            <w:rFonts w:asciiTheme="minorEastAsia" w:hAnsiTheme="minorEastAsia" w:cs="PingFangSC-Regular" w:hint="eastAsia"/>
            <w:color w:val="2B2B2B"/>
            <w:sz w:val="21"/>
            <w:szCs w:val="21"/>
          </w:rPr>
          <w:delText>是高中部还是？</w:delText>
        </w:r>
        <w:r w:rsidDel="006F30FE">
          <w:rPr>
            <w:rFonts w:asciiTheme="minorEastAsia" w:hAnsiTheme="minorEastAsia" w:cs="PingFangSC-Regular" w:hint="eastAsia"/>
            <w:color w:val="2B2B2B"/>
            <w:sz w:val="21"/>
            <w:szCs w:val="21"/>
          </w:rPr>
          <w:br/>
        </w:r>
      </w:del>
      <w:del w:id="490" w:author="1787816992@qq.com" w:date="2023-05-07T19:58:00Z">
        <w:r w:rsidDel="00E67A12">
          <w:rPr>
            <w:rFonts w:asciiTheme="minorEastAsia" w:hAnsiTheme="minorEastAsia" w:cs="PingFangSC-Regular" w:hint="eastAsia"/>
            <w:color w:val="2B2B2B"/>
            <w:sz w:val="21"/>
            <w:szCs w:val="21"/>
          </w:rPr>
          <w:delText>角色1</w:delText>
        </w:r>
      </w:del>
      <w:del w:id="491" w:author="1787816992@qq.com" w:date="2023-05-07T19:59:00Z">
        <w:r w:rsidDel="00E67A12">
          <w:rPr>
            <w:rFonts w:asciiTheme="minorEastAsia" w:hAnsiTheme="minorEastAsia" w:cs="PingFangSC-Regular" w:hint="eastAsia"/>
            <w:color w:val="2B2B2B"/>
            <w:sz w:val="21"/>
            <w:szCs w:val="21"/>
          </w:rPr>
          <w:delText>：</w:delText>
        </w:r>
      </w:del>
      <w:del w:id="492" w:author="1787816992@qq.com" w:date="2023-05-07T20:28:00Z">
        <w:r w:rsidDel="006F30FE">
          <w:rPr>
            <w:rFonts w:asciiTheme="minorEastAsia" w:hAnsiTheme="minorEastAsia" w:cs="PingFangSC-Regular" w:hint="eastAsia"/>
            <w:color w:val="2B2B2B"/>
            <w:sz w:val="21"/>
            <w:szCs w:val="21"/>
          </w:rPr>
          <w:delText>高中部，</w:delText>
        </w:r>
      </w:del>
      <w:del w:id="493" w:author="1787816992@qq.com" w:date="2023-05-07T20:29:00Z">
        <w:r w:rsidDel="006F30FE">
          <w:rPr>
            <w:rFonts w:asciiTheme="minorEastAsia" w:hAnsiTheme="minorEastAsia" w:cs="PingFangSC-Regular" w:hint="eastAsia"/>
            <w:color w:val="2B2B2B"/>
            <w:sz w:val="21"/>
            <w:szCs w:val="21"/>
          </w:rPr>
          <w:delText>从这里就在</w:delText>
        </w:r>
      </w:del>
      <w:ins w:id="494" w:author="1787816992@qq.com" w:date="2023-05-07T20:29:00Z">
        <w:r>
          <w:rPr>
            <w:rFonts w:ascii="宋体" w:eastAsia="宋体" w:hAnsi="宋体" w:cs="宋体" w:hint="eastAsia"/>
            <w:color w:val="2B2B2B"/>
            <w:sz w:val="21"/>
            <w:szCs w:val="21"/>
          </w:rPr>
          <w:t>这边</w:t>
        </w:r>
      </w:ins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罗湖体育馆站</w:t>
      </w:r>
      <w:del w:id="495" w:author="1787816992@qq.com" w:date="2023-05-07T20:29:00Z">
        <w:r w:rsidDel="006F30FE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就可以</w:delText>
        </w:r>
      </w:del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坐57路</w:t>
      </w:r>
      <w:ins w:id="496" w:author="1787816992@qq.com" w:date="2023-05-07T20:29:00Z">
        <w:r>
          <w:rPr>
            <w:rFonts w:ascii="宋体" w:eastAsia="宋体" w:hAnsi="宋体" w:cs="宋体" w:hint="eastAsia"/>
            <w:color w:val="2B2B2B"/>
            <w:sz w:val="21"/>
            <w:szCs w:val="21"/>
          </w:rPr>
          <w:t>可以</w:t>
        </w:r>
        <w:r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t>到学校门口</w:t>
        </w:r>
      </w:ins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，</w:t>
      </w:r>
      <w:ins w:id="497" w:author="1787816992@qq.com" w:date="2023-05-07T20:29:00Z">
        <w:r>
          <w:rPr>
            <w:rFonts w:ascii="宋体" w:eastAsia="宋体" w:hAnsi="宋体" w:cs="宋体" w:hint="eastAsia"/>
            <w:color w:val="2B2B2B"/>
            <w:sz w:val="21"/>
            <w:szCs w:val="21"/>
          </w:rPr>
          <w:t>不过</w:t>
        </w:r>
      </w:ins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现在地铁开通了以后可以直接到高中部</w:t>
      </w:r>
      <w:ins w:id="498" w:author="1787816992@qq.com" w:date="2023-05-07T20:30:00Z">
        <w:r>
          <w:rPr>
            <w:rFonts w:ascii="宋体" w:eastAsia="宋体" w:hAnsi="宋体" w:cs="宋体" w:hint="eastAsia"/>
            <w:color w:val="2B2B2B"/>
            <w:sz w:val="21"/>
            <w:szCs w:val="21"/>
          </w:rPr>
          <w:t>(深外高中站</w:t>
        </w:r>
        <w:r>
          <w:rPr>
            <w:rFonts w:ascii="宋体" w:eastAsia="宋体" w:hAnsi="宋体" w:cs="宋体"/>
            <w:color w:val="2B2B2B"/>
            <w:sz w:val="21"/>
            <w:szCs w:val="21"/>
          </w:rPr>
          <w:t>)</w:t>
        </w:r>
      </w:ins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了。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</w:r>
      <w:del w:id="499" w:author="1787816992@qq.com" w:date="2023-05-07T19:58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记者</w:delText>
        </w:r>
      </w:del>
      <w:del w:id="500" w:author="1787816992@qq.com" w:date="2023-05-07T19:59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：</w:delText>
        </w:r>
      </w:del>
      <w:ins w:id="501" w:author="1787816992@qq.com" w:date="2023-05-07T19:59:00Z">
        <w:r w:rsidR="00E67A12" w:rsidRPr="00E67A12">
          <w:rPr>
            <w:rFonts w:ascii="宋体" w:eastAsia="宋体" w:hAnsi="宋体" w:cs="宋体" w:hint="eastAsia"/>
            <w:b/>
            <w:color w:val="2B2B2B"/>
            <w:sz w:val="21"/>
            <w:szCs w:val="21"/>
          </w:rPr>
          <w:t>我：</w:t>
        </w:r>
      </w:ins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你手机里还可以提供</w:t>
      </w:r>
      <w:del w:id="502" w:author="1787816992@qq.com" w:date="2023-05-07T20:30:00Z">
        <w:r w:rsidDel="006F30FE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那些老照片吗？</w:delText>
        </w:r>
      </w:del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之前的老照片</w:t>
      </w:r>
      <w:ins w:id="503" w:author="1787816992@qq.com" w:date="2023-05-07T20:30:00Z">
        <w:r>
          <w:rPr>
            <w:rFonts w:ascii="宋体" w:eastAsia="宋体" w:hAnsi="宋体" w:cs="宋体" w:hint="eastAsia"/>
            <w:color w:val="2B2B2B"/>
            <w:sz w:val="21"/>
            <w:szCs w:val="21"/>
          </w:rPr>
          <w:t>吗？</w:t>
        </w:r>
      </w:ins>
      <w:del w:id="504" w:author="1787816992@qq.com" w:date="2023-05-07T20:30:00Z">
        <w:r w:rsidDel="006F30FE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。</w:delText>
        </w:r>
      </w:del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</w:r>
      <w:del w:id="505" w:author="1787816992@qq.com" w:date="2023-05-07T19:58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角色1</w:delText>
        </w:r>
      </w:del>
      <w:del w:id="506" w:author="1787816992@qq.com" w:date="2023-05-07T19:59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：</w:delText>
        </w:r>
      </w:del>
      <w:ins w:id="507" w:author="1787816992@qq.com" w:date="2023-05-07T19:59:00Z">
        <w:r w:rsidR="00E67A12" w:rsidRPr="00E67A12">
          <w:rPr>
            <w:rFonts w:ascii="PingFangSC-Regular" w:eastAsia="PingFangSC-Regular" w:hAnsi="PingFangSC-Regular" w:cs="PingFangSC-Regular"/>
            <w:b/>
            <w:color w:val="2B2B2B"/>
            <w:sz w:val="21"/>
            <w:szCs w:val="21"/>
          </w:rPr>
          <w:t>HE</w:t>
        </w:r>
        <w:r w:rsidR="00E67A12" w:rsidRPr="00E67A12">
          <w:rPr>
            <w:rFonts w:ascii="宋体" w:eastAsia="宋体" w:hAnsi="宋体" w:cs="宋体" w:hint="eastAsia"/>
            <w:b/>
            <w:color w:val="2B2B2B"/>
            <w:sz w:val="21"/>
            <w:szCs w:val="21"/>
          </w:rPr>
          <w:t>：</w:t>
        </w:r>
      </w:ins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没有了，找不到了。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</w:r>
      <w:del w:id="508" w:author="1787816992@qq.com" w:date="2023-05-07T19:58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记者</w:delText>
        </w:r>
      </w:del>
      <w:del w:id="509" w:author="1787816992@qq.com" w:date="2023-05-07T19:59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：</w:delText>
        </w:r>
      </w:del>
      <w:ins w:id="510" w:author="1787816992@qq.com" w:date="2023-05-07T19:59:00Z">
        <w:r w:rsidR="00E67A12" w:rsidRPr="00E67A12">
          <w:rPr>
            <w:rFonts w:ascii="宋体" w:eastAsia="宋体" w:hAnsi="宋体" w:cs="宋体" w:hint="eastAsia"/>
            <w:b/>
            <w:color w:val="2B2B2B"/>
            <w:sz w:val="21"/>
            <w:szCs w:val="21"/>
          </w:rPr>
          <w:t>我：</w:t>
        </w:r>
      </w:ins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没关系。</w:t>
      </w:r>
      <w:del w:id="511" w:author="1787816992@qq.com" w:date="2023-05-07T20:30:00Z">
        <w:r w:rsidDel="006F30FE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问</w:delText>
        </w:r>
      </w:del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下一个问题，下一个问题有点专业化，你觉得改革开放之后深圳的发展大概可以划为几个阶段？</w:t>
      </w:r>
    </w:p>
    <w:p w14:paraId="135990E6" w14:textId="77777777" w:rsidR="006F30FE" w:rsidRDefault="00000000">
      <w:pPr>
        <w:spacing w:line="360" w:lineRule="auto"/>
        <w:rPr>
          <w:ins w:id="512" w:author="1787816992@qq.com" w:date="2023-05-07T20:32:00Z"/>
          <w:rFonts w:ascii="宋体" w:eastAsia="宋体" w:hAnsi="宋体" w:cs="宋体"/>
          <w:color w:val="2B2B2B"/>
          <w:sz w:val="21"/>
          <w:szCs w:val="21"/>
        </w:rPr>
      </w:pPr>
      <w:del w:id="513" w:author="1787816992@qq.com" w:date="2023-05-07T20:30:00Z">
        <w:r w:rsidDel="006F30FE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在您看来。</w:delText>
        </w:r>
        <w:r w:rsidDel="006F30FE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br/>
        </w:r>
      </w:del>
      <w:del w:id="514" w:author="1787816992@qq.com" w:date="2023-05-07T19:58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角色1</w:delText>
        </w:r>
      </w:del>
      <w:del w:id="515" w:author="1787816992@qq.com" w:date="2023-05-07T19:59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：</w:delText>
        </w:r>
      </w:del>
      <w:ins w:id="516" w:author="1787816992@qq.com" w:date="2023-05-07T19:59:00Z">
        <w:r w:rsidR="00E67A12" w:rsidRPr="00E67A12">
          <w:rPr>
            <w:rFonts w:ascii="PingFangSC-Regular" w:eastAsia="PingFangSC-Regular" w:hAnsi="PingFangSC-Regular" w:cs="PingFangSC-Regular"/>
            <w:b/>
            <w:color w:val="2B2B2B"/>
            <w:sz w:val="21"/>
            <w:szCs w:val="21"/>
          </w:rPr>
          <w:t>HE</w:t>
        </w:r>
        <w:r w:rsidR="00E67A12" w:rsidRPr="00E67A12">
          <w:rPr>
            <w:rFonts w:ascii="宋体" w:eastAsia="宋体" w:hAnsi="宋体" w:cs="宋体" w:hint="eastAsia"/>
            <w:b/>
            <w:color w:val="2B2B2B"/>
            <w:sz w:val="21"/>
            <w:szCs w:val="21"/>
          </w:rPr>
          <w:t>：</w:t>
        </w:r>
      </w:ins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应该是三个阶段吧</w:t>
      </w:r>
      <w:del w:id="517" w:author="1787816992@qq.com" w:date="2023-05-07T20:31:00Z">
        <w:r w:rsidDel="006F30FE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，</w:delText>
        </w:r>
      </w:del>
      <w:ins w:id="518" w:author="1787816992@qq.com" w:date="2023-05-07T20:31:00Z">
        <w:r w:rsidR="006F30FE">
          <w:rPr>
            <w:rFonts w:ascii="宋体" w:eastAsia="宋体" w:hAnsi="宋体" w:cs="宋体" w:hint="eastAsia"/>
            <w:color w:val="2B2B2B"/>
            <w:sz w:val="21"/>
            <w:szCs w:val="21"/>
          </w:rPr>
          <w:t>。</w:t>
        </w:r>
      </w:ins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早期来说</w:t>
      </w:r>
      <w:ins w:id="519" w:author="1787816992@qq.com" w:date="2023-05-07T20:31:00Z">
        <w:r w:rsidR="006F30FE">
          <w:rPr>
            <w:rFonts w:ascii="宋体" w:eastAsia="宋体" w:hAnsi="宋体" w:cs="宋体" w:hint="eastAsia"/>
            <w:color w:val="2B2B2B"/>
            <w:sz w:val="21"/>
            <w:szCs w:val="21"/>
          </w:rPr>
          <w:t>，</w:t>
        </w:r>
      </w:ins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还是比较落后。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</w:r>
      <w:del w:id="520" w:author="1787816992@qq.com" w:date="2023-05-07T19:58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记者</w:delText>
        </w:r>
      </w:del>
      <w:del w:id="521" w:author="1787816992@qq.com" w:date="2023-05-07T19:59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：</w:delText>
        </w:r>
      </w:del>
      <w:ins w:id="522" w:author="1787816992@qq.com" w:date="2023-05-07T19:59:00Z">
        <w:r w:rsidR="00E67A12" w:rsidRPr="00E67A12">
          <w:rPr>
            <w:rFonts w:ascii="宋体" w:eastAsia="宋体" w:hAnsi="宋体" w:cs="宋体" w:hint="eastAsia"/>
            <w:b/>
            <w:color w:val="2B2B2B"/>
            <w:sz w:val="21"/>
            <w:szCs w:val="21"/>
          </w:rPr>
          <w:t>我：</w:t>
        </w:r>
      </w:ins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刚开始嘛。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</w:r>
      <w:del w:id="523" w:author="1787816992@qq.com" w:date="2023-05-07T19:58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角色1</w:delText>
        </w:r>
      </w:del>
      <w:del w:id="524" w:author="1787816992@qq.com" w:date="2023-05-07T19:59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：</w:delText>
        </w:r>
      </w:del>
      <w:ins w:id="525" w:author="1787816992@qq.com" w:date="2023-05-07T19:59:00Z">
        <w:r w:rsidR="00E67A12" w:rsidRPr="00E67A12">
          <w:rPr>
            <w:rFonts w:ascii="PingFangSC-Regular" w:eastAsia="PingFangSC-Regular" w:hAnsi="PingFangSC-Regular" w:cs="PingFangSC-Regular"/>
            <w:b/>
            <w:color w:val="2B2B2B"/>
            <w:sz w:val="21"/>
            <w:szCs w:val="21"/>
          </w:rPr>
          <w:t>HE</w:t>
        </w:r>
        <w:r w:rsidR="00E67A12" w:rsidRPr="00E67A12">
          <w:rPr>
            <w:rFonts w:ascii="宋体" w:eastAsia="宋体" w:hAnsi="宋体" w:cs="宋体" w:hint="eastAsia"/>
            <w:b/>
            <w:color w:val="2B2B2B"/>
            <w:sz w:val="21"/>
            <w:szCs w:val="21"/>
          </w:rPr>
          <w:t>：</w:t>
        </w:r>
      </w:ins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1979年改革开放前</w:t>
      </w:r>
      <w:del w:id="526" w:author="1787816992@qq.com" w:date="2023-05-07T20:31:00Z">
        <w:r w:rsidDel="006F30FE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这</w:delText>
        </w:r>
      </w:del>
      <w:ins w:id="527" w:author="1787816992@qq.com" w:date="2023-05-07T20:31:00Z">
        <w:r w:rsidR="006F30FE">
          <w:rPr>
            <w:rFonts w:ascii="宋体" w:eastAsia="宋体" w:hAnsi="宋体" w:cs="宋体" w:hint="eastAsia"/>
            <w:color w:val="2B2B2B"/>
            <w:sz w:val="21"/>
            <w:szCs w:val="21"/>
          </w:rPr>
          <w:t>，</w:t>
        </w:r>
      </w:ins>
      <w:del w:id="528" w:author="1787816992@qq.com" w:date="2023-05-07T20:31:00Z">
        <w:r w:rsidDel="006F30FE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个路，包括</w:delText>
        </w:r>
      </w:del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深南路当时还在</w:t>
      </w:r>
      <w:del w:id="529" w:author="1787816992@qq.com" w:date="2023-05-07T20:31:00Z">
        <w:r w:rsidDel="006F30FE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起</w:delText>
        </w:r>
      </w:del>
      <w:ins w:id="530" w:author="1787816992@qq.com" w:date="2023-05-07T20:31:00Z">
        <w:r w:rsidR="006F30FE">
          <w:rPr>
            <w:rFonts w:ascii="宋体" w:eastAsia="宋体" w:hAnsi="宋体" w:cs="宋体" w:hint="eastAsia"/>
            <w:color w:val="2B2B2B"/>
            <w:sz w:val="21"/>
            <w:szCs w:val="21"/>
          </w:rPr>
          <w:t>修</w:t>
        </w:r>
      </w:ins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，</w:t>
      </w:r>
      <w:del w:id="531" w:author="1787816992@qq.com" w:date="2023-05-07T20:31:00Z">
        <w:r w:rsidDel="006F30FE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包括我去的园博园还没起，</w:delText>
        </w:r>
      </w:del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园博园那时候</w:t>
      </w:r>
      <w:ins w:id="532" w:author="1787816992@qq.com" w:date="2023-05-07T20:31:00Z">
        <w:r w:rsidR="006F30FE">
          <w:rPr>
            <w:rFonts w:ascii="宋体" w:eastAsia="宋体" w:hAnsi="宋体" w:cs="宋体" w:hint="eastAsia"/>
            <w:color w:val="2B2B2B"/>
            <w:sz w:val="21"/>
            <w:szCs w:val="21"/>
          </w:rPr>
          <w:t>都</w:t>
        </w:r>
      </w:ins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还没有的。还有那三个民俗村</w:t>
      </w:r>
      <w:ins w:id="533" w:author="1787816992@qq.com" w:date="2023-05-07T20:31:00Z">
        <w:r w:rsidR="006F30FE">
          <w:rPr>
            <w:rFonts w:ascii="宋体" w:eastAsia="宋体" w:hAnsi="宋体" w:cs="宋体" w:hint="eastAsia"/>
            <w:color w:val="2B2B2B"/>
            <w:sz w:val="21"/>
            <w:szCs w:val="21"/>
          </w:rPr>
          <w:t>，什么</w:t>
        </w:r>
      </w:ins>
      <w:del w:id="534" w:author="1787816992@qq.com" w:date="2023-05-07T20:31:00Z">
        <w:r w:rsidDel="006F30FE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、</w:delText>
        </w:r>
      </w:del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锦绣中华，那些刚好是我读高中的时候在</w:t>
      </w:r>
      <w:del w:id="535" w:author="1787816992@qq.com" w:date="2023-05-07T20:32:00Z">
        <w:r w:rsidDel="006F30FE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起</w:delText>
        </w:r>
      </w:del>
      <w:ins w:id="536" w:author="1787816992@qq.com" w:date="2023-05-07T20:32:00Z">
        <w:r w:rsidR="006F30FE">
          <w:rPr>
            <w:rFonts w:ascii="宋体" w:eastAsia="宋体" w:hAnsi="宋体" w:cs="宋体" w:hint="eastAsia"/>
            <w:color w:val="2B2B2B"/>
            <w:sz w:val="21"/>
            <w:szCs w:val="21"/>
          </w:rPr>
          <w:t>修，应</w:t>
        </w:r>
      </w:ins>
      <w:del w:id="537" w:author="1787816992@qq.com" w:date="2023-05-07T20:32:00Z">
        <w:r w:rsidDel="006F30FE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，那</w:delText>
        </w:r>
      </w:del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该是1994年上下吧</w:t>
      </w:r>
      <w:ins w:id="538" w:author="1787816992@qq.com" w:date="2023-05-07T20:32:00Z">
        <w:r w:rsidR="006F30FE">
          <w:rPr>
            <w:rFonts w:ascii="宋体" w:eastAsia="宋体" w:hAnsi="宋体" w:cs="宋体" w:hint="eastAsia"/>
            <w:color w:val="2B2B2B"/>
            <w:sz w:val="21"/>
            <w:szCs w:val="21"/>
          </w:rPr>
          <w:t>。</w:t>
        </w:r>
      </w:ins>
    </w:p>
    <w:p w14:paraId="2EC8C1DD" w14:textId="77777777" w:rsidR="006F30FE" w:rsidRDefault="00000000">
      <w:pPr>
        <w:spacing w:line="360" w:lineRule="auto"/>
        <w:rPr>
          <w:ins w:id="539" w:author="1787816992@qq.com" w:date="2023-05-07T20:32:00Z"/>
          <w:rFonts w:ascii="宋体" w:eastAsia="宋体" w:hAnsi="宋体" w:cs="宋体"/>
          <w:color w:val="2B2B2B"/>
          <w:sz w:val="21"/>
          <w:szCs w:val="21"/>
        </w:rPr>
      </w:pPr>
      <w:del w:id="540" w:author="1787816992@qq.com" w:date="2023-05-07T20:32:00Z">
        <w:r w:rsidDel="006F30FE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，大概是这样，当时我们读书的时候都跑到那边去。</w:delText>
        </w:r>
        <w:r w:rsidDel="006F30FE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br/>
          <w:delText>00：15：13</w:delText>
        </w:r>
        <w:r w:rsidDel="006F30FE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br/>
        </w:r>
      </w:del>
      <w:del w:id="541" w:author="1787816992@qq.com" w:date="2023-05-07T19:58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记者</w:delText>
        </w:r>
      </w:del>
      <w:del w:id="542" w:author="1787816992@qq.com" w:date="2023-05-07T19:59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：</w:delText>
        </w:r>
      </w:del>
      <w:ins w:id="543" w:author="1787816992@qq.com" w:date="2023-05-07T19:59:00Z">
        <w:r w:rsidR="00E67A12" w:rsidRPr="00E67A12">
          <w:rPr>
            <w:rFonts w:ascii="宋体" w:eastAsia="宋体" w:hAnsi="宋体" w:cs="宋体" w:hint="eastAsia"/>
            <w:b/>
            <w:color w:val="2B2B2B"/>
            <w:sz w:val="21"/>
            <w:szCs w:val="21"/>
          </w:rPr>
          <w:t>我：</w:t>
        </w:r>
      </w:ins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那第二个阶段呢？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</w:r>
      <w:del w:id="544" w:author="1787816992@qq.com" w:date="2023-05-07T19:58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角色1</w:delText>
        </w:r>
      </w:del>
      <w:del w:id="545" w:author="1787816992@qq.com" w:date="2023-05-07T19:59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：</w:delText>
        </w:r>
      </w:del>
      <w:ins w:id="546" w:author="1787816992@qq.com" w:date="2023-05-07T19:59:00Z">
        <w:r w:rsidR="00E67A12" w:rsidRPr="00E67A12">
          <w:rPr>
            <w:rFonts w:ascii="PingFangSC-Regular" w:eastAsia="PingFangSC-Regular" w:hAnsi="PingFangSC-Regular" w:cs="PingFangSC-Regular"/>
            <w:b/>
            <w:color w:val="2B2B2B"/>
            <w:sz w:val="21"/>
            <w:szCs w:val="21"/>
          </w:rPr>
          <w:t>HE</w:t>
        </w:r>
        <w:r w:rsidR="00E67A12" w:rsidRPr="00E67A12">
          <w:rPr>
            <w:rFonts w:ascii="宋体" w:eastAsia="宋体" w:hAnsi="宋体" w:cs="宋体" w:hint="eastAsia"/>
            <w:b/>
            <w:color w:val="2B2B2B"/>
            <w:sz w:val="21"/>
            <w:szCs w:val="21"/>
          </w:rPr>
          <w:t>：</w:t>
        </w:r>
      </w:ins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第二个阶段就是比较完善了</w:t>
      </w:r>
      <w:ins w:id="547" w:author="1787816992@qq.com" w:date="2023-05-07T20:32:00Z">
        <w:r w:rsidR="006F30FE">
          <w:rPr>
            <w:rFonts w:ascii="宋体" w:eastAsia="宋体" w:hAnsi="宋体" w:cs="宋体" w:hint="eastAsia"/>
            <w:color w:val="2B2B2B"/>
            <w:sz w:val="21"/>
            <w:szCs w:val="21"/>
          </w:rPr>
          <w:t>。</w:t>
        </w:r>
      </w:ins>
    </w:p>
    <w:p w14:paraId="5FD115CF" w14:textId="77777777" w:rsidR="006F30FE" w:rsidRDefault="006F30FE">
      <w:pPr>
        <w:spacing w:line="360" w:lineRule="auto"/>
        <w:rPr>
          <w:ins w:id="548" w:author="1787816992@qq.com" w:date="2023-05-07T20:32:00Z"/>
          <w:rFonts w:ascii="PingFangSC-Regular" w:eastAsia="PingFangSC-Regular" w:hAnsi="PingFangSC-Regular" w:cs="PingFangSC-Regular"/>
          <w:color w:val="2B2B2B"/>
          <w:sz w:val="21"/>
          <w:szCs w:val="21"/>
        </w:rPr>
      </w:pPr>
      <w:ins w:id="549" w:author="1787816992@qq.com" w:date="2023-05-07T20:32:00Z">
        <w:r>
          <w:rPr>
            <w:rFonts w:ascii="宋体" w:eastAsia="宋体" w:hAnsi="宋体" w:cs="宋体" w:hint="eastAsia"/>
            <w:color w:val="2B2B2B"/>
            <w:sz w:val="21"/>
            <w:szCs w:val="21"/>
          </w:rPr>
          <w:t>小</w:t>
        </w:r>
      </w:ins>
      <w:del w:id="550" w:author="1787816992@qq.com" w:date="2023-05-07T20:32:00Z">
        <w:r w:rsidDel="006F30FE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，路、车交通工具，公共汽车，小</w:delText>
        </w:r>
      </w:del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巴逐步退出市场了，公交</w:t>
      </w:r>
      <w:ins w:id="551" w:author="1787816992@qq.com" w:date="2023-05-07T20:32:00Z">
        <w:r>
          <w:rPr>
            <w:rFonts w:ascii="宋体" w:eastAsia="宋体" w:hAnsi="宋体" w:cs="宋体" w:hint="eastAsia"/>
            <w:color w:val="2B2B2B"/>
            <w:sz w:val="21"/>
            <w:szCs w:val="21"/>
          </w:rPr>
          <w:t>车</w:t>
        </w:r>
      </w:ins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多了很多，到各个区都有了</w:t>
      </w:r>
      <w:ins w:id="552" w:author="1787816992@qq.com" w:date="2023-05-07T20:32:00Z">
        <w:r>
          <w:rPr>
            <w:rFonts w:ascii="宋体" w:eastAsia="宋体" w:hAnsi="宋体" w:cs="宋体" w:hint="eastAsia"/>
            <w:color w:val="2B2B2B"/>
            <w:sz w:val="21"/>
            <w:szCs w:val="21"/>
          </w:rPr>
          <w:t>。</w:t>
        </w:r>
      </w:ins>
      <w:del w:id="553" w:author="1787816992@qq.com" w:date="2023-05-07T20:32:00Z">
        <w:r w:rsidDel="006F30FE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，</w:delText>
        </w:r>
      </w:del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东部公交集团、西部</w:t>
      </w:r>
      <w:ins w:id="554" w:author="1787816992@qq.com" w:date="2023-05-07T20:32:00Z">
        <w:r>
          <w:rPr>
            <w:rFonts w:ascii="宋体" w:eastAsia="宋体" w:hAnsi="宋体" w:cs="宋体" w:hint="eastAsia"/>
            <w:color w:val="2B2B2B"/>
            <w:sz w:val="21"/>
            <w:szCs w:val="21"/>
          </w:rPr>
          <w:t>公交</w:t>
        </w:r>
      </w:ins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集团都可以到郊外，比较方便了。</w:t>
      </w:r>
    </w:p>
    <w:p w14:paraId="568157F3" w14:textId="77777777" w:rsidR="0058763F" w:rsidRDefault="00000000">
      <w:pPr>
        <w:spacing w:line="360" w:lineRule="auto"/>
        <w:rPr>
          <w:ins w:id="555" w:author="1787816992@qq.com" w:date="2023-05-07T20:37:00Z"/>
          <w:rFonts w:ascii="宋体" w:eastAsia="宋体" w:hAnsi="宋体" w:cs="宋体"/>
          <w:color w:val="2B2B2B"/>
          <w:sz w:val="21"/>
          <w:szCs w:val="21"/>
        </w:rPr>
      </w:pP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最后一个时期就是地铁出现以后，我们都可以去很远的地方，像马峦山</w:t>
      </w:r>
      <w:del w:id="556" w:author="1787816992@qq.com" w:date="2023-05-07T20:32:00Z">
        <w:r w:rsidDel="006F30FE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，</w:delText>
        </w:r>
      </w:del>
      <w:ins w:id="557" w:author="1787816992@qq.com" w:date="2023-05-07T20:32:00Z">
        <w:r w:rsidR="006F30FE">
          <w:rPr>
            <w:rFonts w:ascii="宋体" w:eastAsia="宋体" w:hAnsi="宋体" w:cs="宋体" w:hint="eastAsia"/>
            <w:color w:val="2B2B2B"/>
            <w:sz w:val="21"/>
            <w:szCs w:val="21"/>
          </w:rPr>
          <w:t>。</w:t>
        </w:r>
      </w:ins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可以坐很多车，到相应的景点，包括梧桐山</w:t>
      </w:r>
      <w:del w:id="558" w:author="1787816992@qq.com" w:date="2023-05-07T20:33:00Z">
        <w:r w:rsidDel="006F30FE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，</w:delText>
        </w:r>
      </w:del>
      <w:ins w:id="559" w:author="1787816992@qq.com" w:date="2023-05-07T20:33:00Z">
        <w:r w:rsidR="006F30FE">
          <w:rPr>
            <w:rFonts w:ascii="宋体" w:eastAsia="宋体" w:hAnsi="宋体" w:cs="宋体" w:hint="eastAsia"/>
            <w:color w:val="2B2B2B"/>
            <w:sz w:val="21"/>
            <w:szCs w:val="21"/>
          </w:rPr>
          <w:t>。到</w:t>
        </w:r>
      </w:ins>
      <w:del w:id="560" w:author="1787816992@qq.com" w:date="2023-05-07T20:33:00Z">
        <w:r w:rsidDel="006F30FE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梧桐山也开放了，各个景点，</w:delText>
        </w:r>
      </w:del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我们去玩</w:t>
      </w:r>
      <w:del w:id="561" w:author="1787816992@qq.com" w:date="2023-05-07T20:33:00Z">
        <w:r w:rsidDel="006F30FE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的地方</w:delText>
        </w:r>
      </w:del>
      <w:ins w:id="562" w:author="1787816992@qq.com" w:date="2023-05-07T20:33:00Z">
        <w:r w:rsidR="006F30FE">
          <w:rPr>
            <w:rFonts w:ascii="宋体" w:eastAsia="宋体" w:hAnsi="宋体" w:cs="宋体" w:hint="eastAsia"/>
            <w:color w:val="2B2B2B"/>
            <w:sz w:val="21"/>
            <w:szCs w:val="21"/>
          </w:rPr>
          <w:t>、去</w:t>
        </w:r>
      </w:ins>
      <w:del w:id="563" w:author="1787816992@qq.com" w:date="2023-05-07T20:33:00Z">
        <w:r w:rsidDel="006F30FE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，</w:delText>
        </w:r>
      </w:del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徒步的地方就方便很多了，</w:t>
      </w:r>
      <w:ins w:id="564" w:author="1787816992@qq.com" w:date="2023-05-07T20:33:00Z">
        <w:r w:rsidR="006F30FE">
          <w:rPr>
            <w:rFonts w:ascii="宋体" w:eastAsia="宋体" w:hAnsi="宋体" w:cs="宋体" w:hint="eastAsia"/>
            <w:color w:val="2B2B2B"/>
            <w:sz w:val="21"/>
            <w:szCs w:val="21"/>
          </w:rPr>
          <w:t>深圳的</w:t>
        </w:r>
      </w:ins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旅游景点</w:t>
      </w:r>
      <w:ins w:id="565" w:author="1787816992@qq.com" w:date="2023-05-07T20:33:00Z">
        <w:r w:rsidR="006F30FE">
          <w:rPr>
            <w:rFonts w:ascii="宋体" w:eastAsia="宋体" w:hAnsi="宋体" w:cs="宋体" w:hint="eastAsia"/>
            <w:color w:val="2B2B2B"/>
            <w:sz w:val="21"/>
            <w:szCs w:val="21"/>
          </w:rPr>
          <w:t>、</w:t>
        </w:r>
      </w:ins>
      <w:del w:id="566" w:author="1787816992@qq.com" w:date="2023-05-07T20:33:00Z">
        <w:r w:rsidDel="006F30FE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，深圳的</w:delText>
        </w:r>
      </w:del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绿道这些，包括西乡、宝安</w:t>
      </w:r>
      <w:ins w:id="567" w:author="1787816992@qq.com" w:date="2023-05-07T20:33:00Z">
        <w:r w:rsidR="006F30FE">
          <w:rPr>
            <w:rFonts w:ascii="宋体" w:eastAsia="宋体" w:hAnsi="宋体" w:cs="宋体" w:hint="eastAsia"/>
            <w:color w:val="2B2B2B"/>
            <w:sz w:val="21"/>
            <w:szCs w:val="21"/>
          </w:rPr>
          <w:t>那边的，</w:t>
        </w:r>
      </w:ins>
      <w:del w:id="568" w:author="1787816992@qq.com" w:date="2023-05-07T20:33:00Z">
        <w:r w:rsidDel="006F30FE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这些</w:delText>
        </w:r>
      </w:del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我们都去，还有前海</w:t>
      </w:r>
      <w:ins w:id="569" w:author="1787816992@qq.com" w:date="2023-05-07T20:33:00Z">
        <w:r w:rsidR="006F30FE">
          <w:rPr>
            <w:rFonts w:ascii="宋体" w:eastAsia="宋体" w:hAnsi="宋体" w:cs="宋体" w:hint="eastAsia"/>
            <w:color w:val="2B2B2B"/>
            <w:sz w:val="21"/>
            <w:szCs w:val="21"/>
          </w:rPr>
          <w:t>。</w:t>
        </w:r>
      </w:ins>
      <w:del w:id="570" w:author="1787816992@qq.com" w:date="2023-05-07T20:33:00Z">
        <w:r w:rsidDel="006F30FE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，</w:delText>
        </w:r>
      </w:del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这些都可以通过公交车、地铁，给我们出行带来很多方便。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</w:r>
      <w:del w:id="571" w:author="1787816992@qq.com" w:date="2023-05-07T19:58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记者</w:delText>
        </w:r>
      </w:del>
      <w:del w:id="572" w:author="1787816992@qq.com" w:date="2023-05-07T19:59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：</w:delText>
        </w:r>
      </w:del>
      <w:ins w:id="573" w:author="1787816992@qq.com" w:date="2023-05-07T19:59:00Z">
        <w:r w:rsidR="00E67A12" w:rsidRPr="00E67A12">
          <w:rPr>
            <w:rFonts w:ascii="宋体" w:eastAsia="宋体" w:hAnsi="宋体" w:cs="宋体" w:hint="eastAsia"/>
            <w:b/>
            <w:color w:val="2B2B2B"/>
            <w:sz w:val="21"/>
            <w:szCs w:val="21"/>
          </w:rPr>
          <w:t>我：</w:t>
        </w:r>
      </w:ins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那</w:t>
      </w:r>
      <w:del w:id="574" w:author="1787816992@qq.com" w:date="2023-05-07T20:36:00Z">
        <w:r w:rsidDel="0058763F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您觉得</w:delText>
        </w:r>
      </w:del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在早期的时候，</w:t>
      </w:r>
      <w:ins w:id="575" w:author="1787816992@qq.com" w:date="2023-05-07T20:36:00Z">
        <w:r w:rsidR="0058763F">
          <w:rPr>
            <w:rFonts w:ascii="宋体" w:eastAsia="宋体" w:hAnsi="宋体" w:cs="宋体" w:hint="eastAsia"/>
            <w:color w:val="2B2B2B"/>
            <w:sz w:val="21"/>
            <w:szCs w:val="21"/>
          </w:rPr>
          <w:t>您</w:t>
        </w:r>
      </w:ins>
      <w:del w:id="576" w:author="1787816992@qq.com" w:date="2023-05-07T20:36:00Z">
        <w:r w:rsidDel="0058763F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你</w:delText>
        </w:r>
      </w:del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能区分出深圳哪些地方</w:t>
      </w:r>
      <w:ins w:id="577" w:author="1787816992@qq.com" w:date="2023-05-07T20:36:00Z">
        <w:r w:rsidR="0058763F">
          <w:rPr>
            <w:rFonts w:ascii="宋体" w:eastAsia="宋体" w:hAnsi="宋体" w:cs="宋体" w:hint="eastAsia"/>
            <w:color w:val="2B2B2B"/>
            <w:sz w:val="21"/>
            <w:szCs w:val="21"/>
          </w:rPr>
          <w:t>是</w:t>
        </w:r>
      </w:ins>
      <w:del w:id="578" w:author="1787816992@qq.com" w:date="2023-05-07T20:36:00Z">
        <w:r w:rsidDel="0058763F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有</w:delText>
        </w:r>
      </w:del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工业区、商业区、休闲场所</w:t>
      </w:r>
      <w:ins w:id="579" w:author="1787816992@qq.com" w:date="2023-05-07T20:36:00Z">
        <w:r w:rsidR="0058763F">
          <w:rPr>
            <w:rFonts w:ascii="宋体" w:eastAsia="宋体" w:hAnsi="宋体" w:cs="宋体" w:hint="eastAsia"/>
            <w:color w:val="2B2B2B"/>
            <w:sz w:val="21"/>
            <w:szCs w:val="21"/>
          </w:rPr>
          <w:t>吗？</w:t>
        </w:r>
      </w:ins>
      <w:del w:id="580" w:author="1787816992@qq.com" w:date="2023-05-07T20:36:00Z">
        <w:r w:rsidDel="0058763F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。</w:delText>
        </w:r>
      </w:del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</w:r>
      <w:del w:id="581" w:author="1787816992@qq.com" w:date="2023-05-07T19:58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角色1</w:delText>
        </w:r>
      </w:del>
      <w:del w:id="582" w:author="1787816992@qq.com" w:date="2023-05-07T19:59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：</w:delText>
        </w:r>
      </w:del>
      <w:ins w:id="583" w:author="1787816992@qq.com" w:date="2023-05-07T19:59:00Z">
        <w:r w:rsidR="00E67A12" w:rsidRPr="00E67A12">
          <w:rPr>
            <w:rFonts w:ascii="PingFangSC-Regular" w:eastAsia="PingFangSC-Regular" w:hAnsi="PingFangSC-Regular" w:cs="PingFangSC-Regular"/>
            <w:b/>
            <w:color w:val="2B2B2B"/>
            <w:sz w:val="21"/>
            <w:szCs w:val="21"/>
          </w:rPr>
          <w:t>HE</w:t>
        </w:r>
        <w:r w:rsidR="00E67A12" w:rsidRPr="00E67A12">
          <w:rPr>
            <w:rFonts w:ascii="宋体" w:eastAsia="宋体" w:hAnsi="宋体" w:cs="宋体" w:hint="eastAsia"/>
            <w:b/>
            <w:color w:val="2B2B2B"/>
            <w:sz w:val="21"/>
            <w:szCs w:val="21"/>
          </w:rPr>
          <w:t>：</w:t>
        </w:r>
      </w:ins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商业区</w:t>
      </w:r>
      <w:del w:id="584" w:author="1787816992@qq.com" w:date="2023-05-07T20:36:00Z">
        <w:r w:rsidDel="0058763F">
          <w:rPr>
            <w:rFonts w:asciiTheme="minorEastAsia" w:hAnsiTheme="minorEastAsia" w:cs="PingFangSC-Regular" w:hint="eastAsia"/>
            <w:color w:val="2B2B2B"/>
            <w:sz w:val="21"/>
            <w:szCs w:val="21"/>
          </w:rPr>
          <w:delText>像东门，</w:delText>
        </w:r>
      </w:del>
      <w:ins w:id="585" w:author="1787816992@qq.com" w:date="2023-05-07T20:36:00Z">
        <w:r w:rsidR="0058763F">
          <w:rPr>
            <w:rFonts w:ascii="宋体" w:eastAsia="宋体" w:hAnsi="宋体" w:cs="宋体" w:hint="eastAsia"/>
            <w:color w:val="2B2B2B"/>
            <w:sz w:val="21"/>
            <w:szCs w:val="21"/>
          </w:rPr>
          <w:t>的话，</w:t>
        </w:r>
      </w:ins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东门是其中一个，</w:t>
      </w:r>
      <w:del w:id="586" w:author="1787816992@qq.com" w:date="2023-05-07T20:36:00Z">
        <w:r w:rsidDel="0058763F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原来的</w:delText>
        </w:r>
      </w:del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华强北这些都是步行的商业区，其他</w:t>
      </w:r>
      <w:del w:id="587" w:author="1787816992@qq.com" w:date="2023-05-07T20:36:00Z">
        <w:r w:rsidDel="0058763F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那些</w:delText>
        </w:r>
      </w:del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我</w:t>
      </w:r>
      <w:del w:id="588" w:author="1787816992@qq.com" w:date="2023-05-07T20:36:00Z">
        <w:r w:rsidDel="0058763F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都</w:delText>
        </w:r>
      </w:del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比较少去</w:t>
      </w:r>
      <w:ins w:id="589" w:author="1787816992@qq.com" w:date="2023-05-07T20:36:00Z">
        <w:r w:rsidR="0058763F">
          <w:rPr>
            <w:rFonts w:ascii="宋体" w:eastAsia="宋体" w:hAnsi="宋体" w:cs="宋体" w:hint="eastAsia"/>
            <w:color w:val="2B2B2B"/>
            <w:sz w:val="21"/>
            <w:szCs w:val="21"/>
          </w:rPr>
          <w:t>。</w:t>
        </w:r>
      </w:ins>
    </w:p>
    <w:p w14:paraId="3192EC78" w14:textId="77777777" w:rsidR="0058763F" w:rsidRDefault="00000000">
      <w:pPr>
        <w:spacing w:line="360" w:lineRule="auto"/>
        <w:rPr>
          <w:ins w:id="590" w:author="1787816992@qq.com" w:date="2023-05-07T20:39:00Z"/>
          <w:rFonts w:ascii="PingFangSC-Regular" w:eastAsia="PingFangSC-Regular" w:hAnsi="PingFangSC-Regular" w:cs="PingFangSC-Regular"/>
          <w:color w:val="2B2B2B"/>
          <w:sz w:val="21"/>
          <w:szCs w:val="21"/>
        </w:rPr>
      </w:pPr>
      <w:del w:id="591" w:author="1787816992@qq.com" w:date="2023-05-07T20:36:00Z">
        <w:r w:rsidDel="0058763F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，</w:delText>
        </w:r>
      </w:del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原来的工业区</w:t>
      </w:r>
      <w:ins w:id="592" w:author="1787816992@qq.com" w:date="2023-05-07T20:37:00Z">
        <w:r w:rsidR="0058763F">
          <w:rPr>
            <w:rFonts w:ascii="宋体" w:eastAsia="宋体" w:hAnsi="宋体" w:cs="宋体" w:hint="eastAsia"/>
            <w:color w:val="2B2B2B"/>
            <w:sz w:val="21"/>
            <w:szCs w:val="21"/>
          </w:rPr>
          <w:t>，像</w:t>
        </w:r>
      </w:ins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八卦岭，后面很多污染的行业都搬</w:t>
      </w:r>
      <w:del w:id="593" w:author="1787816992@qq.com" w:date="2023-05-07T20:37:00Z">
        <w:r w:rsidDel="0058763F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移</w:delText>
        </w:r>
      </w:del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出深圳市内了</w:t>
      </w:r>
      <w:del w:id="594" w:author="1787816992@qq.com" w:date="2023-05-07T20:37:00Z">
        <w:r w:rsidDel="0058763F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，就是很多工业性的</w:delText>
        </w:r>
      </w:del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</w:r>
      <w:del w:id="595" w:author="1787816992@qq.com" w:date="2023-05-07T19:58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记者</w:delText>
        </w:r>
      </w:del>
      <w:del w:id="596" w:author="1787816992@qq.com" w:date="2023-05-07T19:59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：</w:delText>
        </w:r>
      </w:del>
      <w:ins w:id="597" w:author="1787816992@qq.com" w:date="2023-05-07T19:59:00Z">
        <w:r w:rsidR="00E67A12" w:rsidRPr="00E67A12">
          <w:rPr>
            <w:rFonts w:ascii="宋体" w:eastAsia="宋体" w:hAnsi="宋体" w:cs="宋体" w:hint="eastAsia"/>
            <w:b/>
            <w:color w:val="2B2B2B"/>
            <w:sz w:val="21"/>
            <w:szCs w:val="21"/>
          </w:rPr>
          <w:t>我：</w:t>
        </w:r>
      </w:ins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产业升级嘛。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</w:r>
      <w:del w:id="598" w:author="1787816992@qq.com" w:date="2023-05-07T19:58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角色1</w:delText>
        </w:r>
      </w:del>
      <w:del w:id="599" w:author="1787816992@qq.com" w:date="2023-05-07T19:59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：</w:delText>
        </w:r>
      </w:del>
      <w:ins w:id="600" w:author="1787816992@qq.com" w:date="2023-05-07T19:59:00Z">
        <w:r w:rsidR="00E67A12" w:rsidRPr="00E67A12">
          <w:rPr>
            <w:rFonts w:ascii="PingFangSC-Regular" w:eastAsia="PingFangSC-Regular" w:hAnsi="PingFangSC-Regular" w:cs="PingFangSC-Regular"/>
            <w:b/>
            <w:color w:val="2B2B2B"/>
            <w:sz w:val="21"/>
            <w:szCs w:val="21"/>
          </w:rPr>
          <w:t>HE</w:t>
        </w:r>
        <w:r w:rsidR="00E67A12" w:rsidRPr="00E67A12">
          <w:rPr>
            <w:rFonts w:ascii="宋体" w:eastAsia="宋体" w:hAnsi="宋体" w:cs="宋体" w:hint="eastAsia"/>
            <w:b/>
            <w:color w:val="2B2B2B"/>
            <w:sz w:val="21"/>
            <w:szCs w:val="21"/>
          </w:rPr>
          <w:t>：</w:t>
        </w:r>
      </w:ins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对。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</w:r>
      <w:del w:id="601" w:author="1787816992@qq.com" w:date="2023-05-07T19:58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记者</w:delText>
        </w:r>
      </w:del>
      <w:del w:id="602" w:author="1787816992@qq.com" w:date="2023-05-07T19:59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：</w:delText>
        </w:r>
      </w:del>
      <w:ins w:id="603" w:author="1787816992@qq.com" w:date="2023-05-07T19:59:00Z">
        <w:r w:rsidR="00E67A12" w:rsidRPr="00E67A12">
          <w:rPr>
            <w:rFonts w:ascii="宋体" w:eastAsia="宋体" w:hAnsi="宋体" w:cs="宋体" w:hint="eastAsia"/>
            <w:b/>
            <w:color w:val="2B2B2B"/>
            <w:sz w:val="21"/>
            <w:szCs w:val="21"/>
          </w:rPr>
          <w:t>我：</w:t>
        </w:r>
      </w:ins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那购物休闲场所呢？</w:t>
      </w:r>
      <w:del w:id="604" w:author="1787816992@qq.com" w:date="2023-05-07T20:37:00Z">
        <w:r w:rsidDel="0058763F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以前的时候。</w:delText>
        </w:r>
      </w:del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</w:r>
      <w:del w:id="605" w:author="1787816992@qq.com" w:date="2023-05-07T19:58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角色1</w:delText>
        </w:r>
      </w:del>
      <w:del w:id="606" w:author="1787816992@qq.com" w:date="2023-05-07T19:59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：</w:delText>
        </w:r>
      </w:del>
      <w:ins w:id="607" w:author="1787816992@qq.com" w:date="2023-05-07T19:59:00Z">
        <w:r w:rsidR="00E67A12" w:rsidRPr="00E67A12">
          <w:rPr>
            <w:rFonts w:ascii="PingFangSC-Regular" w:eastAsia="PingFangSC-Regular" w:hAnsi="PingFangSC-Regular" w:cs="PingFangSC-Regular"/>
            <w:b/>
            <w:color w:val="2B2B2B"/>
            <w:sz w:val="21"/>
            <w:szCs w:val="21"/>
          </w:rPr>
          <w:t>HE</w:t>
        </w:r>
        <w:r w:rsidR="00E67A12" w:rsidRPr="00E67A12">
          <w:rPr>
            <w:rFonts w:ascii="宋体" w:eastAsia="宋体" w:hAnsi="宋体" w:cs="宋体" w:hint="eastAsia"/>
            <w:b/>
            <w:color w:val="2B2B2B"/>
            <w:sz w:val="21"/>
            <w:szCs w:val="21"/>
          </w:rPr>
          <w:t>：</w:t>
        </w:r>
      </w:ins>
      <w:del w:id="608" w:author="1787816992@qq.com" w:date="2023-05-07T20:37:00Z">
        <w:r w:rsidDel="0058763F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以前就是东门，</w:delText>
        </w:r>
      </w:del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早期的时候基本上就是东门，福田那些我都少去，</w:t>
      </w:r>
      <w:ins w:id="609" w:author="1787816992@qq.com" w:date="2023-05-07T20:37:00Z">
        <w:r w:rsidR="0058763F">
          <w:rPr>
            <w:rFonts w:ascii="宋体" w:eastAsia="宋体" w:hAnsi="宋体" w:cs="宋体" w:hint="eastAsia"/>
            <w:color w:val="2B2B2B"/>
            <w:sz w:val="21"/>
            <w:szCs w:val="21"/>
          </w:rPr>
          <w:t>还</w:t>
        </w:r>
      </w:ins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有一个上海宾馆，就是这两个</w:t>
      </w:r>
      <w:ins w:id="610" w:author="1787816992@qq.com" w:date="2023-05-07T20:38:00Z">
        <w:r w:rsidR="0058763F">
          <w:rPr>
            <w:rFonts w:ascii="宋体" w:eastAsia="宋体" w:hAnsi="宋体" w:cs="宋体" w:hint="eastAsia"/>
            <w:color w:val="2B2B2B"/>
            <w:sz w:val="21"/>
            <w:szCs w:val="21"/>
          </w:rPr>
          <w:t>。</w:t>
        </w:r>
      </w:ins>
      <w:del w:id="611" w:author="1787816992@qq.com" w:date="2023-05-07T20:37:00Z">
        <w:r w:rsidDel="0058763F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，罗湖福田，其他那些都很少去，因为生活的地方旅游景点就是刚才说的“世界之窗”这些。</w:delText>
        </w:r>
      </w:del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</w:r>
      <w:del w:id="612" w:author="1787816992@qq.com" w:date="2023-05-07T19:58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记者</w:delText>
        </w:r>
      </w:del>
      <w:del w:id="613" w:author="1787816992@qq.com" w:date="2023-05-07T19:59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：</w:delText>
        </w:r>
      </w:del>
      <w:del w:id="614" w:author="1787816992@qq.com" w:date="2023-05-07T20:38:00Z">
        <w:r w:rsidDel="0058763F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华侨城那几个是吧？</w:delText>
        </w:r>
        <w:r w:rsidDel="0058763F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br/>
        </w:r>
      </w:del>
      <w:del w:id="615" w:author="1787816992@qq.com" w:date="2023-05-07T19:58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角色1</w:delText>
        </w:r>
      </w:del>
      <w:del w:id="616" w:author="1787816992@qq.com" w:date="2023-05-07T19:59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：</w:delText>
        </w:r>
      </w:del>
      <w:del w:id="617" w:author="1787816992@qq.com" w:date="2023-05-07T20:38:00Z">
        <w:r w:rsidDel="0058763F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华侨城以前都有去过，读书的时候，包括小孩出生也带他们去。</w:delText>
        </w:r>
        <w:r w:rsidDel="0058763F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br/>
        </w:r>
      </w:del>
      <w:del w:id="618" w:author="1787816992@qq.com" w:date="2023-05-07T19:58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记者</w:delText>
        </w:r>
      </w:del>
      <w:del w:id="619" w:author="1787816992@qq.com" w:date="2023-05-07T19:59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：</w:delText>
        </w:r>
      </w:del>
      <w:del w:id="620" w:author="1787816992@qq.com" w:date="2023-05-07T20:38:00Z">
        <w:r w:rsidDel="0058763F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深圳最早的时候就是那一片。</w:delText>
        </w:r>
        <w:r w:rsidDel="0058763F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br/>
        </w:r>
      </w:del>
      <w:del w:id="621" w:author="1787816992@qq.com" w:date="2023-05-07T19:58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角色1</w:delText>
        </w:r>
      </w:del>
      <w:del w:id="622" w:author="1787816992@qq.com" w:date="2023-05-07T19:59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：</w:delText>
        </w:r>
      </w:del>
      <w:del w:id="623" w:author="1787816992@qq.com" w:date="2023-05-07T20:38:00Z">
        <w:r w:rsidDel="0058763F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对，那一片。</w:delText>
        </w:r>
        <w:r w:rsidDel="0058763F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br/>
        </w:r>
      </w:del>
      <w:del w:id="624" w:author="1787816992@qq.com" w:date="2023-05-07T19:58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记者</w:delText>
        </w:r>
      </w:del>
      <w:del w:id="625" w:author="1787816992@qq.com" w:date="2023-05-07T19:59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：</w:delText>
        </w:r>
      </w:del>
      <w:ins w:id="626" w:author="1787816992@qq.com" w:date="2023-05-07T19:59:00Z">
        <w:r w:rsidR="00E67A12" w:rsidRPr="00E67A12">
          <w:rPr>
            <w:rFonts w:ascii="宋体" w:eastAsia="宋体" w:hAnsi="宋体" w:cs="宋体" w:hint="eastAsia"/>
            <w:b/>
            <w:color w:val="2B2B2B"/>
            <w:sz w:val="21"/>
            <w:szCs w:val="21"/>
          </w:rPr>
          <w:t>我：</w:t>
        </w:r>
      </w:ins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那你觉得深圳发展的第三个阶段呢？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</w:r>
      <w:del w:id="627" w:author="1787816992@qq.com" w:date="2023-05-07T19:58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角色1</w:delText>
        </w:r>
      </w:del>
      <w:del w:id="628" w:author="1787816992@qq.com" w:date="2023-05-07T19:59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：</w:delText>
        </w:r>
      </w:del>
      <w:ins w:id="629" w:author="1787816992@qq.com" w:date="2023-05-07T19:59:00Z">
        <w:r w:rsidR="00E67A12" w:rsidRPr="00E67A12">
          <w:rPr>
            <w:rFonts w:ascii="PingFangSC-Regular" w:eastAsia="PingFangSC-Regular" w:hAnsi="PingFangSC-Regular" w:cs="PingFangSC-Regular"/>
            <w:b/>
            <w:color w:val="2B2B2B"/>
            <w:sz w:val="21"/>
            <w:szCs w:val="21"/>
          </w:rPr>
          <w:t>HE</w:t>
        </w:r>
        <w:r w:rsidR="00E67A12" w:rsidRPr="00E67A12">
          <w:rPr>
            <w:rFonts w:ascii="宋体" w:eastAsia="宋体" w:hAnsi="宋体" w:cs="宋体" w:hint="eastAsia"/>
            <w:b/>
            <w:color w:val="2B2B2B"/>
            <w:sz w:val="21"/>
            <w:szCs w:val="21"/>
          </w:rPr>
          <w:t>：</w:t>
        </w:r>
      </w:ins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就是向四周发展</w:t>
      </w:r>
      <w:ins w:id="630" w:author="1787816992@qq.com" w:date="2023-05-07T20:38:00Z">
        <w:r w:rsidR="0058763F">
          <w:rPr>
            <w:rFonts w:ascii="宋体" w:eastAsia="宋体" w:hAnsi="宋体" w:cs="宋体" w:hint="eastAsia"/>
            <w:color w:val="2B2B2B"/>
            <w:sz w:val="21"/>
            <w:szCs w:val="21"/>
          </w:rPr>
          <w:t>。</w:t>
        </w:r>
      </w:ins>
      <w:del w:id="631" w:author="1787816992@qq.com" w:date="2023-05-07T20:38:00Z">
        <w:r w:rsidDel="0058763F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，</w:delText>
        </w:r>
      </w:del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我觉得第三阶段就是开拓依山傍水</w:t>
      </w:r>
      <w:ins w:id="632" w:author="1787816992@qq.com" w:date="2023-05-07T20:38:00Z">
        <w:r w:rsidR="0058763F">
          <w:rPr>
            <w:rFonts w:ascii="宋体" w:eastAsia="宋体" w:hAnsi="宋体" w:cs="宋体" w:hint="eastAsia"/>
            <w:color w:val="2B2B2B"/>
            <w:sz w:val="21"/>
            <w:szCs w:val="21"/>
          </w:rPr>
          <w:t>的景点</w:t>
        </w:r>
      </w:ins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，或者是发展自己的特色</w:t>
      </w:r>
      <w:del w:id="633" w:author="1787816992@qq.com" w:date="2023-05-07T20:38:00Z">
        <w:r w:rsidDel="0058763F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，有特色的这种</w:delText>
        </w:r>
      </w:del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旅游景点。</w:t>
      </w:r>
    </w:p>
    <w:p w14:paraId="12C2F2AF" w14:textId="77777777" w:rsidR="0058763F" w:rsidRDefault="00000000">
      <w:pPr>
        <w:spacing w:line="360" w:lineRule="auto"/>
        <w:rPr>
          <w:ins w:id="634" w:author="1787816992@qq.com" w:date="2023-05-07T20:42:00Z"/>
          <w:rFonts w:ascii="PingFangSC-Regular" w:eastAsia="PingFangSC-Regular" w:hAnsi="PingFangSC-Regular" w:cs="PingFangSC-Regular"/>
          <w:color w:val="2B2B2B"/>
          <w:sz w:val="21"/>
          <w:szCs w:val="21"/>
        </w:rPr>
      </w:pPr>
      <w:del w:id="635" w:author="1787816992@qq.com" w:date="2023-05-07T20:39:00Z">
        <w:r w:rsidDel="0058763F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我去了很多公园也好，他们都有自己的特色。</w:delText>
        </w:r>
        <w:r w:rsidDel="0058763F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br/>
        </w:r>
      </w:del>
      <w:del w:id="636" w:author="1787816992@qq.com" w:date="2023-05-07T19:58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记者</w:delText>
        </w:r>
      </w:del>
      <w:del w:id="637" w:author="1787816992@qq.com" w:date="2023-05-07T19:59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：</w:delText>
        </w:r>
      </w:del>
      <w:ins w:id="638" w:author="1787816992@qq.com" w:date="2023-05-07T19:59:00Z">
        <w:r w:rsidR="00E67A12" w:rsidRPr="00E67A12">
          <w:rPr>
            <w:rFonts w:ascii="宋体" w:eastAsia="宋体" w:hAnsi="宋体" w:cs="宋体" w:hint="eastAsia"/>
            <w:b/>
            <w:color w:val="2B2B2B"/>
            <w:sz w:val="21"/>
            <w:szCs w:val="21"/>
          </w:rPr>
          <w:t>我：</w:t>
        </w:r>
      </w:ins>
      <w:del w:id="639" w:author="1787816992@qq.com" w:date="2023-05-07T20:39:00Z">
        <w:r w:rsidDel="0058763F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修的很好。</w:delText>
        </w:r>
      </w:del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那你觉得现在来说，深圳的工业区、商业区、休闲场所</w:t>
      </w:r>
      <w:ins w:id="640" w:author="1787816992@qq.com" w:date="2023-05-07T20:39:00Z">
        <w:r w:rsidR="0058763F">
          <w:rPr>
            <w:rFonts w:ascii="宋体" w:eastAsia="宋体" w:hAnsi="宋体" w:cs="宋体" w:hint="eastAsia"/>
            <w:color w:val="2B2B2B"/>
            <w:sz w:val="21"/>
            <w:szCs w:val="21"/>
          </w:rPr>
          <w:t>主要是怎么</w:t>
        </w:r>
      </w:ins>
      <w:del w:id="641" w:author="1787816992@qq.com" w:date="2023-05-07T20:39:00Z">
        <w:r w:rsidDel="0058763F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主要</w:delText>
        </w:r>
      </w:del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分布</w:t>
      </w:r>
      <w:ins w:id="642" w:author="1787816992@qq.com" w:date="2023-05-07T20:39:00Z">
        <w:r w:rsidR="0058763F">
          <w:rPr>
            <w:rFonts w:ascii="宋体" w:eastAsia="宋体" w:hAnsi="宋体" w:cs="宋体" w:hint="eastAsia"/>
            <w:color w:val="2B2B2B"/>
            <w:sz w:val="21"/>
            <w:szCs w:val="21"/>
          </w:rPr>
          <w:t>的</w:t>
        </w:r>
      </w:ins>
      <w:del w:id="643" w:author="1787816992@qq.com" w:date="2023-05-07T20:39:00Z">
        <w:r w:rsidDel="0058763F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在哪些</w:delText>
        </w:r>
      </w:del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？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</w:r>
      <w:del w:id="644" w:author="1787816992@qq.com" w:date="2023-05-07T19:58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角色1</w:delText>
        </w:r>
      </w:del>
      <w:del w:id="645" w:author="1787816992@qq.com" w:date="2023-05-07T19:59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：</w:delText>
        </w:r>
      </w:del>
      <w:ins w:id="646" w:author="1787816992@qq.com" w:date="2023-05-07T19:59:00Z">
        <w:r w:rsidR="00E67A12" w:rsidRPr="00E67A12">
          <w:rPr>
            <w:rFonts w:ascii="PingFangSC-Regular" w:eastAsia="PingFangSC-Regular" w:hAnsi="PingFangSC-Regular" w:cs="PingFangSC-Regular"/>
            <w:b/>
            <w:color w:val="2B2B2B"/>
            <w:sz w:val="21"/>
            <w:szCs w:val="21"/>
          </w:rPr>
          <w:t>HE</w:t>
        </w:r>
        <w:r w:rsidR="00E67A12" w:rsidRPr="00E67A12">
          <w:rPr>
            <w:rFonts w:ascii="宋体" w:eastAsia="宋体" w:hAnsi="宋体" w:cs="宋体" w:hint="eastAsia"/>
            <w:b/>
            <w:color w:val="2B2B2B"/>
            <w:sz w:val="21"/>
            <w:szCs w:val="21"/>
          </w:rPr>
          <w:t>：</w:t>
        </w:r>
      </w:ins>
      <w:del w:id="647" w:author="1787816992@qq.com" w:date="2023-05-07T20:39:00Z">
        <w:r w:rsidDel="0058763F">
          <w:rPr>
            <w:rFonts w:asciiTheme="minorEastAsia" w:hAnsiTheme="minorEastAsia" w:cs="PingFangSC-Regular" w:hint="eastAsia"/>
            <w:color w:val="2B2B2B"/>
            <w:sz w:val="21"/>
            <w:szCs w:val="21"/>
          </w:rPr>
          <w:delText>老罗湖、福田，每个区都有，我觉得都有，</w:delText>
        </w:r>
      </w:del>
      <w:ins w:id="648" w:author="1787816992@qq.com" w:date="2023-05-07T20:39:00Z">
        <w:r w:rsidR="0058763F">
          <w:rPr>
            <w:rFonts w:ascii="宋体" w:eastAsia="宋体" w:hAnsi="宋体" w:cs="宋体" w:hint="eastAsia"/>
            <w:color w:val="2B2B2B"/>
            <w:sz w:val="21"/>
            <w:szCs w:val="21"/>
          </w:rPr>
          <w:t>感觉</w:t>
        </w:r>
      </w:ins>
      <w:ins w:id="649" w:author="1787816992@qq.com" w:date="2023-05-07T20:40:00Z">
        <w:r w:rsidR="0058763F">
          <w:rPr>
            <w:rFonts w:ascii="宋体" w:eastAsia="宋体" w:hAnsi="宋体" w:cs="宋体" w:hint="eastAsia"/>
            <w:color w:val="2B2B2B"/>
            <w:sz w:val="21"/>
            <w:szCs w:val="21"/>
          </w:rPr>
          <w:t>商业区</w:t>
        </w:r>
      </w:ins>
      <w:del w:id="650" w:author="1787816992@qq.com" w:date="2023-05-07T20:40:00Z">
        <w:r w:rsidDel="0058763F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商业区</w:delText>
        </w:r>
      </w:del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每个区都有。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</w:r>
      <w:del w:id="651" w:author="1787816992@qq.com" w:date="2023-05-07T19:58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记者</w:delText>
        </w:r>
      </w:del>
      <w:del w:id="652" w:author="1787816992@qq.com" w:date="2023-05-07T19:59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：</w:delText>
        </w:r>
      </w:del>
      <w:ins w:id="653" w:author="1787816992@qq.com" w:date="2023-05-07T19:59:00Z">
        <w:r w:rsidR="00E67A12" w:rsidRPr="00E67A12">
          <w:rPr>
            <w:rFonts w:ascii="宋体" w:eastAsia="宋体" w:hAnsi="宋体" w:cs="宋体" w:hint="eastAsia"/>
            <w:b/>
            <w:color w:val="2B2B2B"/>
            <w:sz w:val="21"/>
            <w:szCs w:val="21"/>
          </w:rPr>
          <w:t>我：</w:t>
        </w:r>
      </w:ins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在你印象中比较深刻的或者你觉得很重要的呢？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</w:r>
      <w:del w:id="654" w:author="1787816992@qq.com" w:date="2023-05-07T19:58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角色1</w:delText>
        </w:r>
      </w:del>
      <w:del w:id="655" w:author="1787816992@qq.com" w:date="2023-05-07T19:59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：</w:delText>
        </w:r>
      </w:del>
      <w:ins w:id="656" w:author="1787816992@qq.com" w:date="2023-05-07T19:59:00Z">
        <w:r w:rsidR="00E67A12" w:rsidRPr="00E67A12">
          <w:rPr>
            <w:rFonts w:ascii="PingFangSC-Regular" w:eastAsia="PingFangSC-Regular" w:hAnsi="PingFangSC-Regular" w:cs="PingFangSC-Regular"/>
            <w:b/>
            <w:color w:val="2B2B2B"/>
            <w:sz w:val="21"/>
            <w:szCs w:val="21"/>
          </w:rPr>
          <w:t>HE</w:t>
        </w:r>
        <w:r w:rsidR="00E67A12" w:rsidRPr="00E67A12">
          <w:rPr>
            <w:rFonts w:ascii="宋体" w:eastAsia="宋体" w:hAnsi="宋体" w:cs="宋体" w:hint="eastAsia"/>
            <w:b/>
            <w:color w:val="2B2B2B"/>
            <w:sz w:val="21"/>
            <w:szCs w:val="21"/>
          </w:rPr>
          <w:t>：</w:t>
        </w:r>
      </w:ins>
      <w:ins w:id="657" w:author="1787816992@qq.com" w:date="2023-05-07T20:40:00Z">
        <w:r w:rsidR="0058763F" w:rsidRPr="0058763F">
          <w:rPr>
            <w:rFonts w:ascii="宋体" w:eastAsia="宋体" w:hAnsi="宋体" w:cs="宋体" w:hint="eastAsia"/>
            <w:bCs/>
            <w:color w:val="2B2B2B"/>
            <w:sz w:val="21"/>
            <w:szCs w:val="21"/>
            <w:rPrChange w:id="658" w:author="1787816992@qq.com" w:date="2023-05-07T20:40:00Z">
              <w:rPr>
                <w:rFonts w:ascii="宋体" w:eastAsia="宋体" w:hAnsi="宋体" w:cs="宋体" w:hint="eastAsia"/>
                <w:b/>
                <w:color w:val="2B2B2B"/>
                <w:sz w:val="21"/>
                <w:szCs w:val="21"/>
              </w:rPr>
            </w:rPrChange>
          </w:rPr>
          <w:t>主要是</w:t>
        </w:r>
      </w:ins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罗湖跟福田这两个，还有一个就是</w:t>
      </w:r>
      <w:del w:id="659" w:author="1787816992@qq.com" w:date="2023-05-07T20:40:00Z">
        <w:r w:rsidDel="0058763F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深圳北那边，就是</w:delText>
        </w:r>
      </w:del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华南城那边</w:t>
      </w:r>
      <w:del w:id="660" w:author="1787816992@qq.com" w:date="2023-05-07T20:40:00Z">
        <w:r w:rsidDel="0058763F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，还是物流是吧</w:delText>
        </w:r>
      </w:del>
      <w:ins w:id="661" w:author="1787816992@qq.com" w:date="2023-05-07T20:40:00Z">
        <w:r w:rsidR="0058763F">
          <w:rPr>
            <w:rFonts w:ascii="宋体" w:eastAsia="宋体" w:hAnsi="宋体" w:cs="宋体" w:hint="eastAsia"/>
            <w:color w:val="2B2B2B"/>
            <w:sz w:val="21"/>
            <w:szCs w:val="21"/>
          </w:rPr>
          <w:t>。</w:t>
        </w:r>
      </w:ins>
      <w:del w:id="662" w:author="1787816992@qq.com" w:date="2023-05-07T20:40:00Z">
        <w:r w:rsidDel="0058763F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，</w:delText>
        </w:r>
      </w:del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</w:r>
      <w:del w:id="663" w:author="1787816992@qq.com" w:date="2023-05-07T19:58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lastRenderedPageBreak/>
          <w:delText>记者</w:delText>
        </w:r>
      </w:del>
      <w:del w:id="664" w:author="1787816992@qq.com" w:date="2023-05-07T19:59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：</w:delText>
        </w:r>
      </w:del>
      <w:ins w:id="665" w:author="1787816992@qq.com" w:date="2023-05-07T19:59:00Z">
        <w:r w:rsidR="00E67A12" w:rsidRPr="00E67A12">
          <w:rPr>
            <w:rFonts w:ascii="宋体" w:eastAsia="宋体" w:hAnsi="宋体" w:cs="宋体" w:hint="eastAsia"/>
            <w:b/>
            <w:color w:val="2B2B2B"/>
            <w:sz w:val="21"/>
            <w:szCs w:val="21"/>
          </w:rPr>
          <w:t>我：</w:t>
        </w:r>
      </w:ins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对，那边物流业比较发达。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</w:r>
      <w:del w:id="666" w:author="1787816992@qq.com" w:date="2023-05-07T19:58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角色1</w:delText>
        </w:r>
      </w:del>
      <w:del w:id="667" w:author="1787816992@qq.com" w:date="2023-05-07T19:59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：</w:delText>
        </w:r>
      </w:del>
      <w:ins w:id="668" w:author="1787816992@qq.com" w:date="2023-05-07T19:59:00Z">
        <w:r w:rsidR="00E67A12" w:rsidRPr="00E67A12">
          <w:rPr>
            <w:rFonts w:ascii="PingFangSC-Regular" w:eastAsia="PingFangSC-Regular" w:hAnsi="PingFangSC-Regular" w:cs="PingFangSC-Regular"/>
            <w:b/>
            <w:color w:val="2B2B2B"/>
            <w:sz w:val="21"/>
            <w:szCs w:val="21"/>
          </w:rPr>
          <w:t>HE</w:t>
        </w:r>
        <w:r w:rsidR="00E67A12" w:rsidRPr="00E67A12">
          <w:rPr>
            <w:rFonts w:ascii="宋体" w:eastAsia="宋体" w:hAnsi="宋体" w:cs="宋体" w:hint="eastAsia"/>
            <w:b/>
            <w:color w:val="2B2B2B"/>
            <w:sz w:val="21"/>
            <w:szCs w:val="21"/>
          </w:rPr>
          <w:t>：</w:t>
        </w:r>
      </w:ins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还有一个海吉星，他们</w:t>
      </w:r>
      <w:ins w:id="669" w:author="1787816992@qq.com" w:date="2023-05-07T20:40:00Z">
        <w:r w:rsidR="0058763F">
          <w:rPr>
            <w:rFonts w:ascii="宋体" w:eastAsia="宋体" w:hAnsi="宋体" w:cs="宋体" w:hint="eastAsia"/>
            <w:color w:val="2B2B2B"/>
            <w:sz w:val="21"/>
            <w:szCs w:val="21"/>
          </w:rPr>
          <w:t>把</w:t>
        </w:r>
      </w:ins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产品</w:t>
      </w:r>
      <w:ins w:id="670" w:author="1787816992@qq.com" w:date="2023-05-07T20:40:00Z">
        <w:r w:rsidR="0058763F">
          <w:rPr>
            <w:rFonts w:ascii="宋体" w:eastAsia="宋体" w:hAnsi="宋体" w:cs="宋体" w:hint="eastAsia"/>
            <w:color w:val="2B2B2B"/>
            <w:sz w:val="21"/>
            <w:szCs w:val="21"/>
          </w:rPr>
          <w:t>引进到</w:t>
        </w:r>
      </w:ins>
      <w:del w:id="671" w:author="1787816992@qq.com" w:date="2023-05-07T20:40:00Z">
        <w:r w:rsidDel="0058763F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进来</w:delText>
        </w:r>
      </w:del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深圳，等于一个</w:t>
      </w:r>
      <w:ins w:id="672" w:author="1787816992@qq.com" w:date="2023-05-07T20:41:00Z">
        <w:r w:rsidR="0058763F">
          <w:rPr>
            <w:rFonts w:ascii="宋体" w:eastAsia="宋体" w:hAnsi="宋体" w:cs="宋体" w:hint="eastAsia"/>
            <w:color w:val="2B2B2B"/>
            <w:sz w:val="21"/>
            <w:szCs w:val="21"/>
          </w:rPr>
          <w:t>传输</w:t>
        </w:r>
      </w:ins>
      <w:del w:id="673" w:author="1787816992@qq.com" w:date="2023-05-07T20:41:00Z">
        <w:r w:rsidDel="0058763F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转输</w:delText>
        </w:r>
      </w:del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过程。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</w:r>
      <w:del w:id="674" w:author="1787816992@qq.com" w:date="2023-05-07T19:58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记者</w:delText>
        </w:r>
      </w:del>
      <w:del w:id="675" w:author="1787816992@qq.com" w:date="2023-05-07T19:59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：</w:delText>
        </w:r>
      </w:del>
      <w:ins w:id="676" w:author="1787816992@qq.com" w:date="2023-05-07T19:59:00Z">
        <w:r w:rsidR="00E67A12" w:rsidRPr="00E67A12">
          <w:rPr>
            <w:rFonts w:ascii="宋体" w:eastAsia="宋体" w:hAnsi="宋体" w:cs="宋体" w:hint="eastAsia"/>
            <w:b/>
            <w:color w:val="2B2B2B"/>
            <w:sz w:val="21"/>
            <w:szCs w:val="21"/>
          </w:rPr>
          <w:t>我：</w:t>
        </w:r>
      </w:ins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海吉星是一个品牌吗？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</w:r>
      <w:del w:id="677" w:author="1787816992@qq.com" w:date="2023-05-07T19:58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角色1</w:delText>
        </w:r>
      </w:del>
      <w:del w:id="678" w:author="1787816992@qq.com" w:date="2023-05-07T19:59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：</w:delText>
        </w:r>
      </w:del>
      <w:ins w:id="679" w:author="1787816992@qq.com" w:date="2023-05-07T19:59:00Z">
        <w:r w:rsidR="00E67A12" w:rsidRPr="00E67A12">
          <w:rPr>
            <w:rFonts w:ascii="PingFangSC-Regular" w:eastAsia="PingFangSC-Regular" w:hAnsi="PingFangSC-Regular" w:cs="PingFangSC-Regular"/>
            <w:b/>
            <w:color w:val="2B2B2B"/>
            <w:sz w:val="21"/>
            <w:szCs w:val="21"/>
          </w:rPr>
          <w:t>HE</w:t>
        </w:r>
        <w:r w:rsidR="00E67A12" w:rsidRPr="00E67A12">
          <w:rPr>
            <w:rFonts w:ascii="宋体" w:eastAsia="宋体" w:hAnsi="宋体" w:cs="宋体" w:hint="eastAsia"/>
            <w:b/>
            <w:color w:val="2B2B2B"/>
            <w:sz w:val="21"/>
            <w:szCs w:val="21"/>
          </w:rPr>
          <w:t>：</w:t>
        </w:r>
      </w:ins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不是，</w:t>
      </w:r>
      <w:del w:id="680" w:author="1787816992@qq.com" w:date="2023-05-07T20:41:00Z">
        <w:r w:rsidDel="0058763F">
          <w:rPr>
            <w:rFonts w:asciiTheme="minorEastAsia" w:hAnsiTheme="minorEastAsia" w:cs="PingFangSC-Regular" w:hint="eastAsia"/>
            <w:color w:val="2B2B2B"/>
            <w:sz w:val="21"/>
            <w:szCs w:val="21"/>
          </w:rPr>
          <w:delText>包括蔬菜也好，各类产品来深圳，它就分发到各个区域去，等于</w:delText>
        </w:r>
      </w:del>
      <w:ins w:id="681" w:author="1787816992@qq.com" w:date="2023-05-07T20:41:00Z">
        <w:r w:rsidR="0058763F">
          <w:rPr>
            <w:rFonts w:ascii="宋体" w:eastAsia="宋体" w:hAnsi="宋体" w:cs="宋体" w:hint="eastAsia"/>
            <w:color w:val="2B2B2B"/>
            <w:sz w:val="21"/>
            <w:szCs w:val="21"/>
          </w:rPr>
          <w:t>是</w:t>
        </w:r>
      </w:ins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一个批发市场</w:t>
      </w:r>
      <w:ins w:id="682" w:author="1787816992@qq.com" w:date="2023-05-07T20:41:00Z">
        <w:r w:rsidR="0058763F">
          <w:rPr>
            <w:rFonts w:ascii="宋体" w:eastAsia="宋体" w:hAnsi="宋体" w:cs="宋体" w:hint="eastAsia"/>
            <w:color w:val="2B2B2B"/>
            <w:sz w:val="21"/>
            <w:szCs w:val="21"/>
          </w:rPr>
          <w:t>。</w:t>
        </w:r>
      </w:ins>
      <w:del w:id="683" w:author="1787816992@qq.com" w:date="2023-05-07T20:41:00Z">
        <w:r w:rsidDel="0058763F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，</w:delText>
        </w:r>
      </w:del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菜</w:t>
      </w:r>
      <w:del w:id="684" w:author="1787816992@qq.com" w:date="2023-05-07T20:41:00Z">
        <w:r w:rsidDel="0058763F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市场</w:delText>
        </w:r>
      </w:del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、水产什么都有的，</w:t>
      </w:r>
      <w:ins w:id="685" w:author="1787816992@qq.com" w:date="2023-05-07T20:41:00Z">
        <w:r w:rsidR="0058763F">
          <w:rPr>
            <w:rFonts w:ascii="宋体" w:eastAsia="宋体" w:hAnsi="宋体" w:cs="宋体" w:hint="eastAsia"/>
            <w:color w:val="2B2B2B"/>
            <w:sz w:val="21"/>
            <w:szCs w:val="21"/>
          </w:rPr>
          <w:t>还有很多水果</w:t>
        </w:r>
      </w:ins>
      <w:del w:id="686" w:author="1787816992@qq.com" w:date="2023-05-07T20:41:00Z">
        <w:r w:rsidDel="0058763F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水果啊很多</w:delText>
        </w:r>
      </w:del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。</w:t>
      </w:r>
      <w:del w:id="687" w:author="1787816992@qq.com" w:date="2023-05-07T20:41:00Z">
        <w:r w:rsidDel="0058763F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以前我们早期就是在布吉，布吉有一个市场，布吉市场，后面就搬到海吉星，</w:delText>
        </w:r>
      </w:del>
    </w:p>
    <w:p w14:paraId="735AB3BF" w14:textId="77777777" w:rsidR="00FD4A9B" w:rsidRDefault="00000000">
      <w:pPr>
        <w:spacing w:line="360" w:lineRule="auto"/>
        <w:rPr>
          <w:ins w:id="688" w:author="1787816992@qq.com" w:date="2023-05-07T20:54:00Z"/>
          <w:rFonts w:ascii="宋体" w:eastAsia="宋体" w:hAnsi="宋体" w:cs="宋体"/>
          <w:color w:val="2B2B2B"/>
          <w:sz w:val="21"/>
          <w:szCs w:val="21"/>
        </w:rPr>
      </w:pPr>
      <w:del w:id="689" w:author="1787816992@qq.com" w:date="2023-05-07T20:42:00Z">
        <w:r w:rsidDel="0058763F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这个市场早期就是这样的，等于一个批发市场，</w:delText>
        </w:r>
      </w:del>
      <w:del w:id="690" w:author="1787816992@qq.com" w:date="2023-05-07T20:41:00Z">
        <w:r w:rsidDel="0058763F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卖菜，</w:delText>
        </w:r>
      </w:del>
      <w:del w:id="691" w:author="1787816992@qq.com" w:date="2023-05-07T20:42:00Z">
        <w:r w:rsidDel="0058763F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卖什么都有的，</w:delText>
        </w:r>
      </w:del>
      <w:del w:id="692" w:author="1787816992@qq.com" w:date="2023-05-07T20:41:00Z">
        <w:r w:rsidDel="0058763F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副</w:delText>
        </w:r>
      </w:del>
      <w:del w:id="693" w:author="1787816992@qq.com" w:date="2023-05-07T20:42:00Z">
        <w:r w:rsidDel="0058763F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食品、菜、肉都在那里，后面可能因为扩充，大型的就搬到海吉星那边去了，就是货流。</w:delText>
        </w:r>
        <w:r w:rsidDel="0058763F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br/>
        </w:r>
      </w:del>
      <w:del w:id="694" w:author="1787816992@qq.com" w:date="2023-05-07T19:58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记者</w:delText>
        </w:r>
      </w:del>
      <w:del w:id="695" w:author="1787816992@qq.com" w:date="2023-05-07T19:59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：</w:delText>
        </w:r>
      </w:del>
      <w:ins w:id="696" w:author="1787816992@qq.com" w:date="2023-05-07T19:59:00Z">
        <w:r w:rsidR="00E67A12" w:rsidRPr="00E67A12">
          <w:rPr>
            <w:rFonts w:ascii="宋体" w:eastAsia="宋体" w:hAnsi="宋体" w:cs="宋体" w:hint="eastAsia"/>
            <w:b/>
            <w:color w:val="2B2B2B"/>
            <w:sz w:val="21"/>
            <w:szCs w:val="21"/>
          </w:rPr>
          <w:t>我：</w:t>
        </w:r>
      </w:ins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海吉星</w:t>
      </w:r>
      <w:del w:id="697" w:author="1787816992@qq.com" w:date="2023-05-07T20:42:00Z">
        <w:r w:rsidDel="0058763F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是</w:delText>
        </w:r>
      </w:del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在哪</w:t>
      </w:r>
      <w:ins w:id="698" w:author="1787816992@qq.com" w:date="2023-05-07T20:42:00Z">
        <w:r w:rsidR="0058763F">
          <w:rPr>
            <w:rFonts w:ascii="宋体" w:eastAsia="宋体" w:hAnsi="宋体" w:cs="宋体" w:hint="eastAsia"/>
            <w:color w:val="2B2B2B"/>
            <w:sz w:val="21"/>
            <w:szCs w:val="21"/>
          </w:rPr>
          <w:t>里</w:t>
        </w:r>
      </w:ins>
      <w:del w:id="699" w:author="1787816992@qq.com" w:date="2023-05-07T20:42:00Z">
        <w:r w:rsidDel="0058763F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边</w:delText>
        </w:r>
      </w:del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？我查一下，</w:t>
      </w:r>
      <w:del w:id="700" w:author="1787816992@qq.com" w:date="2023-05-07T20:42:00Z">
        <w:r w:rsidDel="0058763F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我</w:delText>
        </w:r>
      </w:del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之前一直没听过这个地方。</w:t>
      </w:r>
      <w:del w:id="701" w:author="1787816992@qq.com" w:date="2023-05-07T20:42:00Z">
        <w:r w:rsidDel="0058763F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br/>
          <w:delText>00：20：30</w:delText>
        </w:r>
      </w:del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</w:r>
      <w:del w:id="702" w:author="1787816992@qq.com" w:date="2023-05-07T19:58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角色1</w:delText>
        </w:r>
      </w:del>
      <w:del w:id="703" w:author="1787816992@qq.com" w:date="2023-05-07T19:59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：</w:delText>
        </w:r>
      </w:del>
      <w:ins w:id="704" w:author="1787816992@qq.com" w:date="2023-05-07T19:59:00Z">
        <w:r w:rsidR="00E67A12" w:rsidRPr="00E67A12">
          <w:rPr>
            <w:rFonts w:ascii="PingFangSC-Regular" w:eastAsia="PingFangSC-Regular" w:hAnsi="PingFangSC-Regular" w:cs="PingFangSC-Regular"/>
            <w:b/>
            <w:color w:val="2B2B2B"/>
            <w:sz w:val="21"/>
            <w:szCs w:val="21"/>
          </w:rPr>
          <w:t>HE</w:t>
        </w:r>
        <w:r w:rsidR="00E67A12" w:rsidRPr="00E67A12">
          <w:rPr>
            <w:rFonts w:ascii="宋体" w:eastAsia="宋体" w:hAnsi="宋体" w:cs="宋体" w:hint="eastAsia"/>
            <w:b/>
            <w:color w:val="2B2B2B"/>
            <w:sz w:val="21"/>
            <w:szCs w:val="21"/>
          </w:rPr>
          <w:t>：</w:t>
        </w:r>
      </w:ins>
      <w:ins w:id="705" w:author="1787816992@qq.com" w:date="2023-05-07T20:43:00Z">
        <w:r w:rsidR="0058763F" w:rsidRPr="0058763F">
          <w:rPr>
            <w:rFonts w:ascii="宋体" w:eastAsia="宋体" w:hAnsi="宋体" w:cs="宋体" w:hint="eastAsia"/>
            <w:bCs/>
            <w:color w:val="2B2B2B"/>
            <w:sz w:val="21"/>
            <w:szCs w:val="21"/>
            <w:rPrChange w:id="706" w:author="1787816992@qq.com" w:date="2023-05-07T20:43:00Z">
              <w:rPr>
                <w:rFonts w:ascii="宋体" w:eastAsia="宋体" w:hAnsi="宋体" w:cs="宋体" w:hint="eastAsia"/>
                <w:b/>
                <w:color w:val="2B2B2B"/>
                <w:sz w:val="21"/>
                <w:szCs w:val="21"/>
              </w:rPr>
            </w:rPrChange>
          </w:rPr>
          <w:t>是一个</w:t>
        </w:r>
      </w:ins>
      <w:del w:id="707" w:author="1787816992@qq.com" w:date="2023-05-07T20:42:00Z">
        <w:r w:rsidDel="0058763F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它是一个物流仓库的点，深圳的。</w:delText>
        </w:r>
        <w:r w:rsidDel="0058763F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br/>
        </w:r>
      </w:del>
      <w:del w:id="708" w:author="1787816992@qq.com" w:date="2023-05-07T19:58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记者</w:delText>
        </w:r>
      </w:del>
      <w:del w:id="709" w:author="1787816992@qq.com" w:date="2023-05-07T19:59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：</w:delText>
        </w:r>
      </w:del>
      <w:del w:id="710" w:author="1787816992@qq.com" w:date="2023-05-07T20:42:00Z">
        <w:r w:rsidDel="0058763F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应该是在关外吧？</w:delText>
        </w:r>
        <w:r w:rsidDel="0058763F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br/>
        </w:r>
      </w:del>
      <w:del w:id="711" w:author="1787816992@qq.com" w:date="2023-05-07T19:58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角色1</w:delText>
        </w:r>
      </w:del>
      <w:del w:id="712" w:author="1787816992@qq.com" w:date="2023-05-07T19:59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：</w:delText>
        </w:r>
      </w:del>
      <w:del w:id="713" w:author="1787816992@qq.com" w:date="2023-05-07T20:42:00Z">
        <w:r w:rsidDel="0058763F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没到平湖那边，白什么。</w:delText>
        </w:r>
        <w:r w:rsidDel="0058763F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br/>
        </w:r>
      </w:del>
      <w:del w:id="714" w:author="1787816992@qq.com" w:date="2023-05-07T19:58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记者</w:delText>
        </w:r>
      </w:del>
      <w:del w:id="715" w:author="1787816992@qq.com" w:date="2023-05-07T19:59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：</w:delText>
        </w:r>
      </w:del>
      <w:del w:id="716" w:author="1787816992@qq.com" w:date="2023-05-07T20:42:00Z">
        <w:r w:rsidDel="0058763F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海吉星，我是真没听过这个地方，农批市场。</w:delText>
        </w:r>
        <w:r w:rsidDel="0058763F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br/>
        </w:r>
      </w:del>
      <w:del w:id="717" w:author="1787816992@qq.com" w:date="2023-05-07T19:58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角色1</w:delText>
        </w:r>
      </w:del>
      <w:del w:id="718" w:author="1787816992@qq.com" w:date="2023-05-07T19:59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：</w:delText>
        </w:r>
      </w:del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物流中心，</w:t>
      </w:r>
      <w:del w:id="719" w:author="1787816992@qq.com" w:date="2023-05-07T20:43:00Z">
        <w:r w:rsidDel="0058763F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很早期80年代、90年代初这边为主的，就是布吉这里一个批发市场，</w:delText>
        </w:r>
      </w:del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各种各样的蔬菜，外地来供应深圳，这个市场就是这样的，</w:t>
      </w:r>
      <w:del w:id="720" w:author="1787816992@qq.com" w:date="2023-05-07T20:44:00Z">
        <w:r w:rsidDel="0058763F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后面因为发展就搬到那边去了，</w:delText>
        </w:r>
      </w:del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等于一个很大的仓库，农产品</w:t>
      </w:r>
      <w:del w:id="721" w:author="1787816992@qq.com" w:date="2023-05-07T20:44:00Z">
        <w:r w:rsidDel="0058763F">
          <w:rPr>
            <w:rFonts w:asciiTheme="minorEastAsia" w:hAnsiTheme="minorEastAsia" w:cs="PingFangSC-Regular" w:hint="eastAsia"/>
            <w:color w:val="2B2B2B"/>
            <w:sz w:val="21"/>
            <w:szCs w:val="21"/>
          </w:rPr>
          <w:delText>什么的，</w:delText>
        </w:r>
      </w:del>
      <w:ins w:id="722" w:author="1787816992@qq.com" w:date="2023-05-07T20:44:00Z">
        <w:r w:rsidR="0058763F">
          <w:rPr>
            <w:rFonts w:ascii="宋体" w:eastAsia="宋体" w:hAnsi="宋体" w:cs="宋体" w:hint="eastAsia"/>
            <w:color w:val="2B2B2B"/>
            <w:sz w:val="21"/>
            <w:szCs w:val="21"/>
          </w:rPr>
          <w:t>、</w:t>
        </w:r>
      </w:ins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生活用品</w:t>
      </w:r>
      <w:ins w:id="723" w:author="1787816992@qq.com" w:date="2023-05-07T20:44:00Z">
        <w:r w:rsidR="0058763F">
          <w:rPr>
            <w:rFonts w:ascii="宋体" w:eastAsia="宋体" w:hAnsi="宋体" w:cs="宋体" w:hint="eastAsia"/>
            <w:color w:val="2B2B2B"/>
            <w:sz w:val="21"/>
            <w:szCs w:val="21"/>
          </w:rPr>
          <w:t>什么的</w:t>
        </w:r>
      </w:ins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供应</w:t>
      </w:r>
      <w:ins w:id="724" w:author="1787816992@qq.com" w:date="2023-05-07T20:44:00Z">
        <w:r w:rsidR="0058763F">
          <w:rPr>
            <w:rFonts w:ascii="宋体" w:eastAsia="宋体" w:hAnsi="宋体" w:cs="宋体" w:hint="eastAsia"/>
            <w:color w:val="2B2B2B"/>
            <w:sz w:val="21"/>
            <w:szCs w:val="21"/>
          </w:rPr>
          <w:t>到</w:t>
        </w:r>
      </w:ins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深圳各个地方。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</w:r>
      <w:del w:id="725" w:author="1787816992@qq.com" w:date="2023-05-07T19:58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记者</w:delText>
        </w:r>
      </w:del>
      <w:del w:id="726" w:author="1787816992@qq.com" w:date="2023-05-07T19:59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：</w:delText>
        </w:r>
      </w:del>
      <w:ins w:id="727" w:author="1787816992@qq.com" w:date="2023-05-07T19:59:00Z">
        <w:r w:rsidR="00E67A12" w:rsidRPr="00E67A12">
          <w:rPr>
            <w:rFonts w:ascii="宋体" w:eastAsia="宋体" w:hAnsi="宋体" w:cs="宋体" w:hint="eastAsia"/>
            <w:b/>
            <w:color w:val="2B2B2B"/>
            <w:sz w:val="21"/>
            <w:szCs w:val="21"/>
          </w:rPr>
          <w:t>我：</w:t>
        </w:r>
      </w:ins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很大的一个批发市场。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</w:r>
      <w:del w:id="728" w:author="1787816992@qq.com" w:date="2023-05-07T19:58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角色1</w:delText>
        </w:r>
      </w:del>
      <w:del w:id="729" w:author="1787816992@qq.com" w:date="2023-05-07T19:59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：</w:delText>
        </w:r>
      </w:del>
      <w:ins w:id="730" w:author="1787816992@qq.com" w:date="2023-05-07T19:59:00Z">
        <w:r w:rsidR="00E67A12" w:rsidRPr="00E67A12">
          <w:rPr>
            <w:rFonts w:ascii="PingFangSC-Regular" w:eastAsia="PingFangSC-Regular" w:hAnsi="PingFangSC-Regular" w:cs="PingFangSC-Regular"/>
            <w:b/>
            <w:color w:val="2B2B2B"/>
            <w:sz w:val="21"/>
            <w:szCs w:val="21"/>
          </w:rPr>
          <w:t>HE</w:t>
        </w:r>
        <w:r w:rsidR="00E67A12" w:rsidRPr="00E67A12">
          <w:rPr>
            <w:rFonts w:ascii="宋体" w:eastAsia="宋体" w:hAnsi="宋体" w:cs="宋体" w:hint="eastAsia"/>
            <w:b/>
            <w:color w:val="2B2B2B"/>
            <w:sz w:val="21"/>
            <w:szCs w:val="21"/>
          </w:rPr>
          <w:t>：</w:t>
        </w:r>
      </w:ins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对。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</w:r>
      <w:del w:id="731" w:author="1787816992@qq.com" w:date="2023-05-07T19:58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记者</w:delText>
        </w:r>
      </w:del>
      <w:del w:id="732" w:author="1787816992@qq.com" w:date="2023-05-07T19:59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：</w:delText>
        </w:r>
      </w:del>
      <w:ins w:id="733" w:author="1787816992@qq.com" w:date="2023-05-07T19:59:00Z">
        <w:r w:rsidR="00E67A12" w:rsidRPr="00E67A12">
          <w:rPr>
            <w:rFonts w:ascii="宋体" w:eastAsia="宋体" w:hAnsi="宋体" w:cs="宋体" w:hint="eastAsia"/>
            <w:b/>
            <w:color w:val="2B2B2B"/>
            <w:sz w:val="21"/>
            <w:szCs w:val="21"/>
          </w:rPr>
          <w:t>我：</w:t>
        </w:r>
      </w:ins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那您觉得居住区从以前到现在有什么变化？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</w:r>
      <w:del w:id="734" w:author="1787816992@qq.com" w:date="2023-05-07T19:58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角色1</w:delText>
        </w:r>
      </w:del>
      <w:del w:id="735" w:author="1787816992@qq.com" w:date="2023-05-07T19:59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：</w:delText>
        </w:r>
      </w:del>
      <w:ins w:id="736" w:author="1787816992@qq.com" w:date="2023-05-07T19:59:00Z">
        <w:r w:rsidR="00E67A12" w:rsidRPr="00E67A12">
          <w:rPr>
            <w:rFonts w:ascii="PingFangSC-Regular" w:eastAsia="PingFangSC-Regular" w:hAnsi="PingFangSC-Regular" w:cs="PingFangSC-Regular"/>
            <w:b/>
            <w:color w:val="2B2B2B"/>
            <w:sz w:val="21"/>
            <w:szCs w:val="21"/>
          </w:rPr>
          <w:t>HE</w:t>
        </w:r>
        <w:r w:rsidR="00E67A12" w:rsidRPr="00E67A12">
          <w:rPr>
            <w:rFonts w:ascii="宋体" w:eastAsia="宋体" w:hAnsi="宋体" w:cs="宋体" w:hint="eastAsia"/>
            <w:b/>
            <w:color w:val="2B2B2B"/>
            <w:sz w:val="21"/>
            <w:szCs w:val="21"/>
          </w:rPr>
          <w:t>：</w:t>
        </w:r>
      </w:ins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居住环境变</w:t>
      </w:r>
      <w:ins w:id="737" w:author="1787816992@qq.com" w:date="2023-05-07T20:44:00Z">
        <w:r w:rsidR="0058763F">
          <w:rPr>
            <w:rFonts w:ascii="宋体" w:eastAsia="宋体" w:hAnsi="宋体" w:cs="宋体" w:hint="eastAsia"/>
            <w:color w:val="2B2B2B"/>
            <w:sz w:val="21"/>
            <w:szCs w:val="21"/>
          </w:rPr>
          <w:t>成</w:t>
        </w:r>
      </w:ins>
      <w:del w:id="738" w:author="1787816992@qq.com" w:date="2023-05-07T20:44:00Z">
        <w:r w:rsidDel="0058763F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得</w:delText>
        </w:r>
      </w:del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高楼大厦</w:t>
      </w:r>
      <w:ins w:id="739" w:author="1787816992@qq.com" w:date="2023-05-07T20:44:00Z">
        <w:r w:rsidR="0058763F">
          <w:rPr>
            <w:rFonts w:ascii="宋体" w:eastAsia="宋体" w:hAnsi="宋体" w:cs="宋体" w:hint="eastAsia"/>
            <w:color w:val="2B2B2B"/>
            <w:sz w:val="21"/>
            <w:szCs w:val="21"/>
          </w:rPr>
          <w:t>了</w:t>
        </w:r>
      </w:ins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，现在基本上都十几层楼、几十层楼，都在改造</w:t>
      </w:r>
      <w:ins w:id="740" w:author="1787816992@qq.com" w:date="2023-05-07T20:45:00Z">
        <w:r w:rsidR="00FD4A9B">
          <w:rPr>
            <w:rFonts w:ascii="宋体" w:eastAsia="宋体" w:hAnsi="宋体" w:cs="宋体" w:hint="eastAsia"/>
            <w:color w:val="2B2B2B"/>
            <w:sz w:val="21"/>
            <w:szCs w:val="21"/>
          </w:rPr>
          <w:t>。</w:t>
        </w:r>
      </w:ins>
      <w:del w:id="741" w:author="1787816992@qq.com" w:date="2023-05-07T20:45:00Z">
        <w:r w:rsidDel="00FD4A9B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，</w:delText>
        </w:r>
      </w:del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像罗湖区</w:t>
      </w:r>
      <w:del w:id="742" w:author="1787816992@qq.com" w:date="2023-05-07T20:45:00Z">
        <w:r w:rsidDel="00FD4A9B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现在都差不多起好了，</w:delText>
        </w:r>
      </w:del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原来</w:t>
      </w:r>
      <w:ins w:id="743" w:author="1787816992@qq.com" w:date="2023-05-07T20:45:00Z">
        <w:r w:rsidR="00FD4A9B">
          <w:rPr>
            <w:rFonts w:ascii="宋体" w:eastAsia="宋体" w:hAnsi="宋体" w:cs="宋体" w:hint="eastAsia"/>
            <w:color w:val="2B2B2B"/>
            <w:sz w:val="21"/>
            <w:szCs w:val="21"/>
          </w:rPr>
          <w:t>是</w:t>
        </w:r>
      </w:ins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木头楼，现在逐步差不多要</w:t>
      </w:r>
      <w:del w:id="744" w:author="1787816992@qq.com" w:date="2023-05-07T20:45:00Z">
        <w:r w:rsidDel="00FD4A9B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起</w:delText>
        </w:r>
      </w:del>
      <w:ins w:id="745" w:author="1787816992@qq.com" w:date="2023-05-07T20:45:00Z">
        <w:r w:rsidR="00FD4A9B">
          <w:rPr>
            <w:rFonts w:ascii="宋体" w:eastAsia="宋体" w:hAnsi="宋体" w:cs="宋体" w:hint="eastAsia"/>
            <w:color w:val="2B2B2B"/>
            <w:sz w:val="21"/>
            <w:szCs w:val="21"/>
          </w:rPr>
          <w:t>建</w:t>
        </w:r>
      </w:ins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好了，因为官司问题拖了很多年。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</w:r>
      <w:del w:id="746" w:author="1787816992@qq.com" w:date="2023-05-07T19:58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记者</w:delText>
        </w:r>
      </w:del>
      <w:del w:id="747" w:author="1787816992@qq.com" w:date="2023-05-07T19:59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：</w:delText>
        </w:r>
      </w:del>
      <w:ins w:id="748" w:author="1787816992@qq.com" w:date="2023-05-07T19:59:00Z">
        <w:r w:rsidR="00E67A12" w:rsidRPr="00E67A12">
          <w:rPr>
            <w:rFonts w:ascii="宋体" w:eastAsia="宋体" w:hAnsi="宋体" w:cs="宋体" w:hint="eastAsia"/>
            <w:b/>
            <w:color w:val="2B2B2B"/>
            <w:sz w:val="21"/>
            <w:szCs w:val="21"/>
          </w:rPr>
          <w:t>我：</w:t>
        </w:r>
      </w:ins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早期的时候居住区一般分布在哪些地方？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</w:r>
      <w:del w:id="749" w:author="1787816992@qq.com" w:date="2023-05-07T19:58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角色1</w:delText>
        </w:r>
      </w:del>
      <w:del w:id="750" w:author="1787816992@qq.com" w:date="2023-05-07T19:59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：</w:delText>
        </w:r>
      </w:del>
      <w:ins w:id="751" w:author="1787816992@qq.com" w:date="2023-05-07T19:59:00Z">
        <w:r w:rsidR="00E67A12" w:rsidRPr="00E67A12">
          <w:rPr>
            <w:rFonts w:ascii="PingFangSC-Regular" w:eastAsia="PingFangSC-Regular" w:hAnsi="PingFangSC-Regular" w:cs="PingFangSC-Regular"/>
            <w:b/>
            <w:color w:val="2B2B2B"/>
            <w:sz w:val="21"/>
            <w:szCs w:val="21"/>
          </w:rPr>
          <w:t>HE</w:t>
        </w:r>
        <w:r w:rsidR="00E67A12" w:rsidRPr="00E67A12">
          <w:rPr>
            <w:rFonts w:ascii="宋体" w:eastAsia="宋体" w:hAnsi="宋体" w:cs="宋体" w:hint="eastAsia"/>
            <w:b/>
            <w:color w:val="2B2B2B"/>
            <w:sz w:val="21"/>
            <w:szCs w:val="21"/>
          </w:rPr>
          <w:t>：</w:t>
        </w:r>
      </w:ins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罗湖、福田。</w:t>
      </w:r>
      <w:del w:id="752" w:author="1787816992@qq.com" w:date="2023-05-07T20:46:00Z">
        <w:r w:rsidDel="00FD4A9B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br/>
        </w:r>
      </w:del>
      <w:del w:id="753" w:author="1787816992@qq.com" w:date="2023-05-07T19:58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记者</w:delText>
        </w:r>
      </w:del>
      <w:del w:id="754" w:author="1787816992@qq.com" w:date="2023-05-07T19:59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：</w:delText>
        </w:r>
      </w:del>
      <w:del w:id="755" w:author="1787816992@qq.com" w:date="2023-05-07T20:46:00Z">
        <w:r w:rsidDel="00FD4A9B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还是那两个区是吧？</w:delText>
        </w:r>
        <w:r w:rsidDel="00FD4A9B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br/>
        </w:r>
      </w:del>
      <w:del w:id="756" w:author="1787816992@qq.com" w:date="2023-05-07T19:58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角色1</w:delText>
        </w:r>
      </w:del>
      <w:del w:id="757" w:author="1787816992@qq.com" w:date="2023-05-07T19:59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：</w:delText>
        </w:r>
      </w:del>
      <w:del w:id="758" w:author="1787816992@qq.com" w:date="2023-05-07T20:46:00Z">
        <w:r w:rsidDel="00FD4A9B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因为我比较少去其他两个地方。</w:delText>
        </w:r>
        <w:r w:rsidDel="00FD4A9B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br/>
        </w:r>
      </w:del>
      <w:del w:id="759" w:author="1787816992@qq.com" w:date="2023-05-07T19:58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记者</w:delText>
        </w:r>
      </w:del>
      <w:del w:id="760" w:author="1787816992@qq.com" w:date="2023-05-07T19:59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：</w:delText>
        </w:r>
      </w:del>
      <w:del w:id="761" w:author="1787816992@qq.com" w:date="2023-05-07T20:46:00Z">
        <w:r w:rsidDel="00FD4A9B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主要还是在罗湖、福田是吧？</w:delText>
        </w:r>
        <w:r w:rsidDel="00FD4A9B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br/>
        </w:r>
      </w:del>
      <w:del w:id="762" w:author="1787816992@qq.com" w:date="2023-05-07T19:58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角色1</w:delText>
        </w:r>
      </w:del>
      <w:del w:id="763" w:author="1787816992@qq.com" w:date="2023-05-07T19:59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：</w:delText>
        </w:r>
      </w:del>
      <w:del w:id="764" w:author="1787816992@qq.com" w:date="2023-05-07T20:46:00Z">
        <w:r w:rsidDel="00FD4A9B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对，因为</w:delText>
        </w:r>
      </w:del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早期就是这样的，后面逐步发展到布吉，</w:t>
      </w:r>
      <w:ins w:id="765" w:author="1787816992@qq.com" w:date="2023-05-07T20:46:00Z">
        <w:r w:rsidR="00FD4A9B">
          <w:rPr>
            <w:rFonts w:ascii="宋体" w:eastAsia="宋体" w:hAnsi="宋体" w:cs="宋体" w:hint="eastAsia"/>
            <w:color w:val="2B2B2B"/>
            <w:sz w:val="21"/>
            <w:szCs w:val="21"/>
          </w:rPr>
          <w:t>然后</w:t>
        </w:r>
      </w:ins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其他地方全部都有了，包括</w:t>
      </w:r>
      <w:del w:id="766" w:author="1787816992@qq.com" w:date="2023-05-07T20:46:00Z">
        <w:r w:rsidDel="00FD4A9B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海边</w:delText>
        </w:r>
      </w:del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盐田</w:t>
      </w:r>
      <w:del w:id="767" w:author="1787816992@qq.com" w:date="2023-05-07T20:46:00Z">
        <w:r w:rsidDel="00FD4A9B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、罗边</w:delText>
        </w:r>
      </w:del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，每个点都有了</w:t>
      </w:r>
      <w:ins w:id="768" w:author="1787816992@qq.com" w:date="2023-05-07T20:46:00Z">
        <w:r w:rsidR="00FD4A9B">
          <w:rPr>
            <w:rFonts w:ascii="宋体" w:eastAsia="宋体" w:hAnsi="宋体" w:cs="宋体" w:hint="eastAsia"/>
            <w:color w:val="2B2B2B"/>
            <w:sz w:val="21"/>
            <w:szCs w:val="21"/>
          </w:rPr>
          <w:t>，</w:t>
        </w:r>
      </w:ins>
      <w:del w:id="769" w:author="1787816992@qq.com" w:date="2023-05-07T20:46:00Z">
        <w:r w:rsidDel="00FD4A9B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，现在</w:delText>
        </w:r>
      </w:del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向四周扩散了</w:t>
      </w:r>
      <w:del w:id="770" w:author="1787816992@qq.com" w:date="2023-05-07T20:46:00Z">
        <w:r w:rsidDel="00FD4A9B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，早期要么就是罗湖，要么就是福田，其他地方相对来说都比较少</w:delText>
        </w:r>
      </w:del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</w:r>
      <w:del w:id="771" w:author="1787816992@qq.com" w:date="2023-05-07T19:58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记者</w:delText>
        </w:r>
      </w:del>
      <w:del w:id="772" w:author="1787816992@qq.com" w:date="2023-05-07T19:59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：</w:delText>
        </w:r>
      </w:del>
      <w:ins w:id="773" w:author="1787816992@qq.com" w:date="2023-05-07T19:59:00Z">
        <w:r w:rsidR="00E67A12" w:rsidRPr="00E67A12">
          <w:rPr>
            <w:rFonts w:ascii="宋体" w:eastAsia="宋体" w:hAnsi="宋体" w:cs="宋体" w:hint="eastAsia"/>
            <w:b/>
            <w:color w:val="2B2B2B"/>
            <w:sz w:val="21"/>
            <w:szCs w:val="21"/>
          </w:rPr>
          <w:t>我：</w:t>
        </w:r>
      </w:ins>
      <w:del w:id="774" w:author="1787816992@qq.com" w:date="2023-05-07T20:48:00Z">
        <w:r w:rsidDel="00FD4A9B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其他地方很多都是工业区是不是？</w:delText>
        </w:r>
        <w:r w:rsidDel="00FD4A9B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br/>
        </w:r>
      </w:del>
      <w:del w:id="775" w:author="1787816992@qq.com" w:date="2023-05-07T19:58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角色1</w:delText>
        </w:r>
      </w:del>
      <w:del w:id="776" w:author="1787816992@qq.com" w:date="2023-05-07T19:59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：</w:delText>
        </w:r>
      </w:del>
      <w:del w:id="777" w:author="1787816992@qq.com" w:date="2023-05-07T20:48:00Z">
        <w:r w:rsidDel="00FD4A9B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对，讲白一点都比较偏。</w:delText>
        </w:r>
        <w:r w:rsidDel="00FD4A9B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br/>
        </w:r>
      </w:del>
      <w:del w:id="778" w:author="1787816992@qq.com" w:date="2023-05-07T19:58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记者</w:delText>
        </w:r>
      </w:del>
      <w:del w:id="779" w:author="1787816992@qq.com" w:date="2023-05-07T19:59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：</w:delText>
        </w:r>
      </w:del>
      <w:del w:id="780" w:author="1787816992@qq.com" w:date="2023-05-07T20:48:00Z">
        <w:r w:rsidDel="00FD4A9B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你还要说什么？</w:delText>
        </w:r>
        <w:r w:rsidDel="00FD4A9B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br/>
        </w:r>
      </w:del>
      <w:del w:id="781" w:author="1787816992@qq.com" w:date="2023-05-07T19:58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角色1</w:delText>
        </w:r>
      </w:del>
      <w:del w:id="782" w:author="1787816992@qq.com" w:date="2023-05-07T19:59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：</w:delText>
        </w:r>
      </w:del>
      <w:del w:id="783" w:author="1787816992@qq.com" w:date="2023-05-07T20:48:00Z">
        <w:r w:rsidDel="00FD4A9B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讲地铁方面是不是？讲我对地铁的看法还是什么？</w:delText>
        </w:r>
        <w:r w:rsidDel="00FD4A9B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br/>
        </w:r>
      </w:del>
      <w:del w:id="784" w:author="1787816992@qq.com" w:date="2023-05-07T19:58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记者</w:delText>
        </w:r>
      </w:del>
      <w:del w:id="785" w:author="1787816992@qq.com" w:date="2023-05-07T19:59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：</w:delText>
        </w:r>
      </w:del>
      <w:del w:id="786" w:author="1787816992@qq.com" w:date="2023-05-07T20:48:00Z">
        <w:r w:rsidDel="00FD4A9B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那我来问吧，我们</w:delText>
        </w:r>
      </w:del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下一个问题</w:t>
      </w:r>
      <w:ins w:id="787" w:author="1787816992@qq.com" w:date="2023-05-07T20:48:00Z">
        <w:r w:rsidR="00FD4A9B">
          <w:rPr>
            <w:rFonts w:ascii="宋体" w:eastAsia="宋体" w:hAnsi="宋体" w:cs="宋体" w:hint="eastAsia"/>
            <w:color w:val="2B2B2B"/>
            <w:sz w:val="21"/>
            <w:szCs w:val="21"/>
          </w:rPr>
          <w:t>，</w:t>
        </w:r>
      </w:ins>
      <w:del w:id="788" w:author="1787816992@qq.com" w:date="2023-05-07T20:48:00Z">
        <w:r w:rsidDel="00FD4A9B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就是</w:delText>
        </w:r>
      </w:del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深圳哪些地方因为地铁的开通而发生了很大的变化，举几个例子。</w:t>
      </w:r>
      <w:del w:id="789" w:author="1787816992@qq.com" w:date="2023-05-07T20:48:00Z">
        <w:r w:rsidDel="00FD4A9B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br/>
        </w:r>
      </w:del>
      <w:del w:id="790" w:author="1787816992@qq.com" w:date="2023-05-07T19:58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角色1</w:delText>
        </w:r>
      </w:del>
      <w:del w:id="791" w:author="1787816992@qq.com" w:date="2023-05-07T19:59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：</w:delText>
        </w:r>
      </w:del>
      <w:del w:id="792" w:author="1787816992@qq.com" w:date="2023-05-07T20:48:00Z">
        <w:r w:rsidDel="00FD4A9B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地铁的开通。</w:delText>
        </w:r>
        <w:r w:rsidDel="00FD4A9B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br/>
        </w:r>
      </w:del>
      <w:del w:id="793" w:author="1787816992@qq.com" w:date="2023-05-07T19:58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记者</w:delText>
        </w:r>
      </w:del>
      <w:del w:id="794" w:author="1787816992@qq.com" w:date="2023-05-07T19:59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：</w:delText>
        </w:r>
      </w:del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包括您居住</w:t>
      </w:r>
      <w:ins w:id="795" w:author="1787816992@qq.com" w:date="2023-05-07T20:48:00Z">
        <w:r w:rsidR="00FD4A9B">
          <w:rPr>
            <w:rFonts w:ascii="宋体" w:eastAsia="宋体" w:hAnsi="宋体" w:cs="宋体" w:hint="eastAsia"/>
            <w:color w:val="2B2B2B"/>
            <w:sz w:val="21"/>
            <w:szCs w:val="21"/>
          </w:rPr>
          <w:t>、</w:t>
        </w:r>
      </w:ins>
      <w:del w:id="796" w:author="1787816992@qq.com" w:date="2023-05-07T20:48:00Z">
        <w:r w:rsidDel="00FD4A9B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的地方，各个地方，</w:delText>
        </w:r>
      </w:del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工作的地方都可以</w:t>
      </w:r>
      <w:del w:id="797" w:author="1787816992@qq.com" w:date="2023-05-07T20:48:00Z">
        <w:r w:rsidDel="00FD4A9B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举</w:delText>
        </w:r>
      </w:del>
      <w:ins w:id="798" w:author="1787816992@qq.com" w:date="2023-05-07T20:48:00Z">
        <w:r w:rsidR="00FD4A9B">
          <w:rPr>
            <w:rFonts w:ascii="宋体" w:eastAsia="宋体" w:hAnsi="宋体" w:cs="宋体" w:hint="eastAsia"/>
            <w:color w:val="2B2B2B"/>
            <w:sz w:val="21"/>
            <w:szCs w:val="21"/>
          </w:rPr>
          <w:t>举例</w:t>
        </w:r>
      </w:ins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</w:r>
      <w:del w:id="799" w:author="1787816992@qq.com" w:date="2023-05-07T19:58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角色1</w:delText>
        </w:r>
      </w:del>
      <w:del w:id="800" w:author="1787816992@qq.com" w:date="2023-05-07T19:59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：</w:delText>
        </w:r>
      </w:del>
      <w:ins w:id="801" w:author="1787816992@qq.com" w:date="2023-05-07T19:59:00Z">
        <w:r w:rsidR="00E67A12" w:rsidRPr="00E67A12">
          <w:rPr>
            <w:rFonts w:ascii="PingFangSC-Regular" w:eastAsia="PingFangSC-Regular" w:hAnsi="PingFangSC-Regular" w:cs="PingFangSC-Regular"/>
            <w:b/>
            <w:color w:val="2B2B2B"/>
            <w:sz w:val="21"/>
            <w:szCs w:val="21"/>
          </w:rPr>
          <w:t>HE</w:t>
        </w:r>
        <w:r w:rsidR="00E67A12" w:rsidRPr="00E67A12">
          <w:rPr>
            <w:rFonts w:ascii="宋体" w:eastAsia="宋体" w:hAnsi="宋体" w:cs="宋体" w:hint="eastAsia"/>
            <w:b/>
            <w:color w:val="2B2B2B"/>
            <w:sz w:val="21"/>
            <w:szCs w:val="21"/>
          </w:rPr>
          <w:t>：</w:t>
        </w:r>
      </w:ins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我觉得都发生了变化，</w:t>
      </w:r>
      <w:del w:id="802" w:author="1787816992@qq.com" w:date="2023-05-07T20:49:00Z">
        <w:r w:rsidDel="00FD4A9B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有</w:delText>
        </w:r>
      </w:del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地铁经过</w:t>
      </w:r>
      <w:ins w:id="803" w:author="1787816992@qq.com" w:date="2023-05-07T20:49:00Z">
        <w:r w:rsidR="00FD4A9B">
          <w:rPr>
            <w:rFonts w:ascii="宋体" w:eastAsia="宋体" w:hAnsi="宋体" w:cs="宋体" w:hint="eastAsia"/>
            <w:color w:val="2B2B2B"/>
            <w:sz w:val="21"/>
            <w:szCs w:val="21"/>
          </w:rPr>
          <w:t>能</w:t>
        </w:r>
      </w:ins>
      <w:del w:id="804" w:author="1787816992@qq.com" w:date="2023-05-07T20:49:00Z">
        <w:r w:rsidDel="00FD4A9B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的地方都</w:delText>
        </w:r>
      </w:del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带动</w:t>
      </w:r>
      <w:del w:id="805" w:author="1787816992@qq.com" w:date="2023-05-07T20:49:00Z">
        <w:r w:rsidDel="00FD4A9B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了</w:delText>
        </w:r>
      </w:del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经济的发展、商业的流通、人员的流通，物业的升值</w:t>
      </w:r>
      <w:del w:id="806" w:author="1787816992@qq.com" w:date="2023-05-07T20:49:00Z">
        <w:r w:rsidDel="00FD4A9B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这方面</w:delText>
        </w:r>
      </w:del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</w:r>
      <w:del w:id="807" w:author="1787816992@qq.com" w:date="2023-05-07T19:58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记者</w:delText>
        </w:r>
      </w:del>
      <w:del w:id="808" w:author="1787816992@qq.com" w:date="2023-05-07T19:59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：</w:delText>
        </w:r>
      </w:del>
      <w:ins w:id="809" w:author="1787816992@qq.com" w:date="2023-05-07T19:59:00Z">
        <w:r w:rsidR="00E67A12" w:rsidRPr="00E67A12">
          <w:rPr>
            <w:rFonts w:ascii="宋体" w:eastAsia="宋体" w:hAnsi="宋体" w:cs="宋体" w:hint="eastAsia"/>
            <w:b/>
            <w:color w:val="2B2B2B"/>
            <w:sz w:val="21"/>
            <w:szCs w:val="21"/>
          </w:rPr>
          <w:t>我：</w:t>
        </w:r>
      </w:ins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可以举一个例子吗？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</w:r>
      <w:del w:id="810" w:author="1787816992@qq.com" w:date="2023-05-07T19:58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角色1</w:delText>
        </w:r>
      </w:del>
      <w:del w:id="811" w:author="1787816992@qq.com" w:date="2023-05-07T19:59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：</w:delText>
        </w:r>
      </w:del>
      <w:ins w:id="812" w:author="1787816992@qq.com" w:date="2023-05-07T19:59:00Z">
        <w:r w:rsidR="00E67A12" w:rsidRPr="00E67A12">
          <w:rPr>
            <w:rFonts w:ascii="PingFangSC-Regular" w:eastAsia="PingFangSC-Regular" w:hAnsi="PingFangSC-Regular" w:cs="PingFangSC-Regular"/>
            <w:b/>
            <w:color w:val="2B2B2B"/>
            <w:sz w:val="21"/>
            <w:szCs w:val="21"/>
          </w:rPr>
          <w:t>HE</w:t>
        </w:r>
        <w:r w:rsidR="00E67A12" w:rsidRPr="00E67A12">
          <w:rPr>
            <w:rFonts w:ascii="宋体" w:eastAsia="宋体" w:hAnsi="宋体" w:cs="宋体" w:hint="eastAsia"/>
            <w:b/>
            <w:color w:val="2B2B2B"/>
            <w:sz w:val="21"/>
            <w:szCs w:val="21"/>
          </w:rPr>
          <w:t>：</w:t>
        </w:r>
      </w:ins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像东门</w:t>
      </w:r>
      <w:ins w:id="813" w:author="1787816992@qq.com" w:date="2023-05-07T20:49:00Z">
        <w:r w:rsidR="00FD4A9B">
          <w:rPr>
            <w:rFonts w:ascii="宋体" w:eastAsia="宋体" w:hAnsi="宋体" w:cs="宋体" w:hint="eastAsia"/>
            <w:color w:val="2B2B2B"/>
            <w:sz w:val="21"/>
            <w:szCs w:val="21"/>
          </w:rPr>
          <w:t>这边，</w:t>
        </w:r>
      </w:ins>
      <w:del w:id="814" w:author="1787816992@qq.com" w:date="2023-05-07T20:49:00Z">
        <w:r w:rsidDel="00FD4A9B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这边也有地铁，像</w:delText>
        </w:r>
      </w:del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华强北也一样</w:t>
      </w:r>
      <w:ins w:id="815" w:author="1787816992@qq.com" w:date="2023-05-07T20:49:00Z">
        <w:r w:rsidR="00FD4A9B">
          <w:rPr>
            <w:rFonts w:ascii="宋体" w:eastAsia="宋体" w:hAnsi="宋体" w:cs="宋体" w:hint="eastAsia"/>
            <w:color w:val="2B2B2B"/>
            <w:sz w:val="21"/>
            <w:szCs w:val="21"/>
          </w:rPr>
          <w:t>。</w:t>
        </w:r>
      </w:ins>
      <w:del w:id="816" w:author="1787816992@qq.com" w:date="2023-05-07T20:49:00Z">
        <w:r w:rsidDel="00FD4A9B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，</w:delText>
        </w:r>
      </w:del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每一个重</w:t>
      </w:r>
      <w:ins w:id="817" w:author="1787816992@qq.com" w:date="2023-05-07T20:49:00Z">
        <w:r w:rsidR="00FD4A9B">
          <w:rPr>
            <w:rFonts w:ascii="宋体" w:eastAsia="宋体" w:hAnsi="宋体" w:cs="宋体" w:hint="eastAsia"/>
            <w:color w:val="2B2B2B"/>
            <w:sz w:val="21"/>
            <w:szCs w:val="21"/>
          </w:rPr>
          <w:t>要</w:t>
        </w:r>
      </w:ins>
      <w:del w:id="818" w:author="1787816992@qq.com" w:date="2023-05-07T20:49:00Z">
        <w:r w:rsidDel="00FD4A9B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点的</w:delText>
        </w:r>
      </w:del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商业区都有一个地铁站，</w:t>
      </w:r>
      <w:del w:id="819" w:author="1787816992@qq.com" w:date="2023-05-07T20:49:00Z">
        <w:r w:rsidDel="00FD4A9B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它就</w:delText>
        </w:r>
      </w:del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方便</w:t>
      </w:r>
      <w:del w:id="820" w:author="1787816992@qq.com" w:date="2023-05-07T20:49:00Z">
        <w:r w:rsidDel="00FD4A9B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了</w:delText>
        </w:r>
      </w:del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人过来购物或者旅游</w:t>
      </w:r>
      <w:del w:id="821" w:author="1787816992@qq.com" w:date="2023-05-07T20:49:00Z">
        <w:r w:rsidDel="00FD4A9B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这些</w:delText>
        </w:r>
      </w:del>
      <w:ins w:id="822" w:author="1787816992@qq.com" w:date="2023-05-07T20:50:00Z">
        <w:r w:rsidR="00FD4A9B">
          <w:rPr>
            <w:rFonts w:ascii="宋体" w:eastAsia="宋体" w:hAnsi="宋体" w:cs="宋体" w:hint="eastAsia"/>
            <w:color w:val="2B2B2B"/>
            <w:sz w:val="21"/>
            <w:szCs w:val="21"/>
          </w:rPr>
          <w:t>，你看</w:t>
        </w:r>
      </w:ins>
      <w:del w:id="823" w:author="1787816992@qq.com" w:date="2023-05-07T20:49:00Z">
        <w:r w:rsidDel="00FD4A9B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，</w:delText>
        </w:r>
      </w:del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很多香港的都来东门这边</w:t>
      </w:r>
      <w:ins w:id="824" w:author="1787816992@qq.com" w:date="2023-05-07T20:50:00Z">
        <w:r w:rsidR="00FD4A9B">
          <w:rPr>
            <w:rFonts w:ascii="宋体" w:eastAsia="宋体" w:hAnsi="宋体" w:cs="宋体" w:hint="eastAsia"/>
            <w:color w:val="2B2B2B"/>
            <w:sz w:val="21"/>
            <w:szCs w:val="21"/>
          </w:rPr>
          <w:t>。</w:t>
        </w:r>
      </w:ins>
      <w:del w:id="825" w:author="1787816992@qq.com" w:date="2023-05-07T20:50:00Z">
        <w:r w:rsidDel="00FD4A9B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，</w:delText>
        </w:r>
      </w:del>
      <w:ins w:id="826" w:author="1787816992@qq.com" w:date="2023-05-07T20:50:00Z">
        <w:r w:rsidR="00FD4A9B">
          <w:rPr>
            <w:rFonts w:ascii="宋体" w:eastAsia="宋体" w:hAnsi="宋体" w:cs="宋体" w:hint="eastAsia"/>
            <w:color w:val="2B2B2B"/>
            <w:sz w:val="21"/>
            <w:szCs w:val="21"/>
          </w:rPr>
          <w:t>因为有</w:t>
        </w:r>
      </w:ins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1号线经过</w:t>
      </w:r>
      <w:del w:id="827" w:author="1787816992@qq.com" w:date="2023-05-07T20:50:00Z">
        <w:r w:rsidDel="00FD4A9B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东门这边</w:delText>
        </w:r>
      </w:del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，所以</w:t>
      </w:r>
      <w:del w:id="828" w:author="1787816992@qq.com" w:date="2023-05-07T20:50:00Z">
        <w:r w:rsidDel="00FD4A9B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早期的时候这边是比较旺的，</w:delText>
        </w:r>
      </w:del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可以说80年代、90年代初罗湖相对还是比较旺的</w:t>
      </w:r>
      <w:ins w:id="829" w:author="1787816992@qq.com" w:date="2023-05-07T20:50:00Z">
        <w:r w:rsidR="00FD4A9B">
          <w:rPr>
            <w:rFonts w:ascii="宋体" w:eastAsia="宋体" w:hAnsi="宋体" w:cs="宋体" w:hint="eastAsia"/>
            <w:color w:val="2B2B2B"/>
            <w:sz w:val="21"/>
            <w:szCs w:val="21"/>
          </w:rPr>
          <w:t>。</w:t>
        </w:r>
      </w:ins>
      <w:del w:id="830" w:author="1787816992@qq.com" w:date="2023-05-07T20:50:00Z">
        <w:r w:rsidDel="00FD4A9B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，</w:delText>
        </w:r>
      </w:del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现在向四周发展了，</w:t>
      </w:r>
      <w:ins w:id="831" w:author="1787816992@qq.com" w:date="2023-05-07T20:50:00Z">
        <w:r w:rsidR="00FD4A9B">
          <w:rPr>
            <w:rFonts w:ascii="宋体" w:eastAsia="宋体" w:hAnsi="宋体" w:cs="宋体" w:hint="eastAsia"/>
            <w:color w:val="2B2B2B"/>
            <w:sz w:val="21"/>
            <w:szCs w:val="21"/>
          </w:rPr>
          <w:t>比如</w:t>
        </w:r>
      </w:ins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像盐田有海鲜街。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</w:r>
      <w:del w:id="832" w:author="1787816992@qq.com" w:date="2023-05-07T19:58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记者</w:delText>
        </w:r>
      </w:del>
      <w:del w:id="833" w:author="1787816992@qq.com" w:date="2023-05-07T19:59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：</w:delText>
        </w:r>
      </w:del>
      <w:ins w:id="834" w:author="1787816992@qq.com" w:date="2023-05-07T19:59:00Z">
        <w:r w:rsidR="00E67A12" w:rsidRPr="00E67A12">
          <w:rPr>
            <w:rFonts w:ascii="宋体" w:eastAsia="宋体" w:hAnsi="宋体" w:cs="宋体" w:hint="eastAsia"/>
            <w:b/>
            <w:color w:val="2B2B2B"/>
            <w:sz w:val="21"/>
            <w:szCs w:val="21"/>
          </w:rPr>
          <w:t>我：</w:t>
        </w:r>
      </w:ins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盐田现在挺火爆的。</w:t>
      </w:r>
      <w:del w:id="835" w:author="1787816992@qq.com" w:date="2023-05-07T20:50:00Z">
        <w:r w:rsidDel="00FD4A9B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br/>
        </w:r>
      </w:del>
      <w:del w:id="836" w:author="1787816992@qq.com" w:date="2023-05-07T19:58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角色1</w:delText>
        </w:r>
      </w:del>
      <w:del w:id="837" w:author="1787816992@qq.com" w:date="2023-05-07T19:59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：</w:delText>
        </w:r>
      </w:del>
      <w:del w:id="838" w:author="1787816992@qq.com" w:date="2023-05-07T20:50:00Z">
        <w:r w:rsidDel="00FD4A9B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因为也有学校在，都起了很多高楼大厦，每个地方都有。</w:delText>
        </w:r>
        <w:r w:rsidDel="00FD4A9B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br/>
        </w:r>
      </w:del>
      <w:del w:id="839" w:author="1787816992@qq.com" w:date="2023-05-07T19:58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记者</w:delText>
        </w:r>
      </w:del>
      <w:del w:id="840" w:author="1787816992@qq.com" w:date="2023-05-07T19:59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：</w:delText>
        </w:r>
      </w:del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您还有印象东门在没有通地铁之前是什么样子的</w:t>
      </w:r>
      <w:ins w:id="841" w:author="1787816992@qq.com" w:date="2023-05-07T20:51:00Z">
        <w:r w:rsidR="00FD4A9B">
          <w:rPr>
            <w:rFonts w:ascii="宋体" w:eastAsia="宋体" w:hAnsi="宋体" w:cs="宋体" w:hint="eastAsia"/>
            <w:color w:val="2B2B2B"/>
            <w:sz w:val="21"/>
            <w:szCs w:val="21"/>
          </w:rPr>
          <w:t>吗</w:t>
        </w:r>
      </w:ins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？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</w:r>
      <w:del w:id="842" w:author="1787816992@qq.com" w:date="2023-05-07T20:50:00Z">
        <w:r w:rsidDel="00FD4A9B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00：24：50</w:delText>
        </w:r>
        <w:r w:rsidDel="00FD4A9B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br/>
        </w:r>
      </w:del>
      <w:del w:id="843" w:author="1787816992@qq.com" w:date="2023-05-07T19:58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角色1</w:delText>
        </w:r>
      </w:del>
      <w:del w:id="844" w:author="1787816992@qq.com" w:date="2023-05-07T19:59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：</w:delText>
        </w:r>
      </w:del>
      <w:ins w:id="845" w:author="1787816992@qq.com" w:date="2023-05-07T19:59:00Z">
        <w:r w:rsidR="00E67A12" w:rsidRPr="00E67A12">
          <w:rPr>
            <w:rFonts w:ascii="PingFangSC-Regular" w:eastAsia="PingFangSC-Regular" w:hAnsi="PingFangSC-Regular" w:cs="PingFangSC-Regular"/>
            <w:b/>
            <w:color w:val="2B2B2B"/>
            <w:sz w:val="21"/>
            <w:szCs w:val="21"/>
          </w:rPr>
          <w:t>HE</w:t>
        </w:r>
        <w:r w:rsidR="00E67A12" w:rsidRPr="00E67A12">
          <w:rPr>
            <w:rFonts w:ascii="宋体" w:eastAsia="宋体" w:hAnsi="宋体" w:cs="宋体" w:hint="eastAsia"/>
            <w:b/>
            <w:color w:val="2B2B2B"/>
            <w:sz w:val="21"/>
            <w:szCs w:val="21"/>
          </w:rPr>
          <w:t>：</w:t>
        </w:r>
      </w:ins>
      <w:del w:id="846" w:author="1787816992@qq.com" w:date="2023-05-07T20:51:00Z">
        <w:r w:rsidDel="00FD4A9B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在</w:delText>
        </w:r>
      </w:del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早期的时候</w:t>
      </w:r>
      <w:ins w:id="847" w:author="1787816992@qq.com" w:date="2023-05-07T20:53:00Z">
        <w:r w:rsidR="00FD4A9B">
          <w:rPr>
            <w:rFonts w:ascii="宋体" w:eastAsia="宋体" w:hAnsi="宋体" w:cs="宋体" w:hint="eastAsia"/>
            <w:color w:val="2B2B2B"/>
            <w:sz w:val="21"/>
            <w:szCs w:val="21"/>
          </w:rPr>
          <w:t>这条路还很小，老</w:t>
        </w:r>
      </w:ins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汽车站还在</w:t>
      </w:r>
      <w:del w:id="848" w:author="1787816992@qq.com" w:date="2023-05-07T20:53:00Z">
        <w:r w:rsidDel="00FD4A9B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，</w:delText>
        </w:r>
      </w:del>
      <w:del w:id="849" w:author="1787816992@qq.com" w:date="2023-05-07T20:51:00Z">
        <w:r w:rsidDel="00FD4A9B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就是老的汽车站就在东门中这边，</w:delText>
        </w:r>
      </w:del>
      <w:del w:id="850" w:author="1787816992@qq.com" w:date="2023-05-07T20:52:00Z">
        <w:r w:rsidDel="00FD4A9B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因为当时这个路很小</w:delText>
        </w:r>
      </w:del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，</w:t>
      </w:r>
      <w:ins w:id="851" w:author="1787816992@qq.com" w:date="2023-05-07T20:52:00Z">
        <w:r w:rsidR="00FD4A9B">
          <w:rPr>
            <w:rFonts w:ascii="宋体" w:eastAsia="宋体" w:hAnsi="宋体" w:cs="宋体" w:hint="eastAsia"/>
            <w:color w:val="2B2B2B"/>
            <w:sz w:val="21"/>
            <w:szCs w:val="21"/>
          </w:rPr>
          <w:t>发出的车</w:t>
        </w:r>
      </w:ins>
      <w:del w:id="852" w:author="1787816992@qq.com" w:date="2023-05-07T20:52:00Z">
        <w:r w:rsidDel="00FD4A9B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就搬到云湖那边去了，</w:delText>
        </w:r>
      </w:del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原来都是</w:t>
      </w:r>
      <w:ins w:id="853" w:author="1787816992@qq.com" w:date="2023-05-07T20:52:00Z">
        <w:r w:rsidR="00FD4A9B">
          <w:rPr>
            <w:rFonts w:ascii="宋体" w:eastAsia="宋体" w:hAnsi="宋体" w:cs="宋体" w:hint="eastAsia"/>
            <w:color w:val="2B2B2B"/>
            <w:sz w:val="21"/>
            <w:szCs w:val="21"/>
          </w:rPr>
          <w:t>开往</w:t>
        </w:r>
      </w:ins>
      <w:del w:id="854" w:author="1787816992@qq.com" w:date="2023-05-07T20:52:00Z">
        <w:r w:rsidDel="00FD4A9B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发周边的比较多，就是</w:delText>
        </w:r>
      </w:del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像惠州、汕尾这些</w:t>
      </w:r>
      <w:ins w:id="855" w:author="1787816992@qq.com" w:date="2023-05-07T20:53:00Z">
        <w:r w:rsidR="00FD4A9B">
          <w:rPr>
            <w:rFonts w:ascii="宋体" w:eastAsia="宋体" w:hAnsi="宋体" w:cs="宋体" w:hint="eastAsia"/>
            <w:color w:val="2B2B2B"/>
            <w:sz w:val="21"/>
            <w:szCs w:val="21"/>
          </w:rPr>
          <w:t>周边地区的</w:t>
        </w:r>
      </w:ins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，就是广东省</w:t>
      </w:r>
      <w:del w:id="856" w:author="1787816992@qq.com" w:date="2023-05-07T20:53:00Z">
        <w:r w:rsidDel="00FD4A9B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这些省</w:delText>
        </w:r>
      </w:del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内的</w:t>
      </w:r>
      <w:del w:id="857" w:author="1787816992@qq.com" w:date="2023-05-07T20:53:00Z">
        <w:r w:rsidDel="00FD4A9B">
          <w:rPr>
            <w:rFonts w:asciiTheme="minorEastAsia" w:hAnsiTheme="minorEastAsia" w:cs="PingFangSC-Regular" w:hint="eastAsia"/>
            <w:color w:val="2B2B2B"/>
            <w:sz w:val="21"/>
            <w:szCs w:val="21"/>
          </w:rPr>
          <w:delText>停靠这种大巴接驳</w:delText>
        </w:r>
      </w:del>
      <w:ins w:id="858" w:author="1787816992@qq.com" w:date="2023-05-07T20:53:00Z">
        <w:r w:rsidR="00FD4A9B">
          <w:rPr>
            <w:rFonts w:ascii="宋体" w:eastAsia="宋体" w:hAnsi="宋体" w:cs="宋体" w:hint="eastAsia"/>
            <w:color w:val="2B2B2B"/>
            <w:sz w:val="21"/>
            <w:szCs w:val="21"/>
          </w:rPr>
          <w:t>地方</w:t>
        </w:r>
      </w:ins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，等于区与区、县与县之间</w:t>
      </w:r>
      <w:ins w:id="859" w:author="1787816992@qq.com" w:date="2023-05-07T20:53:00Z">
        <w:r w:rsidR="00FD4A9B">
          <w:rPr>
            <w:rFonts w:ascii="宋体" w:eastAsia="宋体" w:hAnsi="宋体" w:cs="宋体" w:hint="eastAsia"/>
            <w:color w:val="2B2B2B"/>
            <w:sz w:val="21"/>
            <w:szCs w:val="21"/>
          </w:rPr>
          <w:t>。</w:t>
        </w:r>
      </w:ins>
    </w:p>
    <w:p w14:paraId="2CD03CF8" w14:textId="77777777" w:rsidR="00FD4A9B" w:rsidRDefault="00000000">
      <w:pPr>
        <w:spacing w:line="360" w:lineRule="auto"/>
        <w:rPr>
          <w:ins w:id="860" w:author="1787816992@qq.com" w:date="2023-05-07T20:54:00Z"/>
          <w:rFonts w:ascii="宋体" w:eastAsia="宋体" w:hAnsi="宋体" w:cs="宋体"/>
          <w:color w:val="2B2B2B"/>
          <w:sz w:val="21"/>
          <w:szCs w:val="21"/>
        </w:rPr>
      </w:pPr>
      <w:del w:id="861" w:author="1787816992@qq.com" w:date="2023-05-07T20:53:00Z">
        <w:r w:rsidDel="00FD4A9B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吧，许多就在东门那边，我们早期叫汽车站，</w:delText>
        </w:r>
      </w:del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后面</w:t>
      </w:r>
      <w:ins w:id="862" w:author="1787816992@qq.com" w:date="2023-05-07T20:53:00Z">
        <w:r w:rsidR="00FD4A9B">
          <w:rPr>
            <w:rFonts w:ascii="宋体" w:eastAsia="宋体" w:hAnsi="宋体" w:cs="宋体" w:hint="eastAsia"/>
            <w:color w:val="2B2B2B"/>
            <w:sz w:val="21"/>
            <w:szCs w:val="21"/>
          </w:rPr>
          <w:t>老汽车站</w:t>
        </w:r>
      </w:ins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搬到云湖那边去了</w:t>
      </w:r>
      <w:ins w:id="863" w:author="1787816992@qq.com" w:date="2023-05-07T20:54:00Z">
        <w:r w:rsidR="00FD4A9B">
          <w:rPr>
            <w:rFonts w:ascii="宋体" w:eastAsia="宋体" w:hAnsi="宋体" w:cs="宋体" w:hint="eastAsia"/>
            <w:color w:val="2B2B2B"/>
            <w:sz w:val="21"/>
            <w:szCs w:val="21"/>
          </w:rPr>
          <w:t>，</w:t>
        </w:r>
      </w:ins>
      <w:del w:id="864" w:author="1787816992@qq.com" w:date="2023-05-07T20:54:00Z">
        <w:r w:rsidDel="00FD4A9B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。</w:delText>
        </w:r>
      </w:del>
      <w:del w:id="865" w:author="1787816992@qq.com" w:date="2023-05-07T20:53:00Z">
        <w:r w:rsidDel="00FD4A9B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br/>
        </w:r>
      </w:del>
      <w:del w:id="866" w:author="1787816992@qq.com" w:date="2023-05-07T19:58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记者</w:delText>
        </w:r>
      </w:del>
      <w:del w:id="867" w:author="1787816992@qq.com" w:date="2023-05-07T19:59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：</w:delText>
        </w:r>
      </w:del>
      <w:del w:id="868" w:author="1787816992@qq.com" w:date="2023-05-07T20:53:00Z">
        <w:r w:rsidDel="00FD4A9B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云湖汽车站。</w:delText>
        </w:r>
        <w:r w:rsidDel="00FD4A9B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br/>
        </w:r>
      </w:del>
      <w:del w:id="869" w:author="1787816992@qq.com" w:date="2023-05-07T19:58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角色1</w:delText>
        </w:r>
      </w:del>
      <w:del w:id="870" w:author="1787816992@qq.com" w:date="2023-05-07T19:59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：</w:delText>
        </w:r>
      </w:del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九几年的时候才搬过去</w:t>
      </w:r>
      <w:del w:id="871" w:author="1787816992@qq.com" w:date="2023-05-07T20:54:00Z">
        <w:r w:rsidDel="00FD4A9B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，</w:delText>
        </w:r>
      </w:del>
      <w:ins w:id="872" w:author="1787816992@qq.com" w:date="2023-05-07T20:54:00Z">
        <w:r w:rsidR="00FD4A9B">
          <w:rPr>
            <w:rFonts w:ascii="宋体" w:eastAsia="宋体" w:hAnsi="宋体" w:cs="宋体" w:hint="eastAsia"/>
            <w:color w:val="2B2B2B"/>
            <w:sz w:val="21"/>
            <w:szCs w:val="21"/>
          </w:rPr>
          <w:t>。</w:t>
        </w:r>
      </w:ins>
    </w:p>
    <w:p w14:paraId="4A03DDED" w14:textId="77777777" w:rsidR="00325415" w:rsidRDefault="00000000">
      <w:pPr>
        <w:spacing w:line="360" w:lineRule="auto"/>
        <w:rPr>
          <w:ins w:id="873" w:author="1787816992@qq.com" w:date="2023-05-07T20:55:00Z"/>
          <w:rFonts w:ascii="宋体" w:eastAsia="宋体" w:hAnsi="宋体" w:cs="宋体"/>
          <w:color w:val="2B2B2B"/>
          <w:sz w:val="21"/>
          <w:szCs w:val="21"/>
        </w:rPr>
      </w:pP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反正早期的时候就一</w:t>
      </w:r>
      <w:del w:id="874" w:author="1787816992@qq.com" w:date="2023-05-07T20:54:00Z">
        <w:r w:rsidDel="00FD4A9B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套</w:delText>
        </w:r>
      </w:del>
      <w:ins w:id="875" w:author="1787816992@qq.com" w:date="2023-05-07T20:54:00Z">
        <w:r w:rsidR="00FD4A9B">
          <w:rPr>
            <w:rFonts w:ascii="宋体" w:eastAsia="宋体" w:hAnsi="宋体" w:cs="宋体" w:hint="eastAsia"/>
            <w:color w:val="2B2B2B"/>
            <w:sz w:val="21"/>
            <w:szCs w:val="21"/>
          </w:rPr>
          <w:t>条</w:t>
        </w:r>
      </w:ins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马路，包括</w:t>
      </w:r>
      <w:ins w:id="876" w:author="1787816992@qq.com" w:date="2023-05-07T20:55:00Z">
        <w:r w:rsidR="00FD4A9B">
          <w:rPr>
            <w:rFonts w:ascii="宋体" w:eastAsia="宋体" w:hAnsi="宋体" w:cs="宋体" w:hint="eastAsia"/>
            <w:color w:val="2B2B2B"/>
            <w:sz w:val="21"/>
            <w:szCs w:val="21"/>
          </w:rPr>
          <w:t>深</w:t>
        </w:r>
      </w:ins>
      <w:del w:id="877" w:author="1787816992@qq.com" w:date="2023-05-07T20:55:00Z">
        <w:r w:rsidDel="00FD4A9B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胜</w:delText>
        </w:r>
      </w:del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南路</w:t>
      </w:r>
      <w:ins w:id="878" w:author="1787816992@qq.com" w:date="2023-05-07T20:55:00Z">
        <w:r w:rsidR="00325415">
          <w:rPr>
            <w:rFonts w:ascii="宋体" w:eastAsia="宋体" w:hAnsi="宋体" w:cs="宋体" w:hint="eastAsia"/>
            <w:color w:val="2B2B2B"/>
            <w:sz w:val="21"/>
            <w:szCs w:val="21"/>
          </w:rPr>
          <w:t>也在修</w:t>
        </w:r>
      </w:ins>
      <w:del w:id="879" w:author="1787816992@qq.com" w:date="2023-05-07T20:55:00Z">
        <w:r w:rsidDel="00325415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也在起</w:delText>
        </w:r>
      </w:del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，都比较落后</w:t>
      </w:r>
      <w:del w:id="880" w:author="1787816992@qq.com" w:date="2023-05-07T20:55:00Z">
        <w:r w:rsidDel="00325415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，</w:delText>
        </w:r>
      </w:del>
      <w:ins w:id="881" w:author="1787816992@qq.com" w:date="2023-05-07T20:55:00Z">
        <w:r w:rsidR="00325415">
          <w:rPr>
            <w:rFonts w:ascii="宋体" w:eastAsia="宋体" w:hAnsi="宋体" w:cs="宋体" w:hint="eastAsia"/>
            <w:color w:val="2B2B2B"/>
            <w:sz w:val="21"/>
            <w:szCs w:val="21"/>
          </w:rPr>
          <w:t>。</w:t>
        </w:r>
      </w:ins>
    </w:p>
    <w:p w14:paraId="47C8CC63" w14:textId="77777777" w:rsidR="009A795F" w:rsidRDefault="00000000">
      <w:pPr>
        <w:spacing w:line="360" w:lineRule="auto"/>
        <w:rPr>
          <w:ins w:id="882" w:author="1787816992@qq.com" w:date="2023-05-07T21:06:00Z"/>
          <w:rFonts w:ascii="宋体" w:eastAsia="宋体" w:hAnsi="宋体" w:cs="宋体"/>
          <w:color w:val="2B2B2B"/>
          <w:sz w:val="21"/>
          <w:szCs w:val="21"/>
        </w:rPr>
      </w:pPr>
      <w:del w:id="883" w:author="1787816992@qq.com" w:date="2023-05-07T20:55:00Z">
        <w:r w:rsidDel="00325415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后面才扩展了几道线路，八道是吧。</w:delText>
        </w:r>
        <w:r w:rsidDel="00325415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br/>
        </w:r>
      </w:del>
      <w:del w:id="884" w:author="1787816992@qq.com" w:date="2023-05-07T19:58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记者</w:delText>
        </w:r>
      </w:del>
      <w:del w:id="885" w:author="1787816992@qq.com" w:date="2023-05-07T19:59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：</w:delText>
        </w:r>
      </w:del>
      <w:ins w:id="886" w:author="1787816992@qq.com" w:date="2023-05-07T19:59:00Z">
        <w:r w:rsidR="00E67A12" w:rsidRPr="00E67A12">
          <w:rPr>
            <w:rFonts w:ascii="宋体" w:eastAsia="宋体" w:hAnsi="宋体" w:cs="宋体" w:hint="eastAsia"/>
            <w:b/>
            <w:color w:val="2B2B2B"/>
            <w:sz w:val="21"/>
            <w:szCs w:val="21"/>
          </w:rPr>
          <w:t>我：</w:t>
        </w:r>
      </w:ins>
      <w:ins w:id="887" w:author="1787816992@qq.com" w:date="2023-05-07T20:55:00Z">
        <w:r w:rsidR="00325415">
          <w:rPr>
            <w:rFonts w:ascii="宋体" w:eastAsia="宋体" w:hAnsi="宋体" w:cs="宋体" w:hint="eastAsia"/>
            <w:color w:val="2B2B2B"/>
            <w:sz w:val="21"/>
            <w:szCs w:val="21"/>
          </w:rPr>
          <w:t>深</w:t>
        </w:r>
      </w:ins>
      <w:del w:id="888" w:author="1787816992@qq.com" w:date="2023-05-07T20:55:00Z">
        <w:r w:rsidDel="00325415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胜</w:delText>
        </w:r>
      </w:del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南路以前是什么样子的？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</w:r>
      <w:del w:id="889" w:author="1787816992@qq.com" w:date="2023-05-07T19:58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角色1</w:delText>
        </w:r>
      </w:del>
      <w:del w:id="890" w:author="1787816992@qq.com" w:date="2023-05-07T19:59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：</w:delText>
        </w:r>
      </w:del>
      <w:ins w:id="891" w:author="1787816992@qq.com" w:date="2023-05-07T19:59:00Z">
        <w:r w:rsidR="00E67A12" w:rsidRPr="00E67A12">
          <w:rPr>
            <w:rFonts w:ascii="PingFangSC-Regular" w:eastAsia="PingFangSC-Regular" w:hAnsi="PingFangSC-Regular" w:cs="PingFangSC-Regular"/>
            <w:b/>
            <w:color w:val="2B2B2B"/>
            <w:sz w:val="21"/>
            <w:szCs w:val="21"/>
          </w:rPr>
          <w:t>HE</w:t>
        </w:r>
        <w:r w:rsidR="00E67A12" w:rsidRPr="00E67A12">
          <w:rPr>
            <w:rFonts w:ascii="宋体" w:eastAsia="宋体" w:hAnsi="宋体" w:cs="宋体" w:hint="eastAsia"/>
            <w:b/>
            <w:color w:val="2B2B2B"/>
            <w:sz w:val="21"/>
            <w:szCs w:val="21"/>
          </w:rPr>
          <w:t>：</w:t>
        </w:r>
      </w:ins>
      <w:ins w:id="892" w:author="1787816992@qq.com" w:date="2023-05-07T20:55:00Z">
        <w:r w:rsidR="00325415" w:rsidRPr="00325415">
          <w:rPr>
            <w:rFonts w:ascii="宋体" w:eastAsia="宋体" w:hAnsi="宋体" w:cs="宋体" w:hint="eastAsia"/>
            <w:bCs/>
            <w:color w:val="2B2B2B"/>
            <w:sz w:val="21"/>
            <w:szCs w:val="21"/>
            <w:rPrChange w:id="893" w:author="1787816992@qq.com" w:date="2023-05-07T20:56:00Z">
              <w:rPr>
                <w:rFonts w:ascii="宋体" w:eastAsia="宋体" w:hAnsi="宋体" w:cs="宋体" w:hint="eastAsia"/>
                <w:b/>
                <w:color w:val="2B2B2B"/>
                <w:sz w:val="21"/>
                <w:szCs w:val="21"/>
              </w:rPr>
            </w:rPrChange>
          </w:rPr>
          <w:t>早</w:t>
        </w:r>
      </w:ins>
      <w:del w:id="894" w:author="1787816992@qq.com" w:date="2023-05-07T20:55:00Z">
        <w:r w:rsidDel="00325415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像我们大多数都是泥路，早</w:delText>
        </w:r>
      </w:del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期都是泥路，后面才有这种沥青路。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</w:r>
      <w:del w:id="895" w:author="1787816992@qq.com" w:date="2023-05-07T19:58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记者</w:delText>
        </w:r>
      </w:del>
      <w:del w:id="896" w:author="1787816992@qq.com" w:date="2023-05-07T19:59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：</w:delText>
        </w:r>
      </w:del>
      <w:ins w:id="897" w:author="1787816992@qq.com" w:date="2023-05-07T19:59:00Z">
        <w:r w:rsidR="00E67A12" w:rsidRPr="00E67A12">
          <w:rPr>
            <w:rFonts w:ascii="宋体" w:eastAsia="宋体" w:hAnsi="宋体" w:cs="宋体" w:hint="eastAsia"/>
            <w:b/>
            <w:color w:val="2B2B2B"/>
            <w:sz w:val="21"/>
            <w:szCs w:val="21"/>
          </w:rPr>
          <w:t>我：</w:t>
        </w:r>
      </w:ins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那您觉得在2号线、8号线通车之前你的生活是怎么样</w:t>
      </w:r>
      <w:ins w:id="898" w:author="1787816992@qq.com" w:date="2023-05-07T20:56:00Z">
        <w:r w:rsidR="00325415">
          <w:rPr>
            <w:rFonts w:ascii="宋体" w:eastAsia="宋体" w:hAnsi="宋体" w:cs="宋体" w:hint="eastAsia"/>
            <w:color w:val="2B2B2B"/>
            <w:sz w:val="21"/>
            <w:szCs w:val="21"/>
          </w:rPr>
          <w:t>的</w:t>
        </w:r>
      </w:ins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？</w:t>
      </w:r>
      <w:del w:id="899" w:author="1787816992@qq.com" w:date="2023-05-07T20:56:00Z">
        <w:r w:rsidDel="00325415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在这条线路</w:delText>
        </w:r>
      </w:del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通车前后，有没有发生很大的变化？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</w:r>
      <w:del w:id="900" w:author="1787816992@qq.com" w:date="2023-05-07T19:58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lastRenderedPageBreak/>
          <w:delText>角色1</w:delText>
        </w:r>
      </w:del>
      <w:del w:id="901" w:author="1787816992@qq.com" w:date="2023-05-07T19:59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：</w:delText>
        </w:r>
      </w:del>
      <w:ins w:id="902" w:author="1787816992@qq.com" w:date="2023-05-07T19:59:00Z">
        <w:r w:rsidR="00E67A12" w:rsidRPr="00E67A12">
          <w:rPr>
            <w:rFonts w:ascii="PingFangSC-Regular" w:eastAsia="PingFangSC-Regular" w:hAnsi="PingFangSC-Regular" w:cs="PingFangSC-Regular"/>
            <w:b/>
            <w:color w:val="2B2B2B"/>
            <w:sz w:val="21"/>
            <w:szCs w:val="21"/>
          </w:rPr>
          <w:t>HE</w:t>
        </w:r>
        <w:r w:rsidR="00E67A12" w:rsidRPr="00E67A12">
          <w:rPr>
            <w:rFonts w:ascii="宋体" w:eastAsia="宋体" w:hAnsi="宋体" w:cs="宋体" w:hint="eastAsia"/>
            <w:b/>
            <w:color w:val="2B2B2B"/>
            <w:sz w:val="21"/>
            <w:szCs w:val="21"/>
          </w:rPr>
          <w:t>：</w:t>
        </w:r>
      </w:ins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2号线、8号线通车后去海边的人更多了</w:t>
      </w:r>
      <w:ins w:id="903" w:author="1787816992@qq.com" w:date="2023-05-07T20:56:00Z">
        <w:r w:rsidR="00325415">
          <w:rPr>
            <w:rFonts w:ascii="宋体" w:eastAsia="宋体" w:hAnsi="宋体" w:cs="宋体" w:hint="eastAsia"/>
            <w:color w:val="2B2B2B"/>
            <w:sz w:val="21"/>
            <w:szCs w:val="21"/>
          </w:rPr>
          <w:t>。</w:t>
        </w:r>
      </w:ins>
      <w:del w:id="904" w:author="1787816992@qq.com" w:date="2023-05-07T20:56:00Z">
        <w:r w:rsidDel="00325415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，因为一般从</w:delText>
        </w:r>
      </w:del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仙湖</w:t>
      </w:r>
      <w:del w:id="905" w:author="1787816992@qq.com" w:date="2023-05-07T20:56:00Z">
        <w:r w:rsidDel="00325415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到</w:delText>
        </w:r>
      </w:del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这一段周末的时候比较塞车，很多人周末都</w:t>
      </w:r>
      <w:ins w:id="906" w:author="1787816992@qq.com" w:date="2023-05-07T20:56:00Z">
        <w:r w:rsidR="00325415">
          <w:rPr>
            <w:rFonts w:ascii="宋体" w:eastAsia="宋体" w:hAnsi="宋体" w:cs="宋体" w:hint="eastAsia"/>
            <w:color w:val="2B2B2B"/>
            <w:sz w:val="21"/>
            <w:szCs w:val="21"/>
          </w:rPr>
          <w:t>会花</w:t>
        </w:r>
      </w:ins>
      <w:del w:id="907" w:author="1787816992@qq.com" w:date="2023-05-07T20:56:00Z">
        <w:r w:rsidDel="00325415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回去</w:delText>
        </w:r>
      </w:del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一两天</w:t>
      </w:r>
      <w:ins w:id="908" w:author="1787816992@qq.com" w:date="2023-05-07T20:56:00Z">
        <w:r w:rsidR="00325415">
          <w:rPr>
            <w:rFonts w:ascii="宋体" w:eastAsia="宋体" w:hAnsi="宋体" w:cs="宋体" w:hint="eastAsia"/>
            <w:color w:val="2B2B2B"/>
            <w:sz w:val="21"/>
            <w:szCs w:val="21"/>
          </w:rPr>
          <w:t>度假</w:t>
        </w:r>
      </w:ins>
      <w:del w:id="909" w:author="1787816992@qq.com" w:date="2023-05-07T20:56:00Z">
        <w:r w:rsidDel="00325415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渡假</w:delText>
        </w:r>
      </w:del>
      <w:ins w:id="910" w:author="1787816992@qq.com" w:date="2023-05-07T20:57:00Z">
        <w:r w:rsidR="00325415">
          <w:rPr>
            <w:rFonts w:ascii="宋体" w:eastAsia="宋体" w:hAnsi="宋体" w:cs="宋体" w:hint="eastAsia"/>
            <w:color w:val="2B2B2B"/>
            <w:sz w:val="21"/>
            <w:szCs w:val="21"/>
          </w:rPr>
          <w:t>，</w:t>
        </w:r>
      </w:ins>
      <w:del w:id="911" w:author="1787816992@qq.com" w:date="2023-05-07T20:56:00Z">
        <w:r w:rsidDel="00325415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或者</w:delText>
        </w:r>
      </w:del>
      <w:del w:id="912" w:author="1787816992@qq.com" w:date="2023-05-07T20:57:00Z">
        <w:r w:rsidDel="00325415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去玩、</w:delText>
        </w:r>
      </w:del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爬山，或者去露营</w:t>
      </w:r>
      <w:del w:id="913" w:author="1787816992@qq.com" w:date="2023-05-07T20:57:00Z">
        <w:r w:rsidDel="00325415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，这种比较多</w:delText>
        </w:r>
      </w:del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</w:r>
      <w:del w:id="914" w:author="1787816992@qq.com" w:date="2023-05-07T19:58:00Z">
        <w:r w:rsidRPr="00325415" w:rsidDel="00E67A12">
          <w:rPr>
            <w:rFonts w:ascii="PingFangSC-Regular" w:eastAsia="PingFangSC-Regular" w:hAnsi="PingFangSC-Regular" w:cs="PingFangSC-Regular"/>
            <w:b/>
            <w:bCs/>
            <w:color w:val="2B2B2B"/>
            <w:sz w:val="21"/>
            <w:szCs w:val="21"/>
            <w:rPrChange w:id="915" w:author="1787816992@qq.com" w:date="2023-05-07T20:57:00Z">
              <w:rPr>
                <w:rFonts w:ascii="PingFangSC-Regular" w:eastAsia="PingFangSC-Regular" w:hAnsi="PingFangSC-Regular" w:cs="PingFangSC-Regular"/>
                <w:color w:val="2B2B2B"/>
                <w:sz w:val="21"/>
                <w:szCs w:val="21"/>
              </w:rPr>
            </w:rPrChange>
          </w:rPr>
          <w:delText>记者</w:delText>
        </w:r>
      </w:del>
      <w:del w:id="916" w:author="1787816992@qq.com" w:date="2023-05-07T19:59:00Z">
        <w:r w:rsidRPr="00325415" w:rsidDel="00E67A12">
          <w:rPr>
            <w:rFonts w:ascii="PingFangSC-Regular" w:eastAsia="PingFangSC-Regular" w:hAnsi="PingFangSC-Regular" w:cs="PingFangSC-Regular"/>
            <w:b/>
            <w:bCs/>
            <w:color w:val="2B2B2B"/>
            <w:sz w:val="21"/>
            <w:szCs w:val="21"/>
            <w:rPrChange w:id="917" w:author="1787816992@qq.com" w:date="2023-05-07T20:57:00Z">
              <w:rPr>
                <w:rFonts w:ascii="PingFangSC-Regular" w:eastAsia="PingFangSC-Regular" w:hAnsi="PingFangSC-Regular" w:cs="PingFangSC-Regular"/>
                <w:color w:val="2B2B2B"/>
                <w:sz w:val="21"/>
                <w:szCs w:val="21"/>
              </w:rPr>
            </w:rPrChange>
          </w:rPr>
          <w:delText>：</w:delText>
        </w:r>
      </w:del>
      <w:ins w:id="918" w:author="1787816992@qq.com" w:date="2023-05-07T19:59:00Z">
        <w:r w:rsidR="00E67A12" w:rsidRPr="00325415">
          <w:rPr>
            <w:rFonts w:ascii="宋体" w:eastAsia="宋体" w:hAnsi="宋体" w:cs="宋体" w:hint="eastAsia"/>
            <w:b/>
            <w:bCs/>
            <w:color w:val="2B2B2B"/>
            <w:sz w:val="21"/>
            <w:szCs w:val="21"/>
          </w:rPr>
          <w:t>我：</w:t>
        </w:r>
      </w:ins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这一块旅游景点很多。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</w:r>
      <w:del w:id="919" w:author="1787816992@qq.com" w:date="2023-05-07T19:58:00Z">
        <w:r w:rsidRPr="00325415" w:rsidDel="00E67A12">
          <w:rPr>
            <w:rFonts w:ascii="PingFangSC-Regular" w:eastAsia="PingFangSC-Regular" w:hAnsi="PingFangSC-Regular" w:cs="PingFangSC-Regular"/>
            <w:b/>
            <w:bCs/>
            <w:color w:val="2B2B2B"/>
            <w:sz w:val="21"/>
            <w:szCs w:val="21"/>
            <w:rPrChange w:id="920" w:author="1787816992@qq.com" w:date="2023-05-07T20:57:00Z">
              <w:rPr>
                <w:rFonts w:ascii="PingFangSC-Regular" w:eastAsia="PingFangSC-Regular" w:hAnsi="PingFangSC-Regular" w:cs="PingFangSC-Regular"/>
                <w:color w:val="2B2B2B"/>
                <w:sz w:val="21"/>
                <w:szCs w:val="21"/>
              </w:rPr>
            </w:rPrChange>
          </w:rPr>
          <w:delText>角色1</w:delText>
        </w:r>
      </w:del>
      <w:del w:id="921" w:author="1787816992@qq.com" w:date="2023-05-07T19:59:00Z">
        <w:r w:rsidRPr="00325415" w:rsidDel="00E67A12">
          <w:rPr>
            <w:rFonts w:ascii="PingFangSC-Regular" w:eastAsia="PingFangSC-Regular" w:hAnsi="PingFangSC-Regular" w:cs="PingFangSC-Regular"/>
            <w:b/>
            <w:bCs/>
            <w:color w:val="2B2B2B"/>
            <w:sz w:val="21"/>
            <w:szCs w:val="21"/>
            <w:rPrChange w:id="922" w:author="1787816992@qq.com" w:date="2023-05-07T20:57:00Z">
              <w:rPr>
                <w:rFonts w:ascii="PingFangSC-Regular" w:eastAsia="PingFangSC-Regular" w:hAnsi="PingFangSC-Regular" w:cs="PingFangSC-Regular"/>
                <w:color w:val="2B2B2B"/>
                <w:sz w:val="21"/>
                <w:szCs w:val="21"/>
              </w:rPr>
            </w:rPrChange>
          </w:rPr>
          <w:delText>：</w:delText>
        </w:r>
      </w:del>
      <w:ins w:id="923" w:author="1787816992@qq.com" w:date="2023-05-07T19:59:00Z">
        <w:r w:rsidR="00E67A12" w:rsidRPr="00325415">
          <w:rPr>
            <w:rFonts w:ascii="PingFangSC-Regular" w:eastAsia="PingFangSC-Regular" w:hAnsi="PingFangSC-Regular" w:cs="PingFangSC-Regular"/>
            <w:b/>
            <w:bCs/>
            <w:color w:val="2B2B2B"/>
            <w:sz w:val="21"/>
            <w:szCs w:val="21"/>
          </w:rPr>
          <w:t>HE</w:t>
        </w:r>
        <w:r w:rsidR="00E67A12" w:rsidRPr="00E67A12">
          <w:rPr>
            <w:rFonts w:ascii="宋体" w:eastAsia="宋体" w:hAnsi="宋体" w:cs="宋体" w:hint="eastAsia"/>
            <w:b/>
            <w:color w:val="2B2B2B"/>
            <w:sz w:val="21"/>
            <w:szCs w:val="21"/>
          </w:rPr>
          <w:t>：</w:t>
        </w:r>
      </w:ins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对，</w:t>
      </w:r>
      <w:del w:id="924" w:author="1787816992@qq.com" w:date="2023-05-07T20:57:00Z">
        <w:r w:rsidDel="00325415">
          <w:rPr>
            <w:rFonts w:asciiTheme="minorEastAsia" w:hAnsiTheme="minorEastAsia" w:cs="PingFangSC-Regular" w:hint="eastAsia"/>
            <w:color w:val="2B2B2B"/>
            <w:sz w:val="21"/>
            <w:szCs w:val="21"/>
          </w:rPr>
          <w:delText>向大鹏这个方向的</w:delText>
        </w:r>
      </w:del>
      <w:del w:id="925" w:author="1787816992@qq.com" w:date="2023-05-07T20:58:00Z">
        <w:r w:rsidDel="00325415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，很多人</w:delText>
        </w:r>
      </w:del>
      <w:ins w:id="926" w:author="1787816992@qq.com" w:date="2023-05-07T20:58:00Z">
        <w:r w:rsidR="00325415">
          <w:rPr>
            <w:rFonts w:ascii="宋体" w:eastAsia="宋体" w:hAnsi="宋体" w:cs="宋体" w:hint="eastAsia"/>
            <w:color w:val="2B2B2B"/>
            <w:sz w:val="21"/>
            <w:szCs w:val="21"/>
          </w:rPr>
          <w:t>很多人来爬</w:t>
        </w:r>
      </w:ins>
      <w:del w:id="927" w:author="1787816992@qq.com" w:date="2023-05-07T20:58:00Z">
        <w:r w:rsidDel="00325415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要么去爬</w:delText>
        </w:r>
      </w:del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梧桐山</w:t>
      </w:r>
      <w:del w:id="928" w:author="1787816992@qq.com" w:date="2023-05-07T20:58:00Z">
        <w:r w:rsidDel="00325415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，因</w:delText>
        </w:r>
      </w:del>
      <w:ins w:id="929" w:author="1787816992@qq.com" w:date="2023-05-07T20:58:00Z">
        <w:r w:rsidR="00325415">
          <w:rPr>
            <w:rFonts w:ascii="宋体" w:eastAsia="宋体" w:hAnsi="宋体" w:cs="宋体" w:hint="eastAsia"/>
            <w:color w:val="2B2B2B"/>
            <w:sz w:val="21"/>
            <w:szCs w:val="21"/>
          </w:rPr>
          <w:t>，</w:t>
        </w:r>
      </w:ins>
      <w:del w:id="930" w:author="1787816992@qq.com" w:date="2023-05-07T20:58:00Z">
        <w:r w:rsidDel="00325415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为</w:delText>
        </w:r>
      </w:del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这是个景点。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</w:r>
      <w:del w:id="931" w:author="1787816992@qq.com" w:date="2023-05-07T19:58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记者</w:delText>
        </w:r>
      </w:del>
      <w:del w:id="932" w:author="1787816992@qq.com" w:date="2023-05-07T19:59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：</w:delText>
        </w:r>
      </w:del>
      <w:ins w:id="933" w:author="1787816992@qq.com" w:date="2023-05-07T19:59:00Z">
        <w:r w:rsidR="00E67A12" w:rsidRPr="00E67A12">
          <w:rPr>
            <w:rFonts w:ascii="宋体" w:eastAsia="宋体" w:hAnsi="宋体" w:cs="宋体" w:hint="eastAsia"/>
            <w:b/>
            <w:color w:val="2B2B2B"/>
            <w:sz w:val="21"/>
            <w:szCs w:val="21"/>
          </w:rPr>
          <w:t>我：</w:t>
        </w:r>
      </w:ins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还有仙湖植物园。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</w:r>
      <w:del w:id="934" w:author="1787816992@qq.com" w:date="2023-05-07T19:58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角色1</w:delText>
        </w:r>
      </w:del>
      <w:del w:id="935" w:author="1787816992@qq.com" w:date="2023-05-07T19:59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：</w:delText>
        </w:r>
      </w:del>
      <w:ins w:id="936" w:author="1787816992@qq.com" w:date="2023-05-07T19:59:00Z">
        <w:r w:rsidR="00E67A12" w:rsidRPr="00E67A12">
          <w:rPr>
            <w:rFonts w:ascii="PingFangSC-Regular" w:eastAsia="PingFangSC-Regular" w:hAnsi="PingFangSC-Regular" w:cs="PingFangSC-Regular"/>
            <w:b/>
            <w:color w:val="2B2B2B"/>
            <w:sz w:val="21"/>
            <w:szCs w:val="21"/>
          </w:rPr>
          <w:t>HE</w:t>
        </w:r>
        <w:r w:rsidR="00E67A12" w:rsidRPr="00E67A12">
          <w:rPr>
            <w:rFonts w:ascii="宋体" w:eastAsia="宋体" w:hAnsi="宋体" w:cs="宋体" w:hint="eastAsia"/>
            <w:b/>
            <w:color w:val="2B2B2B"/>
            <w:sz w:val="21"/>
            <w:szCs w:val="21"/>
          </w:rPr>
          <w:t>：</w:t>
        </w:r>
      </w:ins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仙湖植物园、梧桐山</w:t>
      </w:r>
      <w:ins w:id="937" w:author="1787816992@qq.com" w:date="2023-05-07T20:59:00Z">
        <w:r w:rsidR="00325415">
          <w:rPr>
            <w:rFonts w:ascii="宋体" w:eastAsia="宋体" w:hAnsi="宋体" w:cs="宋体" w:hint="eastAsia"/>
            <w:color w:val="2B2B2B"/>
            <w:sz w:val="21"/>
            <w:szCs w:val="21"/>
          </w:rPr>
          <w:t>、</w:t>
        </w:r>
      </w:ins>
      <w:del w:id="938" w:author="1787816992@qq.com" w:date="2023-05-07T20:59:00Z">
        <w:r w:rsidDel="00325415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，</w:delText>
        </w:r>
      </w:del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马峦山</w:t>
      </w:r>
      <w:ins w:id="939" w:author="1787816992@qq.com" w:date="2023-05-07T20:59:00Z">
        <w:r w:rsidR="00325415">
          <w:rPr>
            <w:rFonts w:ascii="宋体" w:eastAsia="宋体" w:hAnsi="宋体" w:cs="宋体" w:hint="eastAsia"/>
            <w:color w:val="2B2B2B"/>
            <w:sz w:val="21"/>
            <w:szCs w:val="21"/>
          </w:rPr>
          <w:t>，</w:t>
        </w:r>
      </w:ins>
      <w:del w:id="940" w:author="1787816992@qq.com" w:date="2023-05-07T20:59:00Z">
        <w:r w:rsidDel="00325415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那边一直</w:delText>
        </w:r>
      </w:del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都是</w:t>
      </w:r>
      <w:del w:id="941" w:author="1787816992@qq.com" w:date="2023-05-07T20:59:00Z">
        <w:r w:rsidDel="00325415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很多</w:delText>
        </w:r>
      </w:del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旅游景点，</w:t>
      </w:r>
      <w:ins w:id="942" w:author="1787816992@qq.com" w:date="2023-05-07T20:59:00Z">
        <w:r w:rsidR="00325415">
          <w:rPr>
            <w:rFonts w:ascii="宋体" w:eastAsia="宋体" w:hAnsi="宋体" w:cs="宋体" w:hint="eastAsia"/>
            <w:color w:val="2B2B2B"/>
            <w:sz w:val="21"/>
            <w:szCs w:val="21"/>
          </w:rPr>
          <w:t>城市人周末都向往这种休闲的地方</w:t>
        </w:r>
      </w:ins>
      <w:del w:id="943" w:author="1787816992@qq.com" w:date="2023-05-07T20:59:00Z">
        <w:r w:rsidDel="00325415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就是休闲，城市人向往，周末都去玩儿</w:delText>
        </w:r>
      </w:del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</w:r>
      <w:del w:id="944" w:author="1787816992@qq.com" w:date="2023-05-07T19:58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记者</w:delText>
        </w:r>
      </w:del>
      <w:del w:id="945" w:author="1787816992@qq.com" w:date="2023-05-07T19:59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：</w:delText>
        </w:r>
      </w:del>
      <w:ins w:id="946" w:author="1787816992@qq.com" w:date="2023-05-07T19:59:00Z">
        <w:r w:rsidR="00E67A12" w:rsidRPr="00E67A12">
          <w:rPr>
            <w:rFonts w:ascii="宋体" w:eastAsia="宋体" w:hAnsi="宋体" w:cs="宋体" w:hint="eastAsia"/>
            <w:b/>
            <w:color w:val="2B2B2B"/>
            <w:sz w:val="21"/>
            <w:szCs w:val="21"/>
          </w:rPr>
          <w:t>我：</w:t>
        </w:r>
      </w:ins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我们开始问第三</w:t>
      </w:r>
      <w:ins w:id="947" w:author="1787816992@qq.com" w:date="2023-05-07T21:00:00Z">
        <w:r w:rsidR="00325415">
          <w:rPr>
            <w:rFonts w:ascii="宋体" w:eastAsia="宋体" w:hAnsi="宋体" w:cs="宋体" w:hint="eastAsia"/>
            <w:color w:val="2B2B2B"/>
            <w:sz w:val="21"/>
            <w:szCs w:val="21"/>
          </w:rPr>
          <w:t>部分</w:t>
        </w:r>
      </w:ins>
      <w:del w:id="948" w:author="1787816992@qq.com" w:date="2023-05-07T21:00:00Z">
        <w:r w:rsidDel="00325415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大块</w:delText>
        </w:r>
      </w:del>
      <w:ins w:id="949" w:author="1787816992@qq.com" w:date="2023-05-07T21:00:00Z">
        <w:r w:rsidR="00325415">
          <w:rPr>
            <w:rFonts w:ascii="宋体" w:eastAsia="宋体" w:hAnsi="宋体" w:cs="宋体" w:hint="eastAsia"/>
            <w:color w:val="2B2B2B"/>
            <w:sz w:val="21"/>
            <w:szCs w:val="21"/>
          </w:rPr>
          <w:t>，</w:t>
        </w:r>
      </w:ins>
      <w:ins w:id="950" w:author="1787816992@qq.com" w:date="2023-05-07T21:01:00Z">
        <w:r w:rsidR="00325415">
          <w:rPr>
            <w:rFonts w:ascii="宋体" w:eastAsia="宋体" w:hAnsi="宋体" w:cs="宋体" w:hint="eastAsia"/>
            <w:color w:val="2B2B2B"/>
            <w:sz w:val="21"/>
            <w:szCs w:val="21"/>
          </w:rPr>
          <w:t>有关</w:t>
        </w:r>
      </w:ins>
      <w:del w:id="951" w:author="1787816992@qq.com" w:date="2023-05-07T21:00:00Z">
        <w:r w:rsidDel="00325415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，就是</w:delText>
        </w:r>
      </w:del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现代生活</w:t>
      </w:r>
      <w:del w:id="952" w:author="1787816992@qq.com" w:date="2023-05-07T21:00:00Z">
        <w:r w:rsidDel="00325415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，</w:delText>
        </w:r>
      </w:del>
      <w:ins w:id="953" w:author="1787816992@qq.com" w:date="2023-05-07T21:01:00Z">
        <w:r w:rsidR="00325415">
          <w:rPr>
            <w:rFonts w:ascii="宋体" w:eastAsia="宋体" w:hAnsi="宋体" w:cs="宋体" w:hint="eastAsia"/>
            <w:color w:val="2B2B2B"/>
            <w:sz w:val="21"/>
            <w:szCs w:val="21"/>
          </w:rPr>
          <w:t>，就是</w:t>
        </w:r>
      </w:ins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轨道交通与小时空尺度上的日常生活与体验，</w:t>
      </w:r>
      <w:del w:id="954" w:author="1787816992@qq.com" w:date="2023-05-07T21:01:00Z">
        <w:r w:rsidDel="00325415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我们问</w:delText>
        </w:r>
      </w:del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第一个问题，您还记得第一次坐地铁是什么时候吗？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</w:r>
      <w:del w:id="955" w:author="1787816992@qq.com" w:date="2023-05-07T19:58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角色1</w:delText>
        </w:r>
      </w:del>
      <w:del w:id="956" w:author="1787816992@qq.com" w:date="2023-05-07T19:59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：</w:delText>
        </w:r>
      </w:del>
      <w:ins w:id="957" w:author="1787816992@qq.com" w:date="2023-05-07T19:59:00Z">
        <w:r w:rsidR="00E67A12" w:rsidRPr="00E67A12">
          <w:rPr>
            <w:rFonts w:ascii="PingFangSC-Regular" w:eastAsia="PingFangSC-Regular" w:hAnsi="PingFangSC-Regular" w:cs="PingFangSC-Regular"/>
            <w:b/>
            <w:color w:val="2B2B2B"/>
            <w:sz w:val="21"/>
            <w:szCs w:val="21"/>
          </w:rPr>
          <w:t>HE</w:t>
        </w:r>
        <w:r w:rsidR="00E67A12" w:rsidRPr="00E67A12">
          <w:rPr>
            <w:rFonts w:ascii="宋体" w:eastAsia="宋体" w:hAnsi="宋体" w:cs="宋体" w:hint="eastAsia"/>
            <w:b/>
            <w:color w:val="2B2B2B"/>
            <w:sz w:val="21"/>
            <w:szCs w:val="21"/>
          </w:rPr>
          <w:t>：</w:t>
        </w:r>
      </w:ins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不记得了。</w:t>
      </w:r>
      <w:del w:id="958" w:author="1787816992@qq.com" w:date="2023-05-07T21:01:00Z">
        <w:r w:rsidDel="00325415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br/>
        </w:r>
      </w:del>
      <w:del w:id="959" w:author="1787816992@qq.com" w:date="2023-05-07T19:58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记者</w:delText>
        </w:r>
      </w:del>
      <w:del w:id="960" w:author="1787816992@qq.com" w:date="2023-05-07T19:59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：</w:delText>
        </w:r>
      </w:del>
      <w:del w:id="961" w:author="1787816992@qq.com" w:date="2023-05-07T21:01:00Z">
        <w:r w:rsidDel="00325415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大概是在哪一年？</w:delText>
        </w:r>
        <w:r w:rsidDel="00325415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br/>
        </w:r>
      </w:del>
      <w:del w:id="962" w:author="1787816992@qq.com" w:date="2023-05-07T19:58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角色1</w:delText>
        </w:r>
      </w:del>
      <w:del w:id="963" w:author="1787816992@qq.com" w:date="2023-05-07T19:59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：</w:delText>
        </w:r>
      </w:del>
      <w:del w:id="964" w:author="1787816992@qq.com" w:date="2023-05-07T21:01:00Z">
        <w:r w:rsidDel="00325415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不记得，</w:delText>
        </w:r>
      </w:del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因为</w:t>
      </w:r>
      <w:ins w:id="965" w:author="1787816992@qq.com" w:date="2023-05-07T21:01:00Z">
        <w:r w:rsidR="00325415">
          <w:rPr>
            <w:rFonts w:ascii="宋体" w:eastAsia="宋体" w:hAnsi="宋体" w:cs="宋体" w:hint="eastAsia"/>
            <w:color w:val="2B2B2B"/>
            <w:sz w:val="21"/>
            <w:szCs w:val="21"/>
          </w:rPr>
          <w:t>当时</w:t>
        </w:r>
      </w:ins>
      <w:del w:id="966" w:author="1787816992@qq.com" w:date="2023-05-07T21:01:00Z">
        <w:r w:rsidDel="00325415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坐地铁的时候</w:delText>
        </w:r>
      </w:del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2号线没开通，1号线</w:t>
      </w:r>
      <w:del w:id="967" w:author="1787816992@qq.com" w:date="2023-05-07T21:01:00Z">
        <w:r w:rsidDel="00325415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我们</w:delText>
        </w:r>
      </w:del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不方便，我住的环境不可能走这么远去坐地铁。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</w:r>
      <w:del w:id="968" w:author="1787816992@qq.com" w:date="2023-05-07T19:58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记者</w:delText>
        </w:r>
      </w:del>
      <w:del w:id="969" w:author="1787816992@qq.com" w:date="2023-05-07T19:59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：</w:delText>
        </w:r>
      </w:del>
      <w:ins w:id="970" w:author="1787816992@qq.com" w:date="2023-05-07T19:59:00Z">
        <w:r w:rsidR="00E67A12" w:rsidRPr="00E67A12">
          <w:rPr>
            <w:rFonts w:ascii="宋体" w:eastAsia="宋体" w:hAnsi="宋体" w:cs="宋体" w:hint="eastAsia"/>
            <w:b/>
            <w:color w:val="2B2B2B"/>
            <w:sz w:val="21"/>
            <w:szCs w:val="21"/>
          </w:rPr>
          <w:t>我：</w:t>
        </w:r>
      </w:ins>
      <w:ins w:id="971" w:author="1787816992@qq.com" w:date="2023-05-07T21:01:00Z">
        <w:r w:rsidR="00325415" w:rsidRPr="00325415">
          <w:rPr>
            <w:rFonts w:ascii="宋体" w:eastAsia="宋体" w:hAnsi="宋体" w:cs="宋体" w:hint="eastAsia"/>
            <w:bCs/>
            <w:color w:val="2B2B2B"/>
            <w:sz w:val="21"/>
            <w:szCs w:val="21"/>
            <w:rPrChange w:id="972" w:author="1787816992@qq.com" w:date="2023-05-07T21:02:00Z">
              <w:rPr>
                <w:rFonts w:ascii="宋体" w:eastAsia="宋体" w:hAnsi="宋体" w:cs="宋体" w:hint="eastAsia"/>
                <w:b/>
                <w:color w:val="2B2B2B"/>
                <w:sz w:val="21"/>
                <w:szCs w:val="21"/>
              </w:rPr>
            </w:rPrChange>
          </w:rPr>
          <w:t>也就是</w:t>
        </w:r>
      </w:ins>
      <w:ins w:id="973" w:author="1787816992@qq.com" w:date="2023-05-07T21:02:00Z">
        <w:r w:rsidR="00325415" w:rsidRPr="00325415">
          <w:rPr>
            <w:rFonts w:ascii="宋体" w:eastAsia="宋体" w:hAnsi="宋体" w:cs="宋体" w:hint="eastAsia"/>
            <w:bCs/>
            <w:color w:val="2B2B2B"/>
            <w:sz w:val="21"/>
            <w:szCs w:val="21"/>
            <w:rPrChange w:id="974" w:author="1787816992@qq.com" w:date="2023-05-07T21:02:00Z">
              <w:rPr>
                <w:rFonts w:ascii="宋体" w:eastAsia="宋体" w:hAnsi="宋体" w:cs="宋体" w:hint="eastAsia"/>
                <w:b/>
                <w:color w:val="2B2B2B"/>
                <w:sz w:val="21"/>
                <w:szCs w:val="21"/>
              </w:rPr>
            </w:rPrChange>
          </w:rPr>
          <w:t>说第一次坐地热是</w:t>
        </w:r>
      </w:ins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2号线</w:t>
      </w:r>
      <w:ins w:id="975" w:author="1787816992@qq.com" w:date="2023-05-07T21:02:00Z">
        <w:r w:rsidR="00325415">
          <w:rPr>
            <w:rFonts w:ascii="宋体" w:eastAsia="宋体" w:hAnsi="宋体" w:cs="宋体" w:hint="eastAsia"/>
            <w:color w:val="2B2B2B"/>
            <w:sz w:val="21"/>
            <w:szCs w:val="21"/>
          </w:rPr>
          <w:t>吗?</w:t>
        </w:r>
      </w:ins>
      <w:del w:id="976" w:author="1787816992@qq.com" w:date="2023-05-07T21:02:00Z">
        <w:r w:rsidDel="00325415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。</w:delText>
        </w:r>
      </w:del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</w:r>
      <w:del w:id="977" w:author="1787816992@qq.com" w:date="2023-05-07T19:58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角色1</w:delText>
        </w:r>
      </w:del>
      <w:del w:id="978" w:author="1787816992@qq.com" w:date="2023-05-07T19:59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：</w:delText>
        </w:r>
      </w:del>
      <w:ins w:id="979" w:author="1787816992@qq.com" w:date="2023-05-07T19:59:00Z">
        <w:r w:rsidR="00E67A12" w:rsidRPr="00E67A12">
          <w:rPr>
            <w:rFonts w:ascii="PingFangSC-Regular" w:eastAsia="PingFangSC-Regular" w:hAnsi="PingFangSC-Regular" w:cs="PingFangSC-Regular"/>
            <w:b/>
            <w:color w:val="2B2B2B"/>
            <w:sz w:val="21"/>
            <w:szCs w:val="21"/>
          </w:rPr>
          <w:t>HE</w:t>
        </w:r>
        <w:r w:rsidR="00E67A12" w:rsidRPr="00E67A12">
          <w:rPr>
            <w:rFonts w:ascii="宋体" w:eastAsia="宋体" w:hAnsi="宋体" w:cs="宋体" w:hint="eastAsia"/>
            <w:b/>
            <w:color w:val="2B2B2B"/>
            <w:sz w:val="21"/>
            <w:szCs w:val="21"/>
          </w:rPr>
          <w:t>：</w:t>
        </w:r>
      </w:ins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我估计应该是2号线，</w:t>
      </w:r>
      <w:del w:id="980" w:author="1787816992@qq.com" w:date="2023-05-07T21:02:00Z">
        <w:r w:rsidDel="00325415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或者就是在湖贝，我离湖贝站比较近，</w:delText>
        </w:r>
      </w:del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要么</w:t>
      </w:r>
      <w:ins w:id="981" w:author="1787816992@qq.com" w:date="2023-05-07T21:02:00Z">
        <w:r w:rsidR="00325415" w:rsidRPr="00325415">
          <w:rPr>
            <w:rFonts w:ascii="宋体" w:eastAsia="宋体" w:hAnsi="宋体" w:cs="宋体" w:hint="eastAsia"/>
            <w:color w:val="2B2B2B"/>
            <w:sz w:val="21"/>
            <w:szCs w:val="21"/>
            <w:rPrChange w:id="982" w:author="1787816992@qq.com" w:date="2023-05-07T21:02:00Z">
              <w:rPr>
                <w:rFonts w:ascii="PingFangSC-Regular" w:hAnsi="PingFangSC-Regular" w:cs="PingFangSC-Regular" w:hint="eastAsia"/>
                <w:color w:val="2B2B2B"/>
                <w:sz w:val="21"/>
                <w:szCs w:val="21"/>
              </w:rPr>
            </w:rPrChange>
          </w:rPr>
          <w:t>是</w:t>
        </w:r>
      </w:ins>
      <w:del w:id="983" w:author="1787816992@qq.com" w:date="2023-05-07T21:02:00Z">
        <w:r w:rsidDel="00325415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坐</w:delText>
        </w:r>
      </w:del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湖贝</w:t>
      </w:r>
      <w:ins w:id="984" w:author="1787816992@qq.com" w:date="2023-05-07T21:02:00Z">
        <w:r w:rsidR="00325415">
          <w:rPr>
            <w:rFonts w:ascii="宋体" w:eastAsia="宋体" w:hAnsi="宋体" w:cs="宋体" w:hint="eastAsia"/>
            <w:color w:val="2B2B2B"/>
            <w:sz w:val="21"/>
            <w:szCs w:val="21"/>
          </w:rPr>
          <w:t>站</w:t>
        </w:r>
      </w:ins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，要么</w:t>
      </w:r>
      <w:del w:id="985" w:author="1787816992@qq.com" w:date="2023-05-07T21:02:00Z">
        <w:r w:rsidDel="00325415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就</w:delText>
        </w:r>
      </w:del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是黄贝岭站</w:t>
      </w:r>
      <w:del w:id="986" w:author="1787816992@qq.com" w:date="2023-05-07T21:02:00Z">
        <w:r w:rsidDel="00325415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，后期我周围2号线也开通了</w:delText>
        </w:r>
      </w:del>
      <w:ins w:id="987" w:author="1787816992@qq.com" w:date="2023-05-07T21:02:00Z">
        <w:r w:rsidR="00325415">
          <w:rPr>
            <w:rFonts w:ascii="宋体" w:eastAsia="宋体" w:hAnsi="宋体" w:cs="宋体" w:hint="eastAsia"/>
            <w:color w:val="2B2B2B"/>
            <w:sz w:val="21"/>
            <w:szCs w:val="21"/>
          </w:rPr>
          <w:t>。</w:t>
        </w:r>
      </w:ins>
      <w:del w:id="988" w:author="1787816992@qq.com" w:date="2023-05-07T21:02:00Z">
        <w:r w:rsidDel="00325415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，</w:delText>
        </w:r>
      </w:del>
      <w:del w:id="989" w:author="1787816992@qq.com" w:date="2023-05-07T21:03:00Z">
        <w:r w:rsidDel="00325415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还有</w:delText>
        </w:r>
      </w:del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3号线</w:t>
      </w:r>
      <w:ins w:id="990" w:author="1787816992@qq.com" w:date="2023-05-07T21:03:00Z">
        <w:r w:rsidR="00325415">
          <w:rPr>
            <w:rFonts w:ascii="宋体" w:eastAsia="宋体" w:hAnsi="宋体" w:cs="宋体" w:hint="eastAsia"/>
            <w:color w:val="2B2B2B"/>
            <w:sz w:val="21"/>
            <w:szCs w:val="21"/>
          </w:rPr>
          <w:t>应该也坐的比较早</w:t>
        </w:r>
      </w:ins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，</w:t>
      </w:r>
      <w:ins w:id="991" w:author="1787816992@qq.com" w:date="2023-05-07T21:03:00Z">
        <w:r w:rsidR="00325415">
          <w:rPr>
            <w:rFonts w:ascii="宋体" w:eastAsia="宋体" w:hAnsi="宋体" w:cs="宋体" w:hint="eastAsia"/>
            <w:color w:val="2B2B2B"/>
            <w:sz w:val="21"/>
            <w:szCs w:val="21"/>
          </w:rPr>
          <w:t>就是</w:t>
        </w:r>
      </w:ins>
      <w:del w:id="992" w:author="1787816992@qq.com" w:date="2023-05-07T21:03:00Z">
        <w:r w:rsidDel="00325415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3号线就是</w:delText>
        </w:r>
      </w:del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老街</w:t>
      </w:r>
      <w:ins w:id="993" w:author="1787816992@qq.com" w:date="2023-05-07T21:03:00Z">
        <w:r w:rsidR="00325415">
          <w:rPr>
            <w:rFonts w:ascii="宋体" w:eastAsia="宋体" w:hAnsi="宋体" w:cs="宋体" w:hint="eastAsia"/>
            <w:color w:val="2B2B2B"/>
            <w:sz w:val="21"/>
            <w:szCs w:val="21"/>
          </w:rPr>
          <w:t>站</w:t>
        </w:r>
      </w:ins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，</w:t>
      </w:r>
      <w:del w:id="994" w:author="1787816992@qq.com" w:date="2023-05-07T21:03:00Z">
        <w:r w:rsidDel="00325415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就</w:delText>
        </w:r>
      </w:del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在翠园中学</w:t>
      </w:r>
      <w:ins w:id="995" w:author="1787816992@qq.com" w:date="2023-05-07T21:03:00Z">
        <w:r w:rsidR="00325415">
          <w:rPr>
            <w:rFonts w:ascii="宋体" w:eastAsia="宋体" w:hAnsi="宋体" w:cs="宋体" w:hint="eastAsia"/>
            <w:color w:val="2B2B2B"/>
            <w:sz w:val="21"/>
            <w:szCs w:val="21"/>
          </w:rPr>
          <w:t>旁边</w:t>
        </w:r>
      </w:ins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，</w:t>
      </w:r>
      <w:del w:id="996" w:author="1787816992@qq.com" w:date="2023-05-07T21:03:00Z">
        <w:r w:rsidDel="00325415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原来</w:delText>
        </w:r>
      </w:del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我</w:t>
      </w:r>
      <w:del w:id="997" w:author="1787816992@qq.com" w:date="2023-05-07T21:03:00Z">
        <w:r w:rsidDel="00325415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读书</w:delText>
        </w:r>
      </w:del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也</w:t>
      </w:r>
      <w:ins w:id="998" w:author="1787816992@qq.com" w:date="2023-05-07T21:03:00Z">
        <w:r w:rsidR="00325415">
          <w:rPr>
            <w:rFonts w:ascii="宋体" w:eastAsia="宋体" w:hAnsi="宋体" w:cs="宋体" w:hint="eastAsia"/>
            <w:color w:val="2B2B2B"/>
            <w:sz w:val="21"/>
            <w:szCs w:val="21"/>
          </w:rPr>
          <w:t>是</w:t>
        </w:r>
      </w:ins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在翠园中学</w:t>
      </w:r>
      <w:ins w:id="999" w:author="1787816992@qq.com" w:date="2023-05-07T21:03:00Z">
        <w:r w:rsidR="00325415">
          <w:rPr>
            <w:rFonts w:ascii="宋体" w:eastAsia="宋体" w:hAnsi="宋体" w:cs="宋体" w:hint="eastAsia"/>
            <w:color w:val="2B2B2B"/>
            <w:sz w:val="21"/>
            <w:szCs w:val="21"/>
          </w:rPr>
          <w:t>读书的</w:t>
        </w:r>
      </w:ins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</w:r>
      <w:del w:id="1000" w:author="1787816992@qq.com" w:date="2023-05-07T19:58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记者</w:delText>
        </w:r>
      </w:del>
      <w:del w:id="1001" w:author="1787816992@qq.com" w:date="2023-05-07T19:59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：</w:delText>
        </w:r>
      </w:del>
      <w:ins w:id="1002" w:author="1787816992@qq.com" w:date="2023-05-07T19:59:00Z">
        <w:r w:rsidR="00E67A12" w:rsidRPr="00E67A12">
          <w:rPr>
            <w:rFonts w:ascii="宋体" w:eastAsia="宋体" w:hAnsi="宋体" w:cs="宋体" w:hint="eastAsia"/>
            <w:b/>
            <w:color w:val="2B2B2B"/>
            <w:sz w:val="21"/>
            <w:szCs w:val="21"/>
          </w:rPr>
          <w:t>我：</w:t>
        </w:r>
      </w:ins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都不远。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</w:r>
      <w:del w:id="1003" w:author="1787816992@qq.com" w:date="2023-05-07T19:58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角色1</w:delText>
        </w:r>
      </w:del>
      <w:del w:id="1004" w:author="1787816992@qq.com" w:date="2023-05-07T19:59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：</w:delText>
        </w:r>
      </w:del>
      <w:ins w:id="1005" w:author="1787816992@qq.com" w:date="2023-05-07T19:59:00Z">
        <w:r w:rsidR="00E67A12" w:rsidRPr="00E67A12">
          <w:rPr>
            <w:rFonts w:ascii="PingFangSC-Regular" w:eastAsia="PingFangSC-Regular" w:hAnsi="PingFangSC-Regular" w:cs="PingFangSC-Regular"/>
            <w:b/>
            <w:color w:val="2B2B2B"/>
            <w:sz w:val="21"/>
            <w:szCs w:val="21"/>
          </w:rPr>
          <w:t>HE</w:t>
        </w:r>
        <w:r w:rsidR="00E67A12" w:rsidRPr="00E67A12">
          <w:rPr>
            <w:rFonts w:ascii="宋体" w:eastAsia="宋体" w:hAnsi="宋体" w:cs="宋体" w:hint="eastAsia"/>
            <w:b/>
            <w:color w:val="2B2B2B"/>
            <w:sz w:val="21"/>
            <w:szCs w:val="21"/>
          </w:rPr>
          <w:t>：</w:t>
        </w:r>
      </w:ins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都在附近</w:t>
      </w:r>
      <w:ins w:id="1006" w:author="1787816992@qq.com" w:date="2023-05-07T21:03:00Z">
        <w:r w:rsidR="00325415">
          <w:rPr>
            <w:rFonts w:ascii="宋体" w:eastAsia="宋体" w:hAnsi="宋体" w:cs="宋体" w:hint="eastAsia"/>
            <w:color w:val="2B2B2B"/>
            <w:sz w:val="21"/>
            <w:szCs w:val="21"/>
          </w:rPr>
          <w:t>。</w:t>
        </w:r>
      </w:ins>
      <w:del w:id="1007" w:author="1787816992@qq.com" w:date="2023-05-07T21:03:00Z">
        <w:r w:rsidDel="00325415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，</w:delText>
        </w:r>
      </w:del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我们从</w:t>
      </w:r>
      <w:ins w:id="1008" w:author="1787816992@qq.com" w:date="2023-05-07T21:04:00Z">
        <w:r w:rsidR="00325415">
          <w:rPr>
            <w:rFonts w:ascii="宋体" w:eastAsia="宋体" w:hAnsi="宋体" w:cs="宋体" w:hint="eastAsia"/>
            <w:color w:val="2B2B2B"/>
            <w:sz w:val="21"/>
            <w:szCs w:val="21"/>
          </w:rPr>
          <w:t>是否</w:t>
        </w:r>
      </w:ins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方便省时的角度或者从</w:t>
      </w:r>
      <w:ins w:id="1009" w:author="1787816992@qq.com" w:date="2023-05-07T21:04:00Z">
        <w:r w:rsidR="00325415">
          <w:rPr>
            <w:rFonts w:ascii="宋体" w:eastAsia="宋体" w:hAnsi="宋体" w:cs="宋体" w:hint="eastAsia"/>
            <w:color w:val="2B2B2B"/>
            <w:sz w:val="21"/>
            <w:szCs w:val="21"/>
          </w:rPr>
          <w:t>是否</w:t>
        </w:r>
      </w:ins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经济的角度</w:t>
      </w:r>
      <w:ins w:id="1010" w:author="1787816992@qq.com" w:date="2023-05-07T21:04:00Z">
        <w:r w:rsidR="00325415">
          <w:rPr>
            <w:rFonts w:ascii="宋体" w:eastAsia="宋体" w:hAnsi="宋体" w:cs="宋体" w:hint="eastAsia"/>
            <w:color w:val="2B2B2B"/>
            <w:sz w:val="21"/>
            <w:szCs w:val="21"/>
          </w:rPr>
          <w:t>，考虑</w:t>
        </w:r>
      </w:ins>
      <w:del w:id="1011" w:author="1787816992@qq.com" w:date="2023-05-07T21:04:00Z">
        <w:r w:rsidDel="00325415">
          <w:rPr>
            <w:rFonts w:asciiTheme="minorEastAsia" w:hAnsiTheme="minorEastAsia" w:cs="PingFangSC-Regular" w:hint="eastAsia"/>
            <w:color w:val="2B2B2B"/>
            <w:sz w:val="21"/>
            <w:szCs w:val="21"/>
          </w:rPr>
          <w:delText>考量</w:delText>
        </w:r>
        <w:r w:rsidR="00325415" w:rsidDel="00325415">
          <w:rPr>
            <w:rFonts w:asciiTheme="minorEastAsia" w:hAnsiTheme="minorEastAsia" w:cs="PingFangSC-Regular" w:hint="eastAsia"/>
            <w:color w:val="2B2B2B"/>
            <w:sz w:val="21"/>
            <w:szCs w:val="21"/>
          </w:rPr>
          <w:delText>坐什么车，</w:delText>
        </w:r>
      </w:del>
      <w:ins w:id="1012" w:author="1787816992@qq.com" w:date="2023-05-07T21:04:00Z">
        <w:r w:rsidR="00325415">
          <w:rPr>
            <w:rFonts w:ascii="宋体" w:eastAsia="宋体" w:hAnsi="宋体" w:cs="宋体" w:hint="eastAsia"/>
            <w:color w:val="2B2B2B"/>
            <w:sz w:val="21"/>
            <w:szCs w:val="21"/>
          </w:rPr>
          <w:t>如何</w:t>
        </w:r>
      </w:ins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出行</w:t>
      </w:r>
      <w:del w:id="1013" w:author="1787816992@qq.com" w:date="2023-05-07T21:04:00Z">
        <w:r w:rsidDel="00325415">
          <w:rPr>
            <w:rFonts w:asciiTheme="minorEastAsia" w:hAnsiTheme="minorEastAsia" w:cs="PingFangSC-Regular" w:hint="eastAsia"/>
            <w:color w:val="2B2B2B"/>
            <w:sz w:val="21"/>
            <w:szCs w:val="21"/>
          </w:rPr>
          <w:delText>或者去哪里，</w:delText>
        </w:r>
      </w:del>
      <w:ins w:id="1014" w:author="1787816992@qq.com" w:date="2023-05-07T21:04:00Z">
        <w:r w:rsidR="00325415">
          <w:rPr>
            <w:rFonts w:ascii="宋体" w:eastAsia="宋体" w:hAnsi="宋体" w:cs="宋体" w:hint="eastAsia"/>
            <w:color w:val="2B2B2B"/>
            <w:sz w:val="21"/>
            <w:szCs w:val="21"/>
          </w:rPr>
          <w:t>。</w:t>
        </w:r>
      </w:ins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如果</w:t>
      </w:r>
      <w:ins w:id="1015" w:author="1787816992@qq.com" w:date="2023-05-07T21:04:00Z">
        <w:r w:rsidR="00325415">
          <w:rPr>
            <w:rFonts w:ascii="宋体" w:eastAsia="宋体" w:hAnsi="宋体" w:cs="宋体" w:hint="eastAsia"/>
            <w:color w:val="2B2B2B"/>
            <w:sz w:val="21"/>
            <w:szCs w:val="21"/>
          </w:rPr>
          <w:t>出远门，</w:t>
        </w:r>
      </w:ins>
      <w:del w:id="1016" w:author="1787816992@qq.com" w:date="2023-05-07T21:04:00Z">
        <w:r w:rsidDel="00325415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去远的</w:delText>
        </w:r>
      </w:del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我就有可能考虑地铁</w:t>
      </w:r>
      <w:del w:id="1017" w:author="1787816992@qq.com" w:date="2023-05-07T21:04:00Z">
        <w:r w:rsidDel="00325415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，</w:delText>
        </w:r>
      </w:del>
      <w:ins w:id="1018" w:author="1787816992@qq.com" w:date="2023-05-07T21:04:00Z">
        <w:r w:rsidR="00325415">
          <w:rPr>
            <w:rFonts w:ascii="宋体" w:eastAsia="宋体" w:hAnsi="宋体" w:cs="宋体" w:hint="eastAsia"/>
            <w:color w:val="2B2B2B"/>
            <w:sz w:val="21"/>
            <w:szCs w:val="21"/>
          </w:rPr>
          <w:t>；</w:t>
        </w:r>
      </w:ins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附近的</w:t>
      </w:r>
      <w:ins w:id="1019" w:author="1787816992@qq.com" w:date="2023-05-07T21:04:00Z">
        <w:r w:rsidR="00325415">
          <w:rPr>
            <w:rFonts w:ascii="宋体" w:eastAsia="宋体" w:hAnsi="宋体" w:cs="宋体" w:hint="eastAsia"/>
            <w:color w:val="2B2B2B"/>
            <w:sz w:val="21"/>
            <w:szCs w:val="21"/>
          </w:rPr>
          <w:t>话，</w:t>
        </w:r>
      </w:ins>
      <w:del w:id="1020" w:author="1787816992@qq.com" w:date="2023-05-07T21:04:00Z">
        <w:r w:rsidDel="00325415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就是</w:delText>
        </w:r>
      </w:del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公交车</w:t>
      </w:r>
      <w:ins w:id="1021" w:author="1787816992@qq.com" w:date="2023-05-07T21:04:00Z">
        <w:r w:rsidR="00325415">
          <w:rPr>
            <w:rFonts w:ascii="宋体" w:eastAsia="宋体" w:hAnsi="宋体" w:cs="宋体" w:hint="eastAsia"/>
            <w:color w:val="2B2B2B"/>
            <w:sz w:val="21"/>
            <w:szCs w:val="21"/>
          </w:rPr>
          <w:t>就</w:t>
        </w:r>
      </w:ins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比较方便，</w:t>
      </w:r>
      <w:del w:id="1022" w:author="1787816992@qq.com" w:date="2023-05-07T21:04:00Z">
        <w:r w:rsidDel="00325415">
          <w:rPr>
            <w:rFonts w:asciiTheme="minorEastAsia" w:hAnsiTheme="minorEastAsia" w:cs="PingFangSC-Regular" w:hint="eastAsia"/>
            <w:color w:val="2B2B2B"/>
            <w:sz w:val="21"/>
            <w:szCs w:val="21"/>
          </w:rPr>
          <w:delText>公交车也多，现在也快了</w:delText>
        </w:r>
      </w:del>
      <w:ins w:id="1023" w:author="1787816992@qq.com" w:date="2023-05-07T21:04:00Z">
        <w:r w:rsidR="00325415">
          <w:rPr>
            <w:rFonts w:ascii="宋体" w:eastAsia="宋体" w:hAnsi="宋体" w:cs="宋体" w:hint="eastAsia"/>
            <w:color w:val="2B2B2B"/>
            <w:sz w:val="21"/>
            <w:szCs w:val="21"/>
          </w:rPr>
          <w:t>现在公交车也</w:t>
        </w:r>
      </w:ins>
      <w:ins w:id="1024" w:author="1787816992@qq.com" w:date="2023-05-07T21:05:00Z">
        <w:r w:rsidR="00325415">
          <w:rPr>
            <w:rFonts w:ascii="宋体" w:eastAsia="宋体" w:hAnsi="宋体" w:cs="宋体" w:hint="eastAsia"/>
            <w:color w:val="2B2B2B"/>
            <w:sz w:val="21"/>
            <w:szCs w:val="21"/>
          </w:rPr>
          <w:t>快了很多</w:t>
        </w:r>
      </w:ins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，不像以前，现在大概五分钟就有一班车。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</w:r>
      <w:del w:id="1025" w:author="1787816992@qq.com" w:date="2023-05-07T19:58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记者</w:delText>
        </w:r>
      </w:del>
      <w:del w:id="1026" w:author="1787816992@qq.com" w:date="2023-05-07T19:59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：</w:delText>
        </w:r>
      </w:del>
      <w:ins w:id="1027" w:author="1787816992@qq.com" w:date="2023-05-07T19:59:00Z">
        <w:r w:rsidR="00E67A12" w:rsidRPr="00E67A12">
          <w:rPr>
            <w:rFonts w:ascii="宋体" w:eastAsia="宋体" w:hAnsi="宋体" w:cs="宋体" w:hint="eastAsia"/>
            <w:b/>
            <w:color w:val="2B2B2B"/>
            <w:sz w:val="21"/>
            <w:szCs w:val="21"/>
          </w:rPr>
          <w:t>我：</w:t>
        </w:r>
      </w:ins>
      <w:del w:id="1028" w:author="1787816992@qq.com" w:date="2023-05-07T21:05:00Z">
        <w:r w:rsidDel="00325415">
          <w:rPr>
            <w:rFonts w:asciiTheme="minorEastAsia" w:hAnsiTheme="minorEastAsia" w:cs="PingFangSC-Regular" w:hint="eastAsia"/>
            <w:color w:val="2B2B2B"/>
            <w:sz w:val="21"/>
            <w:szCs w:val="21"/>
          </w:rPr>
          <w:delText>之前我问过您地铁开通之前您出行的路线，我把时间点放到</w:delText>
        </w:r>
      </w:del>
      <w:ins w:id="1029" w:author="1787816992@qq.com" w:date="2023-05-07T21:05:00Z">
        <w:r w:rsidR="00325415">
          <w:rPr>
            <w:rFonts w:ascii="宋体" w:eastAsia="宋体" w:hAnsi="宋体" w:cs="宋体" w:hint="eastAsia"/>
            <w:color w:val="2B2B2B"/>
            <w:sz w:val="21"/>
            <w:szCs w:val="21"/>
          </w:rPr>
          <w:t>那么</w:t>
        </w:r>
      </w:ins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现在，</w:t>
      </w:r>
      <w:ins w:id="1030" w:author="1787816992@qq.com" w:date="2023-05-07T21:05:00Z">
        <w:r w:rsidR="009A795F">
          <w:rPr>
            <w:rFonts w:ascii="宋体" w:eastAsia="宋体" w:hAnsi="宋体" w:cs="宋体" w:hint="eastAsia"/>
            <w:color w:val="2B2B2B"/>
            <w:sz w:val="21"/>
            <w:szCs w:val="21"/>
          </w:rPr>
          <w:t>地铁开通之后，</w:t>
        </w:r>
      </w:ins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您日常出行的路线和目的是什么样的？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</w:r>
      <w:del w:id="1031" w:author="1787816992@qq.com" w:date="2023-05-07T19:58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角色1</w:delText>
        </w:r>
      </w:del>
      <w:del w:id="1032" w:author="1787816992@qq.com" w:date="2023-05-07T19:59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：</w:delText>
        </w:r>
      </w:del>
      <w:ins w:id="1033" w:author="1787816992@qq.com" w:date="2023-05-07T19:59:00Z">
        <w:r w:rsidR="00E67A12" w:rsidRPr="00E67A12">
          <w:rPr>
            <w:rFonts w:ascii="PingFangSC-Regular" w:eastAsia="PingFangSC-Regular" w:hAnsi="PingFangSC-Regular" w:cs="PingFangSC-Regular"/>
            <w:b/>
            <w:color w:val="2B2B2B"/>
            <w:sz w:val="21"/>
            <w:szCs w:val="21"/>
          </w:rPr>
          <w:t>HE</w:t>
        </w:r>
        <w:r w:rsidR="00E67A12" w:rsidRPr="00E67A12">
          <w:rPr>
            <w:rFonts w:ascii="宋体" w:eastAsia="宋体" w:hAnsi="宋体" w:cs="宋体" w:hint="eastAsia"/>
            <w:b/>
            <w:color w:val="2B2B2B"/>
            <w:sz w:val="21"/>
            <w:szCs w:val="21"/>
          </w:rPr>
          <w:t>：</w:t>
        </w:r>
      </w:ins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偶尔我会坐一下地铁</w:t>
      </w:r>
      <w:del w:id="1034" w:author="1787816992@qq.com" w:date="2023-05-07T21:05:00Z">
        <w:r w:rsidDel="009A795F">
          <w:rPr>
            <w:rFonts w:asciiTheme="minorEastAsia" w:hAnsiTheme="minorEastAsia" w:cs="PingFangSC-Regular" w:hint="eastAsia"/>
            <w:color w:val="2B2B2B"/>
            <w:sz w:val="21"/>
            <w:szCs w:val="21"/>
          </w:rPr>
          <w:delText>，就是</w:delText>
        </w:r>
      </w:del>
      <w:ins w:id="1035" w:author="1787816992@qq.com" w:date="2023-05-07T21:05:00Z">
        <w:r w:rsidR="009A795F">
          <w:rPr>
            <w:rFonts w:ascii="宋体" w:eastAsia="宋体" w:hAnsi="宋体" w:cs="宋体" w:hint="eastAsia"/>
            <w:color w:val="2B2B2B"/>
            <w:sz w:val="21"/>
            <w:szCs w:val="21"/>
          </w:rPr>
          <w:t>出</w:t>
        </w:r>
      </w:ins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去玩的</w:t>
      </w:r>
      <w:ins w:id="1036" w:author="1787816992@qq.com" w:date="2023-05-07T21:05:00Z">
        <w:r w:rsidR="009A795F">
          <w:rPr>
            <w:rFonts w:ascii="宋体" w:eastAsia="宋体" w:hAnsi="宋体" w:cs="宋体" w:hint="eastAsia"/>
            <w:color w:val="2B2B2B"/>
            <w:sz w:val="21"/>
            <w:szCs w:val="21"/>
          </w:rPr>
          <w:t>。工作</w:t>
        </w:r>
      </w:ins>
      <w:del w:id="1037" w:author="1787816992@qq.com" w:date="2023-05-07T21:05:00Z">
        <w:r w:rsidDel="009A795F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，工作去</w:delText>
        </w:r>
      </w:del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上班我</w:t>
      </w:r>
      <w:ins w:id="1038" w:author="1787816992@qq.com" w:date="2023-05-07T21:06:00Z">
        <w:r w:rsidR="009A795F">
          <w:rPr>
            <w:rFonts w:ascii="宋体" w:eastAsia="宋体" w:hAnsi="宋体" w:cs="宋体" w:hint="eastAsia"/>
            <w:color w:val="2B2B2B"/>
            <w:sz w:val="21"/>
            <w:szCs w:val="21"/>
          </w:rPr>
          <w:t>坐地铁</w:t>
        </w:r>
      </w:ins>
      <w:del w:id="1039" w:author="1787816992@qq.com" w:date="2023-05-07T21:06:00Z">
        <w:r w:rsidDel="009A795F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也</w:delText>
        </w:r>
      </w:del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不方便，</w:t>
      </w:r>
      <w:del w:id="1040" w:author="1787816992@qq.com" w:date="2023-05-07T21:06:00Z">
        <w:r w:rsidDel="009A795F">
          <w:rPr>
            <w:rFonts w:asciiTheme="minorEastAsia" w:hAnsiTheme="minorEastAsia" w:cs="PingFangSC-Regular" w:hint="eastAsia"/>
            <w:color w:val="2B2B2B"/>
            <w:sz w:val="21"/>
            <w:szCs w:val="21"/>
          </w:rPr>
          <w:delText>反正我就</w:delText>
        </w:r>
      </w:del>
      <w:ins w:id="1041" w:author="1787816992@qq.com" w:date="2023-05-07T21:06:00Z">
        <w:r w:rsidR="009A795F">
          <w:rPr>
            <w:rFonts w:ascii="宋体" w:eastAsia="宋体" w:hAnsi="宋体" w:cs="宋体" w:hint="eastAsia"/>
            <w:color w:val="2B2B2B"/>
            <w:sz w:val="21"/>
            <w:szCs w:val="21"/>
          </w:rPr>
          <w:t>一般都</w:t>
        </w:r>
      </w:ins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在这里坐公交车</w:t>
      </w:r>
      <w:del w:id="1042" w:author="1787816992@qq.com" w:date="2023-05-07T21:06:00Z">
        <w:r w:rsidDel="009A795F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，</w:delText>
        </w:r>
      </w:del>
      <w:ins w:id="1043" w:author="1787816992@qq.com" w:date="2023-05-07T21:06:00Z">
        <w:r w:rsidR="009A795F">
          <w:rPr>
            <w:rFonts w:ascii="宋体" w:eastAsia="宋体" w:hAnsi="宋体" w:cs="宋体" w:hint="eastAsia"/>
            <w:color w:val="2B2B2B"/>
            <w:sz w:val="21"/>
            <w:szCs w:val="21"/>
          </w:rPr>
          <w:t>。</w:t>
        </w:r>
      </w:ins>
    </w:p>
    <w:p w14:paraId="02A98D97" w14:textId="77777777" w:rsidR="009A795F" w:rsidRDefault="009A795F">
      <w:pPr>
        <w:spacing w:line="360" w:lineRule="auto"/>
        <w:rPr>
          <w:ins w:id="1044" w:author="1787816992@qq.com" w:date="2023-05-07T21:06:00Z"/>
          <w:rFonts w:ascii="PingFangSC-Regular" w:eastAsia="PingFangSC-Regular" w:hAnsi="PingFangSC-Regular" w:cs="PingFangSC-Regular"/>
          <w:color w:val="2B2B2B"/>
          <w:sz w:val="21"/>
          <w:szCs w:val="21"/>
        </w:rPr>
      </w:pPr>
      <w:ins w:id="1045" w:author="1787816992@qq.com" w:date="2023-05-07T21:06:00Z">
        <w:r>
          <w:rPr>
            <w:rFonts w:ascii="宋体" w:eastAsia="宋体" w:hAnsi="宋体" w:cs="宋体" w:hint="eastAsia"/>
            <w:color w:val="2B2B2B"/>
            <w:sz w:val="21"/>
            <w:szCs w:val="21"/>
          </w:rPr>
          <w:t>其实地铁开通前后</w:t>
        </w:r>
      </w:ins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也没什么变化吧，因为我生活环境交通还是比较便利，自由选择度高，看去哪里了。</w:t>
      </w:r>
    </w:p>
    <w:p w14:paraId="396D43B6" w14:textId="77777777" w:rsidR="009A795F" w:rsidRDefault="00000000">
      <w:pPr>
        <w:spacing w:line="360" w:lineRule="auto"/>
        <w:rPr>
          <w:ins w:id="1046" w:author="1787816992@qq.com" w:date="2023-05-07T21:09:00Z"/>
          <w:rFonts w:ascii="宋体" w:eastAsia="宋体" w:hAnsi="宋体" w:cs="宋体"/>
          <w:color w:val="2B2B2B"/>
          <w:sz w:val="21"/>
          <w:szCs w:val="21"/>
        </w:rPr>
      </w:pPr>
      <w:del w:id="1047" w:author="1787816992@qq.com" w:date="2023-05-07T21:06:00Z">
        <w:r w:rsidDel="009A795F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br/>
          <w:delText>00：29：55</w:delText>
        </w:r>
        <w:r w:rsidDel="009A795F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br/>
        </w:r>
      </w:del>
      <w:del w:id="1048" w:author="1787816992@qq.com" w:date="2023-05-07T19:58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记者</w:delText>
        </w:r>
      </w:del>
      <w:del w:id="1049" w:author="1787816992@qq.com" w:date="2023-05-07T19:59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：</w:delText>
        </w:r>
      </w:del>
      <w:ins w:id="1050" w:author="1787816992@qq.com" w:date="2023-05-07T19:59:00Z">
        <w:r w:rsidR="00E67A12" w:rsidRPr="00E67A12">
          <w:rPr>
            <w:rFonts w:ascii="宋体" w:eastAsia="宋体" w:hAnsi="宋体" w:cs="宋体" w:hint="eastAsia"/>
            <w:b/>
            <w:color w:val="2B2B2B"/>
            <w:sz w:val="21"/>
            <w:szCs w:val="21"/>
          </w:rPr>
          <w:t>我：</w:t>
        </w:r>
      </w:ins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现在您上下班一般是坐公交车是吧？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</w:r>
      <w:del w:id="1051" w:author="1787816992@qq.com" w:date="2023-05-07T19:58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角色1</w:delText>
        </w:r>
      </w:del>
      <w:del w:id="1052" w:author="1787816992@qq.com" w:date="2023-05-07T19:59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：</w:delText>
        </w:r>
      </w:del>
      <w:ins w:id="1053" w:author="1787816992@qq.com" w:date="2023-05-07T19:59:00Z">
        <w:r w:rsidR="00E67A12" w:rsidRPr="00E67A12">
          <w:rPr>
            <w:rFonts w:ascii="PingFangSC-Regular" w:eastAsia="PingFangSC-Regular" w:hAnsi="PingFangSC-Regular" w:cs="PingFangSC-Regular"/>
            <w:b/>
            <w:color w:val="2B2B2B"/>
            <w:sz w:val="21"/>
            <w:szCs w:val="21"/>
          </w:rPr>
          <w:t>HE</w:t>
        </w:r>
        <w:r w:rsidR="00E67A12" w:rsidRPr="00E67A12">
          <w:rPr>
            <w:rFonts w:ascii="宋体" w:eastAsia="宋体" w:hAnsi="宋体" w:cs="宋体" w:hint="eastAsia"/>
            <w:b/>
            <w:color w:val="2B2B2B"/>
            <w:sz w:val="21"/>
            <w:szCs w:val="21"/>
          </w:rPr>
          <w:t>：</w:t>
        </w:r>
      </w:ins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公交车</w:t>
      </w:r>
      <w:ins w:id="1054" w:author="1787816992@qq.com" w:date="2023-05-07T21:07:00Z">
        <w:r w:rsidR="009A795F">
          <w:rPr>
            <w:rFonts w:ascii="宋体" w:eastAsia="宋体" w:hAnsi="宋体" w:cs="宋体" w:hint="eastAsia"/>
            <w:color w:val="2B2B2B"/>
            <w:sz w:val="21"/>
            <w:szCs w:val="21"/>
          </w:rPr>
          <w:t>或者</w:t>
        </w:r>
      </w:ins>
      <w:del w:id="1055" w:author="1787816992@qq.com" w:date="2023-05-07T21:07:00Z">
        <w:r w:rsidDel="009A795F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、</w:delText>
        </w:r>
      </w:del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走路。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</w:r>
      <w:del w:id="1056" w:author="1787816992@qq.com" w:date="2023-05-07T19:58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记者</w:delText>
        </w:r>
      </w:del>
      <w:del w:id="1057" w:author="1787816992@qq.com" w:date="2023-05-07T19:59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：</w:delText>
        </w:r>
      </w:del>
      <w:ins w:id="1058" w:author="1787816992@qq.com" w:date="2023-05-07T19:59:00Z">
        <w:r w:rsidR="00E67A12" w:rsidRPr="00E67A12">
          <w:rPr>
            <w:rFonts w:ascii="宋体" w:eastAsia="宋体" w:hAnsi="宋体" w:cs="宋体" w:hint="eastAsia"/>
            <w:b/>
            <w:color w:val="2B2B2B"/>
            <w:sz w:val="21"/>
            <w:szCs w:val="21"/>
          </w:rPr>
          <w:t>我：</w:t>
        </w:r>
      </w:ins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那什么时候选择公交车，什么时候走路呢？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</w:r>
      <w:del w:id="1059" w:author="1787816992@qq.com" w:date="2023-05-07T19:58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角色1</w:delText>
        </w:r>
      </w:del>
      <w:del w:id="1060" w:author="1787816992@qq.com" w:date="2023-05-07T19:59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：</w:delText>
        </w:r>
      </w:del>
      <w:ins w:id="1061" w:author="1787816992@qq.com" w:date="2023-05-07T19:59:00Z">
        <w:r w:rsidR="00E67A12" w:rsidRPr="00E67A12">
          <w:rPr>
            <w:rFonts w:ascii="PingFangSC-Regular" w:eastAsia="PingFangSC-Regular" w:hAnsi="PingFangSC-Regular" w:cs="PingFangSC-Regular"/>
            <w:b/>
            <w:color w:val="2B2B2B"/>
            <w:sz w:val="21"/>
            <w:szCs w:val="21"/>
          </w:rPr>
          <w:t>HE</w:t>
        </w:r>
        <w:r w:rsidR="00E67A12" w:rsidRPr="00E67A12">
          <w:rPr>
            <w:rFonts w:ascii="宋体" w:eastAsia="宋体" w:hAnsi="宋体" w:cs="宋体" w:hint="eastAsia"/>
            <w:b/>
            <w:color w:val="2B2B2B"/>
            <w:sz w:val="21"/>
            <w:szCs w:val="21"/>
          </w:rPr>
          <w:t>：</w:t>
        </w:r>
      </w:ins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如果时间充裕我就走路，大概半个小时左右</w:t>
      </w:r>
      <w:ins w:id="1062" w:author="1787816992@qq.com" w:date="2023-05-07T21:07:00Z">
        <w:r w:rsidR="009A795F">
          <w:rPr>
            <w:rFonts w:ascii="宋体" w:eastAsia="宋体" w:hAnsi="宋体" w:cs="宋体" w:hint="eastAsia"/>
            <w:color w:val="2B2B2B"/>
            <w:sz w:val="21"/>
            <w:szCs w:val="21"/>
          </w:rPr>
          <w:t>。</w:t>
        </w:r>
      </w:ins>
      <w:del w:id="1063" w:author="1787816992@qq.com" w:date="2023-05-07T21:07:00Z">
        <w:r w:rsidDel="009A795F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，</w:delText>
        </w:r>
      </w:del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因为我有时住这边，有时住螺岭，</w:t>
      </w:r>
      <w:ins w:id="1064" w:author="1787816992@qq.com" w:date="2023-05-07T21:07:00Z">
        <w:r w:rsidR="009A795F">
          <w:rPr>
            <w:rFonts w:ascii="宋体" w:eastAsia="宋体" w:hAnsi="宋体" w:cs="宋体" w:hint="eastAsia"/>
            <w:color w:val="2B2B2B"/>
            <w:sz w:val="21"/>
            <w:szCs w:val="21"/>
          </w:rPr>
          <w:t>住</w:t>
        </w:r>
      </w:ins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螺岭</w:t>
      </w:r>
      <w:ins w:id="1065" w:author="1787816992@qq.com" w:date="2023-05-07T21:07:00Z">
        <w:r w:rsidR="009A795F">
          <w:rPr>
            <w:rFonts w:ascii="宋体" w:eastAsia="宋体" w:hAnsi="宋体" w:cs="宋体" w:hint="eastAsia"/>
            <w:color w:val="2B2B2B"/>
            <w:sz w:val="21"/>
            <w:szCs w:val="21"/>
          </w:rPr>
          <w:t>的话，</w:t>
        </w:r>
      </w:ins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走过去也就30分钟、40分钟这样，</w:t>
      </w:r>
      <w:ins w:id="1066" w:author="1787816992@qq.com" w:date="2023-05-07T21:07:00Z">
        <w:r w:rsidR="009A795F">
          <w:rPr>
            <w:rFonts w:ascii="宋体" w:eastAsia="宋体" w:hAnsi="宋体" w:cs="宋体" w:hint="eastAsia"/>
            <w:color w:val="2B2B2B"/>
            <w:sz w:val="21"/>
            <w:szCs w:val="21"/>
          </w:rPr>
          <w:t>也</w:t>
        </w:r>
      </w:ins>
      <w:del w:id="1067" w:author="1787816992@qq.com" w:date="2023-05-07T21:07:00Z">
        <w:r w:rsidDel="009A795F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所以我就</w:delText>
        </w:r>
      </w:del>
      <w:ins w:id="1068" w:author="1787816992@qq.com" w:date="2023-05-07T21:07:00Z">
        <w:r w:rsidR="009A795F">
          <w:rPr>
            <w:rFonts w:ascii="宋体" w:eastAsia="宋体" w:hAnsi="宋体" w:cs="宋体" w:hint="eastAsia"/>
            <w:color w:val="2B2B2B"/>
            <w:sz w:val="21"/>
            <w:szCs w:val="21"/>
          </w:rPr>
          <w:t>当作</w:t>
        </w:r>
      </w:ins>
      <w:del w:id="1069" w:author="1787816992@qq.com" w:date="2023-05-07T21:07:00Z">
        <w:r w:rsidDel="009A795F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当做</w:delText>
        </w:r>
      </w:del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锻炼身体</w:t>
      </w:r>
      <w:ins w:id="1070" w:author="1787816992@qq.com" w:date="2023-05-07T21:07:00Z">
        <w:r w:rsidR="009A795F">
          <w:rPr>
            <w:rFonts w:ascii="宋体" w:eastAsia="宋体" w:hAnsi="宋体" w:cs="宋体" w:hint="eastAsia"/>
            <w:color w:val="2B2B2B"/>
            <w:sz w:val="21"/>
            <w:szCs w:val="21"/>
          </w:rPr>
          <w:t>；</w:t>
        </w:r>
      </w:ins>
      <w:del w:id="1071" w:author="1787816992@qq.com" w:date="2023-05-07T21:07:00Z">
        <w:r w:rsidDel="009A795F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，</w:delText>
        </w:r>
      </w:del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如果时间急我就坐公交车，也就</w:t>
      </w:r>
      <w:del w:id="1072" w:author="1787816992@qq.com" w:date="2023-05-07T21:07:00Z">
        <w:r w:rsidDel="009A795F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是说</w:delText>
        </w:r>
      </w:del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四五个站，</w:t>
      </w:r>
      <w:del w:id="1073" w:author="1787816992@qq.com" w:date="2023-05-07T21:07:00Z">
        <w:r w:rsidDel="009A795F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然后</w:delText>
        </w:r>
      </w:del>
      <w:ins w:id="1074" w:author="1787816992@qq.com" w:date="2023-05-07T21:07:00Z">
        <w:r w:rsidR="009A795F">
          <w:rPr>
            <w:rFonts w:ascii="宋体" w:eastAsia="宋体" w:hAnsi="宋体" w:cs="宋体" w:hint="eastAsia"/>
            <w:color w:val="2B2B2B"/>
            <w:sz w:val="21"/>
            <w:szCs w:val="21"/>
          </w:rPr>
          <w:t>下车</w:t>
        </w:r>
      </w:ins>
      <w:del w:id="1075" w:author="1787816992@qq.com" w:date="2023-05-07T21:07:00Z">
        <w:r w:rsidDel="009A795F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再</w:delText>
        </w:r>
      </w:del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走</w:t>
      </w:r>
      <w:ins w:id="1076" w:author="1787816992@qq.com" w:date="2023-05-07T21:08:00Z">
        <w:r w:rsidR="009A795F">
          <w:rPr>
            <w:rFonts w:ascii="宋体" w:eastAsia="宋体" w:hAnsi="宋体" w:cs="宋体" w:hint="eastAsia"/>
            <w:color w:val="2B2B2B"/>
            <w:sz w:val="21"/>
            <w:szCs w:val="21"/>
          </w:rPr>
          <w:t>一会</w:t>
        </w:r>
      </w:ins>
      <w:del w:id="1077" w:author="1787816992@qq.com" w:date="2023-05-07T21:08:00Z">
        <w:r w:rsidDel="009A795F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一下</w:delText>
        </w:r>
      </w:del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就到了，时间</w:t>
      </w:r>
      <w:del w:id="1078" w:author="1787816992@qq.com" w:date="2023-05-07T21:08:00Z">
        <w:r w:rsidDel="009A795F">
          <w:rPr>
            <w:rFonts w:asciiTheme="minorEastAsia" w:hAnsiTheme="minorEastAsia" w:cs="PingFangSC-Regular" w:hint="eastAsia"/>
            <w:color w:val="2B2B2B"/>
            <w:sz w:val="21"/>
            <w:szCs w:val="21"/>
          </w:rPr>
          <w:delText>也差铺多</w:delText>
        </w:r>
      </w:del>
      <w:ins w:id="1079" w:author="1787816992@qq.com" w:date="2023-05-07T21:08:00Z">
        <w:r w:rsidR="009A795F">
          <w:rPr>
            <w:rFonts w:ascii="宋体" w:eastAsia="宋体" w:hAnsi="宋体" w:cs="宋体" w:hint="eastAsia"/>
            <w:color w:val="2B2B2B"/>
            <w:sz w:val="21"/>
            <w:szCs w:val="21"/>
          </w:rPr>
          <w:t>差不多</w:t>
        </w:r>
      </w:ins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</w:r>
      <w:del w:id="1080" w:author="1787816992@qq.com" w:date="2023-05-07T19:58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记者</w:delText>
        </w:r>
      </w:del>
      <w:del w:id="1081" w:author="1787816992@qq.com" w:date="2023-05-07T19:59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：</w:delText>
        </w:r>
      </w:del>
      <w:ins w:id="1082" w:author="1787816992@qq.com" w:date="2023-05-07T19:59:00Z">
        <w:r w:rsidR="00E67A12" w:rsidRPr="00E67A12">
          <w:rPr>
            <w:rFonts w:ascii="宋体" w:eastAsia="宋体" w:hAnsi="宋体" w:cs="宋体" w:hint="eastAsia"/>
            <w:b/>
            <w:color w:val="2B2B2B"/>
            <w:sz w:val="21"/>
            <w:szCs w:val="21"/>
          </w:rPr>
          <w:t>我：</w:t>
        </w:r>
      </w:ins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那之前</w:t>
      </w:r>
      <w:ins w:id="1083" w:author="1787816992@qq.com" w:date="2023-05-07T21:08:00Z">
        <w:r w:rsidR="009A795F">
          <w:rPr>
            <w:rFonts w:ascii="宋体" w:eastAsia="宋体" w:hAnsi="宋体" w:cs="宋体" w:hint="eastAsia"/>
            <w:color w:val="2B2B2B"/>
            <w:sz w:val="21"/>
            <w:szCs w:val="21"/>
          </w:rPr>
          <w:t>小何</w:t>
        </w:r>
      </w:ins>
      <w:del w:id="1084" w:author="1787816992@qq.com" w:date="2023-05-07T21:08:00Z">
        <w:r w:rsidDel="009A795F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何定聪</w:delText>
        </w:r>
      </w:del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（</w:t>
      </w:r>
      <w:del w:id="1085" w:author="1787816992@qq.com" w:date="2023-05-07T21:08:00Z">
        <w:r w:rsidDel="009A795F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音</w:delText>
        </w:r>
      </w:del>
      <w:ins w:id="1086" w:author="1787816992@qq.com" w:date="2023-05-07T21:08:00Z">
        <w:r w:rsidR="009A795F">
          <w:rPr>
            <w:rFonts w:ascii="宋体" w:eastAsia="宋体" w:hAnsi="宋体" w:cs="宋体" w:hint="eastAsia"/>
            <w:color w:val="2B2B2B"/>
            <w:sz w:val="21"/>
            <w:szCs w:val="21"/>
          </w:rPr>
          <w:t>被访者儿子</w:t>
        </w:r>
      </w:ins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）还在上初中的时候，您会去接送他吗？还是他自己坐地铁回来？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</w:r>
      <w:del w:id="1087" w:author="1787816992@qq.com" w:date="2023-05-07T19:58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角色1</w:delText>
        </w:r>
      </w:del>
      <w:del w:id="1088" w:author="1787816992@qq.com" w:date="2023-05-07T19:59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：</w:delText>
        </w:r>
      </w:del>
      <w:ins w:id="1089" w:author="1787816992@qq.com" w:date="2023-05-07T19:59:00Z">
        <w:r w:rsidR="00E67A12" w:rsidRPr="00E67A12">
          <w:rPr>
            <w:rFonts w:ascii="PingFangSC-Regular" w:eastAsia="PingFangSC-Regular" w:hAnsi="PingFangSC-Regular" w:cs="PingFangSC-Regular"/>
            <w:b/>
            <w:color w:val="2B2B2B"/>
            <w:sz w:val="21"/>
            <w:szCs w:val="21"/>
          </w:rPr>
          <w:t>HE</w:t>
        </w:r>
        <w:r w:rsidR="00E67A12" w:rsidRPr="00E67A12">
          <w:rPr>
            <w:rFonts w:ascii="宋体" w:eastAsia="宋体" w:hAnsi="宋体" w:cs="宋体" w:hint="eastAsia"/>
            <w:b/>
            <w:color w:val="2B2B2B"/>
            <w:sz w:val="21"/>
            <w:szCs w:val="21"/>
          </w:rPr>
          <w:t>：</w:t>
        </w:r>
      </w:ins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偶尔去。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</w:r>
      <w:del w:id="1090" w:author="1787816992@qq.com" w:date="2023-05-07T19:58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记者</w:delText>
        </w:r>
      </w:del>
      <w:del w:id="1091" w:author="1787816992@qq.com" w:date="2023-05-07T19:59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：</w:delText>
        </w:r>
      </w:del>
      <w:ins w:id="1092" w:author="1787816992@qq.com" w:date="2023-05-07T19:59:00Z">
        <w:r w:rsidR="00E67A12" w:rsidRPr="00E67A12">
          <w:rPr>
            <w:rFonts w:ascii="宋体" w:eastAsia="宋体" w:hAnsi="宋体" w:cs="宋体" w:hint="eastAsia"/>
            <w:b/>
            <w:color w:val="2B2B2B"/>
            <w:sz w:val="21"/>
            <w:szCs w:val="21"/>
          </w:rPr>
          <w:t>我：</w:t>
        </w:r>
      </w:ins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一般是开车去</w:t>
      </w:r>
      <w:ins w:id="1093" w:author="1787816992@qq.com" w:date="2023-05-07T21:08:00Z">
        <w:r w:rsidR="009A795F">
          <w:rPr>
            <w:rFonts w:ascii="宋体" w:eastAsia="宋体" w:hAnsi="宋体" w:cs="宋体" w:hint="eastAsia"/>
            <w:color w:val="2B2B2B"/>
            <w:sz w:val="21"/>
            <w:szCs w:val="21"/>
          </w:rPr>
          <w:t>吗</w:t>
        </w:r>
      </w:ins>
      <w:del w:id="1094" w:author="1787816992@qq.com" w:date="2023-05-07T21:08:00Z">
        <w:r w:rsidDel="009A795F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还是</w:delText>
        </w:r>
      </w:del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？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</w:r>
      <w:del w:id="1095" w:author="1787816992@qq.com" w:date="2023-05-07T19:58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角色1</w:delText>
        </w:r>
      </w:del>
      <w:del w:id="1096" w:author="1787816992@qq.com" w:date="2023-05-07T19:59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：</w:delText>
        </w:r>
      </w:del>
      <w:ins w:id="1097" w:author="1787816992@qq.com" w:date="2023-05-07T19:59:00Z">
        <w:r w:rsidR="00E67A12" w:rsidRPr="00E67A12">
          <w:rPr>
            <w:rFonts w:ascii="PingFangSC-Regular" w:eastAsia="PingFangSC-Regular" w:hAnsi="PingFangSC-Regular" w:cs="PingFangSC-Regular"/>
            <w:b/>
            <w:color w:val="2B2B2B"/>
            <w:sz w:val="21"/>
            <w:szCs w:val="21"/>
          </w:rPr>
          <w:t>HE</w:t>
        </w:r>
        <w:r w:rsidR="00E67A12" w:rsidRPr="00E67A12">
          <w:rPr>
            <w:rFonts w:ascii="宋体" w:eastAsia="宋体" w:hAnsi="宋体" w:cs="宋体" w:hint="eastAsia"/>
            <w:b/>
            <w:color w:val="2B2B2B"/>
            <w:sz w:val="21"/>
            <w:szCs w:val="21"/>
          </w:rPr>
          <w:t>：</w:t>
        </w:r>
      </w:ins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都是坐公交车。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</w:r>
      <w:del w:id="1098" w:author="1787816992@qq.com" w:date="2023-05-07T19:58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lastRenderedPageBreak/>
          <w:delText>记者</w:delText>
        </w:r>
      </w:del>
      <w:del w:id="1099" w:author="1787816992@qq.com" w:date="2023-05-07T19:59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：</w:delText>
        </w:r>
      </w:del>
      <w:del w:id="1100" w:author="1787816992@qq.com" w:date="2023-05-07T21:08:00Z">
        <w:r w:rsidDel="009A795F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接送小孩。</w:delText>
        </w:r>
        <w:r w:rsidDel="009A795F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br/>
        </w:r>
      </w:del>
      <w:del w:id="1101" w:author="1787816992@qq.com" w:date="2023-05-07T19:58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角色1</w:delText>
        </w:r>
      </w:del>
      <w:del w:id="1102" w:author="1787816992@qq.com" w:date="2023-05-07T19:59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：</w:delText>
        </w:r>
      </w:del>
      <w:del w:id="1103" w:author="1787816992@qq.com" w:date="2023-05-07T21:08:00Z">
        <w:r w:rsidDel="009A795F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接送小孩公交车。</w:delText>
        </w:r>
        <w:r w:rsidDel="009A795F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br/>
        </w:r>
      </w:del>
      <w:del w:id="1104" w:author="1787816992@qq.com" w:date="2023-05-07T19:58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记者</w:delText>
        </w:r>
      </w:del>
      <w:del w:id="1105" w:author="1787816992@qq.com" w:date="2023-05-07T19:59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：</w:delText>
        </w:r>
      </w:del>
      <w:ins w:id="1106" w:author="1787816992@qq.com" w:date="2023-05-07T19:59:00Z">
        <w:r w:rsidR="00E67A12" w:rsidRPr="00E67A12">
          <w:rPr>
            <w:rFonts w:ascii="宋体" w:eastAsia="宋体" w:hAnsi="宋体" w:cs="宋体" w:hint="eastAsia"/>
            <w:b/>
            <w:color w:val="2B2B2B"/>
            <w:sz w:val="21"/>
            <w:szCs w:val="21"/>
          </w:rPr>
          <w:t>我：</w:t>
        </w:r>
      </w:ins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到高中之后就不用再接送了</w:t>
      </w:r>
      <w:del w:id="1107" w:author="1787816992@qq.com" w:date="2023-05-07T21:08:00Z">
        <w:r w:rsidDel="009A795F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是</w:delText>
        </w:r>
      </w:del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吧？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</w:r>
      <w:del w:id="1108" w:author="1787816992@qq.com" w:date="2023-05-07T19:58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角色1</w:delText>
        </w:r>
      </w:del>
      <w:del w:id="1109" w:author="1787816992@qq.com" w:date="2023-05-07T19:59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：</w:delText>
        </w:r>
      </w:del>
      <w:ins w:id="1110" w:author="1787816992@qq.com" w:date="2023-05-07T19:59:00Z">
        <w:r w:rsidR="00E67A12" w:rsidRPr="00E67A12">
          <w:rPr>
            <w:rFonts w:ascii="PingFangSC-Regular" w:eastAsia="PingFangSC-Regular" w:hAnsi="PingFangSC-Regular" w:cs="PingFangSC-Regular"/>
            <w:b/>
            <w:color w:val="2B2B2B"/>
            <w:sz w:val="21"/>
            <w:szCs w:val="21"/>
          </w:rPr>
          <w:t>HE</w:t>
        </w:r>
        <w:r w:rsidR="00E67A12" w:rsidRPr="00E67A12">
          <w:rPr>
            <w:rFonts w:ascii="宋体" w:eastAsia="宋体" w:hAnsi="宋体" w:cs="宋体" w:hint="eastAsia"/>
            <w:b/>
            <w:color w:val="2B2B2B"/>
            <w:sz w:val="21"/>
            <w:szCs w:val="21"/>
          </w:rPr>
          <w:t>：</w:t>
        </w:r>
      </w:ins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基本上就不用了，他自己坐地铁回来</w:t>
      </w:r>
      <w:ins w:id="1111" w:author="1787816992@qq.com" w:date="2023-05-07T21:09:00Z">
        <w:r w:rsidR="009A795F">
          <w:rPr>
            <w:rFonts w:asciiTheme="minorEastAsia" w:hAnsiTheme="minorEastAsia" w:cs="PingFangSC-Regular" w:hint="eastAsia"/>
            <w:color w:val="2B2B2B"/>
            <w:sz w:val="21"/>
            <w:szCs w:val="21"/>
          </w:rPr>
          <w:t>。</w:t>
        </w:r>
        <w:r w:rsidR="009A795F" w:rsidRPr="009A795F">
          <w:rPr>
            <w:rFonts w:ascii="宋体" w:eastAsia="宋体" w:hAnsi="宋体" w:cs="宋体" w:hint="eastAsia"/>
            <w:color w:val="2B2B2B"/>
            <w:sz w:val="21"/>
            <w:szCs w:val="21"/>
            <w:rPrChange w:id="1112" w:author="1787816992@qq.com" w:date="2023-05-07T21:09:00Z">
              <w:rPr>
                <w:rFonts w:asciiTheme="minorEastAsia" w:hAnsiTheme="minorEastAsia" w:cs="PingFangSC-Regular" w:hint="eastAsia"/>
                <w:color w:val="2B2B2B"/>
                <w:sz w:val="21"/>
                <w:szCs w:val="21"/>
              </w:rPr>
            </w:rPrChange>
          </w:rPr>
          <w:t>地铁</w:t>
        </w:r>
      </w:ins>
      <w:del w:id="1113" w:author="1787816992@qq.com" w:date="2023-05-07T21:09:00Z">
        <w:r w:rsidDel="009A795F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。之前有一段时间</w:delText>
        </w:r>
      </w:del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还没开通</w:t>
      </w:r>
      <w:ins w:id="1114" w:author="1787816992@qq.com" w:date="2023-05-07T21:09:00Z">
        <w:r w:rsidR="009A795F">
          <w:rPr>
            <w:rFonts w:ascii="宋体" w:eastAsia="宋体" w:hAnsi="宋体" w:cs="宋体" w:hint="eastAsia"/>
            <w:color w:val="2B2B2B"/>
            <w:sz w:val="21"/>
            <w:szCs w:val="21"/>
          </w:rPr>
          <w:t>之</w:t>
        </w:r>
      </w:ins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前</w:t>
      </w:r>
      <w:ins w:id="1115" w:author="1787816992@qq.com" w:date="2023-05-07T21:09:00Z">
        <w:r w:rsidR="009A795F">
          <w:rPr>
            <w:rFonts w:ascii="宋体" w:eastAsia="宋体" w:hAnsi="宋体" w:cs="宋体" w:hint="eastAsia"/>
            <w:color w:val="2B2B2B"/>
            <w:sz w:val="21"/>
            <w:szCs w:val="21"/>
          </w:rPr>
          <w:t>的话</w:t>
        </w:r>
      </w:ins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，</w:t>
      </w:r>
      <w:ins w:id="1116" w:author="1787816992@qq.com" w:date="2023-05-07T21:09:00Z">
        <w:r w:rsidR="009A795F">
          <w:rPr>
            <w:rFonts w:ascii="宋体" w:eastAsia="宋体" w:hAnsi="宋体" w:cs="宋体" w:hint="eastAsia"/>
            <w:color w:val="2B2B2B"/>
            <w:sz w:val="21"/>
            <w:szCs w:val="21"/>
          </w:rPr>
          <w:t>他</w:t>
        </w:r>
      </w:ins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就</w:t>
      </w:r>
      <w:del w:id="1117" w:author="1787816992@qq.com" w:date="2023-05-07T21:09:00Z">
        <w:r w:rsidDel="009A795F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是</w:delText>
        </w:r>
      </w:del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坐57路</w:t>
      </w:r>
      <w:del w:id="1118" w:author="1787816992@qq.com" w:date="2023-05-07T21:09:00Z">
        <w:r w:rsidDel="009A795F">
          <w:rPr>
            <w:rFonts w:asciiTheme="minorEastAsia" w:hAnsiTheme="minorEastAsia" w:cs="PingFangSC-Regular" w:hint="eastAsia"/>
            <w:color w:val="2B2B2B"/>
            <w:sz w:val="21"/>
            <w:szCs w:val="21"/>
          </w:rPr>
          <w:delText>，到学校附近。</w:delText>
        </w:r>
        <w:r w:rsidDel="009A795F">
          <w:rPr>
            <w:rFonts w:asciiTheme="minorEastAsia" w:hAnsiTheme="minorEastAsia" w:cs="PingFangSC-Regular" w:hint="eastAsia"/>
            <w:color w:val="2B2B2B"/>
            <w:sz w:val="21"/>
            <w:szCs w:val="21"/>
          </w:rPr>
          <w:br/>
        </w:r>
      </w:del>
      <w:ins w:id="1119" w:author="1787816992@qq.com" w:date="2023-05-07T21:09:00Z">
        <w:r w:rsidR="009A795F">
          <w:rPr>
            <w:rFonts w:ascii="宋体" w:eastAsia="宋体" w:hAnsi="宋体" w:cs="宋体" w:hint="eastAsia"/>
            <w:color w:val="2B2B2B"/>
            <w:sz w:val="21"/>
            <w:szCs w:val="21"/>
          </w:rPr>
          <w:t>回来。</w:t>
        </w:r>
      </w:ins>
    </w:p>
    <w:p w14:paraId="058DE0FF" w14:textId="77777777" w:rsidR="009A795F" w:rsidRDefault="00000000">
      <w:pPr>
        <w:spacing w:line="360" w:lineRule="auto"/>
        <w:rPr>
          <w:ins w:id="1120" w:author="1787816992@qq.com" w:date="2023-05-07T21:14:00Z"/>
          <w:rFonts w:ascii="宋体" w:eastAsia="宋体" w:hAnsi="宋体" w:cs="宋体"/>
          <w:color w:val="2B2B2B"/>
          <w:sz w:val="21"/>
          <w:szCs w:val="21"/>
        </w:rPr>
      </w:pPr>
      <w:del w:id="1121" w:author="1787816992@qq.com" w:date="2023-05-07T19:58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记者</w:delText>
        </w:r>
      </w:del>
      <w:del w:id="1122" w:author="1787816992@qq.com" w:date="2023-05-07T19:59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：</w:delText>
        </w:r>
      </w:del>
      <w:del w:id="1123" w:author="1787816992@qq.com" w:date="2023-05-07T21:09:00Z">
        <w:r w:rsidDel="009A795F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高中部是吧？</w:delText>
        </w:r>
        <w:r w:rsidDel="009A795F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br/>
        </w:r>
      </w:del>
      <w:del w:id="1124" w:author="1787816992@qq.com" w:date="2023-05-07T19:58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角色1</w:delText>
        </w:r>
      </w:del>
      <w:del w:id="1125" w:author="1787816992@qq.com" w:date="2023-05-07T19:59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：</w:delText>
        </w:r>
      </w:del>
      <w:del w:id="1126" w:author="1787816992@qq.com" w:date="2023-05-07T21:09:00Z">
        <w:r w:rsidDel="009A795F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高中部，不知道是57路还是多少，我忘了。</w:delText>
        </w:r>
        <w:r w:rsidDel="009A795F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br/>
        </w:r>
      </w:del>
      <w:del w:id="1127" w:author="1787816992@qq.com" w:date="2023-05-07T19:58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记者</w:delText>
        </w:r>
      </w:del>
      <w:del w:id="1128" w:author="1787816992@qq.com" w:date="2023-05-07T19:59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：</w:delText>
        </w:r>
      </w:del>
      <w:ins w:id="1129" w:author="1787816992@qq.com" w:date="2023-05-07T19:59:00Z">
        <w:r w:rsidR="00E67A12" w:rsidRPr="00E67A12">
          <w:rPr>
            <w:rFonts w:ascii="宋体" w:eastAsia="宋体" w:hAnsi="宋体" w:cs="宋体" w:hint="eastAsia"/>
            <w:b/>
            <w:color w:val="2B2B2B"/>
            <w:sz w:val="21"/>
            <w:szCs w:val="21"/>
          </w:rPr>
          <w:t>我：</w:t>
        </w:r>
      </w:ins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从这里</w:t>
      </w:r>
      <w:ins w:id="1130" w:author="1787816992@qq.com" w:date="2023-05-07T21:09:00Z">
        <w:r w:rsidR="009A795F">
          <w:rPr>
            <w:rFonts w:ascii="宋体" w:eastAsia="宋体" w:hAnsi="宋体" w:cs="宋体" w:hint="eastAsia"/>
            <w:color w:val="2B2B2B"/>
            <w:sz w:val="21"/>
            <w:szCs w:val="21"/>
          </w:rPr>
          <w:t>坐车</w:t>
        </w:r>
      </w:ins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到高中部还是挺久的吧，要</w:t>
      </w:r>
      <w:del w:id="1131" w:author="1787816992@qq.com" w:date="2023-05-07T21:09:00Z">
        <w:r w:rsidDel="009A795F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一段时间，</w:delText>
        </w:r>
      </w:del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大概一个小时。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</w:r>
      <w:del w:id="1132" w:author="1787816992@qq.com" w:date="2023-05-07T19:58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角色1</w:delText>
        </w:r>
      </w:del>
      <w:del w:id="1133" w:author="1787816992@qq.com" w:date="2023-05-07T19:59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：</w:delText>
        </w:r>
      </w:del>
      <w:ins w:id="1134" w:author="1787816992@qq.com" w:date="2023-05-07T19:59:00Z">
        <w:r w:rsidR="00E67A12" w:rsidRPr="00E67A12">
          <w:rPr>
            <w:rFonts w:ascii="PingFangSC-Regular" w:eastAsia="PingFangSC-Regular" w:hAnsi="PingFangSC-Regular" w:cs="PingFangSC-Regular"/>
            <w:b/>
            <w:color w:val="2B2B2B"/>
            <w:sz w:val="21"/>
            <w:szCs w:val="21"/>
          </w:rPr>
          <w:t>HE</w:t>
        </w:r>
        <w:r w:rsidR="00E67A12" w:rsidRPr="00E67A12">
          <w:rPr>
            <w:rFonts w:ascii="宋体" w:eastAsia="宋体" w:hAnsi="宋体" w:cs="宋体" w:hint="eastAsia"/>
            <w:b/>
            <w:color w:val="2B2B2B"/>
            <w:sz w:val="21"/>
            <w:szCs w:val="21"/>
          </w:rPr>
          <w:t>：</w:t>
        </w:r>
      </w:ins>
      <w:del w:id="1135" w:author="1787816992@qq.com" w:date="2023-05-07T21:09:00Z">
        <w:r w:rsidDel="009A795F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一个小时，</w:delText>
        </w:r>
      </w:del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对，现在地铁就很方便了。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</w:r>
      <w:del w:id="1136" w:author="1787816992@qq.com" w:date="2023-05-07T19:58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记者</w:delText>
        </w:r>
      </w:del>
      <w:del w:id="1137" w:author="1787816992@qq.com" w:date="2023-05-07T19:59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：</w:delText>
        </w:r>
      </w:del>
      <w:ins w:id="1138" w:author="1787816992@qq.com" w:date="2023-05-07T19:59:00Z">
        <w:r w:rsidR="00E67A12" w:rsidRPr="00E67A12">
          <w:rPr>
            <w:rFonts w:ascii="宋体" w:eastAsia="宋体" w:hAnsi="宋体" w:cs="宋体" w:hint="eastAsia"/>
            <w:b/>
            <w:color w:val="2B2B2B"/>
            <w:sz w:val="21"/>
            <w:szCs w:val="21"/>
          </w:rPr>
          <w:t>我：</w:t>
        </w:r>
      </w:ins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地铁快很多。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</w:r>
      <w:del w:id="1139" w:author="1787816992@qq.com" w:date="2023-05-07T19:58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角色1</w:delText>
        </w:r>
      </w:del>
      <w:del w:id="1140" w:author="1787816992@qq.com" w:date="2023-05-07T19:59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：</w:delText>
        </w:r>
      </w:del>
      <w:ins w:id="1141" w:author="1787816992@qq.com" w:date="2023-05-07T19:59:00Z">
        <w:r w:rsidR="00E67A12" w:rsidRPr="00E67A12">
          <w:rPr>
            <w:rFonts w:ascii="PingFangSC-Regular" w:eastAsia="PingFangSC-Regular" w:hAnsi="PingFangSC-Regular" w:cs="PingFangSC-Regular"/>
            <w:b/>
            <w:color w:val="2B2B2B"/>
            <w:sz w:val="21"/>
            <w:szCs w:val="21"/>
          </w:rPr>
          <w:t>HE</w:t>
        </w:r>
        <w:r w:rsidR="00E67A12" w:rsidRPr="00E67A12">
          <w:rPr>
            <w:rFonts w:ascii="宋体" w:eastAsia="宋体" w:hAnsi="宋体" w:cs="宋体" w:hint="eastAsia"/>
            <w:b/>
            <w:color w:val="2B2B2B"/>
            <w:sz w:val="21"/>
            <w:szCs w:val="21"/>
          </w:rPr>
          <w:t>：</w:t>
        </w:r>
      </w:ins>
      <w:del w:id="1142" w:author="1787816992@qq.com" w:date="2023-05-07T21:09:00Z">
        <w:r w:rsidDel="009A795F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就</w:delText>
        </w:r>
      </w:del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四五个站，大概</w:t>
      </w:r>
      <w:del w:id="1143" w:author="1787816992@qq.com" w:date="2023-05-07T21:10:00Z">
        <w:r w:rsidDel="009A795F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就</w:delText>
        </w:r>
      </w:del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20分钟上下</w:t>
      </w:r>
      <w:del w:id="1144" w:author="1787816992@qq.com" w:date="2023-05-07T21:10:00Z">
        <w:r w:rsidDel="009A795F">
          <w:rPr>
            <w:rFonts w:asciiTheme="minorEastAsia" w:hAnsiTheme="minorEastAsia" w:cs="PingFangSC-Regular" w:hint="eastAsia"/>
            <w:color w:val="2B2B2B"/>
            <w:sz w:val="21"/>
            <w:szCs w:val="21"/>
          </w:rPr>
          <w:delText>，</w:delText>
        </w:r>
      </w:del>
      <w:ins w:id="1145" w:author="1787816992@qq.com" w:date="2023-05-07T21:10:00Z">
        <w:r w:rsidR="009A795F">
          <w:rPr>
            <w:rFonts w:ascii="宋体" w:eastAsia="宋体" w:hAnsi="宋体" w:cs="宋体" w:hint="eastAsia"/>
            <w:color w:val="2B2B2B"/>
            <w:sz w:val="21"/>
            <w:szCs w:val="21"/>
          </w:rPr>
          <w:t>。</w:t>
        </w:r>
      </w:ins>
      <w:del w:id="1146" w:author="1787816992@qq.com" w:date="2023-05-07T21:10:00Z">
        <w:r w:rsidDel="009A795F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变化就是这样，就是</w:delText>
        </w:r>
      </w:del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有地铁</w:t>
      </w:r>
      <w:ins w:id="1147" w:author="1787816992@qq.com" w:date="2023-05-07T21:10:00Z">
        <w:r w:rsidR="009A795F">
          <w:rPr>
            <w:rFonts w:ascii="宋体" w:eastAsia="宋体" w:hAnsi="宋体" w:cs="宋体" w:hint="eastAsia"/>
            <w:color w:val="2B2B2B"/>
            <w:sz w:val="21"/>
            <w:szCs w:val="21"/>
          </w:rPr>
          <w:t>后的</w:t>
        </w:r>
        <w:r w:rsidR="009A795F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t>变化</w:t>
        </w:r>
        <w:r w:rsidR="009A795F">
          <w:rPr>
            <w:rFonts w:ascii="宋体" w:eastAsia="宋体" w:hAnsi="宋体" w:cs="宋体" w:hint="eastAsia"/>
            <w:color w:val="2B2B2B"/>
            <w:sz w:val="21"/>
            <w:szCs w:val="21"/>
          </w:rPr>
          <w:t>大概</w:t>
        </w:r>
        <w:r w:rsidR="009A795F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t>就是这样</w:t>
        </w:r>
      </w:ins>
      <w:del w:id="1148" w:author="1787816992@qq.com" w:date="2023-05-07T21:10:00Z">
        <w:r w:rsidDel="009A795F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前、没地铁前</w:delText>
        </w:r>
      </w:del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</w:r>
      <w:del w:id="1149" w:author="1787816992@qq.com" w:date="2023-05-07T19:58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记者</w:delText>
        </w:r>
      </w:del>
      <w:del w:id="1150" w:author="1787816992@qq.com" w:date="2023-05-07T19:59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：</w:delText>
        </w:r>
      </w:del>
      <w:ins w:id="1151" w:author="1787816992@qq.com" w:date="2023-05-07T19:59:00Z">
        <w:r w:rsidR="00E67A12" w:rsidRPr="00E67A12">
          <w:rPr>
            <w:rFonts w:ascii="宋体" w:eastAsia="宋体" w:hAnsi="宋体" w:cs="宋体" w:hint="eastAsia"/>
            <w:b/>
            <w:color w:val="2B2B2B"/>
            <w:sz w:val="21"/>
            <w:szCs w:val="21"/>
          </w:rPr>
          <w:t>我：</w:t>
        </w:r>
      </w:ins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那现在生活中会</w:t>
      </w:r>
      <w:ins w:id="1152" w:author="1787816992@qq.com" w:date="2023-05-07T21:10:00Z">
        <w:r w:rsidR="009A795F">
          <w:rPr>
            <w:rFonts w:ascii="宋体" w:eastAsia="宋体" w:hAnsi="宋体" w:cs="宋体" w:hint="eastAsia"/>
            <w:color w:val="2B2B2B"/>
            <w:sz w:val="21"/>
            <w:szCs w:val="21"/>
          </w:rPr>
          <w:t>进行</w:t>
        </w:r>
      </w:ins>
      <w:del w:id="1153" w:author="1787816992@qq.com" w:date="2023-05-07T21:10:00Z">
        <w:r w:rsidDel="009A795F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有</w:delText>
        </w:r>
      </w:del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购物休闲</w:t>
      </w:r>
      <w:ins w:id="1154" w:author="1787816992@qq.com" w:date="2023-05-07T21:11:00Z">
        <w:r w:rsidR="009A795F">
          <w:rPr>
            <w:rFonts w:ascii="宋体" w:eastAsia="宋体" w:hAnsi="宋体" w:cs="宋体" w:hint="eastAsia"/>
            <w:color w:val="2B2B2B"/>
            <w:sz w:val="21"/>
            <w:szCs w:val="21"/>
          </w:rPr>
          <w:t>的活动</w:t>
        </w:r>
      </w:ins>
      <w:del w:id="1155" w:author="1787816992@qq.com" w:date="2023-05-07T21:10:00Z">
        <w:r w:rsidDel="009A795F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之类的事情</w:delText>
        </w:r>
      </w:del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吗？还是比较少？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</w:r>
      <w:del w:id="1156" w:author="1787816992@qq.com" w:date="2023-05-07T19:58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角色1</w:delText>
        </w:r>
      </w:del>
      <w:del w:id="1157" w:author="1787816992@qq.com" w:date="2023-05-07T19:59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：</w:delText>
        </w:r>
      </w:del>
      <w:ins w:id="1158" w:author="1787816992@qq.com" w:date="2023-05-07T19:59:00Z">
        <w:r w:rsidR="00E67A12" w:rsidRPr="00E67A12">
          <w:rPr>
            <w:rFonts w:ascii="PingFangSC-Regular" w:eastAsia="PingFangSC-Regular" w:hAnsi="PingFangSC-Regular" w:cs="PingFangSC-Regular"/>
            <w:b/>
            <w:color w:val="2B2B2B"/>
            <w:sz w:val="21"/>
            <w:szCs w:val="21"/>
          </w:rPr>
          <w:t>HE</w:t>
        </w:r>
        <w:r w:rsidR="00E67A12" w:rsidRPr="00E67A12">
          <w:rPr>
            <w:rFonts w:ascii="宋体" w:eastAsia="宋体" w:hAnsi="宋体" w:cs="宋体" w:hint="eastAsia"/>
            <w:b/>
            <w:color w:val="2B2B2B"/>
            <w:sz w:val="21"/>
            <w:szCs w:val="21"/>
          </w:rPr>
          <w:t>：</w:t>
        </w:r>
      </w:ins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比较少，</w:t>
      </w:r>
      <w:del w:id="1159" w:author="1787816992@qq.com" w:date="2023-05-07T21:11:00Z">
        <w:r w:rsidDel="009A795F">
          <w:rPr>
            <w:rFonts w:asciiTheme="minorEastAsia" w:hAnsiTheme="minorEastAsia" w:cs="PingFangSC-Regular" w:hint="eastAsia"/>
            <w:color w:val="2B2B2B"/>
            <w:sz w:val="21"/>
            <w:szCs w:val="21"/>
          </w:rPr>
          <w:delText>要么</w:delText>
        </w:r>
      </w:del>
      <w:ins w:id="1160" w:author="1787816992@qq.com" w:date="2023-05-07T21:11:00Z">
        <w:r w:rsidR="009A795F">
          <w:rPr>
            <w:rFonts w:ascii="宋体" w:eastAsia="宋体" w:hAnsi="宋体" w:cs="宋体" w:hint="eastAsia"/>
            <w:color w:val="2B2B2B"/>
            <w:sz w:val="21"/>
            <w:szCs w:val="21"/>
          </w:rPr>
          <w:t>一般是网购</w:t>
        </w:r>
      </w:ins>
      <w:del w:id="1161" w:author="1787816992@qq.com" w:date="2023-05-07T21:11:00Z">
        <w:r w:rsidDel="009A795F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在网上</w:delText>
        </w:r>
      </w:del>
      <w:ins w:id="1162" w:author="1787816992@qq.com" w:date="2023-05-07T21:11:00Z">
        <w:r w:rsidR="009A795F">
          <w:rPr>
            <w:rFonts w:ascii="宋体" w:eastAsia="宋体" w:hAnsi="宋体" w:cs="宋体" w:hint="eastAsia"/>
            <w:color w:val="2B2B2B"/>
            <w:sz w:val="21"/>
            <w:szCs w:val="21"/>
          </w:rPr>
          <w:t>。</w:t>
        </w:r>
      </w:ins>
      <w:del w:id="1163" w:author="1787816992@qq.com" w:date="2023-05-07T21:11:00Z">
        <w:r w:rsidDel="009A795F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，</w:delText>
        </w:r>
      </w:del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我老婆</w:t>
      </w:r>
      <w:ins w:id="1164" w:author="1787816992@qq.com" w:date="2023-05-07T21:11:00Z">
        <w:r w:rsidR="009A795F">
          <w:rPr>
            <w:rFonts w:ascii="宋体" w:eastAsia="宋体" w:hAnsi="宋体" w:cs="宋体" w:hint="eastAsia"/>
            <w:color w:val="2B2B2B"/>
            <w:sz w:val="21"/>
            <w:szCs w:val="21"/>
          </w:rPr>
          <w:t>都是</w:t>
        </w:r>
      </w:ins>
      <w:del w:id="1165" w:author="1787816992@qq.com" w:date="2023-05-07T21:11:00Z">
        <w:r w:rsidDel="009A795F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一般通过</w:delText>
        </w:r>
      </w:del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网购，她</w:t>
      </w:r>
      <w:ins w:id="1166" w:author="1787816992@qq.com" w:date="2023-05-07T21:11:00Z">
        <w:r w:rsidR="009A795F">
          <w:rPr>
            <w:rFonts w:ascii="宋体" w:eastAsia="宋体" w:hAnsi="宋体" w:cs="宋体" w:hint="eastAsia"/>
            <w:color w:val="2B2B2B"/>
            <w:sz w:val="21"/>
            <w:szCs w:val="21"/>
          </w:rPr>
          <w:t>们还</w:t>
        </w:r>
      </w:ins>
      <w:del w:id="1167" w:author="1787816992@qq.com" w:date="2023-05-07T21:11:00Z">
        <w:r w:rsidDel="009A795F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们</w:delText>
        </w:r>
      </w:del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有个</w:t>
      </w:r>
      <w:ins w:id="1168" w:author="1787816992@qq.com" w:date="2023-05-07T21:11:00Z">
        <w:r w:rsidR="009A795F">
          <w:rPr>
            <w:rFonts w:ascii="宋体" w:eastAsia="宋体" w:hAnsi="宋体" w:cs="宋体" w:hint="eastAsia"/>
            <w:color w:val="2B2B2B"/>
            <w:sz w:val="21"/>
            <w:szCs w:val="21"/>
          </w:rPr>
          <w:t>网购</w:t>
        </w:r>
      </w:ins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群</w:t>
      </w:r>
      <w:del w:id="1169" w:author="1787816992@qq.com" w:date="2023-05-07T21:11:00Z">
        <w:r w:rsidDel="009A795F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，网购</w:delText>
        </w:r>
      </w:del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</w:r>
      <w:del w:id="1170" w:author="1787816992@qq.com" w:date="2023-05-07T19:58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记者</w:delText>
        </w:r>
      </w:del>
      <w:del w:id="1171" w:author="1787816992@qq.com" w:date="2023-05-07T19:59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：</w:delText>
        </w:r>
      </w:del>
      <w:ins w:id="1172" w:author="1787816992@qq.com" w:date="2023-05-07T19:59:00Z">
        <w:r w:rsidR="00E67A12" w:rsidRPr="00E67A12">
          <w:rPr>
            <w:rFonts w:ascii="宋体" w:eastAsia="宋体" w:hAnsi="宋体" w:cs="宋体" w:hint="eastAsia"/>
            <w:b/>
            <w:color w:val="2B2B2B"/>
            <w:sz w:val="21"/>
            <w:szCs w:val="21"/>
          </w:rPr>
          <w:t>我：</w:t>
        </w:r>
      </w:ins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网购就不需要出门了。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</w:r>
      <w:del w:id="1173" w:author="1787816992@qq.com" w:date="2023-05-07T19:58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角色1</w:delText>
        </w:r>
      </w:del>
      <w:del w:id="1174" w:author="1787816992@qq.com" w:date="2023-05-07T19:59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：</w:delText>
        </w:r>
      </w:del>
      <w:ins w:id="1175" w:author="1787816992@qq.com" w:date="2023-05-07T19:59:00Z">
        <w:r w:rsidR="00E67A12" w:rsidRPr="00E67A12">
          <w:rPr>
            <w:rFonts w:ascii="PingFangSC-Regular" w:eastAsia="PingFangSC-Regular" w:hAnsi="PingFangSC-Regular" w:cs="PingFangSC-Regular"/>
            <w:b/>
            <w:color w:val="2B2B2B"/>
            <w:sz w:val="21"/>
            <w:szCs w:val="21"/>
          </w:rPr>
          <w:t>HE</w:t>
        </w:r>
        <w:r w:rsidR="00E67A12" w:rsidRPr="00E67A12">
          <w:rPr>
            <w:rFonts w:ascii="宋体" w:eastAsia="宋体" w:hAnsi="宋体" w:cs="宋体" w:hint="eastAsia"/>
            <w:b/>
            <w:color w:val="2B2B2B"/>
            <w:sz w:val="21"/>
            <w:szCs w:val="21"/>
          </w:rPr>
          <w:t>：</w:t>
        </w:r>
      </w:ins>
      <w:ins w:id="1176" w:author="1787816992@qq.com" w:date="2023-05-07T21:11:00Z">
        <w:r w:rsidR="009A795F" w:rsidRPr="009A795F">
          <w:rPr>
            <w:rFonts w:ascii="宋体" w:eastAsia="宋体" w:hAnsi="宋体" w:cs="宋体" w:hint="eastAsia"/>
            <w:bCs/>
            <w:color w:val="2B2B2B"/>
            <w:sz w:val="21"/>
            <w:szCs w:val="21"/>
            <w:rPrChange w:id="1177" w:author="1787816992@qq.com" w:date="2023-05-07T21:12:00Z">
              <w:rPr>
                <w:rFonts w:ascii="宋体" w:eastAsia="宋体" w:hAnsi="宋体" w:cs="宋体" w:hint="eastAsia"/>
                <w:b/>
                <w:color w:val="2B2B2B"/>
                <w:sz w:val="21"/>
                <w:szCs w:val="21"/>
              </w:rPr>
            </w:rPrChange>
          </w:rPr>
          <w:t>我的话，</w:t>
        </w:r>
      </w:ins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有时候网购</w:t>
      </w:r>
      <w:del w:id="1178" w:author="1787816992@qq.com" w:date="2023-05-07T21:12:00Z">
        <w:r w:rsidDel="009A795F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寄过来</w:delText>
        </w:r>
      </w:del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，有时候</w:t>
      </w:r>
      <w:ins w:id="1179" w:author="1787816992@qq.com" w:date="2023-05-07T21:12:00Z">
        <w:r w:rsidR="009A795F">
          <w:rPr>
            <w:rFonts w:ascii="宋体" w:eastAsia="宋体" w:hAnsi="宋体" w:cs="宋体" w:hint="eastAsia"/>
            <w:color w:val="2B2B2B"/>
            <w:sz w:val="21"/>
            <w:szCs w:val="21"/>
          </w:rPr>
          <w:t>也会去</w:t>
        </w:r>
      </w:ins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去商场</w:t>
      </w:r>
      <w:ins w:id="1180" w:author="1787816992@qq.com" w:date="2023-05-07T21:12:00Z">
        <w:r w:rsidR="009A795F">
          <w:rPr>
            <w:rFonts w:ascii="宋体" w:eastAsia="宋体" w:hAnsi="宋体" w:cs="宋体" w:hint="eastAsia"/>
            <w:color w:val="2B2B2B"/>
            <w:sz w:val="21"/>
            <w:szCs w:val="21"/>
          </w:rPr>
          <w:t>，比如</w:t>
        </w:r>
      </w:ins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沃尔玛，</w:t>
      </w:r>
      <w:del w:id="1181" w:author="1787816992@qq.com" w:date="2023-05-07T21:12:00Z">
        <w:r w:rsidDel="009A795F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就是她上班的地方买过来，</w:delText>
        </w:r>
      </w:del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华</w:t>
      </w:r>
      <w:ins w:id="1182" w:author="1787816992@qq.com" w:date="2023-05-07T21:12:00Z">
        <w:r w:rsidR="009A795F">
          <w:rPr>
            <w:rFonts w:ascii="宋体" w:eastAsia="宋体" w:hAnsi="宋体" w:cs="宋体" w:hint="eastAsia"/>
            <w:color w:val="2B2B2B"/>
            <w:sz w:val="21"/>
            <w:szCs w:val="21"/>
          </w:rPr>
          <w:t>润</w:t>
        </w:r>
      </w:ins>
      <w:del w:id="1183" w:author="1787816992@qq.com" w:date="2023-05-07T21:12:00Z">
        <w:r w:rsidDel="009A795F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运这些</w:delText>
        </w:r>
      </w:del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，或者附近的菜市场，一般是这样。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</w:r>
      <w:del w:id="1184" w:author="1787816992@qq.com" w:date="2023-05-07T19:58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记者</w:delText>
        </w:r>
      </w:del>
      <w:del w:id="1185" w:author="1787816992@qq.com" w:date="2023-05-07T19:59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：</w:delText>
        </w:r>
      </w:del>
      <w:ins w:id="1186" w:author="1787816992@qq.com" w:date="2023-05-07T19:59:00Z">
        <w:r w:rsidR="00E67A12" w:rsidRPr="00E67A12">
          <w:rPr>
            <w:rFonts w:ascii="宋体" w:eastAsia="宋体" w:hAnsi="宋体" w:cs="宋体" w:hint="eastAsia"/>
            <w:b/>
            <w:color w:val="2B2B2B"/>
            <w:sz w:val="21"/>
            <w:szCs w:val="21"/>
          </w:rPr>
          <w:t>我：</w:t>
        </w:r>
      </w:ins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现在如果就医的话</w:t>
      </w:r>
      <w:ins w:id="1187" w:author="1787816992@qq.com" w:date="2023-05-07T21:12:00Z">
        <w:r w:rsidR="009A795F">
          <w:rPr>
            <w:rFonts w:ascii="宋体" w:eastAsia="宋体" w:hAnsi="宋体" w:cs="宋体" w:hint="eastAsia"/>
            <w:color w:val="2B2B2B"/>
            <w:sz w:val="21"/>
            <w:szCs w:val="21"/>
          </w:rPr>
          <w:t>，</w:t>
        </w:r>
      </w:ins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去哪个医院最方便？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</w:r>
      <w:del w:id="1188" w:author="1787816992@qq.com" w:date="2023-05-07T19:58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角色1</w:delText>
        </w:r>
      </w:del>
      <w:del w:id="1189" w:author="1787816992@qq.com" w:date="2023-05-07T19:59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：</w:delText>
        </w:r>
      </w:del>
      <w:ins w:id="1190" w:author="1787816992@qq.com" w:date="2023-05-07T19:59:00Z">
        <w:r w:rsidR="00E67A12" w:rsidRPr="00E67A12">
          <w:rPr>
            <w:rFonts w:ascii="PingFangSC-Regular" w:eastAsia="PingFangSC-Regular" w:hAnsi="PingFangSC-Regular" w:cs="PingFangSC-Regular"/>
            <w:b/>
            <w:color w:val="2B2B2B"/>
            <w:sz w:val="21"/>
            <w:szCs w:val="21"/>
          </w:rPr>
          <w:t>HE</w:t>
        </w:r>
        <w:r w:rsidR="00E67A12" w:rsidRPr="00E67A12">
          <w:rPr>
            <w:rFonts w:ascii="宋体" w:eastAsia="宋体" w:hAnsi="宋体" w:cs="宋体" w:hint="eastAsia"/>
            <w:b/>
            <w:color w:val="2B2B2B"/>
            <w:sz w:val="21"/>
            <w:szCs w:val="21"/>
          </w:rPr>
          <w:t>：</w:t>
        </w:r>
      </w:ins>
      <w:del w:id="1191" w:author="1787816992@qq.com" w:date="2023-05-07T21:12:00Z">
        <w:r w:rsidDel="009A795F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就医</w:delText>
        </w:r>
      </w:del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罗湖医院吧。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</w:r>
      <w:del w:id="1192" w:author="1787816992@qq.com" w:date="2023-05-07T19:58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记者</w:delText>
        </w:r>
      </w:del>
      <w:del w:id="1193" w:author="1787816992@qq.com" w:date="2023-05-07T19:59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：</w:delText>
        </w:r>
      </w:del>
      <w:ins w:id="1194" w:author="1787816992@qq.com" w:date="2023-05-07T19:59:00Z">
        <w:r w:rsidR="00E67A12" w:rsidRPr="00E67A12">
          <w:rPr>
            <w:rFonts w:ascii="宋体" w:eastAsia="宋体" w:hAnsi="宋体" w:cs="宋体" w:hint="eastAsia"/>
            <w:b/>
            <w:color w:val="2B2B2B"/>
            <w:sz w:val="21"/>
            <w:szCs w:val="21"/>
          </w:rPr>
          <w:t>我：</w:t>
        </w:r>
      </w:ins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一般通过什么交通工具去？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</w:r>
      <w:del w:id="1195" w:author="1787816992@qq.com" w:date="2023-05-07T19:58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角色1</w:delText>
        </w:r>
      </w:del>
      <w:del w:id="1196" w:author="1787816992@qq.com" w:date="2023-05-07T19:59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：</w:delText>
        </w:r>
      </w:del>
      <w:ins w:id="1197" w:author="1787816992@qq.com" w:date="2023-05-07T19:59:00Z">
        <w:r w:rsidR="00E67A12" w:rsidRPr="00E67A12">
          <w:rPr>
            <w:rFonts w:ascii="PingFangSC-Regular" w:eastAsia="PingFangSC-Regular" w:hAnsi="PingFangSC-Regular" w:cs="PingFangSC-Regular"/>
            <w:b/>
            <w:color w:val="2B2B2B"/>
            <w:sz w:val="21"/>
            <w:szCs w:val="21"/>
          </w:rPr>
          <w:t>HE</w:t>
        </w:r>
        <w:r w:rsidR="00E67A12" w:rsidRPr="00E67A12">
          <w:rPr>
            <w:rFonts w:ascii="宋体" w:eastAsia="宋体" w:hAnsi="宋体" w:cs="宋体" w:hint="eastAsia"/>
            <w:b/>
            <w:color w:val="2B2B2B"/>
            <w:sz w:val="21"/>
            <w:szCs w:val="21"/>
          </w:rPr>
          <w:t>：</w:t>
        </w:r>
      </w:ins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我们都是公交车。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</w:r>
      <w:del w:id="1198" w:author="1787816992@qq.com" w:date="2023-05-07T19:58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记者</w:delText>
        </w:r>
      </w:del>
      <w:del w:id="1199" w:author="1787816992@qq.com" w:date="2023-05-07T19:59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：</w:delText>
        </w:r>
      </w:del>
      <w:ins w:id="1200" w:author="1787816992@qq.com" w:date="2023-05-07T19:59:00Z">
        <w:r w:rsidR="00E67A12" w:rsidRPr="00E67A12">
          <w:rPr>
            <w:rFonts w:ascii="宋体" w:eastAsia="宋体" w:hAnsi="宋体" w:cs="宋体" w:hint="eastAsia"/>
            <w:b/>
            <w:color w:val="2B2B2B"/>
            <w:sz w:val="21"/>
            <w:szCs w:val="21"/>
          </w:rPr>
          <w:t>我：</w:t>
        </w:r>
      </w:ins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看来您还是比较喜欢坐公交车。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</w:r>
      <w:del w:id="1201" w:author="1787816992@qq.com" w:date="2023-05-07T19:58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角色1</w:delText>
        </w:r>
      </w:del>
      <w:del w:id="1202" w:author="1787816992@qq.com" w:date="2023-05-07T19:59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：</w:delText>
        </w:r>
      </w:del>
      <w:ins w:id="1203" w:author="1787816992@qq.com" w:date="2023-05-07T19:59:00Z">
        <w:r w:rsidR="00E67A12" w:rsidRPr="00E67A12">
          <w:rPr>
            <w:rFonts w:ascii="PingFangSC-Regular" w:eastAsia="PingFangSC-Regular" w:hAnsi="PingFangSC-Regular" w:cs="PingFangSC-Regular"/>
            <w:b/>
            <w:color w:val="2B2B2B"/>
            <w:sz w:val="21"/>
            <w:szCs w:val="21"/>
          </w:rPr>
          <w:t>HE</w:t>
        </w:r>
        <w:r w:rsidR="00E67A12" w:rsidRPr="00E67A12">
          <w:rPr>
            <w:rFonts w:ascii="宋体" w:eastAsia="宋体" w:hAnsi="宋体" w:cs="宋体" w:hint="eastAsia"/>
            <w:b/>
            <w:color w:val="2B2B2B"/>
            <w:sz w:val="21"/>
            <w:szCs w:val="21"/>
          </w:rPr>
          <w:t>：</w:t>
        </w:r>
      </w:ins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因为不远</w:t>
      </w:r>
      <w:ins w:id="1204" w:author="1787816992@qq.com" w:date="2023-05-07T21:12:00Z">
        <w:r w:rsidR="009A795F">
          <w:rPr>
            <w:rFonts w:ascii="宋体" w:eastAsia="宋体" w:hAnsi="宋体" w:cs="宋体" w:hint="eastAsia"/>
            <w:color w:val="2B2B2B"/>
            <w:sz w:val="21"/>
            <w:szCs w:val="21"/>
          </w:rPr>
          <w:t>。</w:t>
        </w:r>
      </w:ins>
      <w:del w:id="1205" w:author="1787816992@qq.com" w:date="2023-05-07T21:12:00Z">
        <w:r w:rsidDel="009A795F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，</w:delText>
        </w:r>
      </w:del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或者去人民医院，</w:t>
      </w:r>
      <w:ins w:id="1206" w:author="1787816992@qq.com" w:date="2023-05-07T21:12:00Z">
        <w:r w:rsidR="009A795F">
          <w:rPr>
            <w:rFonts w:ascii="宋体" w:eastAsia="宋体" w:hAnsi="宋体" w:cs="宋体" w:hint="eastAsia"/>
            <w:color w:val="2B2B2B"/>
            <w:sz w:val="21"/>
            <w:szCs w:val="21"/>
          </w:rPr>
          <w:t>也是坐公交车。但</w:t>
        </w:r>
      </w:ins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人民医院比较少去，因为我老婆就在罗湖医院，所以去罗湖医院就比较多。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</w:r>
      <w:del w:id="1207" w:author="1787816992@qq.com" w:date="2023-05-07T19:58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记者</w:delText>
        </w:r>
      </w:del>
      <w:del w:id="1208" w:author="1787816992@qq.com" w:date="2023-05-07T19:59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：</w:delText>
        </w:r>
      </w:del>
      <w:ins w:id="1209" w:author="1787816992@qq.com" w:date="2023-05-07T19:59:00Z">
        <w:r w:rsidR="00E67A12" w:rsidRPr="00E67A12">
          <w:rPr>
            <w:rFonts w:ascii="宋体" w:eastAsia="宋体" w:hAnsi="宋体" w:cs="宋体" w:hint="eastAsia"/>
            <w:b/>
            <w:color w:val="2B2B2B"/>
            <w:sz w:val="21"/>
            <w:szCs w:val="21"/>
          </w:rPr>
          <w:t>我：</w:t>
        </w:r>
      </w:ins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除了平时周一到周五，周末还有什么特别的出行吗？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</w:r>
      <w:del w:id="1210" w:author="1787816992@qq.com" w:date="2023-05-07T19:58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角色1</w:delText>
        </w:r>
      </w:del>
      <w:del w:id="1211" w:author="1787816992@qq.com" w:date="2023-05-07T19:59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：</w:delText>
        </w:r>
      </w:del>
      <w:ins w:id="1212" w:author="1787816992@qq.com" w:date="2023-05-07T19:59:00Z">
        <w:r w:rsidR="00E67A12" w:rsidRPr="00E67A12">
          <w:rPr>
            <w:rFonts w:ascii="PingFangSC-Regular" w:eastAsia="PingFangSC-Regular" w:hAnsi="PingFangSC-Regular" w:cs="PingFangSC-Regular"/>
            <w:b/>
            <w:color w:val="2B2B2B"/>
            <w:sz w:val="21"/>
            <w:szCs w:val="21"/>
          </w:rPr>
          <w:t>HE</w:t>
        </w:r>
        <w:r w:rsidR="00E67A12" w:rsidRPr="00E67A12">
          <w:rPr>
            <w:rFonts w:ascii="宋体" w:eastAsia="宋体" w:hAnsi="宋体" w:cs="宋体" w:hint="eastAsia"/>
            <w:b/>
            <w:color w:val="2B2B2B"/>
            <w:sz w:val="21"/>
            <w:szCs w:val="21"/>
          </w:rPr>
          <w:t>：</w:t>
        </w:r>
      </w:ins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之前我奶奶在世的时候一年</w:t>
      </w:r>
      <w:ins w:id="1213" w:author="1787816992@qq.com" w:date="2023-05-07T21:14:00Z">
        <w:r w:rsidR="009A795F">
          <w:rPr>
            <w:rFonts w:ascii="宋体" w:eastAsia="宋体" w:hAnsi="宋体" w:cs="宋体" w:hint="eastAsia"/>
            <w:color w:val="2B2B2B"/>
            <w:sz w:val="21"/>
            <w:szCs w:val="21"/>
          </w:rPr>
          <w:t>里面有两三次，</w:t>
        </w:r>
      </w:ins>
      <w:del w:id="1214" w:author="1787816992@qq.com" w:date="2023-05-07T21:13:00Z">
        <w:r w:rsidDel="009A795F">
          <w:rPr>
            <w:rFonts w:asciiTheme="minorEastAsia" w:hAnsiTheme="minorEastAsia" w:cs="PingFangSC-Regular" w:hint="eastAsia"/>
            <w:color w:val="2B2B2B"/>
            <w:sz w:val="21"/>
            <w:szCs w:val="21"/>
          </w:rPr>
          <w:delText>回去两三次，要么</w:delText>
        </w:r>
      </w:del>
      <w:ins w:id="1215" w:author="1787816992@qq.com" w:date="2023-05-07T21:14:00Z">
        <w:r w:rsidR="009A795F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t>坐大巴或者坐一段</w:t>
        </w:r>
        <w:r w:rsidR="009A795F">
          <w:rPr>
            <w:rFonts w:ascii="宋体" w:eastAsia="宋体" w:hAnsi="宋体" w:cs="宋体" w:hint="eastAsia"/>
            <w:color w:val="2B2B2B"/>
            <w:sz w:val="21"/>
            <w:szCs w:val="21"/>
          </w:rPr>
          <w:t>地铁到</w:t>
        </w:r>
      </w:ins>
      <w:del w:id="1216" w:author="1787816992@qq.com" w:date="2023-05-07T21:13:00Z">
        <w:r w:rsidDel="009A795F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回</w:delText>
        </w:r>
      </w:del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乡下看一下老人家</w:t>
      </w:r>
      <w:ins w:id="1217" w:author="1787816992@qq.com" w:date="2023-05-07T21:14:00Z">
        <w:r w:rsidR="009A795F">
          <w:rPr>
            <w:rFonts w:ascii="宋体" w:eastAsia="宋体" w:hAnsi="宋体" w:cs="宋体" w:hint="eastAsia"/>
            <w:color w:val="2B2B2B"/>
            <w:sz w:val="21"/>
            <w:szCs w:val="21"/>
          </w:rPr>
          <w:t>。</w:t>
        </w:r>
      </w:ins>
    </w:p>
    <w:p w14:paraId="64B652A1" w14:textId="77777777" w:rsidR="00E25849" w:rsidRDefault="00000000">
      <w:pPr>
        <w:spacing w:line="360" w:lineRule="auto"/>
        <w:rPr>
          <w:ins w:id="1218" w:author="1787816992@qq.com" w:date="2023-05-07T21:20:00Z"/>
          <w:rFonts w:ascii="PingFangSC-Regular" w:eastAsia="PingFangSC-Regular" w:hAnsi="PingFangSC-Regular" w:cs="PingFangSC-Regular"/>
          <w:color w:val="2B2B2B"/>
          <w:sz w:val="21"/>
          <w:szCs w:val="21"/>
        </w:rPr>
      </w:pPr>
      <w:del w:id="1219" w:author="1787816992@qq.com" w:date="2023-05-07T21:14:00Z">
        <w:r w:rsidDel="009A795F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，</w:delText>
        </w:r>
      </w:del>
      <w:del w:id="1220" w:author="1787816992@qq.com" w:date="2023-05-07T21:13:00Z">
        <w:r w:rsidDel="009A795F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通过</w:delText>
        </w:r>
      </w:del>
      <w:del w:id="1221" w:author="1787816992@qq.com" w:date="2023-05-07T21:14:00Z">
        <w:r w:rsidDel="009A795F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坐大巴或者</w:delText>
        </w:r>
      </w:del>
      <w:del w:id="1222" w:author="1787816992@qq.com" w:date="2023-05-07T21:13:00Z">
        <w:r w:rsidDel="009A795F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坐地铁</w:delText>
        </w:r>
      </w:del>
      <w:del w:id="1223" w:author="1787816992@qq.com" w:date="2023-05-07T21:14:00Z">
        <w:r w:rsidDel="009A795F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坐一段，</w:delText>
        </w:r>
      </w:del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现在来说</w:t>
      </w:r>
      <w:del w:id="1224" w:author="1787816992@qq.com" w:date="2023-05-07T21:14:00Z">
        <w:r w:rsidDel="009A795F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偶尔</w:delText>
        </w:r>
      </w:del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一个星期</w:t>
      </w:r>
      <w:ins w:id="1225" w:author="1787816992@qq.com" w:date="2023-05-07T21:15:00Z">
        <w:r w:rsidR="009A795F">
          <w:rPr>
            <w:rFonts w:ascii="宋体" w:eastAsia="宋体" w:hAnsi="宋体" w:cs="宋体" w:hint="eastAsia"/>
            <w:color w:val="2B2B2B"/>
            <w:sz w:val="21"/>
            <w:szCs w:val="21"/>
          </w:rPr>
          <w:t>去</w:t>
        </w:r>
      </w:ins>
      <w:del w:id="1226" w:author="1787816992@qq.com" w:date="2023-05-07T21:14:00Z">
        <w:r w:rsidDel="009A795F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去每</w:delText>
        </w:r>
      </w:del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一个区，休闲</w:t>
      </w:r>
      <w:del w:id="1227" w:author="1787816992@qq.com" w:date="2023-05-07T21:15:00Z">
        <w:r w:rsidDel="009A795F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的去</w:delText>
        </w:r>
      </w:del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徒步旅游，半天游或者</w:t>
      </w:r>
      <w:del w:id="1228" w:author="1787816992@qq.com" w:date="2023-05-07T21:15:00Z">
        <w:r w:rsidDel="009A795F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叫</w:delText>
        </w:r>
      </w:del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一天游</w:t>
      </w:r>
      <w:del w:id="1229" w:author="1787816992@qq.com" w:date="2023-05-07T21:15:00Z">
        <w:r w:rsidDel="009A795F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这种</w:delText>
        </w:r>
      </w:del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比较多。我们</w:t>
      </w:r>
      <w:ins w:id="1230" w:author="1787816992@qq.com" w:date="2023-05-07T21:15:00Z">
        <w:r w:rsidR="009A795F">
          <w:rPr>
            <w:rFonts w:ascii="宋体" w:eastAsia="宋体" w:hAnsi="宋体" w:cs="宋体" w:hint="eastAsia"/>
            <w:color w:val="2B2B2B"/>
            <w:sz w:val="21"/>
            <w:szCs w:val="21"/>
          </w:rPr>
          <w:t>这些</w:t>
        </w:r>
      </w:ins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跑</w:t>
      </w:r>
      <w:del w:id="1231" w:author="1787816992@qq.com" w:date="2023-05-07T21:15:00Z">
        <w:r w:rsidDel="009A795F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马</w:delText>
        </w:r>
      </w:del>
      <w:ins w:id="1232" w:author="1787816992@qq.com" w:date="2023-05-07T21:15:00Z">
        <w:r w:rsidR="009A795F">
          <w:rPr>
            <w:rFonts w:ascii="宋体" w:eastAsia="宋体" w:hAnsi="宋体" w:cs="宋体" w:hint="eastAsia"/>
            <w:color w:val="2B2B2B"/>
            <w:sz w:val="21"/>
            <w:szCs w:val="21"/>
          </w:rPr>
          <w:t>马拉松的</w:t>
        </w:r>
      </w:ins>
      <w:del w:id="1233" w:author="1787816992@qq.com" w:date="2023-05-07T21:15:00Z">
        <w:r w:rsidDel="009A795F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这些</w:delText>
        </w:r>
      </w:del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，各个区都去。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</w:r>
      <w:del w:id="1234" w:author="1787816992@qq.com" w:date="2023-05-07T19:58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记者</w:delText>
        </w:r>
      </w:del>
      <w:del w:id="1235" w:author="1787816992@qq.com" w:date="2023-05-07T19:59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：</w:delText>
        </w:r>
      </w:del>
      <w:ins w:id="1236" w:author="1787816992@qq.com" w:date="2023-05-07T19:59:00Z">
        <w:r w:rsidR="00E67A12" w:rsidRPr="00E67A12">
          <w:rPr>
            <w:rFonts w:ascii="宋体" w:eastAsia="宋体" w:hAnsi="宋体" w:cs="宋体" w:hint="eastAsia"/>
            <w:b/>
            <w:color w:val="2B2B2B"/>
            <w:sz w:val="21"/>
            <w:szCs w:val="21"/>
          </w:rPr>
          <w:t>我：</w:t>
        </w:r>
      </w:ins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那一般是通过什么交通工具去徒步呢？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</w:r>
      <w:del w:id="1237" w:author="1787816992@qq.com" w:date="2023-05-07T19:58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角色1</w:delText>
        </w:r>
      </w:del>
      <w:del w:id="1238" w:author="1787816992@qq.com" w:date="2023-05-07T19:59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：</w:delText>
        </w:r>
      </w:del>
      <w:ins w:id="1239" w:author="1787816992@qq.com" w:date="2023-05-07T19:59:00Z">
        <w:r w:rsidR="00E67A12" w:rsidRPr="00E67A12">
          <w:rPr>
            <w:rFonts w:ascii="PingFangSC-Regular" w:eastAsia="PingFangSC-Regular" w:hAnsi="PingFangSC-Regular" w:cs="PingFangSC-Regular"/>
            <w:b/>
            <w:color w:val="2B2B2B"/>
            <w:sz w:val="21"/>
            <w:szCs w:val="21"/>
          </w:rPr>
          <w:t>HE</w:t>
        </w:r>
        <w:r w:rsidR="00E67A12" w:rsidRPr="00E67A12">
          <w:rPr>
            <w:rFonts w:ascii="宋体" w:eastAsia="宋体" w:hAnsi="宋体" w:cs="宋体" w:hint="eastAsia"/>
            <w:b/>
            <w:color w:val="2B2B2B"/>
            <w:sz w:val="21"/>
            <w:szCs w:val="21"/>
          </w:rPr>
          <w:t>：</w:t>
        </w:r>
      </w:ins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地铁为主，因为</w:t>
      </w:r>
      <w:del w:id="1240" w:author="1787816992@qq.com" w:date="2023-05-07T21:15:00Z">
        <w:r w:rsidDel="003C5DC3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有车人</w:delText>
        </w:r>
      </w:del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开车也不方便</w:t>
      </w:r>
      <w:del w:id="1241" w:author="1787816992@qq.com" w:date="2023-05-07T21:15:00Z">
        <w:r w:rsidDel="003C5DC3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，比较常距离的这种地铁为主</w:delText>
        </w:r>
      </w:del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</w:r>
      <w:del w:id="1242" w:author="1787816992@qq.com" w:date="2023-05-07T19:58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记者</w:delText>
        </w:r>
      </w:del>
      <w:del w:id="1243" w:author="1787816992@qq.com" w:date="2023-05-07T19:59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：</w:delText>
        </w:r>
      </w:del>
      <w:ins w:id="1244" w:author="1787816992@qq.com" w:date="2023-05-07T19:59:00Z">
        <w:r w:rsidR="00E67A12" w:rsidRPr="00E67A12">
          <w:rPr>
            <w:rFonts w:ascii="宋体" w:eastAsia="宋体" w:hAnsi="宋体" w:cs="宋体" w:hint="eastAsia"/>
            <w:b/>
            <w:color w:val="2B2B2B"/>
            <w:sz w:val="21"/>
            <w:szCs w:val="21"/>
          </w:rPr>
          <w:t>我：</w:t>
        </w:r>
      </w:ins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现在</w:t>
      </w:r>
      <w:del w:id="1245" w:author="1787816992@qq.com" w:date="2023-05-07T21:19:00Z">
        <w:r w:rsidDel="00C54DF5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停车</w:delText>
        </w:r>
      </w:del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也不太好停车。下一个问题，您在地铁上一般会做什么事情？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</w:r>
      <w:del w:id="1246" w:author="1787816992@qq.com" w:date="2023-05-07T19:58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角色1</w:delText>
        </w:r>
      </w:del>
      <w:del w:id="1247" w:author="1787816992@qq.com" w:date="2023-05-07T19:59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：</w:delText>
        </w:r>
      </w:del>
      <w:ins w:id="1248" w:author="1787816992@qq.com" w:date="2023-05-07T19:59:00Z">
        <w:r w:rsidR="00E67A12" w:rsidRPr="00E67A12">
          <w:rPr>
            <w:rFonts w:ascii="PingFangSC-Regular" w:eastAsia="PingFangSC-Regular" w:hAnsi="PingFangSC-Regular" w:cs="PingFangSC-Regular"/>
            <w:b/>
            <w:color w:val="2B2B2B"/>
            <w:sz w:val="21"/>
            <w:szCs w:val="21"/>
          </w:rPr>
          <w:t>HE</w:t>
        </w:r>
        <w:r w:rsidR="00E67A12" w:rsidRPr="00E67A12">
          <w:rPr>
            <w:rFonts w:ascii="宋体" w:eastAsia="宋体" w:hAnsi="宋体" w:cs="宋体" w:hint="eastAsia"/>
            <w:b/>
            <w:color w:val="2B2B2B"/>
            <w:sz w:val="21"/>
            <w:szCs w:val="21"/>
          </w:rPr>
          <w:t>：</w:t>
        </w:r>
      </w:ins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要么闭目养神，要么看手机，有时看一下周边的提示、广告。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</w:r>
      <w:del w:id="1249" w:author="1787816992@qq.com" w:date="2023-05-07T19:58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记者</w:delText>
        </w:r>
      </w:del>
      <w:del w:id="1250" w:author="1787816992@qq.com" w:date="2023-05-07T19:59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：</w:delText>
        </w:r>
      </w:del>
      <w:ins w:id="1251" w:author="1787816992@qq.com" w:date="2023-05-07T19:59:00Z">
        <w:r w:rsidR="00E67A12" w:rsidRPr="00E67A12">
          <w:rPr>
            <w:rFonts w:ascii="宋体" w:eastAsia="宋体" w:hAnsi="宋体" w:cs="宋体" w:hint="eastAsia"/>
            <w:b/>
            <w:color w:val="2B2B2B"/>
            <w:sz w:val="21"/>
            <w:szCs w:val="21"/>
          </w:rPr>
          <w:t>我：</w:t>
        </w:r>
      </w:ins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那您关注过其他乘客一般在干什么吗？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</w:r>
      <w:del w:id="1252" w:author="1787816992@qq.com" w:date="2023-05-07T19:58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角色1</w:delText>
        </w:r>
      </w:del>
      <w:del w:id="1253" w:author="1787816992@qq.com" w:date="2023-05-07T19:59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：</w:delText>
        </w:r>
      </w:del>
      <w:ins w:id="1254" w:author="1787816992@qq.com" w:date="2023-05-07T19:59:00Z">
        <w:r w:rsidR="00E67A12" w:rsidRPr="00E67A12">
          <w:rPr>
            <w:rFonts w:ascii="PingFangSC-Regular" w:eastAsia="PingFangSC-Regular" w:hAnsi="PingFangSC-Regular" w:cs="PingFangSC-Regular"/>
            <w:b/>
            <w:color w:val="2B2B2B"/>
            <w:sz w:val="21"/>
            <w:szCs w:val="21"/>
          </w:rPr>
          <w:t>HE</w:t>
        </w:r>
        <w:r w:rsidR="00E67A12" w:rsidRPr="00E67A12">
          <w:rPr>
            <w:rFonts w:ascii="宋体" w:eastAsia="宋体" w:hAnsi="宋体" w:cs="宋体" w:hint="eastAsia"/>
            <w:b/>
            <w:color w:val="2B2B2B"/>
            <w:sz w:val="21"/>
            <w:szCs w:val="21"/>
          </w:rPr>
          <w:t>：</w:t>
        </w:r>
      </w:ins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基本上也差不多是这样，</w:t>
      </w:r>
      <w:ins w:id="1255" w:author="1787816992@qq.com" w:date="2023-05-07T21:20:00Z">
        <w:r w:rsidR="00E25849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t>十个有九个</w:t>
        </w:r>
      </w:ins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都是拿着手机</w:t>
      </w:r>
      <w:del w:id="1256" w:author="1787816992@qq.com" w:date="2023-05-07T21:20:00Z">
        <w:r w:rsidDel="00E25849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，</w:delText>
        </w:r>
      </w:del>
      <w:ins w:id="1257" w:author="1787816992@qq.com" w:date="2023-05-07T21:20:00Z">
        <w:r w:rsidR="00E25849">
          <w:rPr>
            <w:rFonts w:ascii="宋体" w:eastAsia="宋体" w:hAnsi="宋体" w:cs="宋体" w:hint="eastAsia"/>
            <w:color w:val="2B2B2B"/>
            <w:sz w:val="21"/>
            <w:szCs w:val="21"/>
          </w:rPr>
          <w:t>。</w:t>
        </w:r>
      </w:ins>
      <w:del w:id="1258" w:author="1787816992@qq.com" w:date="2023-05-07T21:20:00Z">
        <w:r w:rsidDel="00E25849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十个有九个，</w:delText>
        </w:r>
      </w:del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看书的很少，一百个可能只有一个人看书，估计时间也比较短，大多数情况都是这样。</w:t>
      </w:r>
      <w:del w:id="1259" w:author="1787816992@qq.com" w:date="2023-05-07T21:20:00Z">
        <w:r w:rsidDel="00E25849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br/>
        </w:r>
      </w:del>
    </w:p>
    <w:p w14:paraId="5BC6CD51" w14:textId="54A8F546" w:rsidR="00035329" w:rsidRDefault="00000000">
      <w:pPr>
        <w:spacing w:line="360" w:lineRule="auto"/>
        <w:rPr>
          <w:ins w:id="1260" w:author="1787816992@qq.com" w:date="2023-05-07T21:28:00Z"/>
          <w:rFonts w:ascii="PingFangSC-Regular" w:eastAsia="PingFangSC-Regular" w:hAnsi="PingFangSC-Regular" w:cs="PingFangSC-Regular"/>
          <w:color w:val="2B2B2B"/>
          <w:sz w:val="21"/>
          <w:szCs w:val="21"/>
        </w:rPr>
      </w:pPr>
      <w:del w:id="1261" w:author="1787816992@qq.com" w:date="2023-05-07T21:20:00Z">
        <w:r w:rsidDel="00E25849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00：34：55</w:delText>
        </w:r>
        <w:r w:rsidDel="00E25849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br/>
        </w:r>
      </w:del>
      <w:del w:id="1262" w:author="1787816992@qq.com" w:date="2023-05-07T19:58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记者</w:delText>
        </w:r>
      </w:del>
      <w:del w:id="1263" w:author="1787816992@qq.com" w:date="2023-05-07T19:59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：</w:delText>
        </w:r>
      </w:del>
      <w:ins w:id="1264" w:author="1787816992@qq.com" w:date="2023-05-07T19:59:00Z">
        <w:r w:rsidR="00E67A12" w:rsidRPr="00E67A12">
          <w:rPr>
            <w:rFonts w:ascii="宋体" w:eastAsia="宋体" w:hAnsi="宋体" w:cs="宋体" w:hint="eastAsia"/>
            <w:b/>
            <w:color w:val="2B2B2B"/>
            <w:sz w:val="21"/>
            <w:szCs w:val="21"/>
          </w:rPr>
          <w:t>我：</w:t>
        </w:r>
      </w:ins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那您坐地铁的过程中，有遇到什么让您印象比较深刻的事情吗？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</w:r>
      <w:del w:id="1265" w:author="1787816992@qq.com" w:date="2023-05-07T19:58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角色1</w:delText>
        </w:r>
      </w:del>
      <w:del w:id="1266" w:author="1787816992@qq.com" w:date="2023-05-07T19:59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：</w:delText>
        </w:r>
      </w:del>
      <w:ins w:id="1267" w:author="1787816992@qq.com" w:date="2023-05-07T19:59:00Z">
        <w:r w:rsidR="00E67A12" w:rsidRPr="00E67A12">
          <w:rPr>
            <w:rFonts w:ascii="PingFangSC-Regular" w:eastAsia="PingFangSC-Regular" w:hAnsi="PingFangSC-Regular" w:cs="PingFangSC-Regular"/>
            <w:b/>
            <w:color w:val="2B2B2B"/>
            <w:sz w:val="21"/>
            <w:szCs w:val="21"/>
          </w:rPr>
          <w:t>HE</w:t>
        </w:r>
        <w:r w:rsidR="00E67A12" w:rsidRPr="00E67A12">
          <w:rPr>
            <w:rFonts w:ascii="宋体" w:eastAsia="宋体" w:hAnsi="宋体" w:cs="宋体" w:hint="eastAsia"/>
            <w:b/>
            <w:color w:val="2B2B2B"/>
            <w:sz w:val="21"/>
            <w:szCs w:val="21"/>
          </w:rPr>
          <w:t>：</w:t>
        </w:r>
      </w:ins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基本上没有。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</w:r>
      <w:del w:id="1268" w:author="1787816992@qq.com" w:date="2023-05-07T19:58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lastRenderedPageBreak/>
          <w:delText>记者</w:delText>
        </w:r>
      </w:del>
      <w:del w:id="1269" w:author="1787816992@qq.com" w:date="2023-05-07T19:59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：</w:delText>
        </w:r>
      </w:del>
      <w:ins w:id="1270" w:author="1787816992@qq.com" w:date="2023-05-07T19:59:00Z">
        <w:r w:rsidR="00E67A12" w:rsidRPr="00E67A12">
          <w:rPr>
            <w:rFonts w:ascii="宋体" w:eastAsia="宋体" w:hAnsi="宋体" w:cs="宋体" w:hint="eastAsia"/>
            <w:b/>
            <w:color w:val="2B2B2B"/>
            <w:sz w:val="21"/>
            <w:szCs w:val="21"/>
          </w:rPr>
          <w:t>我：</w:t>
        </w:r>
      </w:ins>
      <w:del w:id="1271" w:author="1787816992@qq.com" w:date="2023-05-07T21:20:00Z">
        <w:r w:rsidDel="00E25849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有没有遇到什么，</w:delText>
        </w:r>
      </w:del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比如说有人晕倒或者是列车突然在中间停下来？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</w:r>
      <w:del w:id="1272" w:author="1787816992@qq.com" w:date="2023-05-07T19:58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角色1</w:delText>
        </w:r>
      </w:del>
      <w:del w:id="1273" w:author="1787816992@qq.com" w:date="2023-05-07T19:59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：</w:delText>
        </w:r>
      </w:del>
      <w:ins w:id="1274" w:author="1787816992@qq.com" w:date="2023-05-07T19:59:00Z">
        <w:r w:rsidR="00E67A12" w:rsidRPr="00E67A12">
          <w:rPr>
            <w:rFonts w:ascii="PingFangSC-Regular" w:eastAsia="PingFangSC-Regular" w:hAnsi="PingFangSC-Regular" w:cs="PingFangSC-Regular"/>
            <w:b/>
            <w:color w:val="2B2B2B"/>
            <w:sz w:val="21"/>
            <w:szCs w:val="21"/>
          </w:rPr>
          <w:t>HE</w:t>
        </w:r>
        <w:r w:rsidR="00E67A12" w:rsidRPr="00E67A12">
          <w:rPr>
            <w:rFonts w:ascii="宋体" w:eastAsia="宋体" w:hAnsi="宋体" w:cs="宋体" w:hint="eastAsia"/>
            <w:b/>
            <w:color w:val="2B2B2B"/>
            <w:sz w:val="21"/>
            <w:szCs w:val="21"/>
          </w:rPr>
          <w:t>：</w:t>
        </w:r>
      </w:ins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这种都没有</w:t>
      </w:r>
      <w:ins w:id="1275" w:author="1787816992@qq.com" w:date="2023-05-07T21:20:00Z">
        <w:r w:rsidR="00E25849">
          <w:rPr>
            <w:rFonts w:ascii="宋体" w:eastAsia="宋体" w:hAnsi="宋体" w:cs="宋体" w:hint="eastAsia"/>
            <w:color w:val="2B2B2B"/>
            <w:sz w:val="21"/>
            <w:szCs w:val="21"/>
          </w:rPr>
          <w:t>。但</w:t>
        </w:r>
      </w:ins>
      <w:del w:id="1276" w:author="1787816992@qq.com" w:date="2023-05-07T21:20:00Z">
        <w:r w:rsidDel="00E25849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，</w:delText>
        </w:r>
      </w:del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我</w:t>
      </w:r>
      <w:del w:id="1277" w:author="1787816992@qq.com" w:date="2023-05-07T21:20:00Z">
        <w:r w:rsidDel="00E25849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也</w:delText>
        </w:r>
      </w:del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在地铁做</w:t>
      </w:r>
      <w:ins w:id="1278" w:author="1787816992@qq.com" w:date="2023-05-07T21:20:00Z">
        <w:r w:rsidR="00E25849">
          <w:rPr>
            <w:rFonts w:ascii="宋体" w:eastAsia="宋体" w:hAnsi="宋体" w:cs="宋体" w:hint="eastAsia"/>
            <w:color w:val="2B2B2B"/>
            <w:sz w:val="21"/>
            <w:szCs w:val="21"/>
          </w:rPr>
          <w:t>过</w:t>
        </w:r>
      </w:ins>
      <w:ins w:id="1279" w:author="1787816992@qq.com" w:date="2023-05-07T21:21:00Z">
        <w:r w:rsidR="00E25849">
          <w:rPr>
            <w:rFonts w:ascii="宋体" w:eastAsia="宋体" w:hAnsi="宋体" w:cs="宋体" w:hint="eastAsia"/>
            <w:color w:val="2B2B2B"/>
            <w:sz w:val="21"/>
            <w:szCs w:val="21"/>
          </w:rPr>
          <w:t>差不多半年</w:t>
        </w:r>
      </w:ins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义工</w:t>
      </w:r>
      <w:del w:id="1280" w:author="1787816992@qq.com" w:date="2023-05-07T21:21:00Z">
        <w:r w:rsidDel="00E25849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，做过差不多半年多</w:delText>
        </w:r>
      </w:del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</w:r>
      <w:del w:id="1281" w:author="1787816992@qq.com" w:date="2023-05-07T19:58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记者</w:delText>
        </w:r>
      </w:del>
      <w:del w:id="1282" w:author="1787816992@qq.com" w:date="2023-05-07T19:59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：</w:delText>
        </w:r>
      </w:del>
      <w:ins w:id="1283" w:author="1787816992@qq.com" w:date="2023-05-07T19:59:00Z">
        <w:r w:rsidR="00E67A12" w:rsidRPr="00E67A12">
          <w:rPr>
            <w:rFonts w:ascii="宋体" w:eastAsia="宋体" w:hAnsi="宋体" w:cs="宋体" w:hint="eastAsia"/>
            <w:b/>
            <w:color w:val="2B2B2B"/>
            <w:sz w:val="21"/>
            <w:szCs w:val="21"/>
          </w:rPr>
          <w:t>我：</w:t>
        </w:r>
      </w:ins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什么时候做的义工？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</w:r>
      <w:del w:id="1284" w:author="1787816992@qq.com" w:date="2023-05-07T19:58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角色1</w:delText>
        </w:r>
      </w:del>
      <w:del w:id="1285" w:author="1787816992@qq.com" w:date="2023-05-07T19:59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：</w:delText>
        </w:r>
      </w:del>
      <w:ins w:id="1286" w:author="1787816992@qq.com" w:date="2023-05-07T19:59:00Z">
        <w:r w:rsidR="00E67A12" w:rsidRPr="00E67A12">
          <w:rPr>
            <w:rFonts w:ascii="PingFangSC-Regular" w:eastAsia="PingFangSC-Regular" w:hAnsi="PingFangSC-Regular" w:cs="PingFangSC-Regular"/>
            <w:b/>
            <w:color w:val="2B2B2B"/>
            <w:sz w:val="21"/>
            <w:szCs w:val="21"/>
          </w:rPr>
          <w:t>HE</w:t>
        </w:r>
        <w:r w:rsidR="00E67A12" w:rsidRPr="00E67A12">
          <w:rPr>
            <w:rFonts w:ascii="宋体" w:eastAsia="宋体" w:hAnsi="宋体" w:cs="宋体" w:hint="eastAsia"/>
            <w:b/>
            <w:color w:val="2B2B2B"/>
            <w:sz w:val="21"/>
            <w:szCs w:val="21"/>
          </w:rPr>
          <w:t>：</w:t>
        </w:r>
      </w:ins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应该是我儿子高三的时候做了半年，后面因为疫情也没去了。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</w:r>
      <w:del w:id="1287" w:author="1787816992@qq.com" w:date="2023-05-07T19:58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记者</w:delText>
        </w:r>
      </w:del>
      <w:del w:id="1288" w:author="1787816992@qq.com" w:date="2023-05-07T19:59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：</w:delText>
        </w:r>
      </w:del>
      <w:ins w:id="1289" w:author="1787816992@qq.com" w:date="2023-05-07T19:59:00Z">
        <w:r w:rsidR="00E67A12" w:rsidRPr="00E67A12">
          <w:rPr>
            <w:rFonts w:ascii="宋体" w:eastAsia="宋体" w:hAnsi="宋体" w:cs="宋体" w:hint="eastAsia"/>
            <w:b/>
            <w:color w:val="2B2B2B"/>
            <w:sz w:val="21"/>
            <w:szCs w:val="21"/>
          </w:rPr>
          <w:t>我：</w:t>
        </w:r>
      </w:ins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当时做地铁义工具体是在哪里？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</w:r>
      <w:del w:id="1290" w:author="1787816992@qq.com" w:date="2023-05-07T19:58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角色1</w:delText>
        </w:r>
      </w:del>
      <w:del w:id="1291" w:author="1787816992@qq.com" w:date="2023-05-07T19:59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：</w:delText>
        </w:r>
      </w:del>
      <w:ins w:id="1292" w:author="1787816992@qq.com" w:date="2023-05-07T19:59:00Z">
        <w:r w:rsidR="00E67A12" w:rsidRPr="00E67A12">
          <w:rPr>
            <w:rFonts w:ascii="PingFangSC-Regular" w:eastAsia="PingFangSC-Regular" w:hAnsi="PingFangSC-Regular" w:cs="PingFangSC-Regular"/>
            <w:b/>
            <w:color w:val="2B2B2B"/>
            <w:sz w:val="21"/>
            <w:szCs w:val="21"/>
          </w:rPr>
          <w:t>HE</w:t>
        </w:r>
        <w:r w:rsidR="00E67A12" w:rsidRPr="00E67A12">
          <w:rPr>
            <w:rFonts w:ascii="宋体" w:eastAsia="宋体" w:hAnsi="宋体" w:cs="宋体" w:hint="eastAsia"/>
            <w:b/>
            <w:color w:val="2B2B2B"/>
            <w:sz w:val="21"/>
            <w:szCs w:val="21"/>
          </w:rPr>
          <w:t>：</w:t>
        </w:r>
      </w:ins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1号线罗湖地铁站。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</w:r>
      <w:del w:id="1293" w:author="1787816992@qq.com" w:date="2023-05-07T19:58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记者</w:delText>
        </w:r>
      </w:del>
      <w:del w:id="1294" w:author="1787816992@qq.com" w:date="2023-05-07T19:59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：</w:delText>
        </w:r>
      </w:del>
      <w:ins w:id="1295" w:author="1787816992@qq.com" w:date="2023-05-07T19:59:00Z">
        <w:r w:rsidR="00E67A12" w:rsidRPr="00E67A12">
          <w:rPr>
            <w:rFonts w:ascii="宋体" w:eastAsia="宋体" w:hAnsi="宋体" w:cs="宋体" w:hint="eastAsia"/>
            <w:b/>
            <w:color w:val="2B2B2B"/>
            <w:sz w:val="21"/>
            <w:szCs w:val="21"/>
          </w:rPr>
          <w:t>我：</w:t>
        </w:r>
      </w:ins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在火车站旁边是吧？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</w:r>
      <w:del w:id="1296" w:author="1787816992@qq.com" w:date="2023-05-07T19:58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角色1</w:delText>
        </w:r>
      </w:del>
      <w:del w:id="1297" w:author="1787816992@qq.com" w:date="2023-05-07T19:59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：</w:delText>
        </w:r>
      </w:del>
      <w:ins w:id="1298" w:author="1787816992@qq.com" w:date="2023-05-07T19:59:00Z">
        <w:r w:rsidR="00E67A12" w:rsidRPr="00E67A12">
          <w:rPr>
            <w:rFonts w:ascii="PingFangSC-Regular" w:eastAsia="PingFangSC-Regular" w:hAnsi="PingFangSC-Regular" w:cs="PingFangSC-Regular"/>
            <w:b/>
            <w:color w:val="2B2B2B"/>
            <w:sz w:val="21"/>
            <w:szCs w:val="21"/>
          </w:rPr>
          <w:t>HE</w:t>
        </w:r>
        <w:r w:rsidR="00E67A12" w:rsidRPr="00E67A12">
          <w:rPr>
            <w:rFonts w:ascii="宋体" w:eastAsia="宋体" w:hAnsi="宋体" w:cs="宋体" w:hint="eastAsia"/>
            <w:b/>
            <w:color w:val="2B2B2B"/>
            <w:sz w:val="21"/>
            <w:szCs w:val="21"/>
          </w:rPr>
          <w:t>：</w:t>
        </w:r>
      </w:ins>
      <w:ins w:id="1299" w:author="1787816992@qq.com" w:date="2023-05-07T21:21:00Z">
        <w:r w:rsidR="00E25849" w:rsidRPr="00E25849">
          <w:rPr>
            <w:rFonts w:ascii="宋体" w:eastAsia="宋体" w:hAnsi="宋体" w:cs="宋体" w:hint="eastAsia"/>
            <w:bCs/>
            <w:color w:val="2B2B2B"/>
            <w:sz w:val="21"/>
            <w:szCs w:val="21"/>
            <w:rPrChange w:id="1300" w:author="1787816992@qq.com" w:date="2023-05-07T21:21:00Z">
              <w:rPr>
                <w:rFonts w:ascii="宋体" w:eastAsia="宋体" w:hAnsi="宋体" w:cs="宋体" w:hint="eastAsia"/>
                <w:b/>
                <w:color w:val="2B2B2B"/>
                <w:sz w:val="21"/>
                <w:szCs w:val="21"/>
              </w:rPr>
            </w:rPrChange>
          </w:rPr>
          <w:t>对，其中一个</w:t>
        </w:r>
      </w:ins>
      <w:del w:id="1301" w:author="1787816992@qq.com" w:date="2023-05-07T21:21:00Z">
        <w:r w:rsidDel="00E25849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火车站一</w:delText>
        </w:r>
      </w:del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出口，</w:t>
      </w:r>
      <w:del w:id="1302" w:author="1787816992@qq.com" w:date="2023-05-07T21:21:00Z">
        <w:r w:rsidDel="00E25849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因为</w:delText>
        </w:r>
      </w:del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那时也没什么人，因为封关了。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</w:r>
      <w:del w:id="1303" w:author="1787816992@qq.com" w:date="2023-05-07T19:58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记者</w:delText>
        </w:r>
      </w:del>
      <w:del w:id="1304" w:author="1787816992@qq.com" w:date="2023-05-07T19:59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：</w:delText>
        </w:r>
      </w:del>
      <w:ins w:id="1305" w:author="1787816992@qq.com" w:date="2023-05-07T19:59:00Z">
        <w:r w:rsidR="00E67A12" w:rsidRPr="00E67A12">
          <w:rPr>
            <w:rFonts w:ascii="宋体" w:eastAsia="宋体" w:hAnsi="宋体" w:cs="宋体" w:hint="eastAsia"/>
            <w:b/>
            <w:color w:val="2B2B2B"/>
            <w:sz w:val="21"/>
            <w:szCs w:val="21"/>
          </w:rPr>
          <w:t>我：</w:t>
        </w:r>
      </w:ins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当时是做什么职务？</w:t>
      </w:r>
      <w:del w:id="1306" w:author="1787816992@qq.com" w:date="2023-05-07T21:21:00Z">
        <w:r w:rsidDel="00E25849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是</w:delText>
        </w:r>
      </w:del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管理客流</w:t>
      </w:r>
      <w:ins w:id="1307" w:author="1787816992@qq.com" w:date="2023-05-07T21:22:00Z">
        <w:r w:rsidR="00E25849">
          <w:rPr>
            <w:rFonts w:ascii="宋体" w:eastAsia="宋体" w:hAnsi="宋体" w:cs="宋体" w:hint="eastAsia"/>
            <w:color w:val="2B2B2B"/>
            <w:sz w:val="21"/>
            <w:szCs w:val="21"/>
          </w:rPr>
          <w:t>吗</w:t>
        </w:r>
      </w:ins>
      <w:del w:id="1308" w:author="1787816992@qq.com" w:date="2023-05-07T21:22:00Z">
        <w:r w:rsidDel="00E25849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还是</w:delText>
        </w:r>
      </w:del>
      <w:del w:id="1309" w:author="1787816992@qq.com" w:date="2023-05-07T21:21:00Z">
        <w:r w:rsidDel="00E25849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什么</w:delText>
        </w:r>
      </w:del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？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</w:r>
      <w:del w:id="1310" w:author="1787816992@qq.com" w:date="2023-05-07T19:58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角色1</w:delText>
        </w:r>
      </w:del>
      <w:del w:id="1311" w:author="1787816992@qq.com" w:date="2023-05-07T19:59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：</w:delText>
        </w:r>
      </w:del>
      <w:ins w:id="1312" w:author="1787816992@qq.com" w:date="2023-05-07T19:59:00Z">
        <w:r w:rsidR="00E67A12" w:rsidRPr="00E67A12">
          <w:rPr>
            <w:rFonts w:ascii="PingFangSC-Regular" w:eastAsia="PingFangSC-Regular" w:hAnsi="PingFangSC-Regular" w:cs="PingFangSC-Regular"/>
            <w:b/>
            <w:color w:val="2B2B2B"/>
            <w:sz w:val="21"/>
            <w:szCs w:val="21"/>
          </w:rPr>
          <w:t>HE</w:t>
        </w:r>
        <w:r w:rsidR="00E67A12" w:rsidRPr="00E67A12">
          <w:rPr>
            <w:rFonts w:ascii="宋体" w:eastAsia="宋体" w:hAnsi="宋体" w:cs="宋体" w:hint="eastAsia"/>
            <w:b/>
            <w:color w:val="2B2B2B"/>
            <w:sz w:val="21"/>
            <w:szCs w:val="21"/>
          </w:rPr>
          <w:t>：</w:t>
        </w:r>
      </w:ins>
      <w:del w:id="1313" w:author="1787816992@qq.com" w:date="2023-05-07T21:22:00Z">
        <w:r w:rsidDel="00E25849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引导，就是各个方向，去哪里的方向，</w:delText>
        </w:r>
      </w:del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引导</w:t>
      </w:r>
      <w:ins w:id="1314" w:author="1787816992@qq.com" w:date="2023-05-07T21:22:00Z">
        <w:r w:rsidR="00E25849">
          <w:rPr>
            <w:rFonts w:ascii="宋体" w:eastAsia="宋体" w:hAnsi="宋体" w:cs="宋体" w:hint="eastAsia"/>
            <w:color w:val="2B2B2B"/>
            <w:sz w:val="21"/>
            <w:szCs w:val="21"/>
          </w:rPr>
          <w:t>乘客去往各个方向</w:t>
        </w:r>
      </w:ins>
      <w:del w:id="1315" w:author="1787816992@qq.com" w:date="2023-05-07T21:22:00Z">
        <w:r w:rsidDel="00E25849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指引</w:delText>
        </w:r>
      </w:del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，有的时候帮一下客人拿</w:t>
      </w:r>
      <w:ins w:id="1316" w:author="1787816992@qq.com" w:date="2023-05-07T21:22:00Z">
        <w:r w:rsidR="00E25849">
          <w:rPr>
            <w:rFonts w:ascii="宋体" w:eastAsia="宋体" w:hAnsi="宋体" w:cs="宋体" w:hint="eastAsia"/>
            <w:color w:val="2B2B2B"/>
            <w:sz w:val="21"/>
            <w:szCs w:val="21"/>
          </w:rPr>
          <w:t>重物</w:t>
        </w:r>
      </w:ins>
      <w:del w:id="1317" w:author="1787816992@qq.com" w:date="2023-05-07T21:22:00Z">
        <w:r w:rsidDel="00E25849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重东西，教他们怎么出去快一点，指引这些</w:delText>
        </w:r>
      </w:del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</w:r>
      <w:del w:id="1318" w:author="1787816992@qq.com" w:date="2023-05-07T19:58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记者</w:delText>
        </w:r>
      </w:del>
      <w:del w:id="1319" w:author="1787816992@qq.com" w:date="2023-05-07T19:59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：</w:delText>
        </w:r>
      </w:del>
      <w:ins w:id="1320" w:author="1787816992@qq.com" w:date="2023-05-07T19:59:00Z">
        <w:r w:rsidR="00E67A12" w:rsidRPr="00E67A12">
          <w:rPr>
            <w:rFonts w:ascii="宋体" w:eastAsia="宋体" w:hAnsi="宋体" w:cs="宋体" w:hint="eastAsia"/>
            <w:b/>
            <w:color w:val="2B2B2B"/>
            <w:sz w:val="21"/>
            <w:szCs w:val="21"/>
          </w:rPr>
          <w:t>我：</w:t>
        </w:r>
      </w:ins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在</w:t>
      </w:r>
      <w:ins w:id="1321" w:author="1787816992@qq.com" w:date="2023-05-07T21:23:00Z">
        <w:r w:rsidR="00E25849">
          <w:rPr>
            <w:rFonts w:ascii="宋体" w:eastAsia="宋体" w:hAnsi="宋体" w:cs="宋体" w:hint="eastAsia"/>
            <w:color w:val="2B2B2B"/>
            <w:sz w:val="21"/>
            <w:szCs w:val="21"/>
          </w:rPr>
          <w:t>小何</w:t>
        </w:r>
      </w:ins>
      <w:del w:id="1322" w:author="1787816992@qq.com" w:date="2023-05-07T21:23:00Z">
        <w:r w:rsidDel="00E25849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何定聪</w:delText>
        </w:r>
      </w:del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（</w:t>
      </w:r>
      <w:del w:id="1323" w:author="1787816992@qq.com" w:date="2023-05-07T21:22:00Z">
        <w:r w:rsidDel="00E25849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音</w:delText>
        </w:r>
      </w:del>
      <w:ins w:id="1324" w:author="1787816992@qq.com" w:date="2023-05-07T21:22:00Z">
        <w:r w:rsidR="00E25849">
          <w:rPr>
            <w:rFonts w:ascii="宋体" w:eastAsia="宋体" w:hAnsi="宋体" w:cs="宋体" w:hint="eastAsia"/>
            <w:color w:val="2B2B2B"/>
            <w:sz w:val="21"/>
            <w:szCs w:val="21"/>
          </w:rPr>
          <w:t>被访者</w:t>
        </w:r>
      </w:ins>
      <w:ins w:id="1325" w:author="1787816992@qq.com" w:date="2023-05-07T21:23:00Z">
        <w:r w:rsidR="00E25849">
          <w:rPr>
            <w:rFonts w:ascii="宋体" w:eastAsia="宋体" w:hAnsi="宋体" w:cs="宋体" w:hint="eastAsia"/>
            <w:color w:val="2B2B2B"/>
            <w:sz w:val="21"/>
            <w:szCs w:val="21"/>
          </w:rPr>
          <w:t>儿子</w:t>
        </w:r>
      </w:ins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）高三的时候是吧，</w:t>
      </w:r>
      <w:del w:id="1326" w:author="1787816992@qq.com" w:date="2023-05-07T21:23:00Z">
        <w:r w:rsidDel="00E25849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高三的时候</w:delText>
        </w:r>
      </w:del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应该是2021年。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</w:r>
      <w:del w:id="1327" w:author="1787816992@qq.com" w:date="2023-05-07T19:58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角色1</w:delText>
        </w:r>
      </w:del>
      <w:del w:id="1328" w:author="1787816992@qq.com" w:date="2023-05-07T19:59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：</w:delText>
        </w:r>
      </w:del>
      <w:ins w:id="1329" w:author="1787816992@qq.com" w:date="2023-05-07T19:59:00Z">
        <w:r w:rsidR="00E67A12" w:rsidRPr="00E67A12">
          <w:rPr>
            <w:rFonts w:ascii="PingFangSC-Regular" w:eastAsia="PingFangSC-Regular" w:hAnsi="PingFangSC-Regular" w:cs="PingFangSC-Regular"/>
            <w:b/>
            <w:color w:val="2B2B2B"/>
            <w:sz w:val="21"/>
            <w:szCs w:val="21"/>
          </w:rPr>
          <w:t>HE</w:t>
        </w:r>
        <w:r w:rsidR="00E67A12" w:rsidRPr="00E67A12">
          <w:rPr>
            <w:rFonts w:ascii="宋体" w:eastAsia="宋体" w:hAnsi="宋体" w:cs="宋体" w:hint="eastAsia"/>
            <w:b/>
            <w:color w:val="2B2B2B"/>
            <w:sz w:val="21"/>
            <w:szCs w:val="21"/>
          </w:rPr>
          <w:t>：</w:t>
        </w:r>
      </w:ins>
      <w:ins w:id="1330" w:author="1787816992@qq.com" w:date="2023-05-07T21:23:00Z">
        <w:r w:rsidR="00E25849" w:rsidRPr="00E25849">
          <w:rPr>
            <w:rFonts w:ascii="宋体" w:eastAsia="宋体" w:hAnsi="宋体" w:cs="宋体" w:hint="eastAsia"/>
            <w:bCs/>
            <w:color w:val="2B2B2B"/>
            <w:sz w:val="21"/>
            <w:szCs w:val="21"/>
            <w:rPrChange w:id="1331" w:author="1787816992@qq.com" w:date="2023-05-07T21:23:00Z">
              <w:rPr>
                <w:rFonts w:ascii="宋体" w:eastAsia="宋体" w:hAnsi="宋体" w:cs="宋体" w:hint="eastAsia"/>
                <w:b/>
                <w:color w:val="2B2B2B"/>
                <w:sz w:val="21"/>
                <w:szCs w:val="21"/>
              </w:rPr>
            </w:rPrChange>
          </w:rPr>
          <w:t>当时</w:t>
        </w:r>
      </w:ins>
      <w:del w:id="1332" w:author="1787816992@qq.com" w:date="2023-05-07T21:23:00Z">
        <w:r w:rsidDel="00E25849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2021年，在之前，在</w:delText>
        </w:r>
      </w:del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疫情还没有完全封，地铁还在开的。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</w:r>
      <w:del w:id="1333" w:author="1787816992@qq.com" w:date="2023-05-07T19:58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记者</w:delText>
        </w:r>
      </w:del>
      <w:del w:id="1334" w:author="1787816992@qq.com" w:date="2023-05-07T19:59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：</w:delText>
        </w:r>
      </w:del>
      <w:ins w:id="1335" w:author="1787816992@qq.com" w:date="2023-05-07T19:59:00Z">
        <w:r w:rsidR="00E67A12" w:rsidRPr="00E67A12">
          <w:rPr>
            <w:rFonts w:ascii="宋体" w:eastAsia="宋体" w:hAnsi="宋体" w:cs="宋体" w:hint="eastAsia"/>
            <w:b/>
            <w:color w:val="2B2B2B"/>
            <w:sz w:val="21"/>
            <w:szCs w:val="21"/>
          </w:rPr>
          <w:t>我：</w:t>
        </w:r>
      </w:ins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那您觉得相比其他交通方式，地铁和它们有什么区别？或者说地铁出行有什么特点？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</w:r>
      <w:del w:id="1336" w:author="1787816992@qq.com" w:date="2023-05-07T19:58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角色1</w:delText>
        </w:r>
      </w:del>
      <w:del w:id="1337" w:author="1787816992@qq.com" w:date="2023-05-07T19:59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：</w:delText>
        </w:r>
      </w:del>
      <w:ins w:id="1338" w:author="1787816992@qq.com" w:date="2023-05-07T19:59:00Z">
        <w:r w:rsidR="00E67A12" w:rsidRPr="00E67A12">
          <w:rPr>
            <w:rFonts w:ascii="PingFangSC-Regular" w:eastAsia="PingFangSC-Regular" w:hAnsi="PingFangSC-Regular" w:cs="PingFangSC-Regular"/>
            <w:b/>
            <w:color w:val="2B2B2B"/>
            <w:sz w:val="21"/>
            <w:szCs w:val="21"/>
          </w:rPr>
          <w:t>HE</w:t>
        </w:r>
        <w:r w:rsidR="00E67A12" w:rsidRPr="00E67A12">
          <w:rPr>
            <w:rFonts w:ascii="宋体" w:eastAsia="宋体" w:hAnsi="宋体" w:cs="宋体" w:hint="eastAsia"/>
            <w:b/>
            <w:color w:val="2B2B2B"/>
            <w:sz w:val="21"/>
            <w:szCs w:val="21"/>
          </w:rPr>
          <w:t>：</w:t>
        </w:r>
      </w:ins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地铁准时、安全。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</w:r>
      <w:del w:id="1339" w:author="1787816992@qq.com" w:date="2023-05-07T19:58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记者</w:delText>
        </w:r>
      </w:del>
      <w:del w:id="1340" w:author="1787816992@qq.com" w:date="2023-05-07T19:59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：</w:delText>
        </w:r>
      </w:del>
      <w:ins w:id="1341" w:author="1787816992@qq.com" w:date="2023-05-07T19:59:00Z">
        <w:r w:rsidR="00E67A12" w:rsidRPr="00E67A12">
          <w:rPr>
            <w:rFonts w:ascii="宋体" w:eastAsia="宋体" w:hAnsi="宋体" w:cs="宋体" w:hint="eastAsia"/>
            <w:b/>
            <w:color w:val="2B2B2B"/>
            <w:sz w:val="21"/>
            <w:szCs w:val="21"/>
          </w:rPr>
          <w:t>我：</w:t>
        </w:r>
      </w:ins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基本上每个</w:t>
      </w:r>
      <w:ins w:id="1342" w:author="1787816992@qq.com" w:date="2023-05-07T21:23:00Z">
        <w:r w:rsidR="00E25849">
          <w:rPr>
            <w:rFonts w:ascii="宋体" w:eastAsia="宋体" w:hAnsi="宋体" w:cs="宋体" w:hint="eastAsia"/>
            <w:color w:val="2B2B2B"/>
            <w:sz w:val="21"/>
            <w:szCs w:val="21"/>
          </w:rPr>
          <w:t>被访者</w:t>
        </w:r>
      </w:ins>
      <w:del w:id="1343" w:author="1787816992@qq.com" w:date="2023-05-07T21:23:00Z">
        <w:r w:rsidDel="00E25849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人</w:delText>
        </w:r>
      </w:del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都会提到这一点。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</w:r>
      <w:del w:id="1344" w:author="1787816992@qq.com" w:date="2023-05-07T19:58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角色1</w:delText>
        </w:r>
      </w:del>
      <w:del w:id="1345" w:author="1787816992@qq.com" w:date="2023-05-07T19:59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：</w:delText>
        </w:r>
      </w:del>
      <w:ins w:id="1346" w:author="1787816992@qq.com" w:date="2023-05-07T19:59:00Z">
        <w:r w:rsidR="00E67A12" w:rsidRPr="00E67A12">
          <w:rPr>
            <w:rFonts w:ascii="PingFangSC-Regular" w:eastAsia="PingFangSC-Regular" w:hAnsi="PingFangSC-Regular" w:cs="PingFangSC-Regular"/>
            <w:b/>
            <w:color w:val="2B2B2B"/>
            <w:sz w:val="21"/>
            <w:szCs w:val="21"/>
          </w:rPr>
          <w:t>HE</w:t>
        </w:r>
        <w:r w:rsidR="00E67A12" w:rsidRPr="00E67A12">
          <w:rPr>
            <w:rFonts w:ascii="宋体" w:eastAsia="宋体" w:hAnsi="宋体" w:cs="宋体" w:hint="eastAsia"/>
            <w:b/>
            <w:color w:val="2B2B2B"/>
            <w:sz w:val="21"/>
            <w:szCs w:val="21"/>
          </w:rPr>
          <w:t>：</w:t>
        </w:r>
      </w:ins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如果是长距离</w:t>
      </w:r>
      <w:ins w:id="1347" w:author="1787816992@qq.com" w:date="2023-05-07T21:23:00Z">
        <w:r w:rsidR="00E25849">
          <w:rPr>
            <w:rFonts w:ascii="宋体" w:eastAsia="宋体" w:hAnsi="宋体" w:cs="宋体" w:hint="eastAsia"/>
            <w:color w:val="2B2B2B"/>
            <w:sz w:val="21"/>
            <w:szCs w:val="21"/>
          </w:rPr>
          <w:t>出行</w:t>
        </w:r>
      </w:ins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相对比较经济一点，</w:t>
      </w:r>
      <w:del w:id="1348" w:author="1787816992@qq.com" w:date="2023-05-07T21:24:00Z">
        <w:r w:rsidDel="00E25849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如果是</w:delText>
        </w:r>
      </w:del>
      <w:ins w:id="1349" w:author="1787816992@qq.com" w:date="2023-05-07T21:24:00Z">
        <w:r w:rsidR="00E25849">
          <w:rPr>
            <w:rFonts w:ascii="宋体" w:eastAsia="宋体" w:hAnsi="宋体" w:cs="宋体" w:hint="eastAsia"/>
            <w:color w:val="2B2B2B"/>
            <w:sz w:val="21"/>
            <w:szCs w:val="21"/>
          </w:rPr>
          <w:t>短途的话</w:t>
        </w:r>
      </w:ins>
      <w:del w:id="1350" w:author="1787816992@qq.com" w:date="2023-05-07T21:24:00Z">
        <w:r w:rsidDel="00E25849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短的</w:delText>
        </w:r>
      </w:del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可能就不</w:t>
      </w:r>
      <w:del w:id="1351" w:author="1787816992@qq.com" w:date="2023-05-07T21:24:00Z">
        <w:r w:rsidDel="00E25849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觉得</w:delText>
        </w:r>
      </w:del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怎么样。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</w:r>
      <w:del w:id="1352" w:author="1787816992@qq.com" w:date="2023-05-07T19:58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记者</w:delText>
        </w:r>
      </w:del>
      <w:del w:id="1353" w:author="1787816992@qq.com" w:date="2023-05-07T19:59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：</w:delText>
        </w:r>
      </w:del>
      <w:ins w:id="1354" w:author="1787816992@qq.com" w:date="2023-05-07T19:59:00Z">
        <w:r w:rsidR="00E67A12" w:rsidRPr="00E67A12">
          <w:rPr>
            <w:rFonts w:ascii="宋体" w:eastAsia="宋体" w:hAnsi="宋体" w:cs="宋体" w:hint="eastAsia"/>
            <w:b/>
            <w:color w:val="2B2B2B"/>
            <w:sz w:val="21"/>
            <w:szCs w:val="21"/>
          </w:rPr>
          <w:t>我：</w:t>
        </w:r>
      </w:ins>
      <w:ins w:id="1355" w:author="1787816992@qq.com" w:date="2023-05-07T21:24:00Z">
        <w:r w:rsidR="00E25849" w:rsidRPr="00E25849">
          <w:rPr>
            <w:rFonts w:ascii="宋体" w:eastAsia="宋体" w:hAnsi="宋体" w:cs="宋体" w:hint="eastAsia"/>
            <w:bCs/>
            <w:color w:val="2B2B2B"/>
            <w:sz w:val="21"/>
            <w:szCs w:val="21"/>
            <w:rPrChange w:id="1356" w:author="1787816992@qq.com" w:date="2023-05-07T21:24:00Z">
              <w:rPr>
                <w:rFonts w:ascii="宋体" w:eastAsia="宋体" w:hAnsi="宋体" w:cs="宋体" w:hint="eastAsia"/>
                <w:b/>
                <w:color w:val="2B2B2B"/>
                <w:sz w:val="21"/>
                <w:szCs w:val="21"/>
              </w:rPr>
            </w:rPrChange>
          </w:rPr>
          <w:t>那</w:t>
        </w:r>
      </w:ins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有什么缺点吗？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</w:r>
      <w:del w:id="1357" w:author="1787816992@qq.com" w:date="2023-05-07T19:58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角色1</w:delText>
        </w:r>
      </w:del>
      <w:del w:id="1358" w:author="1787816992@qq.com" w:date="2023-05-07T19:59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：</w:delText>
        </w:r>
      </w:del>
      <w:ins w:id="1359" w:author="1787816992@qq.com" w:date="2023-05-07T19:59:00Z">
        <w:r w:rsidR="00E67A12" w:rsidRPr="00E67A12">
          <w:rPr>
            <w:rFonts w:ascii="PingFangSC-Regular" w:eastAsia="PingFangSC-Regular" w:hAnsi="PingFangSC-Regular" w:cs="PingFangSC-Regular"/>
            <w:b/>
            <w:color w:val="2B2B2B"/>
            <w:sz w:val="21"/>
            <w:szCs w:val="21"/>
          </w:rPr>
          <w:t>HE</w:t>
        </w:r>
        <w:r w:rsidR="00E67A12" w:rsidRPr="00E67A12">
          <w:rPr>
            <w:rFonts w:ascii="宋体" w:eastAsia="宋体" w:hAnsi="宋体" w:cs="宋体" w:hint="eastAsia"/>
            <w:b/>
            <w:color w:val="2B2B2B"/>
            <w:sz w:val="21"/>
            <w:szCs w:val="21"/>
          </w:rPr>
          <w:t>：</w:t>
        </w:r>
      </w:ins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地铁的缺点就是我</w:t>
      </w:r>
      <w:ins w:id="1360" w:author="1787816992@qq.com" w:date="2023-05-07T21:24:00Z">
        <w:r w:rsidR="00E25849">
          <w:rPr>
            <w:rFonts w:ascii="宋体" w:eastAsia="宋体" w:hAnsi="宋体" w:cs="宋体" w:hint="eastAsia"/>
            <w:color w:val="2B2B2B"/>
            <w:sz w:val="21"/>
            <w:szCs w:val="21"/>
          </w:rPr>
          <w:t>坐地铁</w:t>
        </w:r>
      </w:ins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到一个地方</w:t>
      </w:r>
      <w:ins w:id="1361" w:author="1787816992@qq.com" w:date="2023-05-07T21:24:00Z">
        <w:r w:rsidR="00E25849">
          <w:rPr>
            <w:rFonts w:ascii="宋体" w:eastAsia="宋体" w:hAnsi="宋体" w:cs="宋体" w:hint="eastAsia"/>
            <w:color w:val="2B2B2B"/>
            <w:sz w:val="21"/>
            <w:szCs w:val="21"/>
          </w:rPr>
          <w:t>，出站之后</w:t>
        </w:r>
      </w:ins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还</w:t>
      </w:r>
      <w:del w:id="1362" w:author="1787816992@qq.com" w:date="2023-05-07T21:24:00Z">
        <w:r w:rsidDel="00E25849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是</w:delText>
        </w:r>
      </w:del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要走一段路</w:t>
      </w:r>
      <w:ins w:id="1363" w:author="1787816992@qq.com" w:date="2023-05-07T21:25:00Z">
        <w:r w:rsidR="00E25849">
          <w:rPr>
            <w:rFonts w:ascii="宋体" w:eastAsia="宋体" w:hAnsi="宋体" w:cs="宋体" w:hint="eastAsia"/>
            <w:color w:val="2B2B2B"/>
            <w:sz w:val="21"/>
            <w:szCs w:val="21"/>
          </w:rPr>
          <w:t>。不过我也知道</w:t>
        </w:r>
      </w:ins>
      <w:del w:id="1364" w:author="1787816992@qq.com" w:date="2023-05-07T21:25:00Z">
        <w:r w:rsidDel="00E25849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，</w:delText>
        </w:r>
      </w:del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不可能十全十美的</w:t>
      </w:r>
      <w:del w:id="1365" w:author="1787816992@qq.com" w:date="2023-05-07T21:25:00Z">
        <w:r w:rsidDel="00E25849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，要走十几二十分钟，距离问题，那个设置问题</w:delText>
        </w:r>
      </w:del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，因为地铁站</w:t>
      </w:r>
      <w:del w:id="1366" w:author="1787816992@qq.com" w:date="2023-05-07T21:25:00Z">
        <w:r w:rsidDel="00E25849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设置</w:delText>
        </w:r>
      </w:del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都是</w:t>
      </w:r>
      <w:ins w:id="1367" w:author="1787816992@qq.com" w:date="2023-05-07T21:25:00Z">
        <w:r w:rsidR="00E25849">
          <w:rPr>
            <w:rFonts w:ascii="宋体" w:eastAsia="宋体" w:hAnsi="宋体" w:cs="宋体" w:hint="eastAsia"/>
            <w:color w:val="2B2B2B"/>
            <w:sz w:val="21"/>
            <w:szCs w:val="21"/>
          </w:rPr>
          <w:t>设置在</w:t>
        </w:r>
      </w:ins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人流最多的地方，</w:t>
      </w:r>
      <w:del w:id="1368" w:author="1787816992@qq.com" w:date="2023-05-07T21:25:00Z">
        <w:r w:rsidDel="00E25849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或者一个景点，要么就是一个购物点，</w:delText>
        </w:r>
      </w:del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多数情况下都是</w:t>
      </w:r>
      <w:ins w:id="1369" w:author="1787816992@qq.com" w:date="2023-05-07T21:25:00Z">
        <w:r w:rsidR="00E25849">
          <w:rPr>
            <w:rFonts w:ascii="宋体" w:eastAsia="宋体" w:hAnsi="宋体" w:cs="宋体" w:hint="eastAsia"/>
            <w:color w:val="2B2B2B"/>
            <w:sz w:val="21"/>
            <w:szCs w:val="21"/>
          </w:rPr>
          <w:t>为了最大化</w:t>
        </w:r>
      </w:ins>
      <w:del w:id="1370" w:author="1787816992@qq.com" w:date="2023-05-07T21:25:00Z">
        <w:r w:rsidDel="00E25849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设置</w:delText>
        </w:r>
      </w:del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方便大家</w:t>
      </w:r>
      <w:ins w:id="1371" w:author="1787816992@qq.com" w:date="2023-05-07T21:25:00Z">
        <w:r w:rsidR="00E25849">
          <w:rPr>
            <w:rFonts w:ascii="宋体" w:eastAsia="宋体" w:hAnsi="宋体" w:cs="宋体" w:hint="eastAsia"/>
            <w:color w:val="2B2B2B"/>
            <w:sz w:val="21"/>
            <w:szCs w:val="21"/>
          </w:rPr>
          <w:t>。</w:t>
        </w:r>
      </w:ins>
      <w:del w:id="1372" w:author="1787816992@qq.com" w:date="2023-05-07T21:25:00Z">
        <w:r w:rsidDel="00E25849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，</w:delText>
        </w:r>
      </w:del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但是我们走出去最起码也要走5分钟左右到10分钟，我父亲住</w:t>
      </w:r>
      <w:ins w:id="1373" w:author="1787816992@qq.com" w:date="2023-05-07T21:26:00Z">
        <w:r w:rsidR="00035329">
          <w:rPr>
            <w:rFonts w:ascii="宋体" w:eastAsia="宋体" w:hAnsi="宋体" w:cs="宋体" w:hint="eastAsia"/>
            <w:color w:val="2B2B2B"/>
            <w:sz w:val="21"/>
            <w:szCs w:val="21"/>
          </w:rPr>
          <w:t>的</w:t>
        </w:r>
      </w:ins>
      <w:del w:id="1374" w:author="1787816992@qq.com" w:date="2023-05-07T21:26:00Z">
        <w:r w:rsidDel="00035329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在</w:delText>
        </w:r>
      </w:del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老房子那边也是一样。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</w:r>
      <w:del w:id="1375" w:author="1787816992@qq.com" w:date="2023-05-07T19:58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记者</w:delText>
        </w:r>
      </w:del>
      <w:del w:id="1376" w:author="1787816992@qq.com" w:date="2023-05-07T19:59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：</w:delText>
        </w:r>
      </w:del>
      <w:ins w:id="1377" w:author="1787816992@qq.com" w:date="2023-05-07T19:59:00Z">
        <w:r w:rsidR="00E67A12" w:rsidRPr="00E67A12">
          <w:rPr>
            <w:rFonts w:ascii="宋体" w:eastAsia="宋体" w:hAnsi="宋体" w:cs="宋体" w:hint="eastAsia"/>
            <w:b/>
            <w:color w:val="2B2B2B"/>
            <w:sz w:val="21"/>
            <w:szCs w:val="21"/>
          </w:rPr>
          <w:t>我：</w:t>
        </w:r>
      </w:ins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老房子那边</w:t>
      </w:r>
      <w:ins w:id="1378" w:author="1787816992@qq.com" w:date="2023-05-07T21:26:00Z">
        <w:r w:rsidR="00035329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t>离哪个地铁站近</w:t>
        </w:r>
      </w:ins>
      <w:del w:id="1379" w:author="1787816992@qq.com" w:date="2023-05-07T21:26:00Z">
        <w:r w:rsidDel="00035329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是哪个地铁站</w:delText>
        </w:r>
      </w:del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？新秀吗？</w:t>
      </w:r>
      <w:ins w:id="1380" w:author="1787816992@qq.com" w:date="2023-05-07T21:26:00Z">
        <w:r w:rsidR="00035329" w:rsidDel="00035329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t xml:space="preserve"> </w:t>
        </w:r>
      </w:ins>
      <w:del w:id="1381" w:author="1787816992@qq.com" w:date="2023-05-07T21:26:00Z">
        <w:r w:rsidDel="00035329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br/>
        </w:r>
      </w:del>
      <w:del w:id="1382" w:author="1787816992@qq.com" w:date="2023-05-07T19:58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角色1</w:delText>
        </w:r>
      </w:del>
      <w:del w:id="1383" w:author="1787816992@qq.com" w:date="2023-05-07T19:59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：</w:delText>
        </w:r>
      </w:del>
      <w:del w:id="1384" w:author="1787816992@qq.com" w:date="2023-05-07T21:26:00Z">
        <w:r w:rsidDel="00035329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不是，就是螺岭那边。</w:delText>
        </w:r>
        <w:r w:rsidDel="00035329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br/>
        </w:r>
      </w:del>
      <w:del w:id="1385" w:author="1787816992@qq.com" w:date="2023-05-07T19:58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记者</w:delText>
        </w:r>
      </w:del>
      <w:del w:id="1386" w:author="1787816992@qq.com" w:date="2023-05-07T19:59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：</w:delText>
        </w:r>
      </w:del>
      <w:del w:id="1387" w:author="1787816992@qq.com" w:date="2023-05-07T21:26:00Z">
        <w:r w:rsidDel="00035329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那边离哪个地铁站近？</w:delText>
        </w:r>
      </w:del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</w:r>
      <w:del w:id="1388" w:author="1787816992@qq.com" w:date="2023-05-07T19:58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角色1</w:delText>
        </w:r>
      </w:del>
      <w:del w:id="1389" w:author="1787816992@qq.com" w:date="2023-05-07T19:59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：</w:delText>
        </w:r>
      </w:del>
      <w:ins w:id="1390" w:author="1787816992@qq.com" w:date="2023-05-07T19:59:00Z">
        <w:r w:rsidR="00E67A12" w:rsidRPr="00E67A12">
          <w:rPr>
            <w:rFonts w:ascii="PingFangSC-Regular" w:eastAsia="PingFangSC-Regular" w:hAnsi="PingFangSC-Regular" w:cs="PingFangSC-Regular"/>
            <w:b/>
            <w:color w:val="2B2B2B"/>
            <w:sz w:val="21"/>
            <w:szCs w:val="21"/>
          </w:rPr>
          <w:t>HE</w:t>
        </w:r>
        <w:r w:rsidR="00E67A12" w:rsidRPr="00E67A12">
          <w:rPr>
            <w:rFonts w:ascii="宋体" w:eastAsia="宋体" w:hAnsi="宋体" w:cs="宋体" w:hint="eastAsia"/>
            <w:b/>
            <w:color w:val="2B2B2B"/>
            <w:sz w:val="21"/>
            <w:szCs w:val="21"/>
          </w:rPr>
          <w:t>：</w:t>
        </w:r>
      </w:ins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差不多吧，2号线要走到湖贝，</w:t>
      </w:r>
      <w:del w:id="1391" w:author="1787816992@qq.com" w:date="2023-05-07T21:26:00Z">
        <w:r w:rsidDel="00035329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这边</w:delText>
        </w:r>
      </w:del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3号线就要走到</w:t>
      </w:r>
      <w:ins w:id="1392" w:author="1787816992@qq.com" w:date="2023-05-07T21:26:00Z">
        <w:r w:rsidR="00035329">
          <w:rPr>
            <w:rFonts w:ascii="宋体" w:eastAsia="宋体" w:hAnsi="宋体" w:cs="宋体" w:hint="eastAsia"/>
            <w:color w:val="2B2B2B"/>
            <w:sz w:val="21"/>
            <w:szCs w:val="21"/>
          </w:rPr>
          <w:t>翠园中学</w:t>
        </w:r>
      </w:ins>
      <w:del w:id="1393" w:author="1787816992@qq.com" w:date="2023-05-07T21:26:00Z">
        <w:r w:rsidDel="00035329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翠园中学</w:delText>
        </w:r>
      </w:del>
      <w:ins w:id="1394" w:author="1787816992@qq.com" w:date="2023-05-07T21:27:00Z">
        <w:r w:rsidR="00035329">
          <w:rPr>
            <w:rFonts w:ascii="宋体" w:eastAsia="宋体" w:hAnsi="宋体" w:cs="宋体" w:hint="eastAsia"/>
            <w:color w:val="2B2B2B"/>
            <w:sz w:val="21"/>
            <w:szCs w:val="21"/>
          </w:rPr>
          <w:t>那边那个</w:t>
        </w:r>
      </w:ins>
      <w:del w:id="1395" w:author="1787816992@qq.com" w:date="2023-05-07T21:27:00Z">
        <w:r w:rsidDel="00035329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这个</w:delText>
        </w:r>
      </w:del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站，5号线要走到怡景</w:t>
      </w:r>
      <w:del w:id="1396" w:author="1787816992@qq.com" w:date="2023-05-07T21:27:00Z">
        <w:r w:rsidDel="00035329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，这一边我可以坐怡景地铁，2号线我就比较近，周围都有地铁，起码有三条线</w:delText>
        </w:r>
      </w:del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</w:r>
      <w:del w:id="1397" w:author="1787816992@qq.com" w:date="2023-05-07T19:58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记者</w:delText>
        </w:r>
      </w:del>
      <w:del w:id="1398" w:author="1787816992@qq.com" w:date="2023-05-07T19:59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：</w:delText>
        </w:r>
      </w:del>
      <w:ins w:id="1399" w:author="1787816992@qq.com" w:date="2023-05-07T19:59:00Z">
        <w:r w:rsidR="00E67A12" w:rsidRPr="00E67A12">
          <w:rPr>
            <w:rFonts w:ascii="宋体" w:eastAsia="宋体" w:hAnsi="宋体" w:cs="宋体" w:hint="eastAsia"/>
            <w:b/>
            <w:color w:val="2B2B2B"/>
            <w:sz w:val="21"/>
            <w:szCs w:val="21"/>
          </w:rPr>
          <w:t>我：</w:t>
        </w:r>
      </w:ins>
      <w:ins w:id="1400" w:author="1787816992@qq.com" w:date="2023-05-07T21:28:00Z">
        <w:r w:rsidR="00035329" w:rsidRPr="00035329">
          <w:rPr>
            <w:rFonts w:ascii="宋体" w:eastAsia="宋体" w:hAnsi="宋体" w:cs="宋体" w:hint="eastAsia"/>
            <w:bCs/>
            <w:color w:val="2B2B2B"/>
            <w:sz w:val="21"/>
            <w:szCs w:val="21"/>
            <w:rPrChange w:id="1401" w:author="1787816992@qq.com" w:date="2023-05-07T21:28:00Z">
              <w:rPr>
                <w:rFonts w:ascii="宋体" w:eastAsia="宋体" w:hAnsi="宋体" w:cs="宋体" w:hint="eastAsia"/>
                <w:b/>
                <w:color w:val="2B2B2B"/>
                <w:sz w:val="21"/>
                <w:szCs w:val="21"/>
              </w:rPr>
            </w:rPrChange>
          </w:rPr>
          <w:t>那您觉得，</w:t>
        </w:r>
      </w:ins>
      <w:del w:id="1402" w:author="1787816992@qq.com" w:date="2023-05-07T21:28:00Z">
        <w:r w:rsidDel="00035329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那您觉得跟您最喜欢坐的公交车相比，</w:delText>
        </w:r>
      </w:del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地铁</w:t>
      </w:r>
      <w:ins w:id="1403" w:author="1787816992@qq.com" w:date="2023-05-07T21:28:00Z">
        <w:r w:rsidR="00035329">
          <w:rPr>
            <w:rFonts w:ascii="宋体" w:eastAsia="宋体" w:hAnsi="宋体" w:cs="宋体" w:hint="eastAsia"/>
            <w:color w:val="2B2B2B"/>
            <w:sz w:val="21"/>
            <w:szCs w:val="21"/>
          </w:rPr>
          <w:t>跟</w:t>
        </w:r>
        <w:r w:rsidR="00035329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t>您最喜欢坐的公交车</w:t>
        </w:r>
      </w:ins>
      <w:del w:id="1404" w:author="1787816992@qq.com" w:date="2023-05-07T21:27:00Z">
        <w:r w:rsidDel="00035329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和公交车</w:delText>
        </w:r>
      </w:del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有什么区别？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</w:r>
      <w:del w:id="1405" w:author="1787816992@qq.com" w:date="2023-05-07T19:58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角色1</w:delText>
        </w:r>
      </w:del>
      <w:del w:id="1406" w:author="1787816992@qq.com" w:date="2023-05-07T19:59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：</w:delText>
        </w:r>
      </w:del>
      <w:ins w:id="1407" w:author="1787816992@qq.com" w:date="2023-05-07T19:59:00Z">
        <w:r w:rsidR="00E67A12" w:rsidRPr="00E67A12">
          <w:rPr>
            <w:rFonts w:ascii="PingFangSC-Regular" w:eastAsia="PingFangSC-Regular" w:hAnsi="PingFangSC-Regular" w:cs="PingFangSC-Regular"/>
            <w:b/>
            <w:color w:val="2B2B2B"/>
            <w:sz w:val="21"/>
            <w:szCs w:val="21"/>
          </w:rPr>
          <w:t>HE</w:t>
        </w:r>
        <w:r w:rsidR="00E67A12" w:rsidRPr="00E67A12">
          <w:rPr>
            <w:rFonts w:ascii="宋体" w:eastAsia="宋体" w:hAnsi="宋体" w:cs="宋体" w:hint="eastAsia"/>
            <w:b/>
            <w:color w:val="2B2B2B"/>
            <w:sz w:val="21"/>
            <w:szCs w:val="21"/>
          </w:rPr>
          <w:t>：</w:t>
        </w:r>
      </w:ins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公交车现在</w:t>
      </w:r>
      <w:ins w:id="1408" w:author="1787816992@qq.com" w:date="2023-05-07T21:27:00Z">
        <w:r w:rsidR="00035329">
          <w:rPr>
            <w:rFonts w:ascii="宋体" w:eastAsia="宋体" w:hAnsi="宋体" w:cs="宋体" w:hint="eastAsia"/>
            <w:color w:val="2B2B2B"/>
            <w:sz w:val="21"/>
            <w:szCs w:val="21"/>
          </w:rPr>
          <w:t>客流量</w:t>
        </w:r>
      </w:ins>
      <w:del w:id="1409" w:author="1787816992@qq.com" w:date="2023-05-07T21:27:00Z">
        <w:r w:rsidDel="00035329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人也</w:delText>
        </w:r>
      </w:del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少了，早期上班的时候人挤人，现在宽松了很多</w:t>
      </w:r>
      <w:ins w:id="1410" w:author="1787816992@qq.com" w:date="2023-05-07T21:27:00Z">
        <w:r w:rsidR="00035329">
          <w:rPr>
            <w:rFonts w:ascii="宋体" w:eastAsia="宋体" w:hAnsi="宋体" w:cs="宋体" w:hint="eastAsia"/>
            <w:color w:val="2B2B2B"/>
            <w:sz w:val="21"/>
            <w:szCs w:val="21"/>
          </w:rPr>
          <w:t>。</w:t>
        </w:r>
      </w:ins>
      <w:del w:id="1411" w:author="1787816992@qq.com" w:date="2023-05-07T21:27:00Z">
        <w:r w:rsidDel="00035329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，公交车来说人少了，</w:delText>
        </w:r>
      </w:del>
    </w:p>
    <w:p w14:paraId="3C81F6E8" w14:textId="77777777" w:rsidR="00035329" w:rsidRDefault="00000000">
      <w:pPr>
        <w:spacing w:line="360" w:lineRule="auto"/>
        <w:rPr>
          <w:ins w:id="1412" w:author="1787816992@qq.com" w:date="2023-05-07T21:33:00Z"/>
          <w:rFonts w:ascii="PingFangSC-Regular" w:eastAsia="PingFangSC-Regular" w:hAnsi="PingFangSC-Regular" w:cs="PingFangSC-Regular"/>
          <w:color w:val="2B2B2B"/>
          <w:sz w:val="21"/>
          <w:szCs w:val="21"/>
        </w:rPr>
      </w:pPr>
      <w:del w:id="1413" w:author="1787816992@qq.com" w:date="2023-05-07T21:27:00Z">
        <w:r w:rsidDel="00035329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但是个别上学点的时候，以前要挤上去的，基本上一到上学点的时候都要人挤人的。</w:delText>
        </w:r>
        <w:r w:rsidDel="00035329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br/>
        </w:r>
      </w:del>
      <w:del w:id="1414" w:author="1787816992@qq.com" w:date="2023-05-07T19:58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记者</w:delText>
        </w:r>
      </w:del>
      <w:del w:id="1415" w:author="1787816992@qq.com" w:date="2023-05-07T19:59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：</w:delText>
        </w:r>
      </w:del>
      <w:ins w:id="1416" w:author="1787816992@qq.com" w:date="2023-05-07T19:59:00Z">
        <w:r w:rsidR="00E67A12" w:rsidRPr="00E67A12">
          <w:rPr>
            <w:rFonts w:ascii="宋体" w:eastAsia="宋体" w:hAnsi="宋体" w:cs="宋体" w:hint="eastAsia"/>
            <w:b/>
            <w:color w:val="2B2B2B"/>
            <w:sz w:val="21"/>
            <w:szCs w:val="21"/>
          </w:rPr>
          <w:t>我：</w:t>
        </w:r>
      </w:ins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那您觉得地铁、公交它们的线路和站点设计有什么差别吗？比如说公交车站比较多，更方便，地铁站比较少，大概是这方面</w:t>
      </w:r>
      <w:ins w:id="1417" w:author="1787816992@qq.com" w:date="2023-05-07T21:28:00Z">
        <w:r w:rsidR="00035329">
          <w:rPr>
            <w:rFonts w:ascii="宋体" w:eastAsia="宋体" w:hAnsi="宋体" w:cs="宋体" w:hint="eastAsia"/>
            <w:color w:val="2B2B2B"/>
            <w:sz w:val="21"/>
            <w:szCs w:val="21"/>
          </w:rPr>
          <w:t>。</w:t>
        </w:r>
      </w:ins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您有什么看法？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</w:r>
      <w:del w:id="1418" w:author="1787816992@qq.com" w:date="2023-05-07T19:58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角色1</w:delText>
        </w:r>
      </w:del>
      <w:del w:id="1419" w:author="1787816992@qq.com" w:date="2023-05-07T19:59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：</w:delText>
        </w:r>
      </w:del>
      <w:ins w:id="1420" w:author="1787816992@qq.com" w:date="2023-05-07T19:59:00Z">
        <w:r w:rsidR="00E67A12" w:rsidRPr="00E67A12">
          <w:rPr>
            <w:rFonts w:ascii="PingFangSC-Regular" w:eastAsia="PingFangSC-Regular" w:hAnsi="PingFangSC-Regular" w:cs="PingFangSC-Regular"/>
            <w:b/>
            <w:color w:val="2B2B2B"/>
            <w:sz w:val="21"/>
            <w:szCs w:val="21"/>
          </w:rPr>
          <w:t>HE</w:t>
        </w:r>
        <w:r w:rsidR="00E67A12" w:rsidRPr="00E67A12">
          <w:rPr>
            <w:rFonts w:ascii="宋体" w:eastAsia="宋体" w:hAnsi="宋体" w:cs="宋体" w:hint="eastAsia"/>
            <w:b/>
            <w:color w:val="2B2B2B"/>
            <w:sz w:val="21"/>
            <w:szCs w:val="21"/>
          </w:rPr>
          <w:t>：</w:t>
        </w:r>
      </w:ins>
      <w:del w:id="1421" w:author="1787816992@qq.com" w:date="2023-05-07T21:28:00Z">
        <w:r w:rsidDel="00035329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设计</w:delText>
        </w:r>
      </w:del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没什么差别。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</w:r>
      <w:del w:id="1422" w:author="1787816992@qq.com" w:date="2023-05-07T19:58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记者</w:delText>
        </w:r>
      </w:del>
      <w:del w:id="1423" w:author="1787816992@qq.com" w:date="2023-05-07T19:59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：</w:delText>
        </w:r>
      </w:del>
      <w:ins w:id="1424" w:author="1787816992@qq.com" w:date="2023-05-07T19:59:00Z">
        <w:r w:rsidR="00E67A12" w:rsidRPr="00E67A12">
          <w:rPr>
            <w:rFonts w:ascii="宋体" w:eastAsia="宋体" w:hAnsi="宋体" w:cs="宋体" w:hint="eastAsia"/>
            <w:b/>
            <w:color w:val="2B2B2B"/>
            <w:sz w:val="21"/>
            <w:szCs w:val="21"/>
          </w:rPr>
          <w:t>我：</w:t>
        </w:r>
      </w:ins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会不会觉得公交车站点比较多，线路更多一点？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</w:r>
      <w:del w:id="1425" w:author="1787816992@qq.com" w:date="2023-05-07T19:58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角色1</w:delText>
        </w:r>
      </w:del>
      <w:del w:id="1426" w:author="1787816992@qq.com" w:date="2023-05-07T19:59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：</w:delText>
        </w:r>
      </w:del>
      <w:ins w:id="1427" w:author="1787816992@qq.com" w:date="2023-05-07T19:59:00Z">
        <w:r w:rsidR="00E67A12" w:rsidRPr="00E67A12">
          <w:rPr>
            <w:rFonts w:ascii="PingFangSC-Regular" w:eastAsia="PingFangSC-Regular" w:hAnsi="PingFangSC-Regular" w:cs="PingFangSC-Regular"/>
            <w:b/>
            <w:color w:val="2B2B2B"/>
            <w:sz w:val="21"/>
            <w:szCs w:val="21"/>
          </w:rPr>
          <w:t>HE</w:t>
        </w:r>
        <w:r w:rsidR="00E67A12" w:rsidRPr="00E67A12">
          <w:rPr>
            <w:rFonts w:ascii="宋体" w:eastAsia="宋体" w:hAnsi="宋体" w:cs="宋体" w:hint="eastAsia"/>
            <w:b/>
            <w:color w:val="2B2B2B"/>
            <w:sz w:val="21"/>
            <w:szCs w:val="21"/>
          </w:rPr>
          <w:t>：</w:t>
        </w:r>
      </w:ins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会，公交车站点会比较多。因为地铁主要是大站为主</w:t>
      </w:r>
      <w:del w:id="1428" w:author="1787816992@qq.com" w:date="2023-05-07T21:29:00Z">
        <w:r w:rsidDel="00035329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。</w:delText>
        </w:r>
      </w:del>
      <w:ins w:id="1429" w:author="1787816992@qq.com" w:date="2023-05-07T21:29:00Z">
        <w:r w:rsidR="00035329">
          <w:rPr>
            <w:rFonts w:ascii="宋体" w:eastAsia="宋体" w:hAnsi="宋体" w:cs="宋体" w:hint="eastAsia"/>
            <w:color w:val="2B2B2B"/>
            <w:sz w:val="21"/>
            <w:szCs w:val="21"/>
          </w:rPr>
          <w:t>，</w:t>
        </w:r>
      </w:ins>
      <w:del w:id="1430" w:author="1787816992@qq.com" w:date="2023-05-07T21:29:00Z">
        <w:r w:rsidDel="00035329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br/>
        </w:r>
      </w:del>
      <w:del w:id="1431" w:author="1787816992@qq.com" w:date="2023-05-07T19:58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记者</w:delText>
        </w:r>
      </w:del>
      <w:del w:id="1432" w:author="1787816992@qq.com" w:date="2023-05-07T19:59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：</w:delText>
        </w:r>
      </w:del>
      <w:del w:id="1433" w:author="1787816992@qq.com" w:date="2023-05-07T21:29:00Z">
        <w:r w:rsidDel="00035329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对，因为地铁是轨道交通。</w:delText>
        </w:r>
        <w:r w:rsidDel="00035329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br/>
        </w:r>
      </w:del>
      <w:del w:id="1434" w:author="1787816992@qq.com" w:date="2023-05-07T19:58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角色1</w:delText>
        </w:r>
      </w:del>
      <w:del w:id="1435" w:author="1787816992@qq.com" w:date="2023-05-07T19:59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：</w:delText>
        </w:r>
      </w:del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不可能像公交这么方便</w:t>
      </w:r>
      <w:del w:id="1436" w:author="1787816992@qq.com" w:date="2023-05-07T21:29:00Z">
        <w:r w:rsidDel="00035329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，</w:delText>
        </w:r>
      </w:del>
      <w:ins w:id="1437" w:author="1787816992@qq.com" w:date="2023-05-07T21:29:00Z">
        <w:r w:rsidR="00035329">
          <w:rPr>
            <w:rFonts w:ascii="宋体" w:eastAsia="宋体" w:hAnsi="宋体" w:cs="宋体" w:hint="eastAsia"/>
            <w:color w:val="2B2B2B"/>
            <w:sz w:val="21"/>
            <w:szCs w:val="21"/>
          </w:rPr>
          <w:t>；</w:t>
        </w:r>
      </w:ins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公交距离比较短，</w:t>
      </w:r>
      <w:ins w:id="1438" w:author="1787816992@qq.com" w:date="2023-05-07T21:29:00Z">
        <w:r w:rsidR="00035329">
          <w:rPr>
            <w:rFonts w:ascii="宋体" w:eastAsia="宋体" w:hAnsi="宋体" w:cs="宋体" w:hint="eastAsia"/>
            <w:color w:val="2B2B2B"/>
            <w:sz w:val="21"/>
            <w:szCs w:val="21"/>
          </w:rPr>
          <w:t>最起码</w:t>
        </w:r>
      </w:ins>
      <w:del w:id="1439" w:author="1787816992@qq.com" w:date="2023-05-07T21:29:00Z">
        <w:r w:rsidDel="00035329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大概</w:delText>
        </w:r>
      </w:del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两三公里</w:t>
      </w:r>
      <w:ins w:id="1440" w:author="1787816992@qq.com" w:date="2023-05-07T21:29:00Z">
        <w:r w:rsidR="00035329">
          <w:rPr>
            <w:rFonts w:ascii="宋体" w:eastAsia="宋体" w:hAnsi="宋体" w:cs="宋体" w:hint="eastAsia"/>
            <w:color w:val="2B2B2B"/>
            <w:sz w:val="21"/>
            <w:szCs w:val="21"/>
          </w:rPr>
          <w:t>就</w:t>
        </w:r>
      </w:ins>
      <w:del w:id="1441" w:author="1787816992@qq.com" w:date="2023-05-07T21:29:00Z">
        <w:r w:rsidDel="00035329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、三公里最起码</w:delText>
        </w:r>
      </w:del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有一个</w:t>
      </w:r>
      <w:ins w:id="1442" w:author="1787816992@qq.com" w:date="2023-05-07T21:29:00Z">
        <w:r w:rsidR="00035329">
          <w:rPr>
            <w:rFonts w:ascii="宋体" w:eastAsia="宋体" w:hAnsi="宋体" w:cs="宋体" w:hint="eastAsia"/>
            <w:color w:val="2B2B2B"/>
            <w:sz w:val="21"/>
            <w:szCs w:val="21"/>
          </w:rPr>
          <w:t>站</w:t>
        </w:r>
      </w:ins>
      <w:del w:id="1443" w:author="1787816992@qq.com" w:date="2023-05-07T21:29:00Z">
        <w:r w:rsidDel="00035329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站，大概是这样的</w:delText>
        </w:r>
      </w:del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。</w:t>
      </w:r>
      <w:del w:id="1444" w:author="1787816992@qq.com" w:date="2023-05-07T21:29:00Z">
        <w:r w:rsidDel="00035329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br/>
          <w:delText>00：39：55</w:delText>
        </w:r>
      </w:del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</w:r>
      <w:del w:id="1445" w:author="1787816992@qq.com" w:date="2023-05-07T19:58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记者</w:delText>
        </w:r>
      </w:del>
      <w:del w:id="1446" w:author="1787816992@qq.com" w:date="2023-05-07T19:59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：</w:delText>
        </w:r>
      </w:del>
      <w:ins w:id="1447" w:author="1787816992@qq.com" w:date="2023-05-07T19:59:00Z">
        <w:r w:rsidR="00E67A12" w:rsidRPr="00E67A12">
          <w:rPr>
            <w:rFonts w:ascii="宋体" w:eastAsia="宋体" w:hAnsi="宋体" w:cs="宋体" w:hint="eastAsia"/>
            <w:b/>
            <w:color w:val="2B2B2B"/>
            <w:sz w:val="21"/>
            <w:szCs w:val="21"/>
          </w:rPr>
          <w:t>我：</w:t>
        </w:r>
      </w:ins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那您觉得地铁跟私家车相比又有什么不同？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</w:r>
      <w:del w:id="1448" w:author="1787816992@qq.com" w:date="2023-05-07T19:58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lastRenderedPageBreak/>
          <w:delText>角色1</w:delText>
        </w:r>
      </w:del>
      <w:del w:id="1449" w:author="1787816992@qq.com" w:date="2023-05-07T19:59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：</w:delText>
        </w:r>
      </w:del>
      <w:ins w:id="1450" w:author="1787816992@qq.com" w:date="2023-05-07T19:59:00Z">
        <w:r w:rsidR="00E67A12" w:rsidRPr="00E67A12">
          <w:rPr>
            <w:rFonts w:ascii="PingFangSC-Regular" w:eastAsia="PingFangSC-Regular" w:hAnsi="PingFangSC-Regular" w:cs="PingFangSC-Regular"/>
            <w:b/>
            <w:color w:val="2B2B2B"/>
            <w:sz w:val="21"/>
            <w:szCs w:val="21"/>
          </w:rPr>
          <w:t>HE</w:t>
        </w:r>
        <w:r w:rsidR="00E67A12" w:rsidRPr="00E67A12">
          <w:rPr>
            <w:rFonts w:ascii="宋体" w:eastAsia="宋体" w:hAnsi="宋体" w:cs="宋体" w:hint="eastAsia"/>
            <w:b/>
            <w:color w:val="2B2B2B"/>
            <w:sz w:val="21"/>
            <w:szCs w:val="21"/>
          </w:rPr>
          <w:t>：</w:t>
        </w:r>
      </w:ins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地铁出行比较经济</w:t>
      </w:r>
      <w:ins w:id="1451" w:author="1787816992@qq.com" w:date="2023-05-07T21:29:00Z">
        <w:r w:rsidR="00035329">
          <w:rPr>
            <w:rFonts w:ascii="宋体" w:eastAsia="宋体" w:hAnsi="宋体" w:cs="宋体" w:hint="eastAsia"/>
            <w:color w:val="2B2B2B"/>
            <w:sz w:val="21"/>
            <w:szCs w:val="21"/>
          </w:rPr>
          <w:t>；</w:t>
        </w:r>
      </w:ins>
      <w:del w:id="1452" w:author="1787816992@qq.com" w:date="2023-05-07T21:29:00Z">
        <w:r w:rsidDel="00035329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，</w:delText>
        </w:r>
      </w:del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自己有车</w:t>
      </w:r>
      <w:ins w:id="1453" w:author="1787816992@qq.com" w:date="2023-05-07T21:29:00Z">
        <w:r w:rsidR="00035329">
          <w:rPr>
            <w:rFonts w:ascii="宋体" w:eastAsia="宋体" w:hAnsi="宋体" w:cs="宋体" w:hint="eastAsia"/>
            <w:color w:val="2B2B2B"/>
            <w:sz w:val="21"/>
            <w:szCs w:val="21"/>
          </w:rPr>
          <w:t>的话，</w:t>
        </w:r>
      </w:ins>
      <w:del w:id="1454" w:author="1787816992@qq.com" w:date="2023-05-07T21:29:00Z">
        <w:r w:rsidDel="00035329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就方便，比较</w:delText>
        </w:r>
      </w:del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长途</w:t>
      </w:r>
      <w:del w:id="1455" w:author="1787816992@qq.com" w:date="2023-05-07T21:29:00Z">
        <w:r w:rsidDel="00035329">
          <w:rPr>
            <w:rFonts w:asciiTheme="minorEastAsia" w:hAnsiTheme="minorEastAsia" w:cs="PingFangSC-Regular" w:hint="eastAsia"/>
            <w:color w:val="2B2B2B"/>
            <w:sz w:val="21"/>
            <w:szCs w:val="21"/>
          </w:rPr>
          <w:delText>的这种，可能去玩</w:delText>
        </w:r>
      </w:del>
      <w:ins w:id="1456" w:author="1787816992@qq.com" w:date="2023-05-07T21:30:00Z">
        <w:r w:rsidR="00035329">
          <w:rPr>
            <w:rFonts w:ascii="宋体" w:eastAsia="宋体" w:hAnsi="宋体" w:cs="宋体" w:hint="eastAsia"/>
            <w:color w:val="2B2B2B"/>
            <w:sz w:val="21"/>
            <w:szCs w:val="21"/>
          </w:rPr>
          <w:t>出行</w:t>
        </w:r>
      </w:ins>
      <w:del w:id="1457" w:author="1787816992@qq.com" w:date="2023-05-07T21:30:00Z">
        <w:r w:rsidDel="00035329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，</w:delText>
        </w:r>
        <w:r w:rsidDel="00035329">
          <w:rPr>
            <w:rFonts w:asciiTheme="minorEastAsia" w:hAnsiTheme="minorEastAsia" w:cs="PingFangSC-Regular" w:hint="eastAsia"/>
            <w:color w:val="2B2B2B"/>
            <w:sz w:val="21"/>
            <w:szCs w:val="21"/>
          </w:rPr>
          <w:delText>比较远的</w:delText>
        </w:r>
      </w:del>
      <w:ins w:id="1458" w:author="1787816992@qq.com" w:date="2023-05-07T21:30:00Z">
        <w:r w:rsidR="00035329">
          <w:rPr>
            <w:rFonts w:ascii="宋体" w:eastAsia="宋体" w:hAnsi="宋体" w:cs="宋体" w:hint="eastAsia"/>
            <w:color w:val="2B2B2B"/>
            <w:sz w:val="21"/>
            <w:szCs w:val="21"/>
          </w:rPr>
          <w:t>就</w:t>
        </w:r>
      </w:ins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比较方便。</w:t>
      </w:r>
      <w:del w:id="1459" w:author="1787816992@qq.com" w:date="2023-05-07T21:30:00Z">
        <w:r w:rsidDel="00035329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br/>
        </w:r>
      </w:del>
      <w:del w:id="1460" w:author="1787816992@qq.com" w:date="2023-05-07T19:58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记者</w:delText>
        </w:r>
      </w:del>
      <w:del w:id="1461" w:author="1787816992@qq.com" w:date="2023-05-07T19:59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：</w:delText>
        </w:r>
      </w:del>
      <w:del w:id="1462" w:author="1787816992@qq.com" w:date="2023-05-07T21:30:00Z">
        <w:r w:rsidDel="00035329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长途出行私家车更方便是不是？</w:delText>
        </w:r>
        <w:r w:rsidDel="00035329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br/>
        </w:r>
      </w:del>
      <w:del w:id="1463" w:author="1787816992@qq.com" w:date="2023-05-07T19:58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角色1</w:delText>
        </w:r>
      </w:del>
      <w:del w:id="1464" w:author="1787816992@qq.com" w:date="2023-05-07T19:59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：</w:delText>
        </w:r>
      </w:del>
      <w:del w:id="1465" w:author="1787816992@qq.com" w:date="2023-05-07T21:30:00Z">
        <w:r w:rsidDel="00035329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是，大鹏现在还没开通。</w:delText>
        </w:r>
        <w:r w:rsidDel="00035329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br/>
        </w:r>
      </w:del>
      <w:del w:id="1466" w:author="1787816992@qq.com" w:date="2023-05-07T19:58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记者</w:delText>
        </w:r>
      </w:del>
      <w:del w:id="1467" w:author="1787816992@qq.com" w:date="2023-05-07T19:59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：</w:delText>
        </w:r>
      </w:del>
      <w:del w:id="1468" w:author="1787816992@qq.com" w:date="2023-05-07T21:30:00Z">
        <w:r w:rsidDel="00035329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这个还是得开车。</w:delText>
        </w:r>
        <w:r w:rsidDel="00035329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br/>
        </w:r>
      </w:del>
      <w:del w:id="1469" w:author="1787816992@qq.com" w:date="2023-05-07T19:58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角色1</w:delText>
        </w:r>
      </w:del>
      <w:del w:id="1470" w:author="1787816992@qq.com" w:date="2023-05-07T19:59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：</w:delText>
        </w:r>
      </w:del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因为不用走一大段，特别是去旅游景点这些</w:t>
      </w:r>
      <w:ins w:id="1471" w:author="1787816992@qq.com" w:date="2023-05-07T21:30:00Z">
        <w:r w:rsidR="00035329">
          <w:rPr>
            <w:rFonts w:ascii="宋体" w:eastAsia="宋体" w:hAnsi="宋体" w:cs="宋体" w:hint="eastAsia"/>
            <w:color w:val="2B2B2B"/>
            <w:sz w:val="21"/>
            <w:szCs w:val="21"/>
          </w:rPr>
          <w:t>。</w:t>
        </w:r>
      </w:ins>
      <w:del w:id="1472" w:author="1787816992@qq.com" w:date="2023-05-07T21:30:00Z">
        <w:r w:rsidDel="00035329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，我们</w:delText>
        </w:r>
      </w:del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深圳很多山，</w:t>
      </w:r>
      <w:ins w:id="1473" w:author="1787816992@qq.com" w:date="2023-05-07T21:30:00Z">
        <w:r w:rsidR="00035329">
          <w:rPr>
            <w:rFonts w:ascii="宋体" w:eastAsia="宋体" w:hAnsi="宋体" w:cs="宋体" w:hint="eastAsia"/>
            <w:color w:val="2B2B2B"/>
            <w:sz w:val="21"/>
            <w:szCs w:val="21"/>
          </w:rPr>
          <w:t>很多</w:t>
        </w:r>
      </w:ins>
      <w:del w:id="1474" w:author="1787816992@qq.com" w:date="2023-05-07T21:30:00Z">
        <w:r w:rsidDel="00035329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各个</w:delText>
        </w:r>
      </w:del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景点，</w:t>
      </w:r>
      <w:ins w:id="1475" w:author="1787816992@qq.com" w:date="2023-05-07T21:30:00Z">
        <w:r w:rsidR="00035329">
          <w:rPr>
            <w:rFonts w:ascii="宋体" w:eastAsia="宋体" w:hAnsi="宋体" w:cs="宋体" w:hint="eastAsia"/>
            <w:color w:val="2B2B2B"/>
            <w:sz w:val="21"/>
            <w:szCs w:val="21"/>
          </w:rPr>
          <w:t>地铁还</w:t>
        </w:r>
      </w:ins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没开</w:t>
      </w:r>
      <w:ins w:id="1476" w:author="1787816992@qq.com" w:date="2023-05-07T21:30:00Z">
        <w:r w:rsidR="00035329">
          <w:rPr>
            <w:rFonts w:ascii="宋体" w:eastAsia="宋体" w:hAnsi="宋体" w:cs="宋体" w:hint="eastAsia"/>
            <w:color w:val="2B2B2B"/>
            <w:sz w:val="21"/>
            <w:szCs w:val="21"/>
          </w:rPr>
          <w:t>通</w:t>
        </w:r>
      </w:ins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到附近</w:t>
      </w:r>
      <w:del w:id="1477" w:author="1787816992@qq.com" w:date="2023-05-07T21:30:00Z">
        <w:r w:rsidDel="00035329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，应该说还没发展到附近</w:delText>
        </w:r>
      </w:del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，</w:t>
      </w:r>
      <w:ins w:id="1478" w:author="1787816992@qq.com" w:date="2023-05-07T21:30:00Z">
        <w:r w:rsidR="00035329">
          <w:rPr>
            <w:rFonts w:ascii="宋体" w:eastAsia="宋体" w:hAnsi="宋体" w:cs="宋体" w:hint="eastAsia"/>
            <w:color w:val="2B2B2B"/>
            <w:sz w:val="21"/>
            <w:szCs w:val="21"/>
          </w:rPr>
          <w:t>这种</w:t>
        </w:r>
      </w:ins>
      <w:ins w:id="1479" w:author="1787816992@qq.com" w:date="2023-05-07T21:31:00Z">
        <w:r w:rsidR="00035329">
          <w:rPr>
            <w:rFonts w:ascii="宋体" w:eastAsia="宋体" w:hAnsi="宋体" w:cs="宋体" w:hint="eastAsia"/>
            <w:color w:val="2B2B2B"/>
            <w:sz w:val="21"/>
            <w:szCs w:val="21"/>
          </w:rPr>
          <w:t>情况下</w:t>
        </w:r>
      </w:ins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私家车</w:t>
      </w:r>
      <w:ins w:id="1480" w:author="1787816992@qq.com" w:date="2023-05-07T21:31:00Z">
        <w:r w:rsidR="00035329">
          <w:rPr>
            <w:rFonts w:ascii="宋体" w:eastAsia="宋体" w:hAnsi="宋体" w:cs="宋体" w:hint="eastAsia"/>
            <w:color w:val="2B2B2B"/>
            <w:sz w:val="21"/>
            <w:szCs w:val="21"/>
          </w:rPr>
          <w:t>就</w:t>
        </w:r>
      </w:ins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会更方便。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</w:r>
      <w:del w:id="1481" w:author="1787816992@qq.com" w:date="2023-05-07T19:58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记者</w:delText>
        </w:r>
      </w:del>
      <w:del w:id="1482" w:author="1787816992@qq.com" w:date="2023-05-07T19:59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：</w:delText>
        </w:r>
      </w:del>
      <w:ins w:id="1483" w:author="1787816992@qq.com" w:date="2023-05-07T19:59:00Z">
        <w:r w:rsidR="00E67A12" w:rsidRPr="00E67A12">
          <w:rPr>
            <w:rFonts w:ascii="宋体" w:eastAsia="宋体" w:hAnsi="宋体" w:cs="宋体" w:hint="eastAsia"/>
            <w:b/>
            <w:color w:val="2B2B2B"/>
            <w:sz w:val="21"/>
            <w:szCs w:val="21"/>
          </w:rPr>
          <w:t>我：</w:t>
        </w:r>
      </w:ins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您觉得相比私家车，地铁有什么更好的地方？除了经济之外。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</w:r>
      <w:del w:id="1484" w:author="1787816992@qq.com" w:date="2023-05-07T19:58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角色1</w:delText>
        </w:r>
      </w:del>
      <w:del w:id="1485" w:author="1787816992@qq.com" w:date="2023-05-07T19:59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：</w:delText>
        </w:r>
      </w:del>
      <w:ins w:id="1486" w:author="1787816992@qq.com" w:date="2023-05-07T19:59:00Z">
        <w:r w:rsidR="00E67A12" w:rsidRPr="00E67A12">
          <w:rPr>
            <w:rFonts w:ascii="PingFangSC-Regular" w:eastAsia="PingFangSC-Regular" w:hAnsi="PingFangSC-Regular" w:cs="PingFangSC-Regular"/>
            <w:b/>
            <w:color w:val="2B2B2B"/>
            <w:sz w:val="21"/>
            <w:szCs w:val="21"/>
          </w:rPr>
          <w:t>HE</w:t>
        </w:r>
        <w:r w:rsidR="00E67A12" w:rsidRPr="00E67A12">
          <w:rPr>
            <w:rFonts w:ascii="宋体" w:eastAsia="宋体" w:hAnsi="宋体" w:cs="宋体" w:hint="eastAsia"/>
            <w:b/>
            <w:color w:val="2B2B2B"/>
            <w:sz w:val="21"/>
            <w:szCs w:val="21"/>
          </w:rPr>
          <w:t>：</w:t>
        </w:r>
      </w:ins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还是方便</w:t>
      </w:r>
      <w:del w:id="1487" w:author="1787816992@qq.com" w:date="2023-05-07T21:31:00Z">
        <w:r w:rsidDel="00035329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，经济、方便</w:delText>
        </w:r>
      </w:del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，不用堵车</w:t>
      </w:r>
      <w:ins w:id="1488" w:author="1787816992@qq.com" w:date="2023-05-07T21:31:00Z">
        <w:r w:rsidR="00035329">
          <w:rPr>
            <w:rFonts w:ascii="宋体" w:eastAsia="宋体" w:hAnsi="宋体" w:cs="宋体" w:hint="eastAsia"/>
            <w:color w:val="2B2B2B"/>
            <w:sz w:val="21"/>
            <w:szCs w:val="21"/>
          </w:rPr>
          <w:t>，</w:t>
        </w:r>
      </w:ins>
      <w:del w:id="1489" w:author="1787816992@qq.com" w:date="2023-05-07T21:31:00Z">
        <w:r w:rsidDel="00035329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、</w:delText>
        </w:r>
      </w:del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准时</w:t>
      </w:r>
      <w:del w:id="1490" w:author="1787816992@qq.com" w:date="2023-05-07T21:31:00Z">
        <w:r w:rsidDel="00035329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，优点就是这样</w:delText>
        </w:r>
      </w:del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</w:r>
      <w:del w:id="1491" w:author="1787816992@qq.com" w:date="2023-05-07T19:58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记者</w:delText>
        </w:r>
      </w:del>
      <w:del w:id="1492" w:author="1787816992@qq.com" w:date="2023-05-07T19:59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：</w:delText>
        </w:r>
      </w:del>
      <w:ins w:id="1493" w:author="1787816992@qq.com" w:date="2023-05-07T19:59:00Z">
        <w:r w:rsidR="00E67A12" w:rsidRPr="00E67A12">
          <w:rPr>
            <w:rFonts w:ascii="宋体" w:eastAsia="宋体" w:hAnsi="宋体" w:cs="宋体" w:hint="eastAsia"/>
            <w:b/>
            <w:color w:val="2B2B2B"/>
            <w:sz w:val="21"/>
            <w:szCs w:val="21"/>
          </w:rPr>
          <w:t>我：</w:t>
        </w:r>
      </w:ins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不用堵车这点还是比较重要，一般高峰期的时候坐地铁很方便。</w:t>
      </w:r>
      <w:del w:id="1494" w:author="1787816992@qq.com" w:date="2023-05-07T21:33:00Z">
        <w:r w:rsidDel="00035329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br/>
        </w:r>
      </w:del>
      <w:del w:id="1495" w:author="1787816992@qq.com" w:date="2023-05-07T19:58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角色1</w:delText>
        </w:r>
      </w:del>
      <w:del w:id="1496" w:author="1787816992@qq.com" w:date="2023-05-07T19:59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：</w:delText>
        </w:r>
      </w:del>
      <w:del w:id="1497" w:author="1787816992@qq.com" w:date="2023-05-07T21:33:00Z">
        <w:r w:rsidDel="00035329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周末的时候去旅游景点人多。</w:delText>
        </w:r>
        <w:r w:rsidDel="00035329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br/>
        </w:r>
      </w:del>
      <w:del w:id="1498" w:author="1787816992@qq.com" w:date="2023-05-07T19:58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记者</w:delText>
        </w:r>
      </w:del>
      <w:del w:id="1499" w:author="1787816992@qq.com" w:date="2023-05-07T19:59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：</w:delText>
        </w:r>
      </w:del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那您觉得乘坐地铁体验</w:t>
      </w:r>
      <w:del w:id="1500" w:author="1787816992@qq.com" w:date="2023-05-07T21:33:00Z">
        <w:r w:rsidDel="00035329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到的</w:delText>
        </w:r>
      </w:del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城市</w:t>
      </w:r>
      <w:ins w:id="1501" w:author="1787816992@qq.com" w:date="2023-05-07T21:33:00Z">
        <w:r w:rsidR="00035329">
          <w:rPr>
            <w:rFonts w:ascii="宋体" w:eastAsia="宋体" w:hAnsi="宋体" w:cs="宋体" w:hint="eastAsia"/>
            <w:color w:val="2B2B2B"/>
            <w:sz w:val="21"/>
            <w:szCs w:val="21"/>
          </w:rPr>
          <w:t>的</w:t>
        </w:r>
      </w:ins>
      <w:del w:id="1502" w:author="1787816992@qq.com" w:date="2023-05-07T21:33:00Z">
        <w:r w:rsidDel="00035329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这种</w:delText>
        </w:r>
      </w:del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感觉和坐其他交通方式出行</w:t>
      </w:r>
      <w:ins w:id="1503" w:author="1787816992@qq.com" w:date="2023-05-07T21:33:00Z">
        <w:r w:rsidR="00035329">
          <w:rPr>
            <w:rFonts w:ascii="宋体" w:eastAsia="宋体" w:hAnsi="宋体" w:cs="宋体" w:hint="eastAsia"/>
            <w:color w:val="2B2B2B"/>
            <w:sz w:val="21"/>
            <w:szCs w:val="21"/>
          </w:rPr>
          <w:t>时</w:t>
        </w:r>
      </w:ins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体验到的感觉有什么不同？</w:t>
      </w:r>
    </w:p>
    <w:p w14:paraId="1FF9B763" w14:textId="77777777" w:rsidR="00FE769D" w:rsidRDefault="00000000">
      <w:pPr>
        <w:spacing w:line="360" w:lineRule="auto"/>
        <w:rPr>
          <w:ins w:id="1504" w:author="1787816992@qq.com" w:date="2023-05-07T21:36:00Z"/>
          <w:rFonts w:ascii="宋体" w:eastAsia="宋体" w:hAnsi="宋体" w:cs="宋体"/>
          <w:color w:val="2B2B2B"/>
          <w:sz w:val="21"/>
          <w:szCs w:val="21"/>
        </w:rPr>
      </w:pPr>
      <w:del w:id="1505" w:author="1787816992@qq.com" w:date="2023-05-07T21:33:00Z">
        <w:r w:rsidDel="00035329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比如说你开车和坐在地铁上整体的感觉有什么不一样？感觉到这个城市。</w:delText>
        </w:r>
        <w:r w:rsidDel="00035329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br/>
        </w:r>
      </w:del>
      <w:del w:id="1506" w:author="1787816992@qq.com" w:date="2023-05-07T19:58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角色1</w:delText>
        </w:r>
      </w:del>
      <w:del w:id="1507" w:author="1787816992@qq.com" w:date="2023-05-07T19:59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：</w:delText>
        </w:r>
      </w:del>
      <w:ins w:id="1508" w:author="1787816992@qq.com" w:date="2023-05-07T19:59:00Z">
        <w:r w:rsidR="00E67A12" w:rsidRPr="00E67A12">
          <w:rPr>
            <w:rFonts w:ascii="PingFangSC-Regular" w:eastAsia="PingFangSC-Regular" w:hAnsi="PingFangSC-Regular" w:cs="PingFangSC-Regular"/>
            <w:b/>
            <w:color w:val="2B2B2B"/>
            <w:sz w:val="21"/>
            <w:szCs w:val="21"/>
          </w:rPr>
          <w:t>HE</w:t>
        </w:r>
        <w:r w:rsidR="00E67A12" w:rsidRPr="00E67A12">
          <w:rPr>
            <w:rFonts w:ascii="宋体" w:eastAsia="宋体" w:hAnsi="宋体" w:cs="宋体" w:hint="eastAsia"/>
            <w:b/>
            <w:color w:val="2B2B2B"/>
            <w:sz w:val="21"/>
            <w:szCs w:val="21"/>
          </w:rPr>
          <w:t>：</w:t>
        </w:r>
      </w:ins>
      <w:ins w:id="1509" w:author="1787816992@qq.com" w:date="2023-05-07T21:33:00Z">
        <w:r w:rsidR="00035329" w:rsidRPr="00035329">
          <w:rPr>
            <w:rFonts w:ascii="宋体" w:eastAsia="宋体" w:hAnsi="宋体" w:cs="宋体" w:hint="eastAsia"/>
            <w:bCs/>
            <w:color w:val="2B2B2B"/>
            <w:sz w:val="21"/>
            <w:szCs w:val="21"/>
            <w:rPrChange w:id="1510" w:author="1787816992@qq.com" w:date="2023-05-07T21:33:00Z">
              <w:rPr>
                <w:rFonts w:ascii="宋体" w:eastAsia="宋体" w:hAnsi="宋体" w:cs="宋体" w:hint="eastAsia"/>
                <w:b/>
                <w:color w:val="2B2B2B"/>
                <w:sz w:val="21"/>
                <w:szCs w:val="21"/>
              </w:rPr>
            </w:rPrChange>
          </w:rPr>
          <w:t>坐地铁</w:t>
        </w:r>
      </w:ins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有一种享受吧</w:t>
      </w:r>
      <w:ins w:id="1511" w:author="1787816992@qq.com" w:date="2023-05-07T21:34:00Z">
        <w:r w:rsidR="00035329">
          <w:rPr>
            <w:rFonts w:ascii="宋体" w:eastAsia="宋体" w:hAnsi="宋体" w:cs="宋体" w:hint="eastAsia"/>
            <w:color w:val="2B2B2B"/>
            <w:sz w:val="21"/>
            <w:szCs w:val="21"/>
          </w:rPr>
          <w:t>。</w:t>
        </w:r>
      </w:ins>
      <w:del w:id="1512" w:author="1787816992@qq.com" w:date="2023-05-07T21:34:00Z">
        <w:r w:rsidDel="00035329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。</w:delText>
        </w:r>
        <w:r w:rsidDel="00035329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br/>
        </w:r>
      </w:del>
      <w:del w:id="1513" w:author="1787816992@qq.com" w:date="2023-05-07T19:58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记者</w:delText>
        </w:r>
      </w:del>
      <w:del w:id="1514" w:author="1787816992@qq.com" w:date="2023-05-07T19:59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：</w:delText>
        </w:r>
      </w:del>
      <w:del w:id="1515" w:author="1787816992@qq.com" w:date="2023-05-07T21:34:00Z">
        <w:r w:rsidDel="00035329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坐地铁比较享受。</w:delText>
        </w:r>
        <w:r w:rsidDel="00035329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br/>
        </w:r>
      </w:del>
      <w:del w:id="1516" w:author="1787816992@qq.com" w:date="2023-05-07T19:58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角色1</w:delText>
        </w:r>
      </w:del>
      <w:del w:id="1517" w:author="1787816992@qq.com" w:date="2023-05-07T19:59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：</w:delText>
        </w:r>
      </w:del>
      <w:del w:id="1518" w:author="1787816992@qq.com" w:date="2023-05-07T21:34:00Z">
        <w:r w:rsidDel="00035329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对，比较享受，要尝试不一样的交通工具，都会尝试。</w:delText>
        </w:r>
      </w:del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</w:r>
      <w:del w:id="1519" w:author="1787816992@qq.com" w:date="2023-05-07T19:58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记者</w:delText>
        </w:r>
      </w:del>
      <w:del w:id="1520" w:author="1787816992@qq.com" w:date="2023-05-07T19:59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：</w:delText>
        </w:r>
      </w:del>
      <w:ins w:id="1521" w:author="1787816992@qq.com" w:date="2023-05-07T19:59:00Z">
        <w:r w:rsidR="00E67A12" w:rsidRPr="00E67A12">
          <w:rPr>
            <w:rFonts w:ascii="宋体" w:eastAsia="宋体" w:hAnsi="宋体" w:cs="宋体" w:hint="eastAsia"/>
            <w:b/>
            <w:color w:val="2B2B2B"/>
            <w:sz w:val="21"/>
            <w:szCs w:val="21"/>
          </w:rPr>
          <w:t>我：</w:t>
        </w:r>
      </w:ins>
      <w:del w:id="1522" w:author="1787816992@qq.com" w:date="2023-05-07T21:34:00Z">
        <w:r w:rsidDel="00035329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因为</w:delText>
        </w:r>
      </w:del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地铁是在地下行驶的，其它都是路上，这两者有什么差别？</w:t>
      </w:r>
      <w:del w:id="1523" w:author="1787816992@qq.com" w:date="2023-05-07T21:34:00Z">
        <w:r w:rsidDel="00035329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就是</w:delText>
        </w:r>
      </w:del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整体感受</w:t>
      </w:r>
      <w:ins w:id="1524" w:author="1787816992@qq.com" w:date="2023-05-07T21:34:00Z">
        <w:r w:rsidR="00035329">
          <w:rPr>
            <w:rFonts w:ascii="宋体" w:eastAsia="宋体" w:hAnsi="宋体" w:cs="宋体" w:hint="eastAsia"/>
            <w:color w:val="2B2B2B"/>
            <w:sz w:val="21"/>
            <w:szCs w:val="21"/>
          </w:rPr>
          <w:t>上</w:t>
        </w:r>
      </w:ins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</w:r>
      <w:del w:id="1525" w:author="1787816992@qq.com" w:date="2023-05-07T19:58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角色1</w:delText>
        </w:r>
      </w:del>
      <w:del w:id="1526" w:author="1787816992@qq.com" w:date="2023-05-07T19:59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：</w:delText>
        </w:r>
      </w:del>
      <w:ins w:id="1527" w:author="1787816992@qq.com" w:date="2023-05-07T19:59:00Z">
        <w:r w:rsidR="00E67A12" w:rsidRPr="00E67A12">
          <w:rPr>
            <w:rFonts w:ascii="PingFangSC-Regular" w:eastAsia="PingFangSC-Regular" w:hAnsi="PingFangSC-Regular" w:cs="PingFangSC-Regular"/>
            <w:b/>
            <w:color w:val="2B2B2B"/>
            <w:sz w:val="21"/>
            <w:szCs w:val="21"/>
          </w:rPr>
          <w:t>HE</w:t>
        </w:r>
        <w:r w:rsidR="00E67A12" w:rsidRPr="00E67A12">
          <w:rPr>
            <w:rFonts w:ascii="宋体" w:eastAsia="宋体" w:hAnsi="宋体" w:cs="宋体" w:hint="eastAsia"/>
            <w:b/>
            <w:color w:val="2B2B2B"/>
            <w:sz w:val="21"/>
            <w:szCs w:val="21"/>
          </w:rPr>
          <w:t>：</w:t>
        </w:r>
      </w:ins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地铁可能看的景点不多，除了3号线在</w:t>
      </w:r>
      <w:ins w:id="1528" w:author="1787816992@qq.com" w:date="2023-05-07T21:34:00Z">
        <w:r w:rsidR="00035329">
          <w:rPr>
            <w:rFonts w:ascii="宋体" w:eastAsia="宋体" w:hAnsi="宋体" w:cs="宋体" w:hint="eastAsia"/>
            <w:color w:val="2B2B2B"/>
            <w:sz w:val="21"/>
            <w:szCs w:val="21"/>
          </w:rPr>
          <w:t>地面</w:t>
        </w:r>
      </w:ins>
      <w:del w:id="1529" w:author="1787816992@qq.com" w:date="2023-05-07T21:34:00Z">
        <w:r w:rsidDel="00035329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城市</w:delText>
        </w:r>
      </w:del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上走的，还有5号线也有一段可以看到</w:t>
      </w:r>
      <w:del w:id="1530" w:author="1787816992@qq.com" w:date="2023-05-07T21:34:00Z">
        <w:r w:rsidDel="00035329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果树</w:delText>
        </w:r>
      </w:del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景点</w:t>
      </w:r>
      <w:del w:id="1531" w:author="1787816992@qq.com" w:date="2023-05-07T21:34:00Z">
        <w:r w:rsidDel="00035329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这些，看到的不一样</w:delText>
        </w:r>
      </w:del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</w:r>
      <w:del w:id="1532" w:author="1787816992@qq.com" w:date="2023-05-07T19:58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记者</w:delText>
        </w:r>
      </w:del>
      <w:del w:id="1533" w:author="1787816992@qq.com" w:date="2023-05-07T19:59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：</w:delText>
        </w:r>
      </w:del>
      <w:ins w:id="1534" w:author="1787816992@qq.com" w:date="2023-05-07T19:59:00Z">
        <w:r w:rsidR="00E67A12" w:rsidRPr="00E67A12">
          <w:rPr>
            <w:rFonts w:ascii="宋体" w:eastAsia="宋体" w:hAnsi="宋体" w:cs="宋体" w:hint="eastAsia"/>
            <w:b/>
            <w:color w:val="2B2B2B"/>
            <w:sz w:val="21"/>
            <w:szCs w:val="21"/>
          </w:rPr>
          <w:t>我：</w:t>
        </w:r>
      </w:ins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会不会觉得地下线路会比较压抑，有这方面的感受吗？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</w:r>
      <w:del w:id="1535" w:author="1787816992@qq.com" w:date="2023-05-07T19:58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角色1</w:delText>
        </w:r>
      </w:del>
      <w:del w:id="1536" w:author="1787816992@qq.com" w:date="2023-05-07T19:59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：</w:delText>
        </w:r>
      </w:del>
      <w:ins w:id="1537" w:author="1787816992@qq.com" w:date="2023-05-07T19:59:00Z">
        <w:r w:rsidR="00E67A12" w:rsidRPr="00E67A12">
          <w:rPr>
            <w:rFonts w:ascii="PingFangSC-Regular" w:eastAsia="PingFangSC-Regular" w:hAnsi="PingFangSC-Regular" w:cs="PingFangSC-Regular"/>
            <w:b/>
            <w:color w:val="2B2B2B"/>
            <w:sz w:val="21"/>
            <w:szCs w:val="21"/>
          </w:rPr>
          <w:t>HE</w:t>
        </w:r>
        <w:r w:rsidR="00E67A12" w:rsidRPr="00E67A12">
          <w:rPr>
            <w:rFonts w:ascii="宋体" w:eastAsia="宋体" w:hAnsi="宋体" w:cs="宋体" w:hint="eastAsia"/>
            <w:b/>
            <w:color w:val="2B2B2B"/>
            <w:sz w:val="21"/>
            <w:szCs w:val="21"/>
          </w:rPr>
          <w:t>：</w:t>
        </w:r>
      </w:ins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还好吧，人不多的情况下还好</w:t>
      </w:r>
      <w:ins w:id="1538" w:author="1787816992@qq.com" w:date="2023-05-07T21:35:00Z">
        <w:r w:rsidR="00035329">
          <w:rPr>
            <w:rFonts w:ascii="宋体" w:eastAsia="宋体" w:hAnsi="宋体" w:cs="宋体" w:hint="eastAsia"/>
            <w:color w:val="2B2B2B"/>
            <w:sz w:val="21"/>
            <w:szCs w:val="21"/>
          </w:rPr>
          <w:t>。</w:t>
        </w:r>
      </w:ins>
      <w:del w:id="1539" w:author="1787816992@qq.com" w:date="2023-05-07T21:35:00Z">
        <w:r w:rsidDel="00035329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，空气流通的好就不觉得了，或者人不多的情况下，</w:delText>
        </w:r>
      </w:del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如果人多</w:t>
      </w:r>
      <w:ins w:id="1540" w:author="1787816992@qq.com" w:date="2023-05-07T21:35:00Z">
        <w:r w:rsidR="00035329">
          <w:rPr>
            <w:rFonts w:ascii="宋体" w:eastAsia="宋体" w:hAnsi="宋体" w:cs="宋体" w:hint="eastAsia"/>
            <w:color w:val="2B2B2B"/>
            <w:sz w:val="21"/>
            <w:szCs w:val="21"/>
          </w:rPr>
          <w:t>，</w:t>
        </w:r>
      </w:ins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可能就会觉得有点压抑</w:t>
      </w:r>
      <w:ins w:id="1541" w:author="1787816992@qq.com" w:date="2023-05-07T21:35:00Z">
        <w:r w:rsidR="00035329">
          <w:rPr>
            <w:rFonts w:ascii="宋体" w:eastAsia="宋体" w:hAnsi="宋体" w:cs="宋体" w:hint="eastAsia"/>
            <w:color w:val="2B2B2B"/>
            <w:sz w:val="21"/>
            <w:szCs w:val="21"/>
          </w:rPr>
          <w:t>，空气不流通</w:t>
        </w:r>
      </w:ins>
      <w:del w:id="1542" w:author="1787816992@qq.com" w:date="2023-05-07T21:35:00Z">
        <w:r w:rsidDel="00035329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，人不多就不觉得</w:delText>
        </w:r>
      </w:del>
      <w:ins w:id="1543" w:author="1787816992@qq.com" w:date="2023-05-07T21:36:00Z">
        <w:r w:rsidR="00FE769D">
          <w:rPr>
            <w:rFonts w:ascii="宋体" w:eastAsia="宋体" w:hAnsi="宋体" w:cs="宋体" w:hint="eastAsia"/>
            <w:color w:val="2B2B2B"/>
            <w:sz w:val="21"/>
            <w:szCs w:val="21"/>
          </w:rPr>
          <w:t>，</w:t>
        </w:r>
      </w:ins>
      <w:del w:id="1544" w:author="1787816992@qq.com" w:date="2023-05-07T21:36:00Z">
        <w:r w:rsidDel="00FE769D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。</w:delText>
        </w:r>
      </w:del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所以地铁</w:t>
      </w:r>
      <w:ins w:id="1545" w:author="1787816992@qq.com" w:date="2023-05-07T21:35:00Z">
        <w:r w:rsidR="00035329">
          <w:rPr>
            <w:rFonts w:ascii="宋体" w:eastAsia="宋体" w:hAnsi="宋体" w:cs="宋体" w:hint="eastAsia"/>
            <w:color w:val="2B2B2B"/>
            <w:sz w:val="21"/>
            <w:szCs w:val="21"/>
          </w:rPr>
          <w:t>集团还要</w:t>
        </w:r>
      </w:ins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想办法怎么</w:t>
      </w:r>
      <w:ins w:id="1546" w:author="1787816992@qq.com" w:date="2023-05-07T21:36:00Z">
        <w:r w:rsidR="00035329">
          <w:rPr>
            <w:rFonts w:ascii="宋体" w:eastAsia="宋体" w:hAnsi="宋体" w:cs="宋体" w:hint="eastAsia"/>
            <w:color w:val="2B2B2B"/>
            <w:sz w:val="21"/>
            <w:szCs w:val="21"/>
          </w:rPr>
          <w:t>给人群</w:t>
        </w:r>
      </w:ins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分流</w:t>
      </w:r>
      <w:del w:id="1547" w:author="1787816992@qq.com" w:date="2023-05-07T21:35:00Z">
        <w:r w:rsidDel="00035329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人</w:delText>
        </w:r>
      </w:del>
      <w:ins w:id="1548" w:author="1787816992@qq.com" w:date="2023-05-07T21:36:00Z">
        <w:r w:rsidR="00FE769D">
          <w:rPr>
            <w:rFonts w:ascii="宋体" w:eastAsia="宋体" w:hAnsi="宋体" w:cs="宋体" w:hint="eastAsia"/>
            <w:color w:val="2B2B2B"/>
            <w:sz w:val="21"/>
            <w:szCs w:val="21"/>
          </w:rPr>
          <w:t>。</w:t>
        </w:r>
      </w:ins>
    </w:p>
    <w:p w14:paraId="6ED34B60" w14:textId="77777777" w:rsidR="00FE769D" w:rsidRDefault="00000000">
      <w:pPr>
        <w:spacing w:line="360" w:lineRule="auto"/>
        <w:rPr>
          <w:ins w:id="1549" w:author="1787816992@qq.com" w:date="2023-05-07T21:40:00Z"/>
          <w:rFonts w:ascii="PingFangSC-Regular" w:eastAsia="PingFangSC-Regular" w:hAnsi="PingFangSC-Regular" w:cs="PingFangSC-Regular"/>
          <w:color w:val="2B2B2B"/>
          <w:sz w:val="21"/>
          <w:szCs w:val="21"/>
        </w:rPr>
      </w:pPr>
      <w:del w:id="1550" w:author="1787816992@qq.com" w:date="2023-05-07T21:36:00Z">
        <w:r w:rsidDel="00FE769D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，</w:delText>
        </w:r>
      </w:del>
      <w:ins w:id="1551" w:author="1787816992@qq.com" w:date="2023-05-07T21:36:00Z">
        <w:r w:rsidR="00FE769D">
          <w:rPr>
            <w:rFonts w:ascii="宋体" w:eastAsia="宋体" w:hAnsi="宋体" w:cs="宋体" w:hint="eastAsia"/>
            <w:color w:val="2B2B2B"/>
            <w:sz w:val="21"/>
            <w:szCs w:val="21"/>
          </w:rPr>
          <w:t>说到这里，</w:t>
        </w:r>
      </w:ins>
      <w:del w:id="1552" w:author="1787816992@qq.com" w:date="2023-05-07T21:36:00Z">
        <w:r w:rsidDel="00FE769D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因为</w:delText>
        </w:r>
      </w:del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我认识1号线的站长，我本来叫他写一下</w:t>
      </w:r>
      <w:ins w:id="1553" w:author="1787816992@qq.com" w:date="2023-05-07T21:36:00Z">
        <w:r w:rsidR="00FE769D">
          <w:rPr>
            <w:rFonts w:ascii="宋体" w:eastAsia="宋体" w:hAnsi="宋体" w:cs="宋体" w:hint="eastAsia"/>
            <w:color w:val="2B2B2B"/>
            <w:sz w:val="21"/>
            <w:szCs w:val="21"/>
          </w:rPr>
          <w:t>这个访谈</w:t>
        </w:r>
      </w:ins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，他不愿意。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</w:r>
      <w:del w:id="1554" w:author="1787816992@qq.com" w:date="2023-05-07T19:58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记者</w:delText>
        </w:r>
      </w:del>
      <w:del w:id="1555" w:author="1787816992@qq.com" w:date="2023-05-07T19:59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：</w:delText>
        </w:r>
      </w:del>
      <w:ins w:id="1556" w:author="1787816992@qq.com" w:date="2023-05-07T19:59:00Z">
        <w:r w:rsidR="00E67A12" w:rsidRPr="00E67A12">
          <w:rPr>
            <w:rFonts w:ascii="宋体" w:eastAsia="宋体" w:hAnsi="宋体" w:cs="宋体" w:hint="eastAsia"/>
            <w:b/>
            <w:color w:val="2B2B2B"/>
            <w:sz w:val="21"/>
            <w:szCs w:val="21"/>
          </w:rPr>
          <w:t>我：</w:t>
        </w:r>
      </w:ins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没关系。您身边的人会乘坐地铁吗？</w:t>
      </w:r>
      <w:ins w:id="1557" w:author="1787816992@qq.com" w:date="2023-05-07T21:36:00Z">
        <w:r w:rsidR="00FE769D">
          <w:rPr>
            <w:rFonts w:ascii="宋体" w:eastAsia="宋体" w:hAnsi="宋体" w:cs="宋体" w:hint="eastAsia"/>
            <w:color w:val="2B2B2B"/>
            <w:sz w:val="21"/>
            <w:szCs w:val="21"/>
          </w:rPr>
          <w:t>比如</w:t>
        </w:r>
        <w:r w:rsidR="00FE769D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t>家人、朋友、亲戚</w:t>
        </w:r>
      </w:ins>
      <w:ins w:id="1558" w:author="1787816992@qq.com" w:date="2023-05-07T21:37:00Z">
        <w:r w:rsidR="00FE769D">
          <w:rPr>
            <w:rFonts w:ascii="宋体" w:eastAsia="宋体" w:hAnsi="宋体" w:cs="宋体" w:hint="eastAsia"/>
            <w:color w:val="2B2B2B"/>
            <w:sz w:val="21"/>
            <w:szCs w:val="21"/>
          </w:rPr>
          <w:t>。</w:t>
        </w:r>
      </w:ins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</w:r>
      <w:del w:id="1559" w:author="1787816992@qq.com" w:date="2023-05-07T19:58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角色1</w:delText>
        </w:r>
      </w:del>
      <w:del w:id="1560" w:author="1787816992@qq.com" w:date="2023-05-07T19:59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：</w:delText>
        </w:r>
      </w:del>
      <w:ins w:id="1561" w:author="1787816992@qq.com" w:date="2023-05-07T19:59:00Z">
        <w:r w:rsidR="00E67A12" w:rsidRPr="00E67A12">
          <w:rPr>
            <w:rFonts w:ascii="PingFangSC-Regular" w:eastAsia="PingFangSC-Regular" w:hAnsi="PingFangSC-Regular" w:cs="PingFangSC-Regular"/>
            <w:b/>
            <w:color w:val="2B2B2B"/>
            <w:sz w:val="21"/>
            <w:szCs w:val="21"/>
          </w:rPr>
          <w:t>HE</w:t>
        </w:r>
        <w:r w:rsidR="00E67A12" w:rsidRPr="00E67A12">
          <w:rPr>
            <w:rFonts w:ascii="宋体" w:eastAsia="宋体" w:hAnsi="宋体" w:cs="宋体" w:hint="eastAsia"/>
            <w:b/>
            <w:color w:val="2B2B2B"/>
            <w:sz w:val="21"/>
            <w:szCs w:val="21"/>
          </w:rPr>
          <w:t>：</w:t>
        </w:r>
      </w:ins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会。</w:t>
      </w:r>
      <w:del w:id="1562" w:author="1787816992@qq.com" w:date="2023-05-07T21:36:00Z">
        <w:r w:rsidDel="00FE769D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br/>
        </w:r>
      </w:del>
      <w:del w:id="1563" w:author="1787816992@qq.com" w:date="2023-05-07T19:58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记者</w:delText>
        </w:r>
      </w:del>
      <w:del w:id="1564" w:author="1787816992@qq.com" w:date="2023-05-07T19:59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：</w:delText>
        </w:r>
      </w:del>
      <w:del w:id="1565" w:author="1787816992@qq.com" w:date="2023-05-07T21:36:00Z">
        <w:r w:rsidDel="00FE769D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家人、朋友、亲戚可以具体说一下。</w:delText>
        </w:r>
        <w:r w:rsidDel="00FE769D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br/>
        </w:r>
      </w:del>
      <w:del w:id="1566" w:author="1787816992@qq.com" w:date="2023-05-07T19:58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角色1</w:delText>
        </w:r>
      </w:del>
      <w:del w:id="1567" w:author="1787816992@qq.com" w:date="2023-05-07T19:59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：</w:delText>
        </w:r>
      </w:del>
      <w:del w:id="1568" w:author="1787816992@qq.com" w:date="2023-05-07T21:36:00Z">
        <w:r w:rsidDel="00FE769D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会坐，</w:delText>
        </w:r>
      </w:del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像我妹</w:t>
      </w:r>
      <w:ins w:id="1569" w:author="1787816992@qq.com" w:date="2023-05-07T21:37:00Z">
        <w:r w:rsidR="00FE769D">
          <w:rPr>
            <w:rFonts w:ascii="宋体" w:eastAsia="宋体" w:hAnsi="宋体" w:cs="宋体" w:hint="eastAsia"/>
            <w:color w:val="2B2B2B"/>
            <w:sz w:val="21"/>
            <w:szCs w:val="21"/>
          </w:rPr>
          <w:t>妹</w:t>
        </w:r>
      </w:ins>
      <w:del w:id="1570" w:author="1787816992@qq.com" w:date="2023-05-07T21:37:00Z">
        <w:r w:rsidDel="00FE769D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有时过来</w:delText>
        </w:r>
      </w:del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，</w:t>
      </w:r>
      <w:ins w:id="1571" w:author="1787816992@qq.com" w:date="2023-05-07T21:37:00Z">
        <w:r w:rsidR="00FE769D">
          <w:rPr>
            <w:rFonts w:ascii="宋体" w:eastAsia="宋体" w:hAnsi="宋体" w:cs="宋体" w:hint="eastAsia"/>
            <w:color w:val="2B2B2B"/>
            <w:sz w:val="21"/>
            <w:szCs w:val="21"/>
          </w:rPr>
          <w:t>有时候从</w:t>
        </w:r>
      </w:ins>
      <w:del w:id="1572" w:author="1787816992@qq.com" w:date="2023-05-07T21:37:00Z">
        <w:r w:rsidDel="00FE769D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就是</w:delText>
        </w:r>
      </w:del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竹子林那边坐地铁来</w:t>
      </w:r>
      <w:del w:id="1573" w:author="1787816992@qq.com" w:date="2023-05-07T21:37:00Z">
        <w:r w:rsidDel="00FE769D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也</w:delText>
        </w:r>
      </w:del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比较方便。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</w:r>
      <w:del w:id="1574" w:author="1787816992@qq.com" w:date="2023-05-07T19:58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记者</w:delText>
        </w:r>
      </w:del>
      <w:del w:id="1575" w:author="1787816992@qq.com" w:date="2023-05-07T19:59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：</w:delText>
        </w:r>
      </w:del>
      <w:ins w:id="1576" w:author="1787816992@qq.com" w:date="2023-05-07T19:59:00Z">
        <w:r w:rsidR="00E67A12" w:rsidRPr="00E67A12">
          <w:rPr>
            <w:rFonts w:ascii="宋体" w:eastAsia="宋体" w:hAnsi="宋体" w:cs="宋体" w:hint="eastAsia"/>
            <w:b/>
            <w:color w:val="2B2B2B"/>
            <w:sz w:val="21"/>
            <w:szCs w:val="21"/>
          </w:rPr>
          <w:t>我：</w:t>
        </w:r>
      </w:ins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从竹子林过来是吧？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</w:r>
      <w:del w:id="1577" w:author="1787816992@qq.com" w:date="2023-05-07T19:58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角色1</w:delText>
        </w:r>
      </w:del>
      <w:del w:id="1578" w:author="1787816992@qq.com" w:date="2023-05-07T19:59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：</w:delText>
        </w:r>
      </w:del>
      <w:ins w:id="1579" w:author="1787816992@qq.com" w:date="2023-05-07T19:59:00Z">
        <w:r w:rsidR="00E67A12" w:rsidRPr="00E67A12">
          <w:rPr>
            <w:rFonts w:ascii="PingFangSC-Regular" w:eastAsia="PingFangSC-Regular" w:hAnsi="PingFangSC-Regular" w:cs="PingFangSC-Regular"/>
            <w:b/>
            <w:color w:val="2B2B2B"/>
            <w:sz w:val="21"/>
            <w:szCs w:val="21"/>
          </w:rPr>
          <w:t>HE</w:t>
        </w:r>
        <w:r w:rsidR="00E67A12" w:rsidRPr="00E67A12">
          <w:rPr>
            <w:rFonts w:ascii="宋体" w:eastAsia="宋体" w:hAnsi="宋体" w:cs="宋体" w:hint="eastAsia"/>
            <w:b/>
            <w:color w:val="2B2B2B"/>
            <w:sz w:val="21"/>
            <w:szCs w:val="21"/>
          </w:rPr>
          <w:t>：</w:t>
        </w:r>
      </w:ins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对，过来罗湖这边。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</w:r>
      <w:del w:id="1580" w:author="1787816992@qq.com" w:date="2023-05-07T19:58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记者</w:delText>
        </w:r>
      </w:del>
      <w:del w:id="1581" w:author="1787816992@qq.com" w:date="2023-05-07T19:59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：</w:delText>
        </w:r>
      </w:del>
      <w:ins w:id="1582" w:author="1787816992@qq.com" w:date="2023-05-07T19:59:00Z">
        <w:r w:rsidR="00E67A12" w:rsidRPr="00E67A12">
          <w:rPr>
            <w:rFonts w:ascii="宋体" w:eastAsia="宋体" w:hAnsi="宋体" w:cs="宋体" w:hint="eastAsia"/>
            <w:b/>
            <w:color w:val="2B2B2B"/>
            <w:sz w:val="21"/>
            <w:szCs w:val="21"/>
          </w:rPr>
          <w:t>我：</w:t>
        </w:r>
      </w:ins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除此之外，您觉得深圳哪些人最经常使用地铁？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</w:r>
      <w:del w:id="1583" w:author="1787816992@qq.com" w:date="2023-05-07T19:58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角色1</w:delText>
        </w:r>
      </w:del>
      <w:del w:id="1584" w:author="1787816992@qq.com" w:date="2023-05-07T19:59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：</w:delText>
        </w:r>
      </w:del>
      <w:ins w:id="1585" w:author="1787816992@qq.com" w:date="2023-05-07T19:59:00Z">
        <w:r w:rsidR="00E67A12" w:rsidRPr="00E67A12">
          <w:rPr>
            <w:rFonts w:ascii="PingFangSC-Regular" w:eastAsia="PingFangSC-Regular" w:hAnsi="PingFangSC-Regular" w:cs="PingFangSC-Regular"/>
            <w:b/>
            <w:color w:val="2B2B2B"/>
            <w:sz w:val="21"/>
            <w:szCs w:val="21"/>
          </w:rPr>
          <w:t>HE</w:t>
        </w:r>
        <w:r w:rsidR="00E67A12" w:rsidRPr="00E67A12">
          <w:rPr>
            <w:rFonts w:ascii="宋体" w:eastAsia="宋体" w:hAnsi="宋体" w:cs="宋体" w:hint="eastAsia"/>
            <w:b/>
            <w:color w:val="2B2B2B"/>
            <w:sz w:val="21"/>
            <w:szCs w:val="21"/>
          </w:rPr>
          <w:t>：</w:t>
        </w:r>
      </w:ins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打工</w:t>
      </w:r>
      <w:del w:id="1586" w:author="1787816992@qq.com" w:date="2023-05-07T21:37:00Z">
        <w:r w:rsidDel="00FE769D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一</w:delText>
        </w:r>
      </w:del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族</w:t>
      </w:r>
      <w:ins w:id="1587" w:author="1787816992@qq.com" w:date="2023-05-07T21:37:00Z">
        <w:r w:rsidR="00FE769D">
          <w:rPr>
            <w:rFonts w:ascii="宋体" w:eastAsia="宋体" w:hAnsi="宋体" w:cs="宋体" w:hint="eastAsia"/>
            <w:color w:val="2B2B2B"/>
            <w:sz w:val="21"/>
            <w:szCs w:val="21"/>
          </w:rPr>
          <w:t>，</w:t>
        </w:r>
      </w:ins>
      <w:del w:id="1588" w:author="1787816992@qq.com" w:date="2023-05-07T21:37:00Z">
        <w:r w:rsidDel="00FE769D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，</w:delText>
        </w:r>
      </w:del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上班</w:t>
      </w:r>
      <w:ins w:id="1589" w:author="1787816992@qq.com" w:date="2023-05-07T21:38:00Z">
        <w:r w:rsidR="00FE769D" w:rsidRPr="00FE769D">
          <w:rPr>
            <w:rFonts w:ascii="宋体" w:eastAsia="宋体" w:hAnsi="宋体" w:cs="宋体" w:hint="eastAsia"/>
            <w:color w:val="2B2B2B"/>
            <w:sz w:val="21"/>
            <w:szCs w:val="21"/>
            <w:rPrChange w:id="1590" w:author="1787816992@qq.com" w:date="2023-05-07T21:38:00Z">
              <w:rPr>
                <w:rFonts w:ascii="PingFangSC-Regular" w:hAnsi="PingFangSC-Regular" w:cs="PingFangSC-Regular" w:hint="eastAsia"/>
                <w:color w:val="2B2B2B"/>
                <w:sz w:val="21"/>
                <w:szCs w:val="21"/>
              </w:rPr>
            </w:rPrChange>
          </w:rPr>
          <w:t>族</w:t>
        </w:r>
        <w:r w:rsidR="00FE769D">
          <w:rPr>
            <w:rFonts w:ascii="宋体" w:eastAsia="宋体" w:hAnsi="宋体" w:cs="宋体"/>
            <w:color w:val="2B2B2B"/>
            <w:sz w:val="21"/>
            <w:szCs w:val="21"/>
          </w:rPr>
          <w:t>……</w:t>
        </w:r>
      </w:ins>
      <w:del w:id="1591" w:author="1787816992@qq.com" w:date="2023-05-07T21:38:00Z">
        <w:r w:rsidDel="00FE769D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族，</w:delText>
        </w:r>
      </w:del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如果经济比较好的</w:t>
      </w:r>
      <w:ins w:id="1592" w:author="1787816992@qq.com" w:date="2023-05-07T21:38:00Z">
        <w:r w:rsidR="00FE769D">
          <w:rPr>
            <w:rFonts w:ascii="宋体" w:eastAsia="宋体" w:hAnsi="宋体" w:cs="宋体" w:hint="eastAsia"/>
            <w:color w:val="2B2B2B"/>
            <w:sz w:val="21"/>
            <w:szCs w:val="21"/>
          </w:rPr>
          <w:t>，就会</w:t>
        </w:r>
      </w:ins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自己开车，</w:t>
      </w:r>
      <w:del w:id="1593" w:author="1787816992@qq.com" w:date="2023-05-07T21:38:00Z">
        <w:r w:rsidDel="00FE769D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有一部分人就是这样的，</w:delText>
        </w:r>
      </w:del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但是大部分人都是</w:t>
      </w:r>
      <w:ins w:id="1594" w:author="1787816992@qq.com" w:date="2023-05-07T21:38:00Z">
        <w:r w:rsidR="00FE769D">
          <w:rPr>
            <w:rFonts w:ascii="宋体" w:eastAsia="宋体" w:hAnsi="宋体" w:cs="宋体" w:hint="eastAsia"/>
            <w:color w:val="2B2B2B"/>
            <w:sz w:val="21"/>
            <w:szCs w:val="21"/>
          </w:rPr>
          <w:t>以</w:t>
        </w:r>
      </w:ins>
      <w:del w:id="1595" w:author="1787816992@qq.com" w:date="2023-05-07T21:38:00Z">
        <w:r w:rsidDel="00FE769D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选择</w:delText>
        </w:r>
      </w:del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公交或者地铁为主。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</w:r>
      <w:del w:id="1596" w:author="1787816992@qq.com" w:date="2023-05-07T19:58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记者</w:delText>
        </w:r>
      </w:del>
      <w:del w:id="1597" w:author="1787816992@qq.com" w:date="2023-05-07T19:59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：</w:delText>
        </w:r>
      </w:del>
      <w:ins w:id="1598" w:author="1787816992@qq.com" w:date="2023-05-07T19:59:00Z">
        <w:r w:rsidR="00E67A12" w:rsidRPr="00E67A12">
          <w:rPr>
            <w:rFonts w:ascii="宋体" w:eastAsia="宋体" w:hAnsi="宋体" w:cs="宋体" w:hint="eastAsia"/>
            <w:b/>
            <w:color w:val="2B2B2B"/>
            <w:sz w:val="21"/>
            <w:szCs w:val="21"/>
          </w:rPr>
          <w:t>我：</w:t>
        </w:r>
      </w:ins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那您觉得哪些人最不常使用地铁？</w:t>
      </w:r>
      <w:del w:id="1599" w:author="1787816992@qq.com" w:date="2023-05-07T21:38:00Z">
        <w:r w:rsidDel="00FE769D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反过来。</w:delText>
        </w:r>
      </w:del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</w:r>
      <w:del w:id="1600" w:author="1787816992@qq.com" w:date="2023-05-07T19:58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角色1</w:delText>
        </w:r>
      </w:del>
      <w:del w:id="1601" w:author="1787816992@qq.com" w:date="2023-05-07T19:59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：</w:delText>
        </w:r>
      </w:del>
      <w:ins w:id="1602" w:author="1787816992@qq.com" w:date="2023-05-07T19:59:00Z">
        <w:r w:rsidR="00E67A12" w:rsidRPr="00E67A12">
          <w:rPr>
            <w:rFonts w:ascii="PingFangSC-Regular" w:eastAsia="PingFangSC-Regular" w:hAnsi="PingFangSC-Regular" w:cs="PingFangSC-Regular"/>
            <w:b/>
            <w:color w:val="2B2B2B"/>
            <w:sz w:val="21"/>
            <w:szCs w:val="21"/>
          </w:rPr>
          <w:t>HE</w:t>
        </w:r>
        <w:r w:rsidR="00E67A12" w:rsidRPr="00E67A12">
          <w:rPr>
            <w:rFonts w:ascii="宋体" w:eastAsia="宋体" w:hAnsi="宋体" w:cs="宋体" w:hint="eastAsia"/>
            <w:b/>
            <w:color w:val="2B2B2B"/>
            <w:sz w:val="21"/>
            <w:szCs w:val="21"/>
          </w:rPr>
          <w:t>：</w:t>
        </w:r>
      </w:ins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反过来</w:t>
      </w:r>
      <w:del w:id="1603" w:author="1787816992@qq.com" w:date="2023-05-07T21:38:00Z">
        <w:r w:rsidDel="00FE769D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就是</w:delText>
        </w:r>
      </w:del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说</w:t>
      </w:r>
      <w:ins w:id="1604" w:author="1787816992@qq.com" w:date="2023-05-07T21:38:00Z">
        <w:r w:rsidR="00FE769D">
          <w:rPr>
            <w:rFonts w:ascii="宋体" w:eastAsia="宋体" w:hAnsi="宋体" w:cs="宋体" w:hint="eastAsia"/>
            <w:color w:val="2B2B2B"/>
            <w:sz w:val="21"/>
            <w:szCs w:val="21"/>
          </w:rPr>
          <w:t>的话，</w:t>
        </w:r>
      </w:ins>
      <w:ins w:id="1605" w:author="1787816992@qq.com" w:date="2023-05-07T21:39:00Z">
        <w:r w:rsidR="00FE769D">
          <w:rPr>
            <w:rFonts w:ascii="宋体" w:eastAsia="宋体" w:hAnsi="宋体" w:cs="宋体" w:hint="eastAsia"/>
            <w:color w:val="2B2B2B"/>
            <w:sz w:val="21"/>
            <w:szCs w:val="21"/>
          </w:rPr>
          <w:t>身体不好的老人、需要大人带的小孩</w:t>
        </w:r>
      </w:ins>
      <w:del w:id="1606" w:author="1787816992@qq.com" w:date="2023-05-07T21:39:00Z">
        <w:r w:rsidDel="00FE769D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老人，</w:delText>
        </w:r>
      </w:del>
      <w:del w:id="1607" w:author="1787816992@qq.com" w:date="2023-05-07T21:38:00Z">
        <w:r w:rsidDel="00FE769D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身体不好的不出门，老人、小孩要大人带的这些</w:delText>
        </w:r>
      </w:del>
      <w:ins w:id="1608" w:author="1787816992@qq.com" w:date="2023-05-07T21:39:00Z">
        <w:r w:rsidR="00FE769D">
          <w:rPr>
            <w:rFonts w:ascii="宋体" w:eastAsia="宋体" w:hAnsi="宋体" w:cs="宋体" w:hint="eastAsia"/>
            <w:color w:val="2B2B2B"/>
            <w:sz w:val="21"/>
            <w:szCs w:val="21"/>
          </w:rPr>
          <w:t>等等。</w:t>
        </w:r>
      </w:ins>
      <w:del w:id="1609" w:author="1787816992@qq.com" w:date="2023-05-07T21:39:00Z">
        <w:r w:rsidDel="00FE769D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。</w:delText>
        </w:r>
        <w:r w:rsidDel="00FE769D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br/>
        </w:r>
      </w:del>
      <w:del w:id="1610" w:author="1787816992@qq.com" w:date="2023-05-07T19:58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记者</w:delText>
        </w:r>
      </w:del>
      <w:del w:id="1611" w:author="1787816992@qq.com" w:date="2023-05-07T19:59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：</w:delText>
        </w:r>
      </w:del>
      <w:del w:id="1612" w:author="1787816992@qq.com" w:date="2023-05-07T21:39:00Z">
        <w:r w:rsidDel="00FE769D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包括有私家车的这种就是可能比较少。</w:delText>
        </w:r>
        <w:r w:rsidDel="00FE769D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br/>
        </w:r>
      </w:del>
      <w:del w:id="1613" w:author="1787816992@qq.com" w:date="2023-05-07T19:58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角色1</w:delText>
        </w:r>
      </w:del>
      <w:del w:id="1614" w:author="1787816992@qq.com" w:date="2023-05-07T19:59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：</w:delText>
        </w:r>
      </w:del>
      <w:del w:id="1615" w:author="1787816992@qq.com" w:date="2023-05-07T21:39:00Z">
        <w:r w:rsidDel="00FE769D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自己有车的可能就少坐，有车族有时候去玩也会坐，没有绝对的，相对来说去做什么事、去哪里，根据具体情况而定。</w:delText>
        </w:r>
        <w:r w:rsidDel="00FE769D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br/>
          <w:delText xml:space="preserve">00：44：46 </w:delText>
        </w:r>
      </w:del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</w:r>
      <w:del w:id="1616" w:author="1787816992@qq.com" w:date="2023-05-07T19:58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记者</w:delText>
        </w:r>
      </w:del>
      <w:del w:id="1617" w:author="1787816992@qq.com" w:date="2023-05-07T19:59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：</w:delText>
        </w:r>
      </w:del>
      <w:ins w:id="1618" w:author="1787816992@qq.com" w:date="2023-05-07T19:59:00Z">
        <w:r w:rsidR="00E67A12" w:rsidRPr="00E67A12">
          <w:rPr>
            <w:rFonts w:ascii="宋体" w:eastAsia="宋体" w:hAnsi="宋体" w:cs="宋体" w:hint="eastAsia"/>
            <w:b/>
            <w:color w:val="2B2B2B"/>
            <w:sz w:val="21"/>
            <w:szCs w:val="21"/>
          </w:rPr>
          <w:t>我：</w:t>
        </w:r>
      </w:ins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那我们就到最后一个部分</w:t>
      </w:r>
      <w:ins w:id="1619" w:author="1787816992@qq.com" w:date="2023-05-07T21:40:00Z">
        <w:r w:rsidR="00FE769D">
          <w:rPr>
            <w:rFonts w:asciiTheme="minorEastAsia" w:hAnsiTheme="minorEastAsia" w:cs="PingFangSC-Regular" w:hint="eastAsia"/>
            <w:color w:val="2B2B2B"/>
            <w:sz w:val="21"/>
            <w:szCs w:val="21"/>
          </w:rPr>
          <w:t>：</w:t>
        </w:r>
      </w:ins>
      <w:del w:id="1620" w:author="1787816992@qq.com" w:date="2023-05-07T21:40:00Z">
        <w:r w:rsidDel="00FE769D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，是一个</w:delText>
        </w:r>
      </w:del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一般性评价</w:t>
      </w:r>
      <w:del w:id="1621" w:author="1787816992@qq.com" w:date="2023-05-07T21:40:00Z">
        <w:r w:rsidDel="00FE769D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，</w:delText>
        </w:r>
      </w:del>
      <w:ins w:id="1622" w:author="1787816992@qq.com" w:date="2023-05-07T21:40:00Z">
        <w:r w:rsidR="00FE769D">
          <w:rPr>
            <w:rFonts w:ascii="宋体" w:eastAsia="宋体" w:hAnsi="宋体" w:cs="宋体" w:hint="eastAsia"/>
            <w:color w:val="2B2B2B"/>
            <w:sz w:val="21"/>
            <w:szCs w:val="21"/>
          </w:rPr>
          <w:t>。我</w:t>
        </w:r>
      </w:ins>
      <w:del w:id="1623" w:author="1787816992@qq.com" w:date="2023-05-07T21:40:00Z">
        <w:r w:rsidDel="00FE769D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我</w:delText>
        </w:r>
      </w:del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会问问题，你就简单总结一下。</w:t>
      </w:r>
    </w:p>
    <w:p w14:paraId="7DB1EEDA" w14:textId="77777777" w:rsidR="00A72658" w:rsidRDefault="00000000">
      <w:pPr>
        <w:spacing w:line="360" w:lineRule="auto"/>
        <w:rPr>
          <w:ins w:id="1624" w:author="1787816992@qq.com" w:date="2023-05-07T21:47:00Z"/>
          <w:rFonts w:ascii="宋体" w:eastAsia="宋体" w:hAnsi="宋体" w:cs="宋体"/>
          <w:color w:val="2B2B2B"/>
          <w:sz w:val="21"/>
          <w:szCs w:val="21"/>
        </w:rPr>
      </w:pPr>
      <w:del w:id="1625" w:author="1787816992@qq.com" w:date="2023-05-07T21:40:00Z">
        <w:r w:rsidDel="00FE769D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比较</w:delText>
        </w:r>
      </w:del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地铁开通之前和之后，给你的生活带来什么样的变化？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</w:r>
      <w:del w:id="1626" w:author="1787816992@qq.com" w:date="2023-05-07T19:58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角色1</w:delText>
        </w:r>
      </w:del>
      <w:del w:id="1627" w:author="1787816992@qq.com" w:date="2023-05-07T19:59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：</w:delText>
        </w:r>
      </w:del>
      <w:ins w:id="1628" w:author="1787816992@qq.com" w:date="2023-05-07T19:59:00Z">
        <w:r w:rsidR="00E67A12" w:rsidRPr="00E67A12">
          <w:rPr>
            <w:rFonts w:ascii="PingFangSC-Regular" w:eastAsia="PingFangSC-Regular" w:hAnsi="PingFangSC-Regular" w:cs="PingFangSC-Regular"/>
            <w:b/>
            <w:color w:val="2B2B2B"/>
            <w:sz w:val="21"/>
            <w:szCs w:val="21"/>
          </w:rPr>
          <w:t>HE</w:t>
        </w:r>
        <w:r w:rsidR="00E67A12" w:rsidRPr="00E67A12">
          <w:rPr>
            <w:rFonts w:ascii="宋体" w:eastAsia="宋体" w:hAnsi="宋体" w:cs="宋体" w:hint="eastAsia"/>
            <w:b/>
            <w:color w:val="2B2B2B"/>
            <w:sz w:val="21"/>
            <w:szCs w:val="21"/>
          </w:rPr>
          <w:t>：</w:t>
        </w:r>
      </w:ins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出行方便，能走更多地方了，</w:t>
      </w:r>
      <w:del w:id="1629" w:author="1787816992@qq.com" w:date="2023-05-07T21:40:00Z">
        <w:r w:rsidDel="00FE769D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可以走更多的地方，</w:delText>
        </w:r>
      </w:del>
      <w:ins w:id="1630" w:author="1787816992@qq.com" w:date="2023-05-07T21:40:00Z">
        <w:r w:rsidR="00FE769D">
          <w:rPr>
            <w:rFonts w:ascii="宋体" w:eastAsia="宋体" w:hAnsi="宋体" w:cs="宋体" w:hint="eastAsia"/>
            <w:color w:val="2B2B2B"/>
            <w:sz w:val="21"/>
            <w:szCs w:val="21"/>
          </w:rPr>
          <w:t>能去</w:t>
        </w:r>
      </w:ins>
      <w:del w:id="1631" w:author="1787816992@qq.com" w:date="2023-05-07T21:40:00Z">
        <w:r w:rsidDel="00FE769D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去</w:delText>
        </w:r>
      </w:del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看不同的景点</w:t>
      </w:r>
      <w:ins w:id="1632" w:author="1787816992@qq.com" w:date="2023-05-07T21:40:00Z">
        <w:r w:rsidR="00FE769D">
          <w:rPr>
            <w:rFonts w:ascii="宋体" w:eastAsia="宋体" w:hAnsi="宋体" w:cs="宋体" w:hint="eastAsia"/>
            <w:color w:val="2B2B2B"/>
            <w:sz w:val="21"/>
            <w:szCs w:val="21"/>
          </w:rPr>
          <w:t>了</w:t>
        </w:r>
      </w:ins>
      <w:del w:id="1633" w:author="1787816992@qq.com" w:date="2023-05-07T21:40:00Z">
        <w:r w:rsidDel="00FE769D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，</w:delText>
        </w:r>
      </w:del>
      <w:ins w:id="1634" w:author="1787816992@qq.com" w:date="2023-05-07T21:40:00Z">
        <w:r w:rsidR="00FE769D">
          <w:rPr>
            <w:rFonts w:ascii="宋体" w:eastAsia="宋体" w:hAnsi="宋体" w:cs="宋体" w:hint="eastAsia"/>
            <w:color w:val="2B2B2B"/>
            <w:sz w:val="21"/>
            <w:szCs w:val="21"/>
          </w:rPr>
          <w:t>。</w:t>
        </w:r>
      </w:ins>
      <w:del w:id="1635" w:author="1787816992@qq.com" w:date="2023-05-07T21:40:00Z">
        <w:r w:rsidDel="00FE769D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去玩方便，</w:delText>
        </w:r>
      </w:del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讲通俗一点，去玩的地方多了。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</w:r>
      <w:del w:id="1636" w:author="1787816992@qq.com" w:date="2023-05-07T19:58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记者</w:delText>
        </w:r>
      </w:del>
      <w:del w:id="1637" w:author="1787816992@qq.com" w:date="2023-05-07T19:59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：</w:delText>
        </w:r>
      </w:del>
      <w:ins w:id="1638" w:author="1787816992@qq.com" w:date="2023-05-07T19:59:00Z">
        <w:r w:rsidR="00E67A12" w:rsidRPr="00E67A12">
          <w:rPr>
            <w:rFonts w:ascii="宋体" w:eastAsia="宋体" w:hAnsi="宋体" w:cs="宋体" w:hint="eastAsia"/>
            <w:b/>
            <w:color w:val="2B2B2B"/>
            <w:sz w:val="21"/>
            <w:szCs w:val="21"/>
          </w:rPr>
          <w:t>我：</w:t>
        </w:r>
      </w:ins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那您觉得地铁开通之前</w:t>
      </w:r>
      <w:ins w:id="1639" w:author="1787816992@qq.com" w:date="2023-05-07T21:41:00Z">
        <w:r w:rsidR="00FE769D">
          <w:rPr>
            <w:rFonts w:ascii="宋体" w:eastAsia="宋体" w:hAnsi="宋体" w:cs="宋体" w:hint="eastAsia"/>
            <w:color w:val="2B2B2B"/>
            <w:sz w:val="21"/>
            <w:szCs w:val="21"/>
          </w:rPr>
          <w:t>和</w:t>
        </w:r>
      </w:ins>
      <w:del w:id="1640" w:author="1787816992@qq.com" w:date="2023-05-07T21:40:00Z">
        <w:r w:rsidDel="00FE769D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跟</w:delText>
        </w:r>
      </w:del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之后，整个深圳</w:t>
      </w:r>
      <w:ins w:id="1641" w:author="1787816992@qq.com" w:date="2023-05-07T21:41:00Z">
        <w:r w:rsidR="00FE769D">
          <w:rPr>
            <w:rFonts w:ascii="宋体" w:eastAsia="宋体" w:hAnsi="宋体" w:cs="宋体" w:hint="eastAsia"/>
            <w:color w:val="2B2B2B"/>
            <w:sz w:val="21"/>
            <w:szCs w:val="21"/>
          </w:rPr>
          <w:t>的</w:t>
        </w:r>
      </w:ins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城市</w:t>
      </w:r>
      <w:del w:id="1642" w:author="1787816992@qq.com" w:date="2023-05-07T21:41:00Z">
        <w:r w:rsidDel="00FE769D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的</w:delText>
        </w:r>
      </w:del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空间</w:t>
      </w:r>
      <w:del w:id="1643" w:author="1787816992@qq.com" w:date="2023-05-07T21:41:00Z">
        <w:r w:rsidDel="00FE769D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、</w:delText>
        </w:r>
      </w:del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格局和气质有什么变化？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</w:r>
      <w:del w:id="1644" w:author="1787816992@qq.com" w:date="2023-05-07T19:58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角色1</w:delText>
        </w:r>
      </w:del>
      <w:del w:id="1645" w:author="1787816992@qq.com" w:date="2023-05-07T19:59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：</w:delText>
        </w:r>
      </w:del>
      <w:ins w:id="1646" w:author="1787816992@qq.com" w:date="2023-05-07T19:59:00Z">
        <w:r w:rsidR="00E67A12" w:rsidRPr="00E67A12">
          <w:rPr>
            <w:rFonts w:ascii="PingFangSC-Regular" w:eastAsia="PingFangSC-Regular" w:hAnsi="PingFangSC-Regular" w:cs="PingFangSC-Regular"/>
            <w:b/>
            <w:color w:val="2B2B2B"/>
            <w:sz w:val="21"/>
            <w:szCs w:val="21"/>
          </w:rPr>
          <w:t>HE</w:t>
        </w:r>
        <w:r w:rsidR="00E67A12" w:rsidRPr="00E67A12">
          <w:rPr>
            <w:rFonts w:ascii="宋体" w:eastAsia="宋体" w:hAnsi="宋体" w:cs="宋体" w:hint="eastAsia"/>
            <w:b/>
            <w:color w:val="2B2B2B"/>
            <w:sz w:val="21"/>
            <w:szCs w:val="21"/>
          </w:rPr>
          <w:t>：</w:t>
        </w:r>
      </w:ins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深圳的空间就更大了，地铁</w:t>
      </w:r>
      <w:ins w:id="1647" w:author="1787816992@qq.com" w:date="2023-05-07T21:41:00Z">
        <w:r w:rsidR="00FE769D">
          <w:rPr>
            <w:rFonts w:ascii="宋体" w:eastAsia="宋体" w:hAnsi="宋体" w:cs="宋体" w:hint="eastAsia"/>
            <w:color w:val="2B2B2B"/>
            <w:sz w:val="21"/>
            <w:szCs w:val="21"/>
          </w:rPr>
          <w:t>通</w:t>
        </w:r>
      </w:ins>
      <w:del w:id="1648" w:author="1787816992@qq.com" w:date="2023-05-07T21:41:00Z">
        <w:r w:rsidDel="00FE769D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去</w:delText>
        </w:r>
      </w:del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到哪里就发展到哪里。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</w:r>
      <w:del w:id="1649" w:author="1787816992@qq.com" w:date="2023-05-07T19:58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记者</w:delText>
        </w:r>
      </w:del>
      <w:del w:id="1650" w:author="1787816992@qq.com" w:date="2023-05-07T19:59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：</w:delText>
        </w:r>
      </w:del>
      <w:ins w:id="1651" w:author="1787816992@qq.com" w:date="2023-05-07T19:59:00Z">
        <w:r w:rsidR="00E67A12" w:rsidRPr="00E67A12">
          <w:rPr>
            <w:rFonts w:ascii="宋体" w:eastAsia="宋体" w:hAnsi="宋体" w:cs="宋体" w:hint="eastAsia"/>
            <w:b/>
            <w:color w:val="2B2B2B"/>
            <w:sz w:val="21"/>
            <w:szCs w:val="21"/>
          </w:rPr>
          <w:t>我：</w:t>
        </w:r>
      </w:ins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城市气质呢？你有没有觉得这个城市更活泼、更蓬勃向上</w:t>
      </w:r>
      <w:ins w:id="1652" w:author="1787816992@qq.com" w:date="2023-05-07T21:41:00Z">
        <w:r w:rsidR="00FE769D">
          <w:rPr>
            <w:rFonts w:ascii="宋体" w:eastAsia="宋体" w:hAnsi="宋体" w:cs="宋体" w:hint="eastAsia"/>
            <w:color w:val="2B2B2B"/>
            <w:sz w:val="21"/>
            <w:szCs w:val="21"/>
          </w:rPr>
          <w:t>呢</w:t>
        </w:r>
      </w:ins>
      <w:del w:id="1653" w:author="1787816992@qq.com" w:date="2023-05-07T21:41:00Z">
        <w:r w:rsidDel="00FE769D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之类的</w:delText>
        </w:r>
      </w:del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？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</w:r>
      <w:del w:id="1654" w:author="1787816992@qq.com" w:date="2023-05-07T19:58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角色1</w:delText>
        </w:r>
      </w:del>
      <w:del w:id="1655" w:author="1787816992@qq.com" w:date="2023-05-07T19:59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：</w:delText>
        </w:r>
      </w:del>
      <w:ins w:id="1656" w:author="1787816992@qq.com" w:date="2023-05-07T19:59:00Z">
        <w:r w:rsidR="00E67A12" w:rsidRPr="00E67A12">
          <w:rPr>
            <w:rFonts w:ascii="PingFangSC-Regular" w:eastAsia="PingFangSC-Regular" w:hAnsi="PingFangSC-Regular" w:cs="PingFangSC-Regular"/>
            <w:b/>
            <w:color w:val="2B2B2B"/>
            <w:sz w:val="21"/>
            <w:szCs w:val="21"/>
          </w:rPr>
          <w:t>HE</w:t>
        </w:r>
        <w:r w:rsidR="00E67A12" w:rsidRPr="00E67A12">
          <w:rPr>
            <w:rFonts w:ascii="宋体" w:eastAsia="宋体" w:hAnsi="宋体" w:cs="宋体" w:hint="eastAsia"/>
            <w:b/>
            <w:color w:val="2B2B2B"/>
            <w:sz w:val="21"/>
            <w:szCs w:val="21"/>
          </w:rPr>
          <w:t>：</w:t>
        </w:r>
      </w:ins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有了地铁之后，这个城市就</w:t>
      </w:r>
      <w:del w:id="1657" w:author="1787816992@qq.com" w:date="2023-05-07T21:41:00Z">
        <w:r w:rsidDel="00FE769D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更</w:delText>
        </w:r>
      </w:del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上升</w:t>
      </w:r>
      <w:ins w:id="1658" w:author="1787816992@qq.com" w:date="2023-05-07T21:41:00Z">
        <w:r w:rsidR="00FE769D">
          <w:rPr>
            <w:rFonts w:ascii="宋体" w:eastAsia="宋体" w:hAnsi="宋体" w:cs="宋体" w:hint="eastAsia"/>
            <w:color w:val="2B2B2B"/>
            <w:sz w:val="21"/>
            <w:szCs w:val="21"/>
          </w:rPr>
          <w:t>了</w:t>
        </w:r>
      </w:ins>
      <w:del w:id="1659" w:author="1787816992@qq.com" w:date="2023-05-07T21:41:00Z">
        <w:r w:rsidDel="00FE769D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到</w:delText>
        </w:r>
      </w:del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一个程度吧，</w:t>
      </w:r>
      <w:ins w:id="1660" w:author="1787816992@qq.com" w:date="2023-05-07T21:41:00Z">
        <w:r w:rsidR="00FE769D">
          <w:rPr>
            <w:rFonts w:ascii="宋体" w:eastAsia="宋体" w:hAnsi="宋体" w:cs="宋体" w:hint="eastAsia"/>
            <w:color w:val="2B2B2B"/>
            <w:sz w:val="21"/>
            <w:szCs w:val="21"/>
          </w:rPr>
          <w:t>可以说</w:t>
        </w:r>
      </w:ins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交通工具改变了生活。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</w:r>
      <w:del w:id="1661" w:author="1787816992@qq.com" w:date="2023-05-07T19:58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lastRenderedPageBreak/>
          <w:delText>记者</w:delText>
        </w:r>
      </w:del>
      <w:del w:id="1662" w:author="1787816992@qq.com" w:date="2023-05-07T19:59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：</w:delText>
        </w:r>
      </w:del>
      <w:ins w:id="1663" w:author="1787816992@qq.com" w:date="2023-05-07T19:59:00Z">
        <w:r w:rsidR="00E67A12" w:rsidRPr="00E67A12">
          <w:rPr>
            <w:rFonts w:ascii="宋体" w:eastAsia="宋体" w:hAnsi="宋体" w:cs="宋体" w:hint="eastAsia"/>
            <w:b/>
            <w:color w:val="2B2B2B"/>
            <w:sz w:val="21"/>
            <w:szCs w:val="21"/>
          </w:rPr>
          <w:t>我：</w:t>
        </w:r>
      </w:ins>
      <w:ins w:id="1664" w:author="1787816992@qq.com" w:date="2023-05-07T21:41:00Z">
        <w:r w:rsidR="00FE769D" w:rsidRPr="00FE769D">
          <w:rPr>
            <w:rFonts w:ascii="宋体" w:eastAsia="宋体" w:hAnsi="宋体" w:cs="宋体" w:hint="eastAsia"/>
            <w:bCs/>
            <w:color w:val="2B2B2B"/>
            <w:sz w:val="21"/>
            <w:szCs w:val="21"/>
            <w:rPrChange w:id="1665" w:author="1787816992@qq.com" w:date="2023-05-07T21:41:00Z">
              <w:rPr>
                <w:rFonts w:ascii="宋体" w:eastAsia="宋体" w:hAnsi="宋体" w:cs="宋体" w:hint="eastAsia"/>
                <w:b/>
                <w:color w:val="2B2B2B"/>
                <w:sz w:val="21"/>
                <w:szCs w:val="21"/>
              </w:rPr>
            </w:rPrChange>
          </w:rPr>
          <w:t>是不是</w:t>
        </w:r>
      </w:ins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会有一种国际大都市的感觉。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</w:r>
      <w:del w:id="1666" w:author="1787816992@qq.com" w:date="2023-05-07T19:58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角色1</w:delText>
        </w:r>
      </w:del>
      <w:del w:id="1667" w:author="1787816992@qq.com" w:date="2023-05-07T19:59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：</w:delText>
        </w:r>
      </w:del>
      <w:ins w:id="1668" w:author="1787816992@qq.com" w:date="2023-05-07T19:59:00Z">
        <w:r w:rsidR="00E67A12" w:rsidRPr="00E67A12">
          <w:rPr>
            <w:rFonts w:ascii="PingFangSC-Regular" w:eastAsia="PingFangSC-Regular" w:hAnsi="PingFangSC-Regular" w:cs="PingFangSC-Regular"/>
            <w:b/>
            <w:color w:val="2B2B2B"/>
            <w:sz w:val="21"/>
            <w:szCs w:val="21"/>
          </w:rPr>
          <w:t>HE</w:t>
        </w:r>
        <w:r w:rsidR="00E67A12" w:rsidRPr="00E67A12">
          <w:rPr>
            <w:rFonts w:ascii="宋体" w:eastAsia="宋体" w:hAnsi="宋体" w:cs="宋体" w:hint="eastAsia"/>
            <w:b/>
            <w:color w:val="2B2B2B"/>
            <w:sz w:val="21"/>
            <w:szCs w:val="21"/>
          </w:rPr>
          <w:t>：</w:t>
        </w:r>
      </w:ins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会有。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</w:r>
      <w:del w:id="1669" w:author="1787816992@qq.com" w:date="2023-05-07T19:58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记者</w:delText>
        </w:r>
      </w:del>
      <w:del w:id="1670" w:author="1787816992@qq.com" w:date="2023-05-07T19:59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：</w:delText>
        </w:r>
      </w:del>
      <w:ins w:id="1671" w:author="1787816992@qq.com" w:date="2023-05-07T19:59:00Z">
        <w:r w:rsidR="00E67A12" w:rsidRPr="00E67A12">
          <w:rPr>
            <w:rFonts w:ascii="宋体" w:eastAsia="宋体" w:hAnsi="宋体" w:cs="宋体" w:hint="eastAsia"/>
            <w:b/>
            <w:color w:val="2B2B2B"/>
            <w:sz w:val="21"/>
            <w:szCs w:val="21"/>
          </w:rPr>
          <w:t>我：</w:t>
        </w:r>
      </w:ins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所以说地铁</w:t>
      </w:r>
      <w:del w:id="1672" w:author="1787816992@qq.com" w:date="2023-05-07T21:42:00Z">
        <w:r w:rsidDel="00FE769D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还是</w:delText>
        </w:r>
      </w:del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对整个城市形象</w:t>
      </w:r>
      <w:ins w:id="1673" w:author="1787816992@qq.com" w:date="2023-05-07T21:42:00Z">
        <w:r w:rsidR="00FE769D">
          <w:rPr>
            <w:rFonts w:ascii="宋体" w:eastAsia="宋体" w:hAnsi="宋体" w:cs="宋体" w:hint="eastAsia"/>
            <w:color w:val="2B2B2B"/>
            <w:sz w:val="21"/>
            <w:szCs w:val="21"/>
          </w:rPr>
          <w:t>还是</w:t>
        </w:r>
      </w:ins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挺重要的。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</w:r>
      <w:del w:id="1674" w:author="1787816992@qq.com" w:date="2023-05-07T19:58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角色1</w:delText>
        </w:r>
      </w:del>
      <w:del w:id="1675" w:author="1787816992@qq.com" w:date="2023-05-07T19:59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：</w:delText>
        </w:r>
      </w:del>
      <w:ins w:id="1676" w:author="1787816992@qq.com" w:date="2023-05-07T19:59:00Z">
        <w:r w:rsidR="00E67A12" w:rsidRPr="00E67A12">
          <w:rPr>
            <w:rFonts w:ascii="PingFangSC-Regular" w:eastAsia="PingFangSC-Regular" w:hAnsi="PingFangSC-Regular" w:cs="PingFangSC-Regular"/>
            <w:b/>
            <w:color w:val="2B2B2B"/>
            <w:sz w:val="21"/>
            <w:szCs w:val="21"/>
          </w:rPr>
          <w:t>HE</w:t>
        </w:r>
        <w:r w:rsidR="00E67A12" w:rsidRPr="00E67A12">
          <w:rPr>
            <w:rFonts w:ascii="宋体" w:eastAsia="宋体" w:hAnsi="宋体" w:cs="宋体" w:hint="eastAsia"/>
            <w:b/>
            <w:color w:val="2B2B2B"/>
            <w:sz w:val="21"/>
            <w:szCs w:val="21"/>
          </w:rPr>
          <w:t>：</w:t>
        </w:r>
      </w:ins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是。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</w:r>
      <w:del w:id="1677" w:author="1787816992@qq.com" w:date="2023-05-07T19:58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记者</w:delText>
        </w:r>
      </w:del>
      <w:del w:id="1678" w:author="1787816992@qq.com" w:date="2023-05-07T19:59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：</w:delText>
        </w:r>
      </w:del>
      <w:ins w:id="1679" w:author="1787816992@qq.com" w:date="2023-05-07T19:59:00Z">
        <w:r w:rsidR="00E67A12" w:rsidRPr="00E67A12">
          <w:rPr>
            <w:rFonts w:ascii="宋体" w:eastAsia="宋体" w:hAnsi="宋体" w:cs="宋体" w:hint="eastAsia"/>
            <w:b/>
            <w:color w:val="2B2B2B"/>
            <w:sz w:val="21"/>
            <w:szCs w:val="21"/>
          </w:rPr>
          <w:t>我：</w:t>
        </w:r>
      </w:ins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那在您印象中哪些地铁站是深圳地铁整个网络线路比较核心的结点</w:t>
      </w:r>
      <w:ins w:id="1680" w:author="1787816992@qq.com" w:date="2023-05-07T21:42:00Z">
        <w:r w:rsidR="00FE769D">
          <w:rPr>
            <w:rFonts w:ascii="宋体" w:eastAsia="宋体" w:hAnsi="宋体" w:cs="宋体" w:hint="eastAsia"/>
            <w:color w:val="2B2B2B"/>
            <w:sz w:val="21"/>
            <w:szCs w:val="21"/>
          </w:rPr>
          <w:t>？</w:t>
        </w:r>
      </w:ins>
      <w:del w:id="1681" w:author="1787816992@qq.com" w:date="2023-05-07T21:42:00Z">
        <w:r w:rsidDel="00FE769D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，换乘站之类的，就是人流量很大、很重要的那些。</w:delText>
        </w:r>
        <w:r w:rsidDel="00FE769D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br/>
        </w:r>
      </w:del>
      <w:del w:id="1682" w:author="1787816992@qq.com" w:date="2023-05-07T19:58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角色1</w:delText>
        </w:r>
      </w:del>
      <w:del w:id="1683" w:author="1787816992@qq.com" w:date="2023-05-07T19:59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：</w:delText>
        </w:r>
      </w:del>
      <w:ins w:id="1684" w:author="1787816992@qq.com" w:date="2023-05-07T21:42:00Z">
        <w:r w:rsidR="00FE769D" w:rsidDel="00FE769D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t xml:space="preserve"> </w:t>
        </w:r>
      </w:ins>
      <w:del w:id="1685" w:author="1787816992@qq.com" w:date="2023-05-07T21:42:00Z">
        <w:r w:rsidDel="00FE769D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应该就是2号线、5号线，等于各个区都可以，环区域的。大多数我都坐过，但是有一些比较少坐，我都是通过转接。</w:delText>
        </w:r>
        <w:r w:rsidDel="00FE769D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br/>
        </w:r>
      </w:del>
      <w:del w:id="1686" w:author="1787816992@qq.com" w:date="2023-05-07T19:58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记者</w:delText>
        </w:r>
      </w:del>
      <w:del w:id="1687" w:author="1787816992@qq.com" w:date="2023-05-07T19:59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：</w:delText>
        </w:r>
      </w:del>
      <w:del w:id="1688" w:author="1787816992@qq.com" w:date="2023-05-07T21:42:00Z">
        <w:r w:rsidDel="00FE769D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换乘。</w:delText>
        </w:r>
        <w:r w:rsidDel="00FE769D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br/>
        </w:r>
      </w:del>
      <w:del w:id="1689" w:author="1787816992@qq.com" w:date="2023-05-07T19:58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角色1</w:delText>
        </w:r>
      </w:del>
      <w:del w:id="1690" w:author="1787816992@qq.com" w:date="2023-05-07T19:59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：</w:delText>
        </w:r>
      </w:del>
      <w:del w:id="1691" w:author="1787816992@qq.com" w:date="2023-05-07T21:42:00Z">
        <w:r w:rsidDel="00FE769D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换乘这种形式去达到目的地。</w:delText>
        </w:r>
        <w:r w:rsidDel="00FE769D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br/>
        </w:r>
      </w:del>
      <w:del w:id="1692" w:author="1787816992@qq.com" w:date="2023-05-07T19:58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记者</w:delText>
        </w:r>
      </w:del>
      <w:del w:id="1693" w:author="1787816992@qq.com" w:date="2023-05-07T19:59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：</w:delText>
        </w:r>
      </w:del>
      <w:del w:id="1694" w:author="1787816992@qq.com" w:date="2023-05-07T21:42:00Z">
        <w:r w:rsidDel="00FE769D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那你觉得哪些地铁站比较重要？人比较多，就是核心结点，不仅是你住的周围附近，深圳整个地方哪些地铁站比较重要？</w:delText>
        </w:r>
      </w:del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</w:r>
      <w:del w:id="1695" w:author="1787816992@qq.com" w:date="2023-05-07T19:58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角色1</w:delText>
        </w:r>
      </w:del>
      <w:del w:id="1696" w:author="1787816992@qq.com" w:date="2023-05-07T19:59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：</w:delText>
        </w:r>
      </w:del>
      <w:ins w:id="1697" w:author="1787816992@qq.com" w:date="2023-05-07T19:59:00Z">
        <w:r w:rsidR="00E67A12" w:rsidRPr="00E67A12">
          <w:rPr>
            <w:rFonts w:ascii="PingFangSC-Regular" w:eastAsia="PingFangSC-Regular" w:hAnsi="PingFangSC-Regular" w:cs="PingFangSC-Regular"/>
            <w:b/>
            <w:color w:val="2B2B2B"/>
            <w:sz w:val="21"/>
            <w:szCs w:val="21"/>
          </w:rPr>
          <w:t>HE</w:t>
        </w:r>
        <w:r w:rsidR="00E67A12" w:rsidRPr="00E67A12">
          <w:rPr>
            <w:rFonts w:ascii="宋体" w:eastAsia="宋体" w:hAnsi="宋体" w:cs="宋体" w:hint="eastAsia"/>
            <w:b/>
            <w:color w:val="2B2B2B"/>
            <w:sz w:val="21"/>
            <w:szCs w:val="21"/>
          </w:rPr>
          <w:t>：</w:t>
        </w:r>
      </w:ins>
      <w:ins w:id="1698" w:author="1787816992@qq.com" w:date="2023-05-07T21:43:00Z">
        <w:r w:rsidR="00EE436A" w:rsidRPr="00EE436A">
          <w:rPr>
            <w:rFonts w:ascii="宋体" w:eastAsia="宋体" w:hAnsi="宋体" w:cs="宋体" w:hint="eastAsia"/>
            <w:bCs/>
            <w:color w:val="2B2B2B"/>
            <w:sz w:val="21"/>
            <w:szCs w:val="21"/>
            <w:rPrChange w:id="1699" w:author="1787816992@qq.com" w:date="2023-05-07T21:43:00Z">
              <w:rPr>
                <w:rFonts w:ascii="宋体" w:eastAsia="宋体" w:hAnsi="宋体" w:cs="宋体" w:hint="eastAsia"/>
                <w:b/>
                <w:color w:val="2B2B2B"/>
                <w:sz w:val="21"/>
                <w:szCs w:val="21"/>
              </w:rPr>
            </w:rPrChange>
          </w:rPr>
          <w:t>深圳北站</w:t>
        </w:r>
      </w:ins>
      <w:del w:id="1700" w:author="1787816992@qq.com" w:date="2023-05-07T21:43:00Z">
        <w:r w:rsidDel="00EE436A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北站</w:delText>
        </w:r>
      </w:del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，还有福田站，这两个都是有高铁的</w:t>
      </w:r>
      <w:ins w:id="1701" w:author="1787816992@qq.com" w:date="2023-05-07T21:43:00Z">
        <w:r w:rsidR="00EE436A">
          <w:rPr>
            <w:rFonts w:ascii="宋体" w:eastAsia="宋体" w:hAnsi="宋体" w:cs="宋体" w:hint="eastAsia"/>
            <w:color w:val="2B2B2B"/>
            <w:sz w:val="21"/>
            <w:szCs w:val="21"/>
          </w:rPr>
          <w:t>。</w:t>
        </w:r>
      </w:ins>
      <w:del w:id="1702" w:author="1787816992@qq.com" w:date="2023-05-07T21:43:00Z">
        <w:r w:rsidDel="00EE436A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，通过高铁接驳，</w:delText>
        </w:r>
      </w:del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还有一个是到机场</w:t>
      </w:r>
      <w:del w:id="1703" w:author="1787816992@qq.com" w:date="2023-05-07T21:43:00Z">
        <w:r w:rsidDel="00EE436A">
          <w:rPr>
            <w:rFonts w:asciiTheme="minorEastAsia" w:hAnsiTheme="minorEastAsia" w:cs="PingFangSC-Regular" w:hint="eastAsia"/>
            <w:color w:val="2B2B2B"/>
            <w:sz w:val="21"/>
            <w:szCs w:val="21"/>
          </w:rPr>
          <w:delText>的机场线，是11路还是2号线我忘了</w:delText>
        </w:r>
      </w:del>
      <w:ins w:id="1704" w:author="1787816992@qq.com" w:date="2023-05-07T21:43:00Z">
        <w:r w:rsidR="00EE436A">
          <w:rPr>
            <w:rFonts w:ascii="宋体" w:eastAsia="宋体" w:hAnsi="宋体" w:cs="宋体" w:hint="eastAsia"/>
            <w:color w:val="2B2B2B"/>
            <w:sz w:val="21"/>
            <w:szCs w:val="21"/>
          </w:rPr>
          <w:t>的11号线(答非所问了</w:t>
        </w:r>
        <w:r w:rsidR="00EE436A">
          <w:rPr>
            <w:rFonts w:ascii="宋体" w:eastAsia="宋体" w:hAnsi="宋体" w:cs="宋体"/>
            <w:color w:val="2B2B2B"/>
            <w:sz w:val="21"/>
            <w:szCs w:val="21"/>
          </w:rPr>
          <w:t>)</w:t>
        </w:r>
        <w:r w:rsidR="00EE436A">
          <w:rPr>
            <w:rFonts w:ascii="宋体" w:eastAsia="宋体" w:hAnsi="宋体" w:cs="宋体" w:hint="eastAsia"/>
            <w:color w:val="2B2B2B"/>
            <w:sz w:val="21"/>
            <w:szCs w:val="21"/>
          </w:rPr>
          <w:t>，</w:t>
        </w:r>
      </w:ins>
      <w:del w:id="1705" w:author="1787816992@qq.com" w:date="2023-05-07T21:43:00Z">
        <w:r w:rsidDel="00EE436A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。</w:delText>
        </w:r>
      </w:del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上次我</w:t>
      </w:r>
      <w:ins w:id="1706" w:author="1787816992@qq.com" w:date="2023-05-07T21:44:00Z">
        <w:r w:rsidR="00EE436A">
          <w:rPr>
            <w:rFonts w:ascii="宋体" w:eastAsia="宋体" w:hAnsi="宋体" w:cs="宋体" w:hint="eastAsia"/>
            <w:color w:val="2B2B2B"/>
            <w:sz w:val="21"/>
            <w:szCs w:val="21"/>
          </w:rPr>
          <w:t>送小何</w:t>
        </w:r>
      </w:ins>
      <w:del w:id="1707" w:author="1787816992@qq.com" w:date="2023-05-07T21:44:00Z">
        <w:r w:rsidDel="00EE436A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从何定聪</w:delText>
        </w:r>
      </w:del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（</w:t>
      </w:r>
      <w:ins w:id="1708" w:author="1787816992@qq.com" w:date="2023-05-07T21:44:00Z">
        <w:r w:rsidR="00EE436A">
          <w:rPr>
            <w:rFonts w:ascii="宋体" w:eastAsia="宋体" w:hAnsi="宋体" w:cs="宋体" w:hint="eastAsia"/>
            <w:color w:val="2B2B2B"/>
            <w:sz w:val="21"/>
            <w:szCs w:val="21"/>
          </w:rPr>
          <w:t>被访者儿子</w:t>
        </w:r>
      </w:ins>
      <w:del w:id="1709" w:author="1787816992@qq.com" w:date="2023-05-07T21:44:00Z">
        <w:r w:rsidDel="00EE436A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音</w:delText>
        </w:r>
      </w:del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）去坐飞机，送完他之后，</w:t>
      </w:r>
      <w:ins w:id="1710" w:author="1787816992@qq.com" w:date="2023-05-07T21:44:00Z">
        <w:r w:rsidR="00EE436A">
          <w:rPr>
            <w:rFonts w:ascii="宋体" w:eastAsia="宋体" w:hAnsi="宋体" w:cs="宋体" w:hint="eastAsia"/>
            <w:color w:val="2B2B2B"/>
            <w:sz w:val="21"/>
            <w:szCs w:val="21"/>
          </w:rPr>
          <w:t>就是</w:t>
        </w:r>
      </w:ins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坐</w:t>
      </w:r>
      <w:ins w:id="1711" w:author="1787816992@qq.com" w:date="2023-05-07T21:44:00Z">
        <w:r w:rsidR="00EE436A">
          <w:rPr>
            <w:rFonts w:asciiTheme="minorEastAsia" w:hAnsiTheme="minorEastAsia" w:cs="PingFangSC-Regular" w:hint="eastAsia"/>
            <w:color w:val="2B2B2B"/>
            <w:sz w:val="21"/>
            <w:szCs w:val="21"/>
          </w:rPr>
          <w:t>11</w:t>
        </w:r>
        <w:r w:rsidR="00EE436A">
          <w:rPr>
            <w:rFonts w:ascii="宋体" w:eastAsia="宋体" w:hAnsi="宋体" w:cs="宋体" w:hint="eastAsia"/>
            <w:color w:val="2B2B2B"/>
            <w:sz w:val="21"/>
            <w:szCs w:val="21"/>
          </w:rPr>
          <w:t>号线回来的</w:t>
        </w:r>
      </w:ins>
      <w:del w:id="1712" w:author="1787816992@qq.com" w:date="2023-05-07T21:44:00Z">
        <w:r w:rsidDel="00EE436A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到差不多罗湖再转这边</w:delText>
        </w:r>
      </w:del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</w:r>
      <w:del w:id="1713" w:author="1787816992@qq.com" w:date="2023-05-07T19:58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记者</w:delText>
        </w:r>
      </w:del>
      <w:del w:id="1714" w:author="1787816992@qq.com" w:date="2023-05-07T19:59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：</w:delText>
        </w:r>
      </w:del>
      <w:ins w:id="1715" w:author="1787816992@qq.com" w:date="2023-05-07T19:59:00Z">
        <w:r w:rsidR="00E67A12" w:rsidRPr="00E67A12">
          <w:rPr>
            <w:rFonts w:ascii="宋体" w:eastAsia="宋体" w:hAnsi="宋体" w:cs="宋体" w:hint="eastAsia"/>
            <w:b/>
            <w:color w:val="2B2B2B"/>
            <w:sz w:val="21"/>
            <w:szCs w:val="21"/>
          </w:rPr>
          <w:t>我：</w:t>
        </w:r>
      </w:ins>
      <w:ins w:id="1716" w:author="1787816992@qq.com" w:date="2023-05-07T21:44:00Z">
        <w:r w:rsidR="00EE436A" w:rsidRPr="00EE436A">
          <w:rPr>
            <w:rFonts w:ascii="宋体" w:eastAsia="宋体" w:hAnsi="宋体" w:cs="宋体" w:hint="eastAsia"/>
            <w:bCs/>
            <w:color w:val="2B2B2B"/>
            <w:sz w:val="21"/>
            <w:szCs w:val="21"/>
            <w:rPrChange w:id="1717" w:author="1787816992@qq.com" w:date="2023-05-07T21:44:00Z">
              <w:rPr>
                <w:rFonts w:ascii="宋体" w:eastAsia="宋体" w:hAnsi="宋体" w:cs="宋体" w:hint="eastAsia"/>
                <w:b/>
                <w:color w:val="2B2B2B"/>
                <w:sz w:val="21"/>
                <w:szCs w:val="21"/>
              </w:rPr>
            </w:rPrChange>
          </w:rPr>
          <w:t>我想给您</w:t>
        </w:r>
      </w:ins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普及一个知识，您知道深圳地铁每天客流量最大的是哪条线吗？您猜一下。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</w:r>
      <w:del w:id="1718" w:author="1787816992@qq.com" w:date="2023-05-07T19:58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角色1</w:delText>
        </w:r>
      </w:del>
      <w:del w:id="1719" w:author="1787816992@qq.com" w:date="2023-05-07T19:59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：</w:delText>
        </w:r>
      </w:del>
      <w:ins w:id="1720" w:author="1787816992@qq.com" w:date="2023-05-07T19:59:00Z">
        <w:r w:rsidR="00E67A12" w:rsidRPr="00E67A12">
          <w:rPr>
            <w:rFonts w:ascii="PingFangSC-Regular" w:eastAsia="PingFangSC-Regular" w:hAnsi="PingFangSC-Regular" w:cs="PingFangSC-Regular"/>
            <w:b/>
            <w:color w:val="2B2B2B"/>
            <w:sz w:val="21"/>
            <w:szCs w:val="21"/>
          </w:rPr>
          <w:t>HE</w:t>
        </w:r>
        <w:r w:rsidR="00E67A12" w:rsidRPr="00E67A12">
          <w:rPr>
            <w:rFonts w:ascii="宋体" w:eastAsia="宋体" w:hAnsi="宋体" w:cs="宋体" w:hint="eastAsia"/>
            <w:b/>
            <w:color w:val="2B2B2B"/>
            <w:sz w:val="21"/>
            <w:szCs w:val="21"/>
          </w:rPr>
          <w:t>：</w:t>
        </w:r>
      </w:ins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我觉得应该是2号线、8号线吧，或者11号线。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</w:r>
      <w:del w:id="1721" w:author="1787816992@qq.com" w:date="2023-05-07T19:58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记者</w:delText>
        </w:r>
      </w:del>
      <w:del w:id="1722" w:author="1787816992@qq.com" w:date="2023-05-07T19:59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：</w:delText>
        </w:r>
      </w:del>
      <w:ins w:id="1723" w:author="1787816992@qq.com" w:date="2023-05-07T19:59:00Z">
        <w:r w:rsidR="00E67A12" w:rsidRPr="00E67A12">
          <w:rPr>
            <w:rFonts w:ascii="宋体" w:eastAsia="宋体" w:hAnsi="宋体" w:cs="宋体" w:hint="eastAsia"/>
            <w:b/>
            <w:color w:val="2B2B2B"/>
            <w:sz w:val="21"/>
            <w:szCs w:val="21"/>
          </w:rPr>
          <w:t>我：</w:t>
        </w:r>
      </w:ins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2号线是第三名，11号线是第四名，第一名是5号线。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</w:r>
      <w:del w:id="1724" w:author="1787816992@qq.com" w:date="2023-05-07T19:58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角色1</w:delText>
        </w:r>
      </w:del>
      <w:del w:id="1725" w:author="1787816992@qq.com" w:date="2023-05-07T19:59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：</w:delText>
        </w:r>
      </w:del>
      <w:ins w:id="1726" w:author="1787816992@qq.com" w:date="2023-05-07T19:59:00Z">
        <w:r w:rsidR="00E67A12" w:rsidRPr="00E67A12">
          <w:rPr>
            <w:rFonts w:ascii="PingFangSC-Regular" w:eastAsia="PingFangSC-Regular" w:hAnsi="PingFangSC-Regular" w:cs="PingFangSC-Regular"/>
            <w:b/>
            <w:color w:val="2B2B2B"/>
            <w:sz w:val="21"/>
            <w:szCs w:val="21"/>
          </w:rPr>
          <w:t>HE</w:t>
        </w:r>
        <w:r w:rsidR="00E67A12" w:rsidRPr="00E67A12">
          <w:rPr>
            <w:rFonts w:ascii="宋体" w:eastAsia="宋体" w:hAnsi="宋体" w:cs="宋体" w:hint="eastAsia"/>
            <w:b/>
            <w:color w:val="2B2B2B"/>
            <w:sz w:val="21"/>
            <w:szCs w:val="21"/>
          </w:rPr>
          <w:t>：</w:t>
        </w:r>
      </w:ins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5号线</w:t>
      </w:r>
      <w:del w:id="1727" w:author="1787816992@qq.com" w:date="2023-05-07T21:45:00Z">
        <w:r w:rsidDel="00EE436A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，还</w:delText>
        </w:r>
      </w:del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是环区的。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</w:r>
      <w:del w:id="1728" w:author="1787816992@qq.com" w:date="2023-05-07T19:58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记者</w:delText>
        </w:r>
      </w:del>
      <w:del w:id="1729" w:author="1787816992@qq.com" w:date="2023-05-07T19:59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：</w:delText>
        </w:r>
      </w:del>
      <w:ins w:id="1730" w:author="1787816992@qq.com" w:date="2023-05-07T19:59:00Z">
        <w:r w:rsidR="00E67A12" w:rsidRPr="00E67A12">
          <w:rPr>
            <w:rFonts w:ascii="宋体" w:eastAsia="宋体" w:hAnsi="宋体" w:cs="宋体" w:hint="eastAsia"/>
            <w:b/>
            <w:color w:val="2B2B2B"/>
            <w:sz w:val="21"/>
            <w:szCs w:val="21"/>
          </w:rPr>
          <w:t>我：</w:t>
        </w:r>
      </w:ins>
      <w:ins w:id="1731" w:author="1787816992@qq.com" w:date="2023-05-07T21:45:00Z">
        <w:r w:rsidR="00EE436A" w:rsidRPr="00EE436A">
          <w:rPr>
            <w:rFonts w:ascii="宋体" w:eastAsia="宋体" w:hAnsi="宋体" w:cs="宋体" w:hint="eastAsia"/>
            <w:bCs/>
            <w:color w:val="2B2B2B"/>
            <w:sz w:val="21"/>
            <w:szCs w:val="21"/>
            <w:rPrChange w:id="1732" w:author="1787816992@qq.com" w:date="2023-05-07T21:45:00Z">
              <w:rPr>
                <w:rFonts w:ascii="宋体" w:eastAsia="宋体" w:hAnsi="宋体" w:cs="宋体" w:hint="eastAsia"/>
                <w:b/>
                <w:color w:val="2B2B2B"/>
                <w:sz w:val="21"/>
                <w:szCs w:val="21"/>
              </w:rPr>
            </w:rPrChange>
          </w:rPr>
          <w:t>对，</w:t>
        </w:r>
      </w:ins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它是一个环线，</w:t>
      </w:r>
      <w:del w:id="1733" w:author="1787816992@qq.com" w:date="2023-05-07T21:45:00Z">
        <w:r w:rsidDel="00EE436A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它的</w:delText>
        </w:r>
      </w:del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客流量遥遥领先，第二名是1号线。</w:t>
      </w:r>
      <w:ins w:id="1734" w:author="1787816992@qq.com" w:date="2023-05-07T21:45:00Z">
        <w:r w:rsidR="00EE436A">
          <w:rPr>
            <w:rFonts w:ascii="宋体" w:eastAsia="宋体" w:hAnsi="宋体" w:cs="宋体" w:hint="eastAsia"/>
            <w:color w:val="2B2B2B"/>
            <w:sz w:val="21"/>
            <w:szCs w:val="21"/>
          </w:rPr>
          <w:t>下一个问题，</w:t>
        </w:r>
      </w:ins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您有坐过其他城市的地铁吗？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</w:r>
      <w:del w:id="1735" w:author="1787816992@qq.com" w:date="2023-05-07T19:58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角色1</w:delText>
        </w:r>
      </w:del>
      <w:del w:id="1736" w:author="1787816992@qq.com" w:date="2023-05-07T19:59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：</w:delText>
        </w:r>
      </w:del>
      <w:ins w:id="1737" w:author="1787816992@qq.com" w:date="2023-05-07T19:59:00Z">
        <w:r w:rsidR="00E67A12" w:rsidRPr="00E67A12">
          <w:rPr>
            <w:rFonts w:ascii="PingFangSC-Regular" w:eastAsia="PingFangSC-Regular" w:hAnsi="PingFangSC-Regular" w:cs="PingFangSC-Regular"/>
            <w:b/>
            <w:color w:val="2B2B2B"/>
            <w:sz w:val="21"/>
            <w:szCs w:val="21"/>
          </w:rPr>
          <w:t>HE</w:t>
        </w:r>
        <w:r w:rsidR="00E67A12" w:rsidRPr="00E67A12">
          <w:rPr>
            <w:rFonts w:ascii="宋体" w:eastAsia="宋体" w:hAnsi="宋体" w:cs="宋体" w:hint="eastAsia"/>
            <w:b/>
            <w:color w:val="2B2B2B"/>
            <w:sz w:val="21"/>
            <w:szCs w:val="21"/>
          </w:rPr>
          <w:t>：</w:t>
        </w:r>
      </w:ins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有，像去广州跑马</w:t>
      </w:r>
      <w:ins w:id="1738" w:author="1787816992@qq.com" w:date="2023-05-07T21:45:00Z">
        <w:r w:rsidR="00EE436A">
          <w:rPr>
            <w:rFonts w:ascii="宋体" w:eastAsia="宋体" w:hAnsi="宋体" w:cs="宋体" w:hint="eastAsia"/>
            <w:color w:val="2B2B2B"/>
            <w:sz w:val="21"/>
            <w:szCs w:val="21"/>
          </w:rPr>
          <w:t>拉松</w:t>
        </w:r>
      </w:ins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的时候我坐过</w:t>
      </w:r>
      <w:ins w:id="1739" w:author="1787816992@qq.com" w:date="2023-05-07T21:45:00Z">
        <w:r w:rsidR="00EE436A">
          <w:rPr>
            <w:rFonts w:ascii="宋体" w:eastAsia="宋体" w:hAnsi="宋体" w:cs="宋体" w:hint="eastAsia"/>
            <w:color w:val="2B2B2B"/>
            <w:sz w:val="21"/>
            <w:szCs w:val="21"/>
          </w:rPr>
          <w:t>广州地铁</w:t>
        </w:r>
      </w:ins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，但是几</w:t>
      </w:r>
      <w:del w:id="1740" w:author="1787816992@qq.com" w:date="2023-05-07T21:45:00Z">
        <w:r w:rsidDel="00EE436A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路</w:delText>
        </w:r>
      </w:del>
      <w:ins w:id="1741" w:author="1787816992@qq.com" w:date="2023-05-07T21:45:00Z">
        <w:r w:rsidR="00EE436A">
          <w:rPr>
            <w:rFonts w:ascii="宋体" w:eastAsia="宋体" w:hAnsi="宋体" w:cs="宋体" w:hint="eastAsia"/>
            <w:color w:val="2B2B2B"/>
            <w:sz w:val="21"/>
            <w:szCs w:val="21"/>
          </w:rPr>
          <w:t>号</w:t>
        </w:r>
      </w:ins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线我忘了</w:t>
      </w:r>
      <w:del w:id="1742" w:author="1787816992@qq.com" w:date="2023-05-07T21:45:00Z">
        <w:r w:rsidDel="00EE436A">
          <w:rPr>
            <w:rFonts w:asciiTheme="minorEastAsia" w:hAnsiTheme="minorEastAsia" w:cs="PingFangSC-Regular" w:hint="eastAsia"/>
            <w:color w:val="2B2B2B"/>
            <w:sz w:val="21"/>
            <w:szCs w:val="21"/>
          </w:rPr>
          <w:delText>，坐过一下，去的时候坐过一下，</w:delText>
        </w:r>
      </w:del>
      <w:ins w:id="1743" w:author="1787816992@qq.com" w:date="2023-05-07T21:45:00Z">
        <w:r w:rsidR="00EE436A">
          <w:rPr>
            <w:rFonts w:ascii="宋体" w:eastAsia="宋体" w:hAnsi="宋体" w:cs="宋体" w:hint="eastAsia"/>
            <w:color w:val="2B2B2B"/>
            <w:sz w:val="21"/>
            <w:szCs w:val="21"/>
          </w:rPr>
          <w:t>。</w:t>
        </w:r>
      </w:ins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还坐过上海的。</w:t>
      </w:r>
      <w:del w:id="1744" w:author="1787816992@qq.com" w:date="2023-05-07T21:46:00Z">
        <w:r w:rsidDel="00EE436A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br/>
        </w:r>
      </w:del>
      <w:del w:id="1745" w:author="1787816992@qq.com" w:date="2023-05-07T19:58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记者</w:delText>
        </w:r>
      </w:del>
      <w:del w:id="1746" w:author="1787816992@qq.com" w:date="2023-05-07T19:59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：</w:delText>
        </w:r>
      </w:del>
      <w:del w:id="1747" w:author="1787816992@qq.com" w:date="2023-05-07T21:46:00Z">
        <w:r w:rsidDel="00EE436A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广州、上海是吧。</w:delText>
        </w:r>
        <w:r w:rsidDel="00EE436A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br/>
        </w:r>
      </w:del>
      <w:del w:id="1748" w:author="1787816992@qq.com" w:date="2023-05-07T19:58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角色1</w:delText>
        </w:r>
      </w:del>
      <w:del w:id="1749" w:author="1787816992@qq.com" w:date="2023-05-07T19:59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：</w:delText>
        </w:r>
      </w:del>
      <w:del w:id="1750" w:author="1787816992@qq.com" w:date="2023-05-07T21:46:00Z">
        <w:r w:rsidDel="00EE436A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广州、上海我都坐过。</w:delText>
        </w:r>
      </w:del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</w:r>
      <w:del w:id="1751" w:author="1787816992@qq.com" w:date="2023-05-07T19:58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记者</w:delText>
        </w:r>
      </w:del>
      <w:del w:id="1752" w:author="1787816992@qq.com" w:date="2023-05-07T19:59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：</w:delText>
        </w:r>
      </w:del>
      <w:ins w:id="1753" w:author="1787816992@qq.com" w:date="2023-05-07T19:59:00Z">
        <w:r w:rsidR="00E67A12" w:rsidRPr="00E67A12">
          <w:rPr>
            <w:rFonts w:ascii="宋体" w:eastAsia="宋体" w:hAnsi="宋体" w:cs="宋体" w:hint="eastAsia"/>
            <w:b/>
            <w:color w:val="2B2B2B"/>
            <w:sz w:val="21"/>
            <w:szCs w:val="21"/>
          </w:rPr>
          <w:t>我：</w:t>
        </w:r>
      </w:ins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广州地铁你觉得有什么特色？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</w:r>
      <w:del w:id="1754" w:author="1787816992@qq.com" w:date="2023-05-07T19:58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角色1</w:delText>
        </w:r>
      </w:del>
      <w:del w:id="1755" w:author="1787816992@qq.com" w:date="2023-05-07T19:59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：</w:delText>
        </w:r>
      </w:del>
      <w:ins w:id="1756" w:author="1787816992@qq.com" w:date="2023-05-07T19:59:00Z">
        <w:r w:rsidR="00E67A12" w:rsidRPr="00E67A12">
          <w:rPr>
            <w:rFonts w:ascii="PingFangSC-Regular" w:eastAsia="PingFangSC-Regular" w:hAnsi="PingFangSC-Regular" w:cs="PingFangSC-Regular"/>
            <w:b/>
            <w:color w:val="2B2B2B"/>
            <w:sz w:val="21"/>
            <w:szCs w:val="21"/>
          </w:rPr>
          <w:t>HE</w:t>
        </w:r>
        <w:r w:rsidR="00E67A12" w:rsidRPr="00E67A12">
          <w:rPr>
            <w:rFonts w:ascii="宋体" w:eastAsia="宋体" w:hAnsi="宋体" w:cs="宋体" w:hint="eastAsia"/>
            <w:b/>
            <w:color w:val="2B2B2B"/>
            <w:sz w:val="21"/>
            <w:szCs w:val="21"/>
          </w:rPr>
          <w:t>：</w:t>
        </w:r>
      </w:ins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也</w:t>
      </w:r>
      <w:ins w:id="1757" w:author="1787816992@qq.com" w:date="2023-05-07T21:46:00Z">
        <w:r w:rsidR="00EE436A">
          <w:rPr>
            <w:rFonts w:ascii="宋体" w:eastAsia="宋体" w:hAnsi="宋体" w:cs="宋体" w:hint="eastAsia"/>
            <w:color w:val="2B2B2B"/>
            <w:sz w:val="21"/>
            <w:szCs w:val="21"/>
          </w:rPr>
          <w:t>没</w:t>
        </w:r>
      </w:ins>
      <w:del w:id="1758" w:author="1787816992@qq.com" w:date="2023-05-07T21:46:00Z">
        <w:r w:rsidDel="00EE436A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不</w:delText>
        </w:r>
      </w:del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觉得</w:t>
      </w:r>
      <w:ins w:id="1759" w:author="1787816992@qq.com" w:date="2023-05-07T21:46:00Z">
        <w:r w:rsidR="00EE436A">
          <w:rPr>
            <w:rFonts w:ascii="宋体" w:eastAsia="宋体" w:hAnsi="宋体" w:cs="宋体" w:hint="eastAsia"/>
            <w:color w:val="2B2B2B"/>
            <w:sz w:val="21"/>
            <w:szCs w:val="21"/>
          </w:rPr>
          <w:t>有啥特色</w:t>
        </w:r>
      </w:ins>
      <w:del w:id="1760" w:author="1787816992@qq.com" w:date="2023-05-07T21:46:00Z">
        <w:r w:rsidDel="00A72658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，</w:delText>
        </w:r>
      </w:del>
      <w:ins w:id="1761" w:author="1787816992@qq.com" w:date="2023-05-07T21:46:00Z">
        <w:r w:rsidR="00A72658">
          <w:rPr>
            <w:rFonts w:ascii="宋体" w:eastAsia="宋体" w:hAnsi="宋体" w:cs="宋体" w:hint="eastAsia"/>
            <w:color w:val="2B2B2B"/>
            <w:sz w:val="21"/>
            <w:szCs w:val="21"/>
          </w:rPr>
          <w:t>。反而</w:t>
        </w:r>
      </w:ins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我觉得我们深圳</w:t>
      </w:r>
      <w:ins w:id="1762" w:author="1787816992@qq.com" w:date="2023-05-07T21:46:00Z">
        <w:r w:rsidR="00A72658">
          <w:rPr>
            <w:rFonts w:ascii="宋体" w:eastAsia="宋体" w:hAnsi="宋体" w:cs="宋体" w:hint="eastAsia"/>
            <w:color w:val="2B2B2B"/>
            <w:sz w:val="21"/>
            <w:szCs w:val="21"/>
          </w:rPr>
          <w:t>地铁</w:t>
        </w:r>
      </w:ins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的</w:t>
      </w:r>
      <w:del w:id="1763" w:author="1787816992@qq.com" w:date="2023-05-07T21:46:00Z">
        <w:r w:rsidDel="00A72658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最新，觉得我们</w:delText>
        </w:r>
      </w:del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硬件、软件应该是全国领先的，从硬件来说，环境布置</w:t>
      </w:r>
      <w:del w:id="1764" w:author="1787816992@qq.com" w:date="2023-05-07T21:46:00Z">
        <w:r w:rsidDel="00A72658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的</w:delText>
        </w:r>
      </w:del>
      <w:ins w:id="1765" w:author="1787816992@qq.com" w:date="2023-05-07T21:46:00Z">
        <w:r w:rsidR="00A72658">
          <w:rPr>
            <w:rFonts w:ascii="宋体" w:eastAsia="宋体" w:hAnsi="宋体" w:cs="宋体" w:hint="eastAsia"/>
            <w:color w:val="2B2B2B"/>
            <w:sz w:val="21"/>
            <w:szCs w:val="21"/>
          </w:rPr>
          <w:t>、</w:t>
        </w:r>
      </w:ins>
      <w:del w:id="1766" w:author="1787816992@qq.com" w:date="2023-05-07T21:46:00Z">
        <w:r w:rsidDel="00A72658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，</w:delText>
        </w:r>
      </w:del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光</w:t>
      </w:r>
      <w:ins w:id="1767" w:author="1787816992@qq.com" w:date="2023-05-07T21:46:00Z">
        <w:r w:rsidR="00A72658">
          <w:rPr>
            <w:rFonts w:ascii="宋体" w:eastAsia="宋体" w:hAnsi="宋体" w:cs="宋体" w:hint="eastAsia"/>
            <w:color w:val="2B2B2B"/>
            <w:sz w:val="21"/>
            <w:szCs w:val="21"/>
          </w:rPr>
          <w:t>线明</w:t>
        </w:r>
      </w:ins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暗度</w:t>
      </w:r>
      <w:ins w:id="1768" w:author="1787816992@qq.com" w:date="2023-05-07T21:46:00Z">
        <w:r w:rsidR="00A72658">
          <w:rPr>
            <w:rFonts w:ascii="宋体" w:eastAsia="宋体" w:hAnsi="宋体" w:cs="宋体" w:hint="eastAsia"/>
            <w:color w:val="2B2B2B"/>
            <w:sz w:val="21"/>
            <w:szCs w:val="21"/>
          </w:rPr>
          <w:t>，</w:t>
        </w:r>
      </w:ins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包括装饰、提供的服务</w:t>
      </w:r>
      <w:del w:id="1769" w:author="1787816992@qq.com" w:date="2023-05-07T21:46:00Z">
        <w:r w:rsidDel="00A72658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，</w:delText>
        </w:r>
      </w:del>
      <w:ins w:id="1770" w:author="1787816992@qq.com" w:date="2023-05-07T21:47:00Z">
        <w:r w:rsidR="00A72658">
          <w:rPr>
            <w:rFonts w:ascii="宋体" w:eastAsia="宋体" w:hAnsi="宋体" w:cs="宋体" w:hint="eastAsia"/>
            <w:color w:val="2B2B2B"/>
            <w:sz w:val="21"/>
            <w:szCs w:val="21"/>
          </w:rPr>
          <w:t>。</w:t>
        </w:r>
      </w:ins>
    </w:p>
    <w:p w14:paraId="6B4CB9CE" w14:textId="77777777" w:rsidR="00A72658" w:rsidRDefault="00000000">
      <w:pPr>
        <w:spacing w:line="360" w:lineRule="auto"/>
        <w:rPr>
          <w:ins w:id="1771" w:author="1787816992@qq.com" w:date="2023-05-07T21:52:00Z"/>
          <w:rFonts w:ascii="PingFangSC-Regular" w:eastAsia="PingFangSC-Regular" w:hAnsi="PingFangSC-Regular" w:cs="PingFangSC-Regular"/>
          <w:color w:val="2B2B2B"/>
          <w:sz w:val="21"/>
          <w:szCs w:val="21"/>
        </w:rPr>
      </w:pPr>
      <w:del w:id="1772" w:author="1787816992@qq.com" w:date="2023-05-07T21:47:00Z">
        <w:r w:rsidDel="00A72658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但是还有很多要完善的地方，它的广告这些都可以看得到。</w:delText>
        </w:r>
        <w:r w:rsidDel="00A72658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br/>
        </w:r>
      </w:del>
      <w:del w:id="1773" w:author="1787816992@qq.com" w:date="2023-05-07T19:58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记者</w:delText>
        </w:r>
      </w:del>
      <w:del w:id="1774" w:author="1787816992@qq.com" w:date="2023-05-07T19:59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：</w:delText>
        </w:r>
      </w:del>
      <w:ins w:id="1775" w:author="1787816992@qq.com" w:date="2023-05-07T19:59:00Z">
        <w:r w:rsidR="00E67A12" w:rsidRPr="00E67A12">
          <w:rPr>
            <w:rFonts w:ascii="宋体" w:eastAsia="宋体" w:hAnsi="宋体" w:cs="宋体" w:hint="eastAsia"/>
            <w:b/>
            <w:color w:val="2B2B2B"/>
            <w:sz w:val="21"/>
            <w:szCs w:val="21"/>
          </w:rPr>
          <w:t>我：</w:t>
        </w:r>
      </w:ins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所以你觉得广州、上海地铁相比于深圳是比较旧一点的</w:t>
      </w:r>
      <w:del w:id="1776" w:author="1787816992@qq.com" w:date="2023-05-07T21:47:00Z">
        <w:r w:rsidDel="00A72658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。</w:delText>
        </w:r>
      </w:del>
      <w:ins w:id="1777" w:author="1787816992@qq.com" w:date="2023-05-07T21:47:00Z">
        <w:r w:rsidR="00A72658">
          <w:rPr>
            <w:rFonts w:ascii="宋体" w:eastAsia="宋体" w:hAnsi="宋体" w:cs="宋体" w:hint="eastAsia"/>
            <w:color w:val="2B2B2B"/>
            <w:sz w:val="21"/>
            <w:szCs w:val="21"/>
          </w:rPr>
          <w:t>对吧。</w:t>
        </w:r>
      </w:ins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</w:r>
      <w:del w:id="1778" w:author="1787816992@qq.com" w:date="2023-05-07T19:58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角色1</w:delText>
        </w:r>
      </w:del>
      <w:del w:id="1779" w:author="1787816992@qq.com" w:date="2023-05-07T19:59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：</w:delText>
        </w:r>
      </w:del>
      <w:ins w:id="1780" w:author="1787816992@qq.com" w:date="2023-05-07T19:59:00Z">
        <w:r w:rsidR="00E67A12" w:rsidRPr="00E67A12">
          <w:rPr>
            <w:rFonts w:ascii="PingFangSC-Regular" w:eastAsia="PingFangSC-Regular" w:hAnsi="PingFangSC-Regular" w:cs="PingFangSC-Regular"/>
            <w:b/>
            <w:color w:val="2B2B2B"/>
            <w:sz w:val="21"/>
            <w:szCs w:val="21"/>
          </w:rPr>
          <w:t>HE</w:t>
        </w:r>
        <w:r w:rsidR="00E67A12" w:rsidRPr="00E67A12">
          <w:rPr>
            <w:rFonts w:ascii="宋体" w:eastAsia="宋体" w:hAnsi="宋体" w:cs="宋体" w:hint="eastAsia"/>
            <w:b/>
            <w:color w:val="2B2B2B"/>
            <w:sz w:val="21"/>
            <w:szCs w:val="21"/>
          </w:rPr>
          <w:t>：</w:t>
        </w:r>
      </w:ins>
      <w:del w:id="1781" w:author="1787816992@qq.com" w:date="2023-05-07T21:47:00Z">
        <w:r w:rsidDel="00A72658">
          <w:rPr>
            <w:rFonts w:asciiTheme="minorEastAsia" w:hAnsiTheme="minorEastAsia" w:cs="PingFangSC-Regular" w:hint="eastAsia"/>
            <w:color w:val="2B2B2B"/>
            <w:sz w:val="21"/>
            <w:szCs w:val="21"/>
          </w:rPr>
          <w:delText>旧一点，落后一点，</w:delText>
        </w:r>
      </w:del>
      <w:ins w:id="1782" w:author="1787816992@qq.com" w:date="2023-05-07T21:47:00Z">
        <w:r w:rsidR="00A72658">
          <w:rPr>
            <w:rFonts w:ascii="宋体" w:eastAsia="宋体" w:hAnsi="宋体" w:cs="宋体" w:hint="eastAsia"/>
            <w:color w:val="2B2B2B"/>
            <w:sz w:val="21"/>
            <w:szCs w:val="21"/>
          </w:rPr>
          <w:t>对，</w:t>
        </w:r>
      </w:ins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有一点落后的感觉。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</w:r>
      <w:del w:id="1783" w:author="1787816992@qq.com" w:date="2023-05-07T19:58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记者</w:delText>
        </w:r>
      </w:del>
      <w:del w:id="1784" w:author="1787816992@qq.com" w:date="2023-05-07T19:59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：</w:delText>
        </w:r>
      </w:del>
      <w:ins w:id="1785" w:author="1787816992@qq.com" w:date="2023-05-07T19:59:00Z">
        <w:r w:rsidR="00E67A12" w:rsidRPr="00E67A12">
          <w:rPr>
            <w:rFonts w:ascii="宋体" w:eastAsia="宋体" w:hAnsi="宋体" w:cs="宋体" w:hint="eastAsia"/>
            <w:b/>
            <w:color w:val="2B2B2B"/>
            <w:sz w:val="21"/>
            <w:szCs w:val="21"/>
          </w:rPr>
          <w:t>我：</w:t>
        </w:r>
      </w:ins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还有没有别的感觉？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</w:r>
      <w:del w:id="1786" w:author="1787816992@qq.com" w:date="2023-05-07T19:58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角色1</w:delText>
        </w:r>
      </w:del>
      <w:del w:id="1787" w:author="1787816992@qq.com" w:date="2023-05-07T19:59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：</w:delText>
        </w:r>
      </w:del>
      <w:ins w:id="1788" w:author="1787816992@qq.com" w:date="2023-05-07T19:59:00Z">
        <w:r w:rsidR="00E67A12" w:rsidRPr="00E67A12">
          <w:rPr>
            <w:rFonts w:ascii="PingFangSC-Regular" w:eastAsia="PingFangSC-Regular" w:hAnsi="PingFangSC-Regular" w:cs="PingFangSC-Regular"/>
            <w:b/>
            <w:color w:val="2B2B2B"/>
            <w:sz w:val="21"/>
            <w:szCs w:val="21"/>
          </w:rPr>
          <w:t>HE</w:t>
        </w:r>
        <w:r w:rsidR="00E67A12" w:rsidRPr="00E67A12">
          <w:rPr>
            <w:rFonts w:ascii="宋体" w:eastAsia="宋体" w:hAnsi="宋体" w:cs="宋体" w:hint="eastAsia"/>
            <w:b/>
            <w:color w:val="2B2B2B"/>
            <w:sz w:val="21"/>
            <w:szCs w:val="21"/>
          </w:rPr>
          <w:t>：</w:t>
        </w:r>
      </w:ins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也没有，</w:t>
      </w:r>
      <w:ins w:id="1789" w:author="1787816992@qq.com" w:date="2023-05-07T21:47:00Z">
        <w:r w:rsidR="00A72658">
          <w:rPr>
            <w:rFonts w:ascii="宋体" w:eastAsia="宋体" w:hAnsi="宋体" w:cs="宋体" w:hint="eastAsia"/>
            <w:color w:val="2B2B2B"/>
            <w:sz w:val="21"/>
            <w:szCs w:val="21"/>
          </w:rPr>
          <w:t>唯一想说的可能就是，</w:t>
        </w:r>
      </w:ins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就是</w:t>
      </w:r>
      <w:del w:id="1790" w:author="1787816992@qq.com" w:date="2023-05-07T21:47:00Z">
        <w:r w:rsidDel="00A72658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转</w:delText>
        </w:r>
      </w:del>
      <w:ins w:id="1791" w:author="1787816992@qq.com" w:date="2023-05-07T21:47:00Z">
        <w:r w:rsidR="00A72658">
          <w:rPr>
            <w:rFonts w:ascii="宋体" w:eastAsia="宋体" w:hAnsi="宋体" w:cs="宋体" w:hint="eastAsia"/>
            <w:color w:val="2B2B2B"/>
            <w:sz w:val="21"/>
            <w:szCs w:val="21"/>
          </w:rPr>
          <w:t>绕</w:t>
        </w:r>
      </w:ins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来</w:t>
      </w:r>
      <w:ins w:id="1792" w:author="1787816992@qq.com" w:date="2023-05-07T21:47:00Z">
        <w:r w:rsidR="00A72658">
          <w:rPr>
            <w:rFonts w:ascii="宋体" w:eastAsia="宋体" w:hAnsi="宋体" w:cs="宋体" w:hint="eastAsia"/>
            <w:color w:val="2B2B2B"/>
            <w:sz w:val="21"/>
            <w:szCs w:val="21"/>
          </w:rPr>
          <w:t>绕</w:t>
        </w:r>
      </w:ins>
      <w:del w:id="1793" w:author="1787816992@qq.com" w:date="2023-05-07T21:47:00Z">
        <w:r w:rsidDel="00A72658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转</w:delText>
        </w:r>
      </w:del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去，我觉得有点复杂</w:t>
      </w:r>
      <w:del w:id="1794" w:author="1787816992@qq.com" w:date="2023-05-07T21:47:00Z">
        <w:r w:rsidDel="00A72658">
          <w:rPr>
            <w:rFonts w:asciiTheme="minorEastAsia" w:hAnsiTheme="minorEastAsia" w:cs="PingFangSC-Regular" w:hint="eastAsia"/>
            <w:color w:val="2B2B2B"/>
            <w:sz w:val="21"/>
            <w:szCs w:val="21"/>
          </w:rPr>
          <w:delText>，它环来环去的，</w:delText>
        </w:r>
      </w:del>
      <w:ins w:id="1795" w:author="1787816992@qq.com" w:date="2023-05-07T21:47:00Z">
        <w:r w:rsidR="00A72658">
          <w:rPr>
            <w:rFonts w:ascii="宋体" w:eastAsia="宋体" w:hAnsi="宋体" w:cs="宋体" w:hint="eastAsia"/>
            <w:color w:val="2B2B2B"/>
            <w:sz w:val="21"/>
            <w:szCs w:val="21"/>
          </w:rPr>
          <w:t>。其实</w:t>
        </w:r>
      </w:ins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每个地方的地铁特色都不一样，因为我坐的比较少，只是偶尔坐一</w:t>
      </w:r>
      <w:ins w:id="1796" w:author="1787816992@qq.com" w:date="2023-05-07T21:48:00Z">
        <w:r w:rsidR="00A72658">
          <w:rPr>
            <w:rFonts w:ascii="宋体" w:eastAsia="宋体" w:hAnsi="宋体" w:cs="宋体" w:hint="eastAsia"/>
            <w:color w:val="2B2B2B"/>
            <w:sz w:val="21"/>
            <w:szCs w:val="21"/>
          </w:rPr>
          <w:t>坐</w:t>
        </w:r>
      </w:ins>
      <w:del w:id="1797" w:author="1787816992@qq.com" w:date="2023-05-07T21:48:00Z">
        <w:r w:rsidDel="00A72658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次</w:delText>
        </w:r>
      </w:del>
      <w:ins w:id="1798" w:author="1787816992@qq.com" w:date="2023-05-07T21:48:00Z">
        <w:r w:rsidR="00A72658">
          <w:rPr>
            <w:rFonts w:ascii="宋体" w:eastAsia="宋体" w:hAnsi="宋体" w:cs="宋体" w:hint="eastAsia"/>
            <w:color w:val="2B2B2B"/>
            <w:sz w:val="21"/>
            <w:szCs w:val="21"/>
          </w:rPr>
          <w:t>。</w:t>
        </w:r>
      </w:ins>
      <w:del w:id="1799" w:author="1787816992@qq.com" w:date="2023-05-07T21:48:00Z">
        <w:r w:rsidDel="00A72658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，</w:delText>
        </w:r>
      </w:del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深圳坐多了还好一点，相对来说了解一点</w:t>
      </w:r>
      <w:ins w:id="1800" w:author="1787816992@qq.com" w:date="2023-05-07T21:48:00Z">
        <w:r w:rsidR="00A72658">
          <w:rPr>
            <w:rFonts w:ascii="宋体" w:eastAsia="宋体" w:hAnsi="宋体" w:cs="宋体" w:hint="eastAsia"/>
            <w:color w:val="2B2B2B"/>
            <w:sz w:val="21"/>
            <w:szCs w:val="21"/>
          </w:rPr>
          <w:t>。</w:t>
        </w:r>
      </w:ins>
      <w:del w:id="1801" w:author="1787816992@qq.com" w:date="2023-05-07T21:48:00Z">
        <w:r w:rsidDel="00A72658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。</w:delText>
        </w:r>
        <w:r w:rsidDel="00A72658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br/>
          <w:delText>00：49：58</w:delText>
        </w:r>
      </w:del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</w:r>
      <w:del w:id="1802" w:author="1787816992@qq.com" w:date="2023-05-07T19:58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记者</w:delText>
        </w:r>
      </w:del>
      <w:del w:id="1803" w:author="1787816992@qq.com" w:date="2023-05-07T19:59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：</w:delText>
        </w:r>
      </w:del>
      <w:ins w:id="1804" w:author="1787816992@qq.com" w:date="2023-05-07T19:59:00Z">
        <w:r w:rsidR="00E67A12" w:rsidRPr="00E67A12">
          <w:rPr>
            <w:rFonts w:ascii="宋体" w:eastAsia="宋体" w:hAnsi="宋体" w:cs="宋体" w:hint="eastAsia"/>
            <w:b/>
            <w:color w:val="2B2B2B"/>
            <w:sz w:val="21"/>
            <w:szCs w:val="21"/>
          </w:rPr>
          <w:t>我：</w:t>
        </w:r>
      </w:ins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那您觉得深圳地铁有什么优点和缺点？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</w:r>
      <w:del w:id="1805" w:author="1787816992@qq.com" w:date="2023-05-07T19:58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角色1</w:delText>
        </w:r>
      </w:del>
      <w:del w:id="1806" w:author="1787816992@qq.com" w:date="2023-05-07T19:59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：</w:delText>
        </w:r>
      </w:del>
      <w:ins w:id="1807" w:author="1787816992@qq.com" w:date="2023-05-07T19:59:00Z">
        <w:r w:rsidR="00E67A12" w:rsidRPr="00E67A12">
          <w:rPr>
            <w:rFonts w:ascii="PingFangSC-Regular" w:eastAsia="PingFangSC-Regular" w:hAnsi="PingFangSC-Regular" w:cs="PingFangSC-Regular"/>
            <w:b/>
            <w:color w:val="2B2B2B"/>
            <w:sz w:val="21"/>
            <w:szCs w:val="21"/>
          </w:rPr>
          <w:t>HE</w:t>
        </w:r>
        <w:r w:rsidR="00E67A12" w:rsidRPr="00E67A12">
          <w:rPr>
            <w:rFonts w:ascii="宋体" w:eastAsia="宋体" w:hAnsi="宋体" w:cs="宋体" w:hint="eastAsia"/>
            <w:b/>
            <w:color w:val="2B2B2B"/>
            <w:sz w:val="21"/>
            <w:szCs w:val="21"/>
          </w:rPr>
          <w:t>：</w:t>
        </w:r>
      </w:ins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深圳地铁的优点就是刚才说的环境好</w:t>
      </w:r>
      <w:del w:id="1808" w:author="1787816992@qq.com" w:date="2023-05-07T21:48:00Z">
        <w:r w:rsidDel="00A72658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，优点你是说站还是什么</w:delText>
        </w:r>
      </w:del>
      <w:ins w:id="1809" w:author="1787816992@qq.com" w:date="2023-05-07T21:48:00Z">
        <w:r w:rsidR="00A72658">
          <w:rPr>
            <w:rFonts w:ascii="宋体" w:eastAsia="宋体" w:hAnsi="宋体" w:cs="宋体" w:hint="eastAsia"/>
            <w:color w:val="2B2B2B"/>
            <w:sz w:val="21"/>
            <w:szCs w:val="21"/>
          </w:rPr>
          <w:t>。</w:t>
        </w:r>
      </w:ins>
      <w:del w:id="1810" w:author="1787816992@qq.com" w:date="2023-05-07T21:48:00Z">
        <w:r w:rsidDel="00A72658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？</w:delText>
        </w:r>
      </w:del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</w:r>
      <w:del w:id="1811" w:author="1787816992@qq.com" w:date="2023-05-07T19:58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记者</w:delText>
        </w:r>
      </w:del>
      <w:del w:id="1812" w:author="1787816992@qq.com" w:date="2023-05-07T19:59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：</w:delText>
        </w:r>
      </w:del>
      <w:ins w:id="1813" w:author="1787816992@qq.com" w:date="2023-05-07T19:59:00Z">
        <w:r w:rsidR="00E67A12" w:rsidRPr="00E67A12">
          <w:rPr>
            <w:rFonts w:ascii="宋体" w:eastAsia="宋体" w:hAnsi="宋体" w:cs="宋体" w:hint="eastAsia"/>
            <w:b/>
            <w:color w:val="2B2B2B"/>
            <w:sz w:val="21"/>
            <w:szCs w:val="21"/>
          </w:rPr>
          <w:t>我：</w:t>
        </w:r>
      </w:ins>
      <w:ins w:id="1814" w:author="1787816992@qq.com" w:date="2023-05-07T21:48:00Z">
        <w:r w:rsidR="00A72658" w:rsidRPr="00A72658">
          <w:rPr>
            <w:rFonts w:ascii="宋体" w:eastAsia="宋体" w:hAnsi="宋体" w:cs="宋体" w:hint="eastAsia"/>
            <w:bCs/>
            <w:color w:val="2B2B2B"/>
            <w:sz w:val="21"/>
            <w:szCs w:val="21"/>
            <w:rPrChange w:id="1815" w:author="1787816992@qq.com" w:date="2023-05-07T21:48:00Z">
              <w:rPr>
                <w:rFonts w:ascii="宋体" w:eastAsia="宋体" w:hAnsi="宋体" w:cs="宋体" w:hint="eastAsia"/>
                <w:b/>
                <w:color w:val="2B2B2B"/>
                <w:sz w:val="21"/>
                <w:szCs w:val="21"/>
              </w:rPr>
            </w:rPrChange>
          </w:rPr>
          <w:t>那么</w:t>
        </w:r>
      </w:ins>
      <w:del w:id="1816" w:author="1787816992@qq.com" w:date="2023-05-07T21:48:00Z">
        <w:r w:rsidDel="00A72658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可以</w:delText>
        </w:r>
      </w:del>
      <w:ins w:id="1817" w:author="1787816992@qq.com" w:date="2023-05-07T21:48:00Z">
        <w:r w:rsidR="00A72658">
          <w:rPr>
            <w:rFonts w:ascii="宋体" w:eastAsia="宋体" w:hAnsi="宋体" w:cs="宋体" w:hint="eastAsia"/>
            <w:color w:val="2B2B2B"/>
            <w:sz w:val="21"/>
            <w:szCs w:val="21"/>
          </w:rPr>
          <w:t>在</w:t>
        </w:r>
      </w:ins>
      <w:del w:id="1818" w:author="1787816992@qq.com" w:date="2023-05-07T21:48:00Z">
        <w:r w:rsidDel="00A72658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先说一下</w:delText>
        </w:r>
      </w:del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整个线路的设计规划</w:t>
      </w:r>
      <w:ins w:id="1819" w:author="1787816992@qq.com" w:date="2023-05-07T21:48:00Z">
        <w:r w:rsidR="00A72658">
          <w:rPr>
            <w:rFonts w:ascii="宋体" w:eastAsia="宋体" w:hAnsi="宋体" w:cs="宋体" w:hint="eastAsia"/>
            <w:color w:val="2B2B2B"/>
            <w:sz w:val="21"/>
            <w:szCs w:val="21"/>
          </w:rPr>
          <w:t>方面呢？</w:t>
        </w:r>
      </w:ins>
      <w:del w:id="1820" w:author="1787816992@qq.com" w:date="2023-05-07T21:48:00Z">
        <w:r w:rsidDel="00A72658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。</w:delText>
        </w:r>
      </w:del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</w:r>
      <w:del w:id="1821" w:author="1787816992@qq.com" w:date="2023-05-07T19:58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角色1</w:delText>
        </w:r>
      </w:del>
      <w:del w:id="1822" w:author="1787816992@qq.com" w:date="2023-05-07T19:59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：</w:delText>
        </w:r>
      </w:del>
      <w:ins w:id="1823" w:author="1787816992@qq.com" w:date="2023-05-07T19:59:00Z">
        <w:r w:rsidR="00E67A12" w:rsidRPr="00E67A12">
          <w:rPr>
            <w:rFonts w:ascii="PingFangSC-Regular" w:eastAsia="PingFangSC-Regular" w:hAnsi="PingFangSC-Regular" w:cs="PingFangSC-Regular"/>
            <w:b/>
            <w:color w:val="2B2B2B"/>
            <w:sz w:val="21"/>
            <w:szCs w:val="21"/>
          </w:rPr>
          <w:t>HE</w:t>
        </w:r>
        <w:r w:rsidR="00E67A12" w:rsidRPr="00E67A12">
          <w:rPr>
            <w:rFonts w:ascii="宋体" w:eastAsia="宋体" w:hAnsi="宋体" w:cs="宋体" w:hint="eastAsia"/>
            <w:b/>
            <w:color w:val="2B2B2B"/>
            <w:sz w:val="21"/>
            <w:szCs w:val="21"/>
          </w:rPr>
          <w:t>：</w:t>
        </w:r>
      </w:ins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线路</w:t>
      </w:r>
      <w:ins w:id="1824" w:author="1787816992@qq.com" w:date="2023-05-07T21:48:00Z">
        <w:r w:rsidR="00A72658">
          <w:rPr>
            <w:rFonts w:ascii="宋体" w:eastAsia="宋体" w:hAnsi="宋体" w:cs="宋体" w:hint="eastAsia"/>
            <w:color w:val="2B2B2B"/>
            <w:sz w:val="21"/>
            <w:szCs w:val="21"/>
          </w:rPr>
          <w:t>其实</w:t>
        </w:r>
      </w:ins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都</w:t>
      </w:r>
      <w:ins w:id="1825" w:author="1787816992@qq.com" w:date="2023-05-07T21:49:00Z">
        <w:r w:rsidR="00A72658">
          <w:rPr>
            <w:rFonts w:ascii="宋体" w:eastAsia="宋体" w:hAnsi="宋体" w:cs="宋体" w:hint="eastAsia"/>
            <w:color w:val="2B2B2B"/>
            <w:sz w:val="21"/>
            <w:szCs w:val="21"/>
          </w:rPr>
          <w:t>已经</w:t>
        </w:r>
      </w:ins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比较完善</w:t>
      </w:r>
      <w:ins w:id="1826" w:author="1787816992@qq.com" w:date="2023-05-07T21:49:00Z">
        <w:r w:rsidR="00A72658">
          <w:rPr>
            <w:rFonts w:ascii="宋体" w:eastAsia="宋体" w:hAnsi="宋体" w:cs="宋体" w:hint="eastAsia"/>
            <w:color w:val="2B2B2B"/>
            <w:sz w:val="21"/>
            <w:szCs w:val="21"/>
          </w:rPr>
          <w:t>了。</w:t>
        </w:r>
      </w:ins>
      <w:del w:id="1827" w:author="1787816992@qq.com" w:date="2023-05-07T21:49:00Z">
        <w:r w:rsidDel="00A72658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，最</w:delText>
        </w:r>
      </w:del>
      <w:ins w:id="1828" w:author="1787816992@qq.com" w:date="2023-05-07T21:49:00Z">
        <w:r w:rsidR="00A72658">
          <w:rPr>
            <w:rFonts w:ascii="宋体" w:eastAsia="宋体" w:hAnsi="宋体" w:cs="宋体" w:hint="eastAsia"/>
            <w:color w:val="2B2B2B"/>
            <w:sz w:val="21"/>
            <w:szCs w:val="21"/>
          </w:rPr>
          <w:t>缺点的话，</w:t>
        </w:r>
      </w:ins>
      <w:del w:id="1829" w:author="1787816992@qq.com" w:date="2023-05-07T21:49:00Z">
        <w:r w:rsidDel="00A72658">
          <w:rPr>
            <w:rFonts w:asciiTheme="minorEastAsia" w:hAnsiTheme="minorEastAsia" w:cs="PingFangSC-Regular" w:hint="eastAsia"/>
            <w:color w:val="2B2B2B"/>
            <w:sz w:val="21"/>
            <w:szCs w:val="21"/>
          </w:rPr>
          <w:delText>主要是</w:delText>
        </w:r>
      </w:del>
      <w:ins w:id="1830" w:author="1787816992@qq.com" w:date="2023-05-07T21:49:00Z">
        <w:r w:rsidR="00A72658">
          <w:rPr>
            <w:rFonts w:ascii="宋体" w:eastAsia="宋体" w:hAnsi="宋体" w:cs="宋体" w:hint="eastAsia"/>
            <w:color w:val="2B2B2B"/>
            <w:sz w:val="21"/>
            <w:szCs w:val="21"/>
          </w:rPr>
          <w:t>希望能</w:t>
        </w:r>
      </w:ins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向边远区，就是市与市之间</w:t>
      </w:r>
      <w:del w:id="1831" w:author="1787816992@qq.com" w:date="2023-05-07T21:49:00Z">
        <w:r w:rsidDel="00A72658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或者市与县之间以后</w:delText>
        </w:r>
      </w:del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能接驳</w:t>
      </w:r>
      <w:del w:id="1832" w:author="1787816992@qq.com" w:date="2023-05-07T21:49:00Z">
        <w:r w:rsidDel="00A72658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，</w:delText>
        </w:r>
      </w:del>
      <w:ins w:id="1833" w:author="1787816992@qq.com" w:date="2023-05-07T21:49:00Z">
        <w:r w:rsidR="00A72658">
          <w:rPr>
            <w:rFonts w:ascii="宋体" w:eastAsia="宋体" w:hAnsi="宋体" w:cs="宋体" w:hint="eastAsia"/>
            <w:color w:val="2B2B2B"/>
            <w:sz w:val="21"/>
            <w:szCs w:val="21"/>
          </w:rPr>
          <w:t>。</w:t>
        </w:r>
      </w:ins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打个比方深圳到惠州，之前</w:t>
      </w:r>
      <w:ins w:id="1834" w:author="1787816992@qq.com" w:date="2023-05-07T21:49:00Z">
        <w:r w:rsidR="00A72658">
          <w:rPr>
            <w:rFonts w:ascii="宋体" w:eastAsia="宋体" w:hAnsi="宋体" w:cs="宋体" w:hint="eastAsia"/>
            <w:color w:val="2B2B2B"/>
            <w:sz w:val="21"/>
            <w:szCs w:val="21"/>
          </w:rPr>
          <w:t>是</w:t>
        </w:r>
      </w:ins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不是到龙岗</w:t>
      </w:r>
      <w:del w:id="1835" w:author="1787816992@qq.com" w:date="2023-05-07T21:49:00Z">
        <w:r w:rsidDel="00A72658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、</w:delText>
        </w:r>
      </w:del>
      <w:ins w:id="1836" w:author="1787816992@qq.com" w:date="2023-05-07T21:49:00Z">
        <w:r w:rsidR="00A72658">
          <w:rPr>
            <w:rFonts w:ascii="宋体" w:eastAsia="宋体" w:hAnsi="宋体" w:cs="宋体" w:hint="eastAsia"/>
            <w:color w:val="2B2B2B"/>
            <w:sz w:val="21"/>
            <w:szCs w:val="21"/>
          </w:rPr>
          <w:t>的</w:t>
        </w:r>
      </w:ins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双龙</w:t>
      </w:r>
      <w:ins w:id="1837" w:author="1787816992@qq.com" w:date="2023-05-07T21:49:00Z">
        <w:r w:rsidR="00A72658">
          <w:rPr>
            <w:rFonts w:ascii="宋体" w:eastAsia="宋体" w:hAnsi="宋体" w:cs="宋体" w:hint="eastAsia"/>
            <w:color w:val="2B2B2B"/>
            <w:sz w:val="21"/>
            <w:szCs w:val="21"/>
          </w:rPr>
          <w:t>站</w:t>
        </w:r>
      </w:ins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，</w:t>
      </w:r>
      <w:del w:id="1838" w:author="1787816992@qq.com" w:date="2023-05-07T21:49:00Z">
        <w:r w:rsidDel="00A72658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我看到盐路（音）</w:delText>
        </w:r>
      </w:del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好像有预留</w:t>
      </w:r>
      <w:ins w:id="1839" w:author="1787816992@qq.com" w:date="2023-05-07T21:50:00Z">
        <w:r w:rsidR="00A72658">
          <w:rPr>
            <w:rFonts w:ascii="宋体" w:eastAsia="宋体" w:hAnsi="宋体" w:cs="宋体" w:hint="eastAsia"/>
            <w:color w:val="2B2B2B"/>
            <w:sz w:val="21"/>
            <w:szCs w:val="21"/>
          </w:rPr>
          <w:t>延长</w:t>
        </w:r>
      </w:ins>
      <w:del w:id="1840" w:author="1787816992@qq.com" w:date="2023-05-07T21:50:00Z">
        <w:r w:rsidDel="00A72658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，但是有没有</w:delText>
        </w:r>
      </w:del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</w:r>
      <w:del w:id="1841" w:author="1787816992@qq.com" w:date="2023-05-07T19:58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记者</w:delText>
        </w:r>
      </w:del>
      <w:del w:id="1842" w:author="1787816992@qq.com" w:date="2023-05-07T19:59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：</w:delText>
        </w:r>
      </w:del>
      <w:ins w:id="1843" w:author="1787816992@qq.com" w:date="2023-05-07T19:59:00Z">
        <w:r w:rsidR="00E67A12" w:rsidRPr="00E67A12">
          <w:rPr>
            <w:rFonts w:ascii="宋体" w:eastAsia="宋体" w:hAnsi="宋体" w:cs="宋体" w:hint="eastAsia"/>
            <w:b/>
            <w:color w:val="2B2B2B"/>
            <w:sz w:val="21"/>
            <w:szCs w:val="21"/>
          </w:rPr>
          <w:t>我：</w:t>
        </w:r>
      </w:ins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对，</w:t>
      </w:r>
      <w:del w:id="1844" w:author="1787816992@qq.com" w:date="2023-05-07T21:50:00Z">
        <w:r w:rsidDel="00A72658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它</w:delText>
        </w:r>
      </w:del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以后都会跟其他城市连在一起。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</w:r>
      <w:del w:id="1845" w:author="1787816992@qq.com" w:date="2023-05-07T19:58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角色1</w:delText>
        </w:r>
      </w:del>
      <w:del w:id="1846" w:author="1787816992@qq.com" w:date="2023-05-07T19:59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：</w:delText>
        </w:r>
      </w:del>
      <w:ins w:id="1847" w:author="1787816992@qq.com" w:date="2023-05-07T19:59:00Z">
        <w:r w:rsidR="00E67A12" w:rsidRPr="00E67A12">
          <w:rPr>
            <w:rFonts w:ascii="PingFangSC-Regular" w:eastAsia="PingFangSC-Regular" w:hAnsi="PingFangSC-Regular" w:cs="PingFangSC-Regular"/>
            <w:b/>
            <w:color w:val="2B2B2B"/>
            <w:sz w:val="21"/>
            <w:szCs w:val="21"/>
          </w:rPr>
          <w:t>HE</w:t>
        </w:r>
        <w:r w:rsidR="00E67A12" w:rsidRPr="00E67A12">
          <w:rPr>
            <w:rFonts w:ascii="宋体" w:eastAsia="宋体" w:hAnsi="宋体" w:cs="宋体" w:hint="eastAsia"/>
            <w:b/>
            <w:color w:val="2B2B2B"/>
            <w:sz w:val="21"/>
            <w:szCs w:val="21"/>
          </w:rPr>
          <w:t>：</w:t>
        </w:r>
      </w:ins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是，</w:t>
      </w:r>
      <w:del w:id="1848" w:author="1787816992@qq.com" w:date="2023-05-07T21:50:00Z">
        <w:r w:rsidDel="00A72658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就</w:delText>
        </w:r>
      </w:del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连在一起</w:t>
      </w:r>
      <w:del w:id="1849" w:author="1787816992@qq.com" w:date="2023-05-07T21:50:00Z">
        <w:r w:rsidDel="00A72658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，就有个接驳，这样</w:delText>
        </w:r>
      </w:del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就更好了</w:t>
      </w:r>
      <w:del w:id="1850" w:author="1787816992@qq.com" w:date="2023-05-07T21:50:00Z">
        <w:r w:rsidDel="00A72658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，</w:delText>
        </w:r>
      </w:del>
      <w:ins w:id="1851" w:author="1787816992@qq.com" w:date="2023-05-07T21:50:00Z">
        <w:r w:rsidR="00A72658">
          <w:rPr>
            <w:rFonts w:ascii="宋体" w:eastAsia="宋体" w:hAnsi="宋体" w:cs="宋体" w:hint="eastAsia"/>
            <w:color w:val="2B2B2B"/>
            <w:sz w:val="21"/>
            <w:szCs w:val="21"/>
          </w:rPr>
          <w:t>。</w:t>
        </w:r>
      </w:ins>
      <w:del w:id="1852" w:author="1787816992@qq.com" w:date="2023-05-07T21:50:00Z">
        <w:r w:rsidDel="00A72658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就是到一定站，</w:delText>
        </w:r>
      </w:del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一</w:t>
      </w:r>
      <w:del w:id="1853" w:author="1787816992@qq.com" w:date="2023-05-07T21:50:00Z">
        <w:r w:rsidDel="00A72658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到那</w:delText>
        </w:r>
      </w:del>
      <w:ins w:id="1854" w:author="1787816992@qq.com" w:date="2023-05-07T21:50:00Z">
        <w:r w:rsidR="00A72658">
          <w:rPr>
            <w:rFonts w:ascii="宋体" w:eastAsia="宋体" w:hAnsi="宋体" w:cs="宋体" w:hint="eastAsia"/>
            <w:color w:val="2B2B2B"/>
            <w:sz w:val="21"/>
            <w:szCs w:val="21"/>
          </w:rPr>
          <w:t>到</w:t>
        </w:r>
      </w:ins>
      <w:del w:id="1855" w:author="1787816992@qq.com" w:date="2023-05-07T21:50:00Z">
        <w:r w:rsidDel="00A72658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个</w:delText>
        </w:r>
      </w:del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站，</w:t>
      </w:r>
      <w:del w:id="1856" w:author="1787816992@qq.com" w:date="2023-05-07T21:50:00Z">
        <w:r w:rsidDel="00A72658">
          <w:rPr>
            <w:rFonts w:asciiTheme="minorEastAsia" w:hAnsiTheme="minorEastAsia" w:cs="PingFangSC-Regular" w:hint="eastAsia"/>
            <w:color w:val="2B2B2B"/>
            <w:sz w:val="21"/>
            <w:szCs w:val="21"/>
          </w:rPr>
          <w:delText>另外一个城市的站又可以接驳</w:delText>
        </w:r>
      </w:del>
      <w:ins w:id="1857" w:author="1787816992@qq.com" w:date="2023-05-07T21:50:00Z">
        <w:r w:rsidR="00A72658">
          <w:rPr>
            <w:rFonts w:ascii="宋体" w:eastAsia="宋体" w:hAnsi="宋体" w:cs="宋体" w:hint="eastAsia"/>
            <w:color w:val="2B2B2B"/>
            <w:sz w:val="21"/>
            <w:szCs w:val="21"/>
          </w:rPr>
          <w:t>就可以接驳另一个城市的地铁</w:t>
        </w:r>
      </w:ins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，这样就等于市与市之间</w:t>
      </w:r>
      <w:del w:id="1858" w:author="1787816992@qq.com" w:date="2023-05-07T21:51:00Z">
        <w:r w:rsidDel="00A72658">
          <w:rPr>
            <w:rFonts w:asciiTheme="minorEastAsia" w:hAnsiTheme="minorEastAsia" w:cs="PingFangSC-Regular" w:hint="eastAsia"/>
            <w:color w:val="2B2B2B"/>
            <w:sz w:val="21"/>
            <w:szCs w:val="21"/>
          </w:rPr>
          <w:delText>能接驳，这样是最好了</w:delText>
        </w:r>
      </w:del>
      <w:ins w:id="1859" w:author="1787816992@qq.com" w:date="2023-05-07T21:51:00Z">
        <w:r w:rsidR="00A72658">
          <w:rPr>
            <w:rFonts w:ascii="宋体" w:eastAsia="宋体" w:hAnsi="宋体" w:cs="宋体" w:hint="eastAsia"/>
            <w:color w:val="2B2B2B"/>
            <w:sz w:val="21"/>
            <w:szCs w:val="21"/>
          </w:rPr>
          <w:t>连通了</w:t>
        </w:r>
      </w:ins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，</w:t>
      </w:r>
      <w:del w:id="1860" w:author="1787816992@qq.com" w:date="2023-05-07T21:51:00Z">
        <w:r w:rsidDel="00A72658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就更</w:delText>
        </w:r>
      </w:del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带动了</w:t>
      </w:r>
      <w:del w:id="1861" w:author="1787816992@qq.com" w:date="2023-05-07T21:51:00Z">
        <w:r w:rsidDel="00A72658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各方面的流通，</w:delText>
        </w:r>
      </w:del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人员的流通。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</w:r>
      <w:del w:id="1862" w:author="1787816992@qq.com" w:date="2023-05-07T19:58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lastRenderedPageBreak/>
          <w:delText>记者</w:delText>
        </w:r>
      </w:del>
      <w:del w:id="1863" w:author="1787816992@qq.com" w:date="2023-05-07T19:59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：</w:delText>
        </w:r>
      </w:del>
      <w:ins w:id="1864" w:author="1787816992@qq.com" w:date="2023-05-07T19:59:00Z">
        <w:r w:rsidR="00E67A12" w:rsidRPr="00E67A12">
          <w:rPr>
            <w:rFonts w:ascii="宋体" w:eastAsia="宋体" w:hAnsi="宋体" w:cs="宋体" w:hint="eastAsia"/>
            <w:b/>
            <w:color w:val="2B2B2B"/>
            <w:sz w:val="21"/>
            <w:szCs w:val="21"/>
          </w:rPr>
          <w:t>我：</w:t>
        </w:r>
      </w:ins>
      <w:del w:id="1865" w:author="1787816992@qq.com" w:date="2023-05-07T21:51:00Z">
        <w:r w:rsidDel="00A72658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那你觉得</w:delText>
        </w:r>
      </w:del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站点设置方面</w:t>
      </w:r>
      <w:ins w:id="1866" w:author="1787816992@qq.com" w:date="2023-05-07T21:51:00Z">
        <w:r w:rsidR="00A72658">
          <w:rPr>
            <w:rFonts w:ascii="宋体" w:eastAsia="宋体" w:hAnsi="宋体" w:cs="宋体" w:hint="eastAsia"/>
            <w:color w:val="2B2B2B"/>
            <w:sz w:val="21"/>
            <w:szCs w:val="21"/>
          </w:rPr>
          <w:t>呢</w:t>
        </w:r>
      </w:ins>
      <w:del w:id="1867" w:author="1787816992@qq.com" w:date="2023-05-07T21:51:00Z">
        <w:r w:rsidDel="00A72658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吗</w:delText>
        </w:r>
      </w:del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？</w:t>
      </w:r>
      <w:del w:id="1868" w:author="1787816992@qq.com" w:date="2023-05-07T21:51:00Z">
        <w:r w:rsidDel="00A72658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站的位置</w:delText>
        </w:r>
      </w:del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会不会离你住的地方比较远？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</w:r>
      <w:del w:id="1869" w:author="1787816992@qq.com" w:date="2023-05-07T19:58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角色1</w:delText>
        </w:r>
      </w:del>
      <w:del w:id="1870" w:author="1787816992@qq.com" w:date="2023-05-07T19:59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：</w:delText>
        </w:r>
      </w:del>
      <w:ins w:id="1871" w:author="1787816992@qq.com" w:date="2023-05-07T19:59:00Z">
        <w:r w:rsidR="00E67A12" w:rsidRPr="00E67A12">
          <w:rPr>
            <w:rFonts w:ascii="PingFangSC-Regular" w:eastAsia="PingFangSC-Regular" w:hAnsi="PingFangSC-Regular" w:cs="PingFangSC-Regular"/>
            <w:b/>
            <w:color w:val="2B2B2B"/>
            <w:sz w:val="21"/>
            <w:szCs w:val="21"/>
          </w:rPr>
          <w:t>HE</w:t>
        </w:r>
        <w:r w:rsidR="00E67A12" w:rsidRPr="00E67A12">
          <w:rPr>
            <w:rFonts w:ascii="宋体" w:eastAsia="宋体" w:hAnsi="宋体" w:cs="宋体" w:hint="eastAsia"/>
            <w:b/>
            <w:color w:val="2B2B2B"/>
            <w:sz w:val="21"/>
            <w:szCs w:val="21"/>
          </w:rPr>
          <w:t>：</w:t>
        </w:r>
      </w:ins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这个没办法，它的缺点就是这样</w:t>
      </w:r>
      <w:del w:id="1872" w:author="1787816992@qq.com" w:date="2023-05-07T21:51:00Z">
        <w:r w:rsidDel="00A72658">
          <w:rPr>
            <w:rFonts w:asciiTheme="minorEastAsia" w:hAnsiTheme="minorEastAsia" w:cs="PingFangSC-Regular" w:hint="eastAsia"/>
            <w:color w:val="2B2B2B"/>
            <w:sz w:val="21"/>
            <w:szCs w:val="21"/>
          </w:rPr>
          <w:delText>，它要到一个小区或者人流密集，</w:delText>
        </w:r>
      </w:del>
      <w:ins w:id="1873" w:author="1787816992@qq.com" w:date="2023-05-07T21:51:00Z">
        <w:r w:rsidR="00A72658">
          <w:rPr>
            <w:rFonts w:ascii="宋体" w:eastAsia="宋体" w:hAnsi="宋体" w:cs="宋体" w:hint="eastAsia"/>
            <w:color w:val="2B2B2B"/>
            <w:sz w:val="21"/>
            <w:szCs w:val="21"/>
          </w:rPr>
          <w:t>。</w:t>
        </w:r>
      </w:ins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因为地铁考虑的可能就是</w:t>
      </w:r>
      <w:ins w:id="1874" w:author="1787816992@qq.com" w:date="2023-05-07T21:51:00Z">
        <w:r w:rsidR="00A72658">
          <w:rPr>
            <w:rFonts w:ascii="宋体" w:eastAsia="宋体" w:hAnsi="宋体" w:cs="宋体" w:hint="eastAsia"/>
            <w:color w:val="2B2B2B"/>
            <w:sz w:val="21"/>
            <w:szCs w:val="21"/>
          </w:rPr>
          <w:t>，</w:t>
        </w:r>
      </w:ins>
      <w:del w:id="1875" w:author="1787816992@qq.com" w:date="2023-05-07T21:52:00Z">
        <w:r w:rsidDel="00A72658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一个</w:delText>
        </w:r>
      </w:del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大型</w:t>
      </w:r>
      <w:del w:id="1876" w:author="1787816992@qq.com" w:date="2023-05-07T21:52:00Z">
        <w:r w:rsidDel="00A72658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的</w:delText>
        </w:r>
      </w:del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住宅</w:t>
      </w:r>
      <w:del w:id="1877" w:author="1787816992@qq.com" w:date="2023-05-07T21:51:00Z">
        <w:r w:rsidDel="00A72658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的</w:delText>
        </w:r>
      </w:del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或者周边人比较多的</w:t>
      </w:r>
      <w:ins w:id="1878" w:author="1787816992@qq.com" w:date="2023-05-07T21:52:00Z">
        <w:r w:rsidR="00A72658">
          <w:rPr>
            <w:rFonts w:ascii="宋体" w:eastAsia="宋体" w:hAnsi="宋体" w:cs="宋体" w:hint="eastAsia"/>
            <w:color w:val="2B2B2B"/>
            <w:sz w:val="21"/>
            <w:szCs w:val="21"/>
          </w:rPr>
          <w:t>地方</w:t>
        </w:r>
      </w:ins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，或者一个景点</w:t>
      </w:r>
      <w:del w:id="1879" w:author="1787816992@qq.com" w:date="2023-05-07T21:52:00Z">
        <w:r w:rsidDel="00A72658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，</w:delText>
        </w:r>
      </w:del>
      <w:ins w:id="1880" w:author="1787816992@qq.com" w:date="2023-05-07T21:52:00Z">
        <w:r w:rsidR="00A72658">
          <w:rPr>
            <w:rFonts w:ascii="宋体" w:eastAsia="宋体" w:hAnsi="宋体" w:cs="宋体" w:hint="eastAsia"/>
            <w:color w:val="2B2B2B"/>
            <w:sz w:val="21"/>
            <w:szCs w:val="21"/>
          </w:rPr>
          <w:t>，</w:t>
        </w:r>
      </w:ins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无非都是从这</w:t>
      </w:r>
      <w:ins w:id="1881" w:author="1787816992@qq.com" w:date="2023-05-07T21:52:00Z">
        <w:r w:rsidR="00A72658">
          <w:rPr>
            <w:rFonts w:ascii="宋体" w:eastAsia="宋体" w:hAnsi="宋体" w:cs="宋体" w:hint="eastAsia"/>
            <w:color w:val="2B2B2B"/>
            <w:sz w:val="21"/>
            <w:szCs w:val="21"/>
          </w:rPr>
          <w:t>些</w:t>
        </w:r>
      </w:ins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方面去考虑站点</w:t>
      </w:r>
      <w:del w:id="1882" w:author="1787816992@qq.com" w:date="2023-05-07T21:52:00Z">
        <w:r w:rsidDel="00A72658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为主，就是旅游点、人多的，或者商业的，这几方面为主，就是说我设置一个点肯定想多点人来这个商业区购物、旅游或者休闲这种，它的设置应该就是这样</w:delText>
        </w:r>
      </w:del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。</w:t>
      </w:r>
    </w:p>
    <w:p w14:paraId="4F7BB950" w14:textId="77777777" w:rsidR="00962D1E" w:rsidRDefault="00000000">
      <w:pPr>
        <w:spacing w:line="360" w:lineRule="auto"/>
        <w:rPr>
          <w:ins w:id="1883" w:author="1787816992@qq.com" w:date="2023-05-07T21:59:00Z"/>
          <w:rFonts w:ascii="PingFangSC-Regular" w:eastAsia="PingFangSC-Regular" w:hAnsi="PingFangSC-Regular" w:cs="PingFangSC-Regular"/>
          <w:color w:val="2B2B2B"/>
          <w:sz w:val="21"/>
          <w:szCs w:val="21"/>
        </w:rPr>
      </w:pP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我们的软件</w:t>
      </w:r>
      <w:ins w:id="1884" w:author="1787816992@qq.com" w:date="2023-05-07T21:52:00Z">
        <w:r w:rsidR="00A72658">
          <w:rPr>
            <w:rFonts w:ascii="宋体" w:eastAsia="宋体" w:hAnsi="宋体" w:cs="宋体" w:hint="eastAsia"/>
            <w:color w:val="2B2B2B"/>
            <w:sz w:val="21"/>
            <w:szCs w:val="21"/>
          </w:rPr>
          <w:t>设施</w:t>
        </w:r>
      </w:ins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比较好，</w:t>
      </w:r>
      <w:ins w:id="1885" w:author="1787816992@qq.com" w:date="2023-05-07T21:52:00Z">
        <w:r w:rsidR="00A72658">
          <w:rPr>
            <w:rFonts w:ascii="宋体" w:eastAsia="宋体" w:hAnsi="宋体" w:cs="宋体" w:hint="eastAsia"/>
            <w:color w:val="2B2B2B"/>
            <w:sz w:val="21"/>
            <w:szCs w:val="21"/>
          </w:rPr>
          <w:t>这是</w:t>
        </w:r>
      </w:ins>
      <w:ins w:id="1886" w:author="1787816992@qq.com" w:date="2023-05-07T21:53:00Z">
        <w:r w:rsidR="00A72658">
          <w:rPr>
            <w:rFonts w:ascii="宋体" w:eastAsia="宋体" w:hAnsi="宋体" w:cs="宋体" w:hint="eastAsia"/>
            <w:color w:val="2B2B2B"/>
            <w:sz w:val="21"/>
            <w:szCs w:val="21"/>
          </w:rPr>
          <w:t>优点。</w:t>
        </w:r>
      </w:ins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基本上</w:t>
      </w:r>
      <w:ins w:id="1887" w:author="1787816992@qq.com" w:date="2023-05-07T21:53:00Z">
        <w:r w:rsidR="00A72658">
          <w:rPr>
            <w:rFonts w:ascii="宋体" w:eastAsia="宋体" w:hAnsi="宋体" w:cs="宋体" w:hint="eastAsia"/>
            <w:color w:val="2B2B2B"/>
            <w:sz w:val="21"/>
            <w:szCs w:val="21"/>
          </w:rPr>
          <w:t>，</w:t>
        </w:r>
      </w:ins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现在除了新开的</w:t>
      </w:r>
      <w:ins w:id="1888" w:author="1787816992@qq.com" w:date="2023-05-07T21:53:00Z">
        <w:r w:rsidR="00A72658">
          <w:rPr>
            <w:rFonts w:ascii="宋体" w:eastAsia="宋体" w:hAnsi="宋体" w:cs="宋体" w:hint="eastAsia"/>
            <w:color w:val="2B2B2B"/>
            <w:sz w:val="21"/>
            <w:szCs w:val="21"/>
          </w:rPr>
          <w:t>线路</w:t>
        </w:r>
      </w:ins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，老</w:t>
      </w:r>
      <w:del w:id="1889" w:author="1787816992@qq.com" w:date="2023-05-07T21:53:00Z">
        <w:r w:rsidDel="00A72658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的</w:delText>
        </w:r>
      </w:del>
      <w:ins w:id="1890" w:author="1787816992@qq.com" w:date="2023-05-07T21:53:00Z">
        <w:r w:rsidR="00A72658">
          <w:rPr>
            <w:rFonts w:ascii="宋体" w:eastAsia="宋体" w:hAnsi="宋体" w:cs="宋体" w:hint="eastAsia"/>
            <w:color w:val="2B2B2B"/>
            <w:sz w:val="21"/>
            <w:szCs w:val="21"/>
          </w:rPr>
          <w:t>线路</w:t>
        </w:r>
      </w:ins>
      <w:del w:id="1891" w:author="1787816992@qq.com" w:date="2023-05-07T21:53:00Z">
        <w:r w:rsidDel="00A72658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基本上</w:delText>
        </w:r>
      </w:del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都有义工服务</w:t>
      </w:r>
      <w:ins w:id="1892" w:author="1787816992@qq.com" w:date="2023-05-07T21:53:00Z">
        <w:r w:rsidR="00A72658">
          <w:rPr>
            <w:rFonts w:ascii="宋体" w:eastAsia="宋体" w:hAnsi="宋体" w:cs="宋体" w:hint="eastAsia"/>
            <w:color w:val="2B2B2B"/>
            <w:sz w:val="21"/>
            <w:szCs w:val="21"/>
          </w:rPr>
          <w:t>。</w:t>
        </w:r>
      </w:ins>
      <w:del w:id="1893" w:author="1787816992@qq.com" w:date="2023-05-07T21:53:00Z">
        <w:r w:rsidDel="00A72658">
          <w:rPr>
            <w:rFonts w:asciiTheme="minorEastAsia" w:hAnsiTheme="minorEastAsia" w:cs="PingFangSC-Regular" w:hint="eastAsia"/>
            <w:color w:val="2B2B2B"/>
            <w:sz w:val="21"/>
            <w:szCs w:val="21"/>
          </w:rPr>
          <w:delText>，我在三组，每个大的点都有义工在可以提供一些软件服务，配</w:delText>
        </w:r>
      </w:del>
      <w:ins w:id="1894" w:author="1787816992@qq.com" w:date="2023-05-07T21:53:00Z">
        <w:r w:rsidR="00A72658">
          <w:rPr>
            <w:rFonts w:ascii="宋体" w:eastAsia="宋体" w:hAnsi="宋体" w:cs="宋体" w:hint="eastAsia"/>
            <w:color w:val="2B2B2B"/>
            <w:sz w:val="21"/>
            <w:szCs w:val="21"/>
          </w:rPr>
          <w:t>比如</w:t>
        </w:r>
      </w:ins>
      <w:del w:id="1895" w:author="1787816992@qq.com" w:date="2023-05-07T21:53:00Z">
        <w:r w:rsidDel="00A72658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合</w:delText>
        </w:r>
      </w:del>
      <w:ins w:id="1896" w:author="1787816992@qq.com" w:date="2023-05-07T21:53:00Z">
        <w:r w:rsidR="00A72658">
          <w:rPr>
            <w:rFonts w:ascii="宋体" w:eastAsia="宋体" w:hAnsi="宋体" w:cs="宋体" w:hint="eastAsia"/>
            <w:color w:val="2B2B2B"/>
            <w:sz w:val="21"/>
            <w:szCs w:val="21"/>
          </w:rPr>
          <w:t>配合</w:t>
        </w:r>
      </w:ins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地铁站疏导，</w:t>
      </w:r>
      <w:del w:id="1897" w:author="1787816992@qq.com" w:date="2023-05-07T21:53:00Z">
        <w:r w:rsidDel="00A72658">
          <w:rPr>
            <w:rFonts w:asciiTheme="minorEastAsia" w:hAnsiTheme="minorEastAsia" w:cs="PingFangSC-Regular" w:hint="eastAsia"/>
            <w:color w:val="2B2B2B"/>
            <w:sz w:val="21"/>
            <w:szCs w:val="21"/>
          </w:rPr>
          <w:delText>会</w:delText>
        </w:r>
      </w:del>
      <w:ins w:id="1898" w:author="1787816992@qq.com" w:date="2023-05-07T21:53:00Z">
        <w:r w:rsidR="00A72658">
          <w:rPr>
            <w:rFonts w:ascii="宋体" w:eastAsia="宋体" w:hAnsi="宋体" w:cs="宋体" w:hint="eastAsia"/>
            <w:color w:val="2B2B2B"/>
            <w:sz w:val="21"/>
            <w:szCs w:val="21"/>
          </w:rPr>
          <w:t>让客流</w:t>
        </w:r>
      </w:ins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更流畅，高峰期</w:t>
      </w:r>
      <w:del w:id="1899" w:author="1787816992@qq.com" w:date="2023-05-07T21:53:00Z">
        <w:r w:rsidDel="00A72658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都</w:delText>
        </w:r>
      </w:del>
      <w:ins w:id="1900" w:author="1787816992@qq.com" w:date="2023-05-07T21:53:00Z">
        <w:r w:rsidR="00A72658">
          <w:rPr>
            <w:rFonts w:ascii="宋体" w:eastAsia="宋体" w:hAnsi="宋体" w:cs="宋体" w:hint="eastAsia"/>
            <w:color w:val="2B2B2B"/>
            <w:sz w:val="21"/>
            <w:szCs w:val="21"/>
          </w:rPr>
          <w:t>也</w:t>
        </w:r>
      </w:ins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有指引，这样就不用停留太久。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</w:r>
      <w:del w:id="1901" w:author="1787816992@qq.com" w:date="2023-05-07T19:58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记者</w:delText>
        </w:r>
      </w:del>
      <w:del w:id="1902" w:author="1787816992@qq.com" w:date="2023-05-07T19:59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：</w:delText>
        </w:r>
      </w:del>
      <w:ins w:id="1903" w:author="1787816992@qq.com" w:date="2023-05-07T19:59:00Z">
        <w:r w:rsidR="00E67A12" w:rsidRPr="00E67A12">
          <w:rPr>
            <w:rFonts w:ascii="宋体" w:eastAsia="宋体" w:hAnsi="宋体" w:cs="宋体" w:hint="eastAsia"/>
            <w:b/>
            <w:color w:val="2B2B2B"/>
            <w:sz w:val="21"/>
            <w:szCs w:val="21"/>
          </w:rPr>
          <w:t>我：</w:t>
        </w:r>
      </w:ins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那你觉得在运营管理方面，深圳地铁有什么优缺点？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</w:r>
      <w:del w:id="1904" w:author="1787816992@qq.com" w:date="2023-05-07T19:58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角色1</w:delText>
        </w:r>
      </w:del>
      <w:del w:id="1905" w:author="1787816992@qq.com" w:date="2023-05-07T19:59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：</w:delText>
        </w:r>
      </w:del>
      <w:ins w:id="1906" w:author="1787816992@qq.com" w:date="2023-05-07T19:59:00Z">
        <w:r w:rsidR="00E67A12" w:rsidRPr="00E67A12">
          <w:rPr>
            <w:rFonts w:ascii="PingFangSC-Regular" w:eastAsia="PingFangSC-Regular" w:hAnsi="PingFangSC-Regular" w:cs="PingFangSC-Regular"/>
            <w:b/>
            <w:color w:val="2B2B2B"/>
            <w:sz w:val="21"/>
            <w:szCs w:val="21"/>
          </w:rPr>
          <w:t>HE</w:t>
        </w:r>
        <w:r w:rsidR="00E67A12" w:rsidRPr="00E67A12">
          <w:rPr>
            <w:rFonts w:ascii="宋体" w:eastAsia="宋体" w:hAnsi="宋体" w:cs="宋体" w:hint="eastAsia"/>
            <w:b/>
            <w:color w:val="2B2B2B"/>
            <w:sz w:val="21"/>
            <w:szCs w:val="21"/>
          </w:rPr>
          <w:t>：</w:t>
        </w:r>
      </w:ins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运营方面，像节假日或者周六</w:t>
      </w:r>
      <w:del w:id="1907" w:author="1787816992@qq.com" w:date="2023-05-07T21:54:00Z">
        <w:r w:rsidDel="00A72658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、周</w:delText>
        </w:r>
      </w:del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日，甚至大型活动，包括马拉松也好，包括会展也好，</w:t>
      </w:r>
      <w:del w:id="1908" w:author="1787816992@qq.com" w:date="2023-05-07T21:54:00Z">
        <w:r w:rsidDel="00A72658">
          <w:rPr>
            <w:rFonts w:asciiTheme="minorEastAsia" w:hAnsiTheme="minorEastAsia" w:cs="PingFangSC-Regular" w:hint="eastAsia"/>
            <w:color w:val="2B2B2B"/>
            <w:sz w:val="21"/>
            <w:szCs w:val="21"/>
          </w:rPr>
          <w:delText>看一下能不能</w:delText>
        </w:r>
      </w:del>
      <w:ins w:id="1909" w:author="1787816992@qq.com" w:date="2023-05-07T21:54:00Z">
        <w:r w:rsidR="00A72658">
          <w:rPr>
            <w:rFonts w:ascii="宋体" w:eastAsia="宋体" w:hAnsi="宋体" w:cs="宋体" w:hint="eastAsia"/>
            <w:color w:val="2B2B2B"/>
            <w:sz w:val="21"/>
            <w:szCs w:val="21"/>
          </w:rPr>
          <w:t>能否</w:t>
        </w:r>
      </w:ins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把</w:t>
      </w:r>
      <w:ins w:id="1910" w:author="1787816992@qq.com" w:date="2023-05-07T21:54:00Z">
        <w:r w:rsidR="00A72658">
          <w:rPr>
            <w:rFonts w:ascii="宋体" w:eastAsia="宋体" w:hAnsi="宋体" w:cs="宋体" w:hint="eastAsia"/>
            <w:color w:val="2B2B2B"/>
            <w:sz w:val="21"/>
            <w:szCs w:val="21"/>
          </w:rPr>
          <w:t>首班车</w:t>
        </w:r>
      </w:ins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时间调</w:t>
      </w:r>
      <w:ins w:id="1911" w:author="1787816992@qq.com" w:date="2023-05-07T21:54:00Z">
        <w:r w:rsidR="00A72658">
          <w:rPr>
            <w:rFonts w:ascii="宋体" w:eastAsia="宋体" w:hAnsi="宋体" w:cs="宋体" w:hint="eastAsia"/>
            <w:color w:val="2B2B2B"/>
            <w:sz w:val="21"/>
            <w:szCs w:val="21"/>
          </w:rPr>
          <w:t>早</w:t>
        </w:r>
      </w:ins>
      <w:del w:id="1912" w:author="1787816992@qq.com" w:date="2023-05-07T21:54:00Z">
        <w:r w:rsidDel="00A72658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造</w:delText>
        </w:r>
      </w:del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一个小时。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</w:r>
      <w:del w:id="1913" w:author="1787816992@qq.com" w:date="2023-05-07T19:58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记者</w:delText>
        </w:r>
      </w:del>
      <w:del w:id="1914" w:author="1787816992@qq.com" w:date="2023-05-07T19:59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：</w:delText>
        </w:r>
      </w:del>
      <w:ins w:id="1915" w:author="1787816992@qq.com" w:date="2023-05-07T19:59:00Z">
        <w:r w:rsidR="00E67A12" w:rsidRPr="00E67A12">
          <w:rPr>
            <w:rFonts w:ascii="宋体" w:eastAsia="宋体" w:hAnsi="宋体" w:cs="宋体" w:hint="eastAsia"/>
            <w:b/>
            <w:color w:val="2B2B2B"/>
            <w:sz w:val="21"/>
            <w:szCs w:val="21"/>
          </w:rPr>
          <w:t>我：</w:t>
        </w:r>
      </w:ins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就是早班车</w:t>
      </w:r>
      <w:ins w:id="1916" w:author="1787816992@qq.com" w:date="2023-05-07T21:56:00Z">
        <w:r w:rsidR="00962D1E">
          <w:rPr>
            <w:rFonts w:ascii="宋体" w:eastAsia="宋体" w:hAnsi="宋体" w:cs="宋体" w:hint="eastAsia"/>
            <w:color w:val="2B2B2B"/>
            <w:sz w:val="21"/>
            <w:szCs w:val="21"/>
          </w:rPr>
          <w:t>提前</w:t>
        </w:r>
      </w:ins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和末班车</w:t>
      </w:r>
      <w:ins w:id="1917" w:author="1787816992@qq.com" w:date="2023-05-07T21:56:00Z">
        <w:r w:rsidR="00962D1E">
          <w:rPr>
            <w:rFonts w:ascii="宋体" w:eastAsia="宋体" w:hAnsi="宋体" w:cs="宋体" w:hint="eastAsia"/>
            <w:color w:val="2B2B2B"/>
            <w:sz w:val="21"/>
            <w:szCs w:val="21"/>
          </w:rPr>
          <w:t>延后</w:t>
        </w:r>
      </w:ins>
      <w:del w:id="1918" w:author="1787816992@qq.com" w:date="2023-05-07T21:56:00Z">
        <w:r w:rsidDel="00962D1E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提前</w:delText>
        </w:r>
      </w:del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</w:r>
      <w:del w:id="1919" w:author="1787816992@qq.com" w:date="2023-05-07T19:58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角色1</w:delText>
        </w:r>
      </w:del>
      <w:del w:id="1920" w:author="1787816992@qq.com" w:date="2023-05-07T19:59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：</w:delText>
        </w:r>
      </w:del>
      <w:ins w:id="1921" w:author="1787816992@qq.com" w:date="2023-05-07T19:59:00Z">
        <w:r w:rsidR="00E67A12" w:rsidRPr="00E67A12">
          <w:rPr>
            <w:rFonts w:ascii="PingFangSC-Regular" w:eastAsia="PingFangSC-Regular" w:hAnsi="PingFangSC-Regular" w:cs="PingFangSC-Regular"/>
            <w:b/>
            <w:color w:val="2B2B2B"/>
            <w:sz w:val="21"/>
            <w:szCs w:val="21"/>
          </w:rPr>
          <w:t>HE</w:t>
        </w:r>
        <w:r w:rsidR="00E67A12" w:rsidRPr="00E67A12">
          <w:rPr>
            <w:rFonts w:ascii="宋体" w:eastAsia="宋体" w:hAnsi="宋体" w:cs="宋体" w:hint="eastAsia"/>
            <w:b/>
            <w:color w:val="2B2B2B"/>
            <w:sz w:val="21"/>
            <w:szCs w:val="21"/>
          </w:rPr>
          <w:t>：</w:t>
        </w:r>
      </w:ins>
      <w:del w:id="1922" w:author="1787816992@qq.com" w:date="2023-05-07T21:56:00Z">
        <w:r w:rsidDel="00962D1E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提前或者推迟，就是</w:delText>
        </w:r>
      </w:del>
      <w:ins w:id="1923" w:author="1787816992@qq.com" w:date="2023-05-07T21:56:00Z">
        <w:r w:rsidR="00962D1E">
          <w:rPr>
            <w:rFonts w:ascii="宋体" w:eastAsia="宋体" w:hAnsi="宋体" w:cs="宋体" w:hint="eastAsia"/>
            <w:color w:val="2B2B2B"/>
            <w:sz w:val="21"/>
            <w:szCs w:val="21"/>
          </w:rPr>
          <w:t>对。还有，</w:t>
        </w:r>
      </w:ins>
      <w:del w:id="1924" w:author="1787816992@qq.com" w:date="2023-05-07T21:56:00Z">
        <w:r w:rsidDel="00962D1E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周末这方面，像</w:delText>
        </w:r>
      </w:del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现在有一些公交车</w:t>
      </w:r>
      <w:ins w:id="1925" w:author="1787816992@qq.com" w:date="2023-05-07T21:56:00Z">
        <w:r w:rsidR="00962D1E">
          <w:rPr>
            <w:rFonts w:ascii="宋体" w:eastAsia="宋体" w:hAnsi="宋体" w:cs="宋体" w:hint="eastAsia"/>
            <w:color w:val="2B2B2B"/>
            <w:sz w:val="21"/>
            <w:szCs w:val="21"/>
          </w:rPr>
          <w:t>里面</w:t>
        </w:r>
      </w:ins>
      <w:del w:id="1926" w:author="1787816992@qq.com" w:date="2023-05-07T21:56:00Z">
        <w:r w:rsidDel="00962D1E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环保的</w:delText>
        </w:r>
      </w:del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都可以</w:t>
      </w:r>
      <w:ins w:id="1927" w:author="1787816992@qq.com" w:date="2023-05-07T21:57:00Z">
        <w:r w:rsidR="00962D1E">
          <w:rPr>
            <w:rFonts w:ascii="宋体" w:eastAsia="宋体" w:hAnsi="宋体" w:cs="宋体" w:hint="eastAsia"/>
            <w:color w:val="2B2B2B"/>
            <w:sz w:val="21"/>
            <w:szCs w:val="21"/>
          </w:rPr>
          <w:t>给手机</w:t>
        </w:r>
      </w:ins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充电，</w:t>
      </w:r>
      <w:del w:id="1928" w:author="1787816992@qq.com" w:date="2023-05-07T21:57:00Z">
        <w:r w:rsidDel="00962D1E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在地铁有一些设施</w:delText>
        </w:r>
      </w:del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相对来说</w:t>
      </w:r>
      <w:ins w:id="1929" w:author="1787816992@qq.com" w:date="2023-05-07T21:57:00Z">
        <w:r w:rsidR="00962D1E">
          <w:rPr>
            <w:rFonts w:ascii="宋体" w:eastAsia="宋体" w:hAnsi="宋体" w:cs="宋体" w:hint="eastAsia"/>
            <w:color w:val="2B2B2B"/>
            <w:sz w:val="21"/>
            <w:szCs w:val="21"/>
          </w:rPr>
          <w:t>现在地铁里面可能缺少这类设施</w:t>
        </w:r>
      </w:ins>
      <w:del w:id="1930" w:author="1787816992@qq.com" w:date="2023-05-07T21:57:00Z">
        <w:r w:rsidDel="00962D1E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，</w:delText>
        </w:r>
      </w:del>
      <w:ins w:id="1931" w:author="1787816992@qq.com" w:date="2023-05-07T21:57:00Z">
        <w:r w:rsidR="00962D1E">
          <w:rPr>
            <w:rFonts w:ascii="宋体" w:eastAsia="宋体" w:hAnsi="宋体" w:cs="宋体" w:hint="eastAsia"/>
            <w:color w:val="2B2B2B"/>
            <w:sz w:val="21"/>
            <w:szCs w:val="21"/>
          </w:rPr>
          <w:t>。</w:t>
        </w:r>
      </w:ins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因为现在</w:t>
      </w:r>
      <w:ins w:id="1932" w:author="1787816992@qq.com" w:date="2023-05-07T21:57:00Z">
        <w:r w:rsidR="00962D1E">
          <w:rPr>
            <w:rFonts w:ascii="宋体" w:eastAsia="宋体" w:hAnsi="宋体" w:cs="宋体" w:hint="eastAsia"/>
            <w:color w:val="2B2B2B"/>
            <w:sz w:val="21"/>
            <w:szCs w:val="21"/>
          </w:rPr>
          <w:t>大家</w:t>
        </w:r>
      </w:ins>
      <w:ins w:id="1933" w:author="1787816992@qq.com" w:date="2023-05-07T21:58:00Z">
        <w:r w:rsidR="00962D1E">
          <w:rPr>
            <w:rFonts w:ascii="宋体" w:eastAsia="宋体" w:hAnsi="宋体" w:cs="宋体" w:hint="eastAsia"/>
            <w:color w:val="2B2B2B"/>
            <w:sz w:val="21"/>
            <w:szCs w:val="21"/>
          </w:rPr>
          <w:t>出行</w:t>
        </w:r>
      </w:ins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都</w:t>
      </w:r>
      <w:ins w:id="1934" w:author="1787816992@qq.com" w:date="2023-05-07T21:58:00Z">
        <w:r w:rsidR="00962D1E">
          <w:rPr>
            <w:rFonts w:ascii="宋体" w:eastAsia="宋体" w:hAnsi="宋体" w:cs="宋体" w:hint="eastAsia"/>
            <w:color w:val="2B2B2B"/>
            <w:sz w:val="21"/>
            <w:szCs w:val="21"/>
          </w:rPr>
          <w:t>用</w:t>
        </w:r>
      </w:ins>
      <w:del w:id="1935" w:author="1787816992@qq.com" w:date="2023-05-07T21:57:00Z">
        <w:r w:rsidDel="00962D1E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是</w:delText>
        </w:r>
      </w:del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手机，</w:t>
      </w:r>
      <w:del w:id="1936" w:author="1787816992@qq.com" w:date="2023-05-07T21:58:00Z">
        <w:r w:rsidDel="00962D1E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坐车都是刷卡的，</w:delText>
        </w:r>
      </w:del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怕没电了，地铁</w:t>
      </w:r>
      <w:ins w:id="1937" w:author="1787816992@qq.com" w:date="2023-05-07T21:58:00Z">
        <w:r w:rsidR="00962D1E">
          <w:rPr>
            <w:rFonts w:ascii="宋体" w:eastAsia="宋体" w:hAnsi="宋体" w:cs="宋体" w:hint="eastAsia"/>
            <w:color w:val="2B2B2B"/>
            <w:sz w:val="21"/>
            <w:szCs w:val="21"/>
          </w:rPr>
          <w:t>能否</w:t>
        </w:r>
      </w:ins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提供像</w:t>
      </w:r>
      <w:del w:id="1938" w:author="1787816992@qq.com" w:date="2023-05-07T21:59:00Z">
        <w:r w:rsidDel="00962D1E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飞</w:delText>
        </w:r>
      </w:del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机场</w:t>
      </w:r>
      <w:ins w:id="1939" w:author="1787816992@qq.com" w:date="2023-05-07T21:59:00Z">
        <w:r w:rsidR="00962D1E">
          <w:rPr>
            <w:rFonts w:ascii="宋体" w:eastAsia="宋体" w:hAnsi="宋体" w:cs="宋体" w:hint="eastAsia"/>
            <w:color w:val="2B2B2B"/>
            <w:sz w:val="21"/>
            <w:szCs w:val="21"/>
          </w:rPr>
          <w:t>一样的</w:t>
        </w:r>
      </w:ins>
      <w:del w:id="1940" w:author="1787816992@qq.com" w:date="2023-05-07T21:59:00Z">
        <w:r w:rsidDel="00962D1E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这种</w:delText>
        </w:r>
      </w:del>
      <w:del w:id="1941" w:author="1787816992@qq.com" w:date="2023-05-07T21:58:00Z">
        <w:r w:rsidDel="00962D1E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，</w:delText>
        </w:r>
      </w:del>
      <w:ins w:id="1942" w:author="1787816992@qq.com" w:date="2023-05-07T21:58:00Z">
        <w:r w:rsidR="00962D1E">
          <w:rPr>
            <w:rFonts w:ascii="宋体" w:eastAsia="宋体" w:hAnsi="宋体" w:cs="宋体" w:hint="eastAsia"/>
            <w:color w:val="2B2B2B"/>
            <w:sz w:val="21"/>
            <w:szCs w:val="21"/>
          </w:rPr>
          <w:t>、</w:t>
        </w:r>
      </w:ins>
      <w:del w:id="1943" w:author="1787816992@qq.com" w:date="2023-05-07T21:59:00Z">
        <w:r w:rsidDel="00962D1E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可以提供</w:delText>
        </w:r>
      </w:del>
      <w:ins w:id="1944" w:author="1787816992@qq.com" w:date="2023-05-07T21:58:00Z">
        <w:r w:rsidR="00962D1E">
          <w:rPr>
            <w:rFonts w:ascii="宋体" w:eastAsia="宋体" w:hAnsi="宋体" w:cs="宋体" w:hint="eastAsia"/>
            <w:color w:val="2B2B2B"/>
            <w:sz w:val="21"/>
            <w:szCs w:val="21"/>
          </w:rPr>
          <w:t>为</w:t>
        </w:r>
      </w:ins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乘客</w:t>
      </w:r>
      <w:ins w:id="1945" w:author="1787816992@qq.com" w:date="2023-05-07T21:58:00Z">
        <w:r w:rsidR="00962D1E">
          <w:rPr>
            <w:rFonts w:ascii="宋体" w:eastAsia="宋体" w:hAnsi="宋体" w:cs="宋体" w:hint="eastAsia"/>
            <w:color w:val="2B2B2B"/>
            <w:sz w:val="21"/>
            <w:szCs w:val="21"/>
          </w:rPr>
          <w:t>手机充电</w:t>
        </w:r>
      </w:ins>
      <w:del w:id="1946" w:author="1787816992@qq.com" w:date="2023-05-07T21:58:00Z">
        <w:r w:rsidDel="00962D1E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方面</w:delText>
        </w:r>
      </w:del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的</w:t>
      </w:r>
      <w:del w:id="1947" w:author="1787816992@qq.com" w:date="2023-05-07T21:58:00Z">
        <w:r w:rsidDel="00962D1E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充电</w:delText>
        </w:r>
      </w:del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设施。</w:t>
      </w:r>
    </w:p>
    <w:p w14:paraId="58FF7765" w14:textId="77777777" w:rsidR="00962D1E" w:rsidRDefault="00962D1E">
      <w:pPr>
        <w:spacing w:line="360" w:lineRule="auto"/>
        <w:rPr>
          <w:ins w:id="1948" w:author="1787816992@qq.com" w:date="2023-05-07T22:03:00Z"/>
          <w:rFonts w:ascii="PingFangSC-Regular" w:eastAsia="PingFangSC-Regular" w:hAnsi="PingFangSC-Regular" w:cs="PingFangSC-Regular"/>
          <w:color w:val="2B2B2B"/>
          <w:sz w:val="21"/>
          <w:szCs w:val="21"/>
        </w:rPr>
      </w:pPr>
      <w:ins w:id="1949" w:author="1787816992@qq.com" w:date="2023-05-07T21:59:00Z">
        <w:r>
          <w:rPr>
            <w:rFonts w:ascii="宋体" w:eastAsia="宋体" w:hAnsi="宋体" w:cs="宋体" w:hint="eastAsia"/>
            <w:color w:val="2B2B2B"/>
            <w:sz w:val="21"/>
            <w:szCs w:val="21"/>
          </w:rPr>
          <w:t>不过有一点挺好，</w:t>
        </w:r>
      </w:ins>
      <w:del w:id="1950" w:author="1787816992@qq.com" w:date="2023-05-07T21:59:00Z">
        <w:r w:rsidDel="00962D1E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一般正常人都不会停留很久的，几分钟就走了，或者匆匆的赶回去，不可能停留太久，空气也不会太好，除非他有需求才会久一点。</w:delText>
        </w:r>
      </w:del>
      <w:ins w:id="1951" w:author="1787816992@qq.com" w:date="2023-05-07T21:59:00Z">
        <w:r>
          <w:rPr>
            <w:rFonts w:ascii="宋体" w:eastAsia="宋体" w:hAnsi="宋体" w:cs="宋体" w:hint="eastAsia"/>
            <w:color w:val="2B2B2B"/>
            <w:sz w:val="21"/>
            <w:szCs w:val="21"/>
          </w:rPr>
          <w:t>以前</w:t>
        </w:r>
      </w:ins>
      <w:del w:id="1952" w:author="1787816992@qq.com" w:date="2023-05-07T21:59:00Z">
        <w:r w:rsidDel="00962D1E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我也听说过有寻物的，就是</w:delText>
        </w:r>
      </w:del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我做义工的时候，</w:t>
      </w:r>
      <w:ins w:id="1953" w:author="1787816992@qq.com" w:date="2023-05-07T22:00:00Z">
        <w:r>
          <w:rPr>
            <w:rFonts w:ascii="宋体" w:eastAsia="宋体" w:hAnsi="宋体" w:cs="宋体" w:hint="eastAsia"/>
            <w:color w:val="2B2B2B"/>
            <w:sz w:val="21"/>
            <w:szCs w:val="21"/>
          </w:rPr>
          <w:t>乘客找站内工作人员求助，说在哪个哪个站丢了东西</w:t>
        </w:r>
      </w:ins>
      <w:del w:id="1954" w:author="1787816992@qq.com" w:date="2023-05-07T21:59:00Z">
        <w:r w:rsidDel="00962D1E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安检员帮客户</w:delText>
        </w:r>
      </w:del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，</w:t>
      </w:r>
      <w:del w:id="1955" w:author="1787816992@qq.com" w:date="2023-05-07T22:00:00Z">
        <w:r w:rsidDel="00962D1E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就是说到了哪一个站丢了东西，</w:delText>
        </w:r>
      </w:del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他们都可以快速</w:t>
      </w:r>
      <w:del w:id="1956" w:author="1787816992@qq.com" w:date="2023-05-07T22:00:00Z">
        <w:r w:rsidDel="00962D1E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的</w:delText>
        </w:r>
      </w:del>
      <w:ins w:id="1957" w:author="1787816992@qq.com" w:date="2023-05-07T22:00:00Z">
        <w:r>
          <w:rPr>
            <w:rFonts w:ascii="宋体" w:eastAsia="宋体" w:hAnsi="宋体" w:cs="宋体" w:hint="eastAsia"/>
            <w:color w:val="2B2B2B"/>
            <w:sz w:val="21"/>
            <w:szCs w:val="21"/>
          </w:rPr>
          <w:t>帮你找到</w:t>
        </w:r>
      </w:ins>
      <w:del w:id="1958" w:author="1787816992@qq.com" w:date="2023-05-07T22:01:00Z">
        <w:r w:rsidDel="00962D1E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，</w:delText>
        </w:r>
      </w:del>
      <w:ins w:id="1959" w:author="1787816992@qq.com" w:date="2023-05-07T22:02:00Z">
        <w:r>
          <w:rPr>
            <w:rFonts w:ascii="宋体" w:eastAsia="宋体" w:hAnsi="宋体" w:cs="宋体" w:hint="eastAsia"/>
            <w:color w:val="2B2B2B"/>
            <w:sz w:val="21"/>
            <w:szCs w:val="21"/>
          </w:rPr>
          <w:t>，</w:t>
        </w:r>
      </w:ins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只要你记得在哪</w:t>
      </w:r>
      <w:del w:id="1960" w:author="1787816992@qq.com" w:date="2023-05-07T22:01:00Z">
        <w:r w:rsidDel="00962D1E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个</w:delText>
        </w:r>
      </w:del>
      <w:ins w:id="1961" w:author="1787816992@qq.com" w:date="2023-05-07T22:01:00Z">
        <w:r>
          <w:rPr>
            <w:rFonts w:ascii="宋体" w:eastAsia="宋体" w:hAnsi="宋体" w:cs="宋体" w:hint="eastAsia"/>
            <w:color w:val="2B2B2B"/>
            <w:sz w:val="21"/>
            <w:szCs w:val="21"/>
          </w:rPr>
          <w:t>班</w:t>
        </w:r>
      </w:ins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地铁</w:t>
      </w:r>
      <w:ins w:id="1962" w:author="1787816992@qq.com" w:date="2023-05-07T22:02:00Z">
        <w:r>
          <w:rPr>
            <w:rFonts w:ascii="宋体" w:eastAsia="宋体" w:hAnsi="宋体" w:cs="宋体" w:hint="eastAsia"/>
            <w:color w:val="2B2B2B"/>
            <w:sz w:val="21"/>
            <w:szCs w:val="21"/>
          </w:rPr>
          <w:t>。</w:t>
        </w:r>
      </w:ins>
      <w:del w:id="1963" w:author="1787816992@qq.com" w:date="2023-05-07T22:02:00Z">
        <w:r w:rsidDel="00962D1E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，</w:delText>
        </w:r>
      </w:del>
      <w:ins w:id="1964" w:author="1787816992@qq.com" w:date="2023-05-07T22:01:00Z">
        <w:r>
          <w:rPr>
            <w:rFonts w:ascii="宋体" w:eastAsia="宋体" w:hAnsi="宋体" w:cs="宋体" w:hint="eastAsia"/>
            <w:color w:val="2B2B2B"/>
            <w:sz w:val="21"/>
            <w:szCs w:val="21"/>
          </w:rPr>
          <w:t>每班</w:t>
        </w:r>
      </w:ins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地铁</w:t>
      </w:r>
      <w:ins w:id="1965" w:author="1787816992@qq.com" w:date="2023-05-07T22:01:00Z">
        <w:r>
          <w:rPr>
            <w:rFonts w:ascii="宋体" w:eastAsia="宋体" w:hAnsi="宋体" w:cs="宋体" w:hint="eastAsia"/>
            <w:color w:val="2B2B2B"/>
            <w:sz w:val="21"/>
            <w:szCs w:val="21"/>
          </w:rPr>
          <w:t>都</w:t>
        </w:r>
      </w:ins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有</w:t>
      </w:r>
      <w:ins w:id="1966" w:author="1787816992@qq.com" w:date="2023-05-07T22:01:00Z">
        <w:r>
          <w:rPr>
            <w:rFonts w:ascii="宋体" w:eastAsia="宋体" w:hAnsi="宋体" w:cs="宋体" w:hint="eastAsia"/>
            <w:color w:val="2B2B2B"/>
            <w:sz w:val="21"/>
            <w:szCs w:val="21"/>
          </w:rPr>
          <w:t>一个车次</w:t>
        </w:r>
      </w:ins>
      <w:del w:id="1967" w:author="1787816992@qq.com" w:date="2023-05-07T22:01:00Z">
        <w:r w:rsidDel="00962D1E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一个</w:delText>
        </w:r>
      </w:del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号，</w:t>
      </w:r>
      <w:ins w:id="1968" w:author="1787816992@qq.com" w:date="2023-05-07T22:01:00Z">
        <w:r>
          <w:rPr>
            <w:rFonts w:ascii="宋体" w:eastAsia="宋体" w:hAnsi="宋体" w:cs="宋体" w:hint="eastAsia"/>
            <w:color w:val="2B2B2B"/>
            <w:sz w:val="21"/>
            <w:szCs w:val="21"/>
          </w:rPr>
          <w:t>只要</w:t>
        </w:r>
      </w:ins>
      <w:del w:id="1969" w:author="1787816992@qq.com" w:date="2023-05-07T22:01:00Z">
        <w:r w:rsidDel="00962D1E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如果</w:delText>
        </w:r>
      </w:del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你记得这个号，到了下一个站说丢失了东西</w:t>
      </w:r>
      <w:ins w:id="1970" w:author="1787816992@qq.com" w:date="2023-05-07T22:02:00Z">
        <w:r>
          <w:rPr>
            <w:rFonts w:ascii="宋体" w:eastAsia="宋体" w:hAnsi="宋体" w:cs="宋体" w:hint="eastAsia"/>
            <w:color w:val="2B2B2B"/>
            <w:sz w:val="21"/>
            <w:szCs w:val="21"/>
          </w:rPr>
          <w:t>，</w:t>
        </w:r>
      </w:ins>
      <w:del w:id="1971" w:author="1787816992@qq.com" w:date="2023-05-07T22:02:00Z">
        <w:r w:rsidDel="00962D1E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或者怎么样</w:delText>
        </w:r>
      </w:del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都可以快速</w:t>
      </w:r>
      <w:del w:id="1972" w:author="1787816992@qq.com" w:date="2023-05-07T22:02:00Z">
        <w:r w:rsidDel="00962D1E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的</w:delText>
        </w:r>
      </w:del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找到</w:t>
      </w:r>
      <w:ins w:id="1973" w:author="1787816992@qq.com" w:date="2023-05-07T22:02:00Z">
        <w:r>
          <w:rPr>
            <w:rFonts w:ascii="宋体" w:eastAsia="宋体" w:hAnsi="宋体" w:cs="宋体" w:hint="eastAsia"/>
            <w:color w:val="2B2B2B"/>
            <w:sz w:val="21"/>
            <w:szCs w:val="21"/>
          </w:rPr>
          <w:t>，</w:t>
        </w:r>
      </w:ins>
      <w:del w:id="1974" w:author="1787816992@qq.com" w:date="2023-05-07T22:02:00Z">
        <w:r w:rsidDel="00962D1E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，</w:delText>
        </w:r>
      </w:del>
      <w:ins w:id="1975" w:author="1787816992@qq.com" w:date="2023-05-07T22:03:00Z">
        <w:r>
          <w:rPr>
            <w:rFonts w:ascii="宋体" w:eastAsia="宋体" w:hAnsi="宋体" w:cs="宋体" w:hint="eastAsia"/>
            <w:color w:val="2B2B2B"/>
            <w:sz w:val="21"/>
            <w:szCs w:val="21"/>
          </w:rPr>
          <w:t>列车上巡查的安检员都是有对讲机的</w:t>
        </w:r>
      </w:ins>
      <w:del w:id="1976" w:author="1787816992@qq.com" w:date="2023-05-07T22:02:00Z">
        <w:r w:rsidDel="00962D1E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他们有对讲的，只要一条线，万一我丢了东西，你及时的找服务人员，下一个站及时的报一下，那就很容易，因为列车上都有巡查的安检员</w:delText>
        </w:r>
      </w:del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。</w:t>
      </w:r>
    </w:p>
    <w:p w14:paraId="6162D846" w14:textId="77777777" w:rsidR="002546F2" w:rsidRDefault="00000000">
      <w:pPr>
        <w:spacing w:line="360" w:lineRule="auto"/>
        <w:rPr>
          <w:ins w:id="1977" w:author="1787816992@qq.com" w:date="2023-05-07T22:07:00Z"/>
          <w:rFonts w:ascii="宋体" w:eastAsia="宋体" w:hAnsi="宋体" w:cs="宋体"/>
          <w:color w:val="2B2B2B"/>
          <w:sz w:val="21"/>
          <w:szCs w:val="21"/>
        </w:rPr>
      </w:pPr>
      <w:del w:id="1978" w:author="1787816992@qq.com" w:date="2023-05-07T22:03:00Z">
        <w:r w:rsidDel="00962D1E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br/>
          <w:delText>00：55：01</w:delText>
        </w:r>
        <w:r w:rsidDel="00962D1E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br/>
        </w:r>
      </w:del>
      <w:del w:id="1979" w:author="1787816992@qq.com" w:date="2023-05-07T19:58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记者</w:delText>
        </w:r>
      </w:del>
      <w:del w:id="1980" w:author="1787816992@qq.com" w:date="2023-05-07T19:59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：</w:delText>
        </w:r>
      </w:del>
      <w:ins w:id="1981" w:author="1787816992@qq.com" w:date="2023-05-07T19:59:00Z">
        <w:r w:rsidR="00E67A12" w:rsidRPr="00E67A12">
          <w:rPr>
            <w:rFonts w:ascii="宋体" w:eastAsia="宋体" w:hAnsi="宋体" w:cs="宋体" w:hint="eastAsia"/>
            <w:b/>
            <w:color w:val="2B2B2B"/>
            <w:sz w:val="21"/>
            <w:szCs w:val="21"/>
          </w:rPr>
          <w:t>我：</w:t>
        </w:r>
      </w:ins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这</w:t>
      </w:r>
      <w:ins w:id="1982" w:author="1787816992@qq.com" w:date="2023-05-07T22:03:00Z">
        <w:r w:rsidR="00962D1E">
          <w:rPr>
            <w:rFonts w:ascii="宋体" w:eastAsia="宋体" w:hAnsi="宋体" w:cs="宋体" w:hint="eastAsia"/>
            <w:color w:val="2B2B2B"/>
            <w:sz w:val="21"/>
            <w:szCs w:val="21"/>
          </w:rPr>
          <w:t>确实</w:t>
        </w:r>
      </w:ins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是一方面优点。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</w:r>
      <w:del w:id="1983" w:author="1787816992@qq.com" w:date="2023-05-07T19:58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角色1</w:delText>
        </w:r>
      </w:del>
      <w:del w:id="1984" w:author="1787816992@qq.com" w:date="2023-05-07T19:59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：</w:delText>
        </w:r>
      </w:del>
      <w:ins w:id="1985" w:author="1787816992@qq.com" w:date="2023-05-07T19:59:00Z">
        <w:r w:rsidR="00E67A12" w:rsidRPr="00E67A12">
          <w:rPr>
            <w:rFonts w:ascii="PingFangSC-Regular" w:eastAsia="PingFangSC-Regular" w:hAnsi="PingFangSC-Regular" w:cs="PingFangSC-Regular"/>
            <w:b/>
            <w:color w:val="2B2B2B"/>
            <w:sz w:val="21"/>
            <w:szCs w:val="21"/>
          </w:rPr>
          <w:t>HE</w:t>
        </w:r>
        <w:r w:rsidR="00E67A12" w:rsidRPr="00E67A12">
          <w:rPr>
            <w:rFonts w:ascii="宋体" w:eastAsia="宋体" w:hAnsi="宋体" w:cs="宋体" w:hint="eastAsia"/>
            <w:b/>
            <w:color w:val="2B2B2B"/>
            <w:sz w:val="21"/>
            <w:szCs w:val="21"/>
          </w:rPr>
          <w:t>：</w:t>
        </w:r>
      </w:ins>
      <w:ins w:id="1986" w:author="1787816992@qq.com" w:date="2023-05-07T22:04:00Z">
        <w:r w:rsidR="00962D1E" w:rsidRPr="00962D1E">
          <w:rPr>
            <w:rFonts w:ascii="宋体" w:eastAsia="宋体" w:hAnsi="宋体" w:cs="宋体" w:hint="eastAsia"/>
            <w:bCs/>
            <w:color w:val="2B2B2B"/>
            <w:sz w:val="21"/>
            <w:szCs w:val="21"/>
            <w:rPrChange w:id="1987" w:author="1787816992@qq.com" w:date="2023-05-07T22:05:00Z">
              <w:rPr>
                <w:rFonts w:ascii="宋体" w:eastAsia="宋体" w:hAnsi="宋体" w:cs="宋体" w:hint="eastAsia"/>
                <w:b/>
                <w:color w:val="2B2B2B"/>
                <w:sz w:val="21"/>
                <w:szCs w:val="21"/>
              </w:rPr>
            </w:rPrChange>
          </w:rPr>
          <w:t>每个站点巡查的安检员，</w:t>
        </w:r>
      </w:ins>
      <w:del w:id="1988" w:author="1787816992@qq.com" w:date="2023-05-07T22:03:00Z">
        <w:r w:rsidDel="00962D1E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优点，</w:delText>
        </w:r>
      </w:del>
      <w:del w:id="1989" w:author="1787816992@qq.com" w:date="2023-05-07T22:04:00Z">
        <w:r w:rsidDel="00962D1E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就是</w:delText>
        </w:r>
      </w:del>
      <w:ins w:id="1990" w:author="1787816992@qq.com" w:date="2023-05-07T22:03:00Z">
        <w:r w:rsidR="00962D1E">
          <w:rPr>
            <w:rFonts w:ascii="宋体" w:eastAsia="宋体" w:hAnsi="宋体" w:cs="宋体" w:hint="eastAsia"/>
            <w:color w:val="2B2B2B"/>
            <w:sz w:val="21"/>
            <w:szCs w:val="21"/>
          </w:rPr>
          <w:t>不管是流动，还是固定</w:t>
        </w:r>
      </w:ins>
      <w:ins w:id="1991" w:author="1787816992@qq.com" w:date="2023-05-07T22:04:00Z">
        <w:r w:rsidR="00962D1E">
          <w:rPr>
            <w:rFonts w:ascii="宋体" w:eastAsia="宋体" w:hAnsi="宋体" w:cs="宋体" w:hint="eastAsia"/>
            <w:color w:val="2B2B2B"/>
            <w:sz w:val="21"/>
            <w:szCs w:val="21"/>
          </w:rPr>
          <w:t>，深圳地铁都有</w:t>
        </w:r>
      </w:ins>
      <w:ins w:id="1992" w:author="1787816992@qq.com" w:date="2023-05-07T22:05:00Z">
        <w:r w:rsidR="00962D1E">
          <w:rPr>
            <w:rFonts w:ascii="宋体" w:eastAsia="宋体" w:hAnsi="宋体" w:cs="宋体" w:hint="eastAsia"/>
            <w:color w:val="2B2B2B"/>
            <w:sz w:val="21"/>
            <w:szCs w:val="21"/>
          </w:rPr>
          <w:t>。</w:t>
        </w:r>
      </w:ins>
      <w:del w:id="1993" w:author="1787816992@qq.com" w:date="2023-05-07T22:04:00Z">
        <w:r w:rsidDel="00962D1E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他们巡查的，流动的这种他们都有的，还有固定的，在每个站点的这种安检，</w:delText>
        </w:r>
      </w:del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反正深圳的地铁能为大多数人</w:t>
      </w:r>
      <w:ins w:id="1994" w:author="1787816992@qq.com" w:date="2023-05-07T22:05:00Z">
        <w:r w:rsidR="00962D1E">
          <w:rPr>
            <w:rFonts w:ascii="宋体" w:eastAsia="宋体" w:hAnsi="宋体" w:cs="宋体" w:hint="eastAsia"/>
            <w:color w:val="2B2B2B"/>
            <w:sz w:val="21"/>
            <w:szCs w:val="21"/>
          </w:rPr>
          <w:t>带来</w:t>
        </w:r>
      </w:ins>
      <w:del w:id="1995" w:author="1787816992@qq.com" w:date="2023-05-07T22:05:00Z">
        <w:r w:rsidDel="00962D1E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提供</w:delText>
        </w:r>
      </w:del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方便，像有一些老人</w:t>
      </w:r>
      <w:ins w:id="1996" w:author="1787816992@qq.com" w:date="2023-05-07T22:05:00Z">
        <w:r w:rsidR="00962D1E">
          <w:rPr>
            <w:rFonts w:ascii="宋体" w:eastAsia="宋体" w:hAnsi="宋体" w:cs="宋体" w:hint="eastAsia"/>
            <w:color w:val="2B2B2B"/>
            <w:sz w:val="21"/>
            <w:szCs w:val="21"/>
          </w:rPr>
          <w:t>、特殊人群</w:t>
        </w:r>
      </w:ins>
      <w:del w:id="1997" w:author="1787816992@qq.com" w:date="2023-05-07T22:05:00Z">
        <w:r w:rsidDel="00962D1E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有</w:delText>
        </w:r>
      </w:del>
      <w:ins w:id="1998" w:author="1787816992@qq.com" w:date="2023-05-07T22:05:00Z">
        <w:r w:rsidR="00962D1E">
          <w:rPr>
            <w:rFonts w:ascii="宋体" w:eastAsia="宋体" w:hAnsi="宋体" w:cs="宋体" w:hint="eastAsia"/>
            <w:color w:val="2B2B2B"/>
            <w:sz w:val="21"/>
            <w:szCs w:val="21"/>
          </w:rPr>
          <w:t>的</w:t>
        </w:r>
      </w:ins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免费</w:t>
      </w:r>
      <w:ins w:id="1999" w:author="1787816992@qq.com" w:date="2023-05-07T22:05:00Z">
        <w:r w:rsidR="00962D1E">
          <w:rPr>
            <w:rFonts w:ascii="宋体" w:eastAsia="宋体" w:hAnsi="宋体" w:cs="宋体" w:hint="eastAsia"/>
            <w:color w:val="2B2B2B"/>
            <w:sz w:val="21"/>
            <w:szCs w:val="21"/>
          </w:rPr>
          <w:t>通</w:t>
        </w:r>
      </w:ins>
      <w:del w:id="2000" w:author="1787816992@qq.com" w:date="2023-05-07T22:05:00Z">
        <w:r w:rsidDel="00962D1E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的专</w:delText>
        </w:r>
      </w:del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道</w:t>
      </w:r>
      <w:del w:id="2001" w:author="1787816992@qq.com" w:date="2023-05-07T22:05:00Z">
        <w:r w:rsidDel="00962D1E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，有特殊人群</w:delText>
        </w:r>
      </w:del>
      <w:ins w:id="2002" w:author="1787816992@qq.com" w:date="2023-05-07T22:05:00Z">
        <w:r w:rsidR="00962D1E">
          <w:rPr>
            <w:rFonts w:ascii="宋体" w:eastAsia="宋体" w:hAnsi="宋体" w:cs="宋体" w:hint="eastAsia"/>
            <w:color w:val="2B2B2B"/>
            <w:sz w:val="21"/>
            <w:szCs w:val="21"/>
          </w:rPr>
          <w:t>。</w:t>
        </w:r>
      </w:ins>
    </w:p>
    <w:p w14:paraId="2B12B967" w14:textId="77777777" w:rsidR="002546F2" w:rsidRDefault="00000000">
      <w:pPr>
        <w:spacing w:line="360" w:lineRule="auto"/>
        <w:rPr>
          <w:ins w:id="2003" w:author="1787816992@qq.com" w:date="2023-05-07T22:07:00Z"/>
          <w:rFonts w:ascii="PingFangSC-Regular" w:eastAsia="PingFangSC-Regular" w:hAnsi="PingFangSC-Regular" w:cs="PingFangSC-Regular"/>
          <w:color w:val="2B2B2B"/>
          <w:sz w:val="21"/>
          <w:szCs w:val="21"/>
        </w:rPr>
      </w:pPr>
      <w:del w:id="2004" w:author="1787816992@qq.com" w:date="2023-05-07T22:05:00Z">
        <w:r w:rsidDel="00962D1E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，</w:delText>
        </w:r>
      </w:del>
      <w:ins w:id="2005" w:author="1787816992@qq.com" w:date="2023-05-07T22:06:00Z">
        <w:r w:rsidR="00962D1E">
          <w:rPr>
            <w:rFonts w:ascii="宋体" w:eastAsia="宋体" w:hAnsi="宋体" w:cs="宋体" w:hint="eastAsia"/>
            <w:color w:val="2B2B2B"/>
            <w:sz w:val="21"/>
            <w:szCs w:val="21"/>
          </w:rPr>
          <w:t>比如</w:t>
        </w:r>
      </w:ins>
      <w:del w:id="2006" w:author="1787816992@qq.com" w:date="2023-05-07T22:06:00Z">
        <w:r w:rsidDel="00962D1E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像</w:delText>
        </w:r>
      </w:del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1号线</w:t>
      </w:r>
      <w:ins w:id="2007" w:author="1787816992@qq.com" w:date="2023-05-07T22:06:00Z">
        <w:r w:rsidR="00962D1E">
          <w:rPr>
            <w:rFonts w:ascii="宋体" w:eastAsia="宋体" w:hAnsi="宋体" w:cs="宋体" w:hint="eastAsia"/>
            <w:color w:val="2B2B2B"/>
            <w:sz w:val="21"/>
            <w:szCs w:val="21"/>
          </w:rPr>
          <w:t>就有帮忙</w:t>
        </w:r>
        <w:r w:rsidR="00962D1E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t>推轮椅</w:t>
        </w:r>
        <w:r w:rsidR="00962D1E">
          <w:rPr>
            <w:rFonts w:ascii="宋体" w:eastAsia="宋体" w:hAnsi="宋体" w:cs="宋体" w:hint="eastAsia"/>
            <w:color w:val="2B2B2B"/>
            <w:sz w:val="21"/>
            <w:szCs w:val="21"/>
          </w:rPr>
          <w:t>的</w:t>
        </w:r>
        <w:r w:rsidR="00962D1E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t>服务</w:t>
        </w:r>
        <w:r w:rsidR="00962D1E">
          <w:rPr>
            <w:rFonts w:ascii="宋体" w:eastAsia="宋体" w:hAnsi="宋体" w:cs="宋体" w:hint="eastAsia"/>
            <w:color w:val="2B2B2B"/>
            <w:sz w:val="21"/>
            <w:szCs w:val="21"/>
          </w:rPr>
          <w:t>，你</w:t>
        </w:r>
      </w:ins>
      <w:del w:id="2008" w:author="1787816992@qq.com" w:date="2023-05-07T22:06:00Z">
        <w:r w:rsidDel="00962D1E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你</w:delText>
        </w:r>
      </w:del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可以提前预约，像</w:t>
      </w:r>
      <w:ins w:id="2009" w:author="1787816992@qq.com" w:date="2023-05-07T22:06:00Z">
        <w:r w:rsidR="00962D1E">
          <w:rPr>
            <w:rFonts w:ascii="宋体" w:eastAsia="宋体" w:hAnsi="宋体" w:cs="宋体" w:hint="eastAsia"/>
            <w:color w:val="2B2B2B"/>
            <w:sz w:val="21"/>
            <w:szCs w:val="21"/>
          </w:rPr>
          <w:t>一些从</w:t>
        </w:r>
      </w:ins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香港过来的</w:t>
      </w:r>
      <w:del w:id="2010" w:author="1787816992@qq.com" w:date="2023-05-07T22:06:00Z">
        <w:r w:rsidDel="00962D1E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，</w:delText>
        </w:r>
      </w:del>
      <w:ins w:id="2011" w:author="1787816992@qq.com" w:date="2023-05-07T22:06:00Z">
        <w:r w:rsidR="00962D1E">
          <w:rPr>
            <w:rFonts w:ascii="宋体" w:eastAsia="宋体" w:hAnsi="宋体" w:cs="宋体" w:hint="eastAsia"/>
            <w:color w:val="2B2B2B"/>
            <w:sz w:val="21"/>
            <w:szCs w:val="21"/>
          </w:rPr>
          <w:t>腿脚</w:t>
        </w:r>
      </w:ins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不方便的</w:t>
      </w:r>
      <w:ins w:id="2012" w:author="1787816992@qq.com" w:date="2023-05-07T22:06:00Z">
        <w:r w:rsidR="00962D1E">
          <w:rPr>
            <w:rFonts w:ascii="宋体" w:eastAsia="宋体" w:hAnsi="宋体" w:cs="宋体" w:hint="eastAsia"/>
            <w:color w:val="2B2B2B"/>
            <w:sz w:val="21"/>
            <w:szCs w:val="21"/>
          </w:rPr>
          <w:t>乘客</w:t>
        </w:r>
      </w:ins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，这边都可以</w:t>
      </w:r>
      <w:ins w:id="2013" w:author="1787816992@qq.com" w:date="2023-05-07T22:07:00Z">
        <w:r w:rsidR="00662AF7">
          <w:rPr>
            <w:rFonts w:ascii="宋体" w:eastAsia="宋体" w:hAnsi="宋体" w:cs="宋体" w:hint="eastAsia"/>
            <w:color w:val="2B2B2B"/>
            <w:sz w:val="21"/>
            <w:szCs w:val="21"/>
          </w:rPr>
          <w:t>对接，</w:t>
        </w:r>
      </w:ins>
      <w:del w:id="2014" w:author="1787816992@qq.com" w:date="2023-05-07T22:07:00Z">
        <w:r w:rsidDel="00662AF7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对接，</w:delText>
        </w:r>
      </w:del>
      <w:del w:id="2015" w:author="1787816992@qq.com" w:date="2023-05-07T22:06:00Z">
        <w:r w:rsidDel="00962D1E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出行推轮椅这些都有服务的</w:delText>
        </w:r>
        <w:r w:rsidDel="00662AF7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，</w:delText>
        </w:r>
      </w:del>
      <w:ins w:id="2016" w:author="1787816992@qq.com" w:date="2023-05-07T22:07:00Z">
        <w:r w:rsidR="00662AF7">
          <w:rPr>
            <w:rFonts w:ascii="宋体" w:eastAsia="宋体" w:hAnsi="宋体" w:cs="宋体" w:hint="eastAsia"/>
            <w:color w:val="2B2B2B"/>
            <w:sz w:val="21"/>
            <w:szCs w:val="21"/>
          </w:rPr>
          <w:t>特别</w:t>
        </w:r>
      </w:ins>
      <w:del w:id="2017" w:author="1787816992@qq.com" w:date="2023-05-07T22:07:00Z">
        <w:r w:rsidDel="00662AF7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坐地铁</w:delText>
        </w:r>
      </w:del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人性化。</w:t>
      </w:r>
    </w:p>
    <w:p w14:paraId="1BBA287A" w14:textId="77777777" w:rsidR="00F26230" w:rsidRDefault="00000000">
      <w:pPr>
        <w:spacing w:line="360" w:lineRule="auto"/>
        <w:rPr>
          <w:ins w:id="2018" w:author="1787816992@qq.com" w:date="2023-05-07T22:20:00Z"/>
          <w:rFonts w:ascii="PingFangSC-Regular" w:eastAsia="PingFangSC-Regular" w:hAnsi="PingFangSC-Regular" w:cs="PingFangSC-Regular"/>
          <w:color w:val="2B2B2B"/>
          <w:sz w:val="21"/>
          <w:szCs w:val="21"/>
        </w:rPr>
      </w:pPr>
      <w:del w:id="2019" w:author="1787816992@qq.com" w:date="2023-05-07T22:07:00Z">
        <w:r w:rsidDel="00662AF7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针对老弱病残的这些，</w:delText>
        </w:r>
      </w:del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这些是我知道的</w:t>
      </w:r>
      <w:ins w:id="2020" w:author="1787816992@qq.com" w:date="2023-05-07T22:07:00Z">
        <w:r w:rsidR="00662AF7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t>针对老弱病残的</w:t>
        </w:r>
        <w:r w:rsidR="00662AF7">
          <w:rPr>
            <w:rFonts w:ascii="宋体" w:eastAsia="宋体" w:hAnsi="宋体" w:cs="宋体" w:hint="eastAsia"/>
            <w:color w:val="2B2B2B"/>
            <w:sz w:val="21"/>
            <w:szCs w:val="21"/>
          </w:rPr>
          <w:t>措施</w:t>
        </w:r>
      </w:ins>
      <w:del w:id="2021" w:author="1787816992@qq.com" w:date="2023-05-07T22:07:00Z">
        <w:r w:rsidDel="00662AF7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，没坐我就不知道，坐过我就知道</w:delText>
        </w:r>
      </w:del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</w:r>
      <w:del w:id="2022" w:author="1787816992@qq.com" w:date="2023-05-07T19:58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记者</w:delText>
        </w:r>
      </w:del>
      <w:del w:id="2023" w:author="1787816992@qq.com" w:date="2023-05-07T19:59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：</w:delText>
        </w:r>
      </w:del>
      <w:ins w:id="2024" w:author="1787816992@qq.com" w:date="2023-05-07T19:59:00Z">
        <w:r w:rsidR="00E67A12" w:rsidRPr="00E67A12">
          <w:rPr>
            <w:rFonts w:ascii="宋体" w:eastAsia="宋体" w:hAnsi="宋体" w:cs="宋体" w:hint="eastAsia"/>
            <w:b/>
            <w:color w:val="2B2B2B"/>
            <w:sz w:val="21"/>
            <w:szCs w:val="21"/>
          </w:rPr>
          <w:t>我：</w:t>
        </w:r>
      </w:ins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那给深圳地铁提几点建议吧，未来要如何发展？怎么改进？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</w:r>
      <w:del w:id="2025" w:author="1787816992@qq.com" w:date="2023-05-07T19:58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角色1</w:delText>
        </w:r>
      </w:del>
      <w:del w:id="2026" w:author="1787816992@qq.com" w:date="2023-05-07T19:59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：</w:delText>
        </w:r>
      </w:del>
      <w:ins w:id="2027" w:author="1787816992@qq.com" w:date="2023-05-07T19:59:00Z">
        <w:r w:rsidR="00E67A12" w:rsidRPr="00E67A12">
          <w:rPr>
            <w:rFonts w:ascii="PingFangSC-Regular" w:eastAsia="PingFangSC-Regular" w:hAnsi="PingFangSC-Regular" w:cs="PingFangSC-Regular"/>
            <w:b/>
            <w:color w:val="2B2B2B"/>
            <w:sz w:val="21"/>
            <w:szCs w:val="21"/>
          </w:rPr>
          <w:t>HE</w:t>
        </w:r>
        <w:r w:rsidR="00E67A12" w:rsidRPr="00E67A12">
          <w:rPr>
            <w:rFonts w:ascii="宋体" w:eastAsia="宋体" w:hAnsi="宋体" w:cs="宋体" w:hint="eastAsia"/>
            <w:b/>
            <w:color w:val="2B2B2B"/>
            <w:sz w:val="21"/>
            <w:szCs w:val="21"/>
          </w:rPr>
          <w:t>：</w:t>
        </w:r>
      </w:ins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第一点，</w:t>
      </w:r>
      <w:ins w:id="2028" w:author="1787816992@qq.com" w:date="2023-05-07T22:08:00Z">
        <w:r w:rsidR="002546F2">
          <w:rPr>
            <w:rFonts w:ascii="宋体" w:eastAsia="宋体" w:hAnsi="宋体" w:cs="宋体" w:hint="eastAsia"/>
            <w:color w:val="2B2B2B"/>
            <w:sz w:val="21"/>
            <w:szCs w:val="21"/>
          </w:rPr>
          <w:t>希望</w:t>
        </w:r>
      </w:ins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未来发展的更远</w:t>
      </w:r>
      <w:ins w:id="2029" w:author="1787816992@qq.com" w:date="2023-05-07T22:08:00Z">
        <w:r w:rsidR="002546F2">
          <w:rPr>
            <w:rFonts w:ascii="宋体" w:eastAsia="宋体" w:hAnsi="宋体" w:cs="宋体" w:hint="eastAsia"/>
            <w:color w:val="2B2B2B"/>
            <w:sz w:val="21"/>
            <w:szCs w:val="21"/>
          </w:rPr>
          <w:t>。</w:t>
        </w:r>
      </w:ins>
      <w:del w:id="2030" w:author="1787816992@qq.com" w:date="2023-05-07T22:08:00Z">
        <w:r w:rsidDel="002546F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，</w:delText>
        </w:r>
      </w:del>
      <w:ins w:id="2031" w:author="1787816992@qq.com" w:date="2023-05-07T22:08:00Z">
        <w:r w:rsidR="002546F2">
          <w:rPr>
            <w:rFonts w:ascii="宋体" w:eastAsia="宋体" w:hAnsi="宋体" w:cs="宋体" w:hint="eastAsia"/>
            <w:color w:val="2B2B2B"/>
            <w:sz w:val="21"/>
            <w:szCs w:val="21"/>
          </w:rPr>
          <w:t>用</w:t>
        </w:r>
      </w:ins>
      <w:del w:id="2032" w:author="1787816992@qq.com" w:date="2023-05-07T22:08:00Z">
        <w:r w:rsidDel="002546F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就是线路方面，用</w:delText>
        </w:r>
      </w:del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一个词</w:t>
      </w:r>
      <w:ins w:id="2033" w:author="1787816992@qq.com" w:date="2023-05-07T22:08:00Z">
        <w:r w:rsidR="002546F2">
          <w:rPr>
            <w:rFonts w:ascii="宋体" w:eastAsia="宋体" w:hAnsi="宋体" w:cs="宋体" w:hint="eastAsia"/>
            <w:color w:val="2B2B2B"/>
            <w:sz w:val="21"/>
            <w:szCs w:val="21"/>
          </w:rPr>
          <w:t>形容，“区区通”或者“路路通”</w:t>
        </w:r>
      </w:ins>
      <w:del w:id="2034" w:author="1787816992@qq.com" w:date="2023-05-07T22:08:00Z">
        <w:r w:rsidDel="002546F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区区通或者路路通</w:delText>
        </w:r>
      </w:del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</w:r>
      <w:del w:id="2035" w:author="1787816992@qq.com" w:date="2023-05-07T19:58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记者</w:delText>
        </w:r>
      </w:del>
      <w:del w:id="2036" w:author="1787816992@qq.com" w:date="2023-05-07T19:59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：</w:delText>
        </w:r>
      </w:del>
      <w:ins w:id="2037" w:author="1787816992@qq.com" w:date="2023-05-07T19:59:00Z">
        <w:r w:rsidR="00E67A12" w:rsidRPr="00E67A12">
          <w:rPr>
            <w:rFonts w:ascii="宋体" w:eastAsia="宋体" w:hAnsi="宋体" w:cs="宋体" w:hint="eastAsia"/>
            <w:b/>
            <w:color w:val="2B2B2B"/>
            <w:sz w:val="21"/>
            <w:szCs w:val="21"/>
          </w:rPr>
          <w:t>我：</w:t>
        </w:r>
      </w:ins>
      <w:del w:id="2038" w:author="1787816992@qq.com" w:date="2023-05-07T22:08:00Z">
        <w:r w:rsidDel="002546F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就是更完善，能服务到更多的人。</w:delText>
        </w:r>
      </w:del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还有什么</w:t>
      </w:r>
      <w:ins w:id="2039" w:author="1787816992@qq.com" w:date="2023-05-07T22:08:00Z">
        <w:r w:rsidR="002546F2">
          <w:rPr>
            <w:rFonts w:ascii="宋体" w:eastAsia="宋体" w:hAnsi="宋体" w:cs="宋体" w:hint="eastAsia"/>
            <w:color w:val="2B2B2B"/>
            <w:sz w:val="21"/>
            <w:szCs w:val="21"/>
          </w:rPr>
          <w:t>建议</w:t>
        </w:r>
      </w:ins>
      <w:ins w:id="2040" w:author="1787816992@qq.com" w:date="2023-05-07T22:09:00Z">
        <w:r w:rsidR="002546F2">
          <w:rPr>
            <w:rFonts w:ascii="宋体" w:eastAsia="宋体" w:hAnsi="宋体" w:cs="宋体" w:hint="eastAsia"/>
            <w:color w:val="2B2B2B"/>
            <w:sz w:val="21"/>
            <w:szCs w:val="21"/>
          </w:rPr>
          <w:t>。</w:t>
        </w:r>
      </w:ins>
      <w:del w:id="2041" w:author="1787816992@qq.com" w:date="2023-05-07T22:08:00Z">
        <w:r w:rsidDel="002546F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建议？</w:delText>
        </w:r>
        <w:r w:rsidDel="002546F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br/>
        </w:r>
      </w:del>
      <w:del w:id="2042" w:author="1787816992@qq.com" w:date="2023-05-07T19:58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角色1</w:delText>
        </w:r>
      </w:del>
      <w:del w:id="2043" w:author="1787816992@qq.com" w:date="2023-05-07T19:59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：</w:delText>
        </w:r>
      </w:del>
      <w:del w:id="2044" w:author="1787816992@qq.com" w:date="2023-05-07T22:08:00Z">
        <w:r w:rsidDel="002546F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特殊时间。</w:delText>
        </w:r>
        <w:r w:rsidDel="002546F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br/>
        </w:r>
      </w:del>
      <w:del w:id="2045" w:author="1787816992@qq.com" w:date="2023-05-07T19:58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记者</w:delText>
        </w:r>
      </w:del>
      <w:del w:id="2046" w:author="1787816992@qq.com" w:date="2023-05-07T19:59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：</w:delText>
        </w:r>
      </w:del>
      <w:del w:id="2047" w:author="1787816992@qq.com" w:date="2023-05-07T22:08:00Z">
        <w:r w:rsidDel="002546F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大型活动。</w:delText>
        </w:r>
      </w:del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</w:r>
      <w:del w:id="2048" w:author="1787816992@qq.com" w:date="2023-05-07T19:58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角色1</w:delText>
        </w:r>
      </w:del>
      <w:del w:id="2049" w:author="1787816992@qq.com" w:date="2023-05-07T19:59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：</w:delText>
        </w:r>
      </w:del>
      <w:ins w:id="2050" w:author="1787816992@qq.com" w:date="2023-05-07T19:59:00Z">
        <w:r w:rsidR="00E67A12" w:rsidRPr="00E67A12">
          <w:rPr>
            <w:rFonts w:ascii="PingFangSC-Regular" w:eastAsia="PingFangSC-Regular" w:hAnsi="PingFangSC-Regular" w:cs="PingFangSC-Regular"/>
            <w:b/>
            <w:color w:val="2B2B2B"/>
            <w:sz w:val="21"/>
            <w:szCs w:val="21"/>
          </w:rPr>
          <w:t>HE</w:t>
        </w:r>
        <w:r w:rsidR="00E67A12" w:rsidRPr="00E67A12">
          <w:rPr>
            <w:rFonts w:ascii="宋体" w:eastAsia="宋体" w:hAnsi="宋体" w:cs="宋体" w:hint="eastAsia"/>
            <w:b/>
            <w:color w:val="2B2B2B"/>
            <w:sz w:val="21"/>
            <w:szCs w:val="21"/>
          </w:rPr>
          <w:t>：</w:t>
        </w:r>
      </w:ins>
      <w:ins w:id="2051" w:author="1787816992@qq.com" w:date="2023-05-07T22:09:00Z">
        <w:r w:rsidR="002546F2" w:rsidRPr="002546F2">
          <w:rPr>
            <w:rFonts w:ascii="宋体" w:eastAsia="宋体" w:hAnsi="宋体" w:cs="宋体" w:hint="eastAsia"/>
            <w:bCs/>
            <w:color w:val="2B2B2B"/>
            <w:sz w:val="21"/>
            <w:szCs w:val="21"/>
            <w:rPrChange w:id="2052" w:author="1787816992@qq.com" w:date="2023-05-07T22:10:00Z">
              <w:rPr>
                <w:rFonts w:ascii="宋体" w:eastAsia="宋体" w:hAnsi="宋体" w:cs="宋体" w:hint="eastAsia"/>
                <w:b/>
                <w:color w:val="2B2B2B"/>
                <w:sz w:val="21"/>
                <w:szCs w:val="21"/>
              </w:rPr>
            </w:rPrChange>
          </w:rPr>
          <w:t>在</w:t>
        </w:r>
      </w:ins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大型活动</w:t>
      </w:r>
      <w:ins w:id="2053" w:author="1787816992@qq.com" w:date="2023-05-07T22:09:00Z">
        <w:r w:rsidR="002546F2">
          <w:rPr>
            <w:rFonts w:ascii="宋体" w:eastAsia="宋体" w:hAnsi="宋体" w:cs="宋体" w:hint="eastAsia"/>
            <w:color w:val="2B2B2B"/>
            <w:sz w:val="21"/>
            <w:szCs w:val="21"/>
          </w:rPr>
          <w:t>比如</w:t>
        </w:r>
      </w:ins>
      <w:ins w:id="2054" w:author="1787816992@qq.com" w:date="2023-05-07T22:12:00Z">
        <w:r w:rsidR="002546F2">
          <w:rPr>
            <w:rFonts w:ascii="宋体" w:eastAsia="宋体" w:hAnsi="宋体" w:cs="宋体" w:hint="eastAsia"/>
            <w:color w:val="2B2B2B"/>
            <w:sz w:val="21"/>
            <w:szCs w:val="21"/>
          </w:rPr>
          <w:t>深圳马拉松</w:t>
        </w:r>
      </w:ins>
      <w:ins w:id="2055" w:author="1787816992@qq.com" w:date="2023-05-07T22:09:00Z">
        <w:r w:rsidR="002546F2">
          <w:rPr>
            <w:rFonts w:ascii="宋体" w:eastAsia="宋体" w:hAnsi="宋体" w:cs="宋体" w:hint="eastAsia"/>
            <w:color w:val="2B2B2B"/>
            <w:sz w:val="21"/>
            <w:szCs w:val="21"/>
          </w:rPr>
          <w:t>期间，运营时间</w:t>
        </w:r>
      </w:ins>
      <w:ins w:id="2056" w:author="1787816992@qq.com" w:date="2023-05-07T22:12:00Z">
        <w:r w:rsidR="002546F2">
          <w:rPr>
            <w:rFonts w:ascii="宋体" w:eastAsia="宋体" w:hAnsi="宋体" w:cs="宋体" w:hint="eastAsia"/>
            <w:color w:val="2B2B2B"/>
            <w:sz w:val="21"/>
            <w:szCs w:val="21"/>
          </w:rPr>
          <w:t>能够</w:t>
        </w:r>
      </w:ins>
      <w:ins w:id="2057" w:author="1787816992@qq.com" w:date="2023-05-07T22:09:00Z">
        <w:r w:rsidR="002546F2">
          <w:rPr>
            <w:rFonts w:ascii="宋体" w:eastAsia="宋体" w:hAnsi="宋体" w:cs="宋体" w:hint="eastAsia"/>
            <w:color w:val="2B2B2B"/>
            <w:sz w:val="21"/>
            <w:szCs w:val="21"/>
          </w:rPr>
          <w:t>灵活调整</w:t>
        </w:r>
      </w:ins>
      <w:del w:id="2058" w:author="1787816992@qq.com" w:date="2023-05-07T22:09:00Z">
        <w:r w:rsidDel="002546F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，像马拉松这些</w:delText>
        </w:r>
      </w:del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</w:r>
      <w:del w:id="2059" w:author="1787816992@qq.com" w:date="2023-05-07T19:58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记者</w:delText>
        </w:r>
      </w:del>
      <w:del w:id="2060" w:author="1787816992@qq.com" w:date="2023-05-07T19:59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：</w:delText>
        </w:r>
      </w:del>
      <w:ins w:id="2061" w:author="1787816992@qq.com" w:date="2023-05-07T19:59:00Z">
        <w:r w:rsidR="00E67A12" w:rsidRPr="00E67A12">
          <w:rPr>
            <w:rFonts w:ascii="宋体" w:eastAsia="宋体" w:hAnsi="宋体" w:cs="宋体" w:hint="eastAsia"/>
            <w:b/>
            <w:color w:val="2B2B2B"/>
            <w:sz w:val="21"/>
            <w:szCs w:val="21"/>
          </w:rPr>
          <w:t>我：</w:t>
        </w:r>
      </w:ins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还有什么吗？比如说两</w:t>
      </w:r>
      <w:del w:id="2062" w:author="1787816992@qq.com" w:date="2023-05-07T22:12:00Z">
        <w:r w:rsidDel="002546F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列</w:delText>
        </w:r>
      </w:del>
      <w:ins w:id="2063" w:author="1787816992@qq.com" w:date="2023-05-07T22:12:00Z">
        <w:r w:rsidR="002546F2">
          <w:rPr>
            <w:rFonts w:ascii="宋体" w:eastAsia="宋体" w:hAnsi="宋体" w:cs="宋体" w:hint="eastAsia"/>
            <w:color w:val="2B2B2B"/>
            <w:sz w:val="21"/>
            <w:szCs w:val="21"/>
          </w:rPr>
          <w:t>班</w:t>
        </w:r>
      </w:ins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车之间的</w:t>
      </w:r>
      <w:ins w:id="2064" w:author="1787816992@qq.com" w:date="2023-05-07T22:12:00Z">
        <w:r w:rsidR="002546F2">
          <w:rPr>
            <w:rFonts w:ascii="宋体" w:eastAsia="宋体" w:hAnsi="宋体" w:cs="宋体" w:hint="eastAsia"/>
            <w:color w:val="2B2B2B"/>
            <w:sz w:val="21"/>
            <w:szCs w:val="21"/>
          </w:rPr>
          <w:t>运行</w:t>
        </w:r>
      </w:ins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间隔会不会</w:t>
      </w:r>
      <w:del w:id="2065" w:author="1787816992@qq.com" w:date="2023-05-07T22:12:00Z">
        <w:r w:rsidDel="002546F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等</w:delText>
        </w:r>
      </w:del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太久</w:t>
      </w:r>
      <w:del w:id="2066" w:author="1787816992@qq.com" w:date="2023-05-07T22:12:00Z">
        <w:r w:rsidDel="002546F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了之类的</w:delText>
        </w:r>
      </w:del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？</w:t>
      </w:r>
      <w:del w:id="2067" w:author="1787816992@qq.com" w:date="2023-05-07T22:12:00Z">
        <w:r w:rsidDel="002546F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这些有没有？</w:delText>
        </w:r>
      </w:del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</w:r>
      <w:del w:id="2068" w:author="1787816992@qq.com" w:date="2023-05-07T19:58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角色1</w:delText>
        </w:r>
      </w:del>
      <w:del w:id="2069" w:author="1787816992@qq.com" w:date="2023-05-07T19:59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：</w:delText>
        </w:r>
      </w:del>
      <w:ins w:id="2070" w:author="1787816992@qq.com" w:date="2023-05-07T19:59:00Z">
        <w:r w:rsidR="00E67A12" w:rsidRPr="00E67A12">
          <w:rPr>
            <w:rFonts w:ascii="PingFangSC-Regular" w:eastAsia="PingFangSC-Regular" w:hAnsi="PingFangSC-Regular" w:cs="PingFangSC-Regular"/>
            <w:b/>
            <w:color w:val="2B2B2B"/>
            <w:sz w:val="21"/>
            <w:szCs w:val="21"/>
          </w:rPr>
          <w:t>HE</w:t>
        </w:r>
        <w:r w:rsidR="00E67A12" w:rsidRPr="00E67A12">
          <w:rPr>
            <w:rFonts w:ascii="宋体" w:eastAsia="宋体" w:hAnsi="宋体" w:cs="宋体" w:hint="eastAsia"/>
            <w:b/>
            <w:color w:val="2B2B2B"/>
            <w:sz w:val="21"/>
            <w:szCs w:val="21"/>
          </w:rPr>
          <w:t>：</w:t>
        </w:r>
      </w:ins>
      <w:del w:id="2071" w:author="1787816992@qq.com" w:date="2023-05-07T22:12:00Z">
        <w:r w:rsidDel="00AE27DD">
          <w:rPr>
            <w:rFonts w:asciiTheme="minorEastAsia" w:hAnsiTheme="minorEastAsia" w:cs="PingFangSC-Regular" w:hint="eastAsia"/>
            <w:color w:val="2B2B2B"/>
            <w:sz w:val="21"/>
            <w:szCs w:val="21"/>
          </w:rPr>
          <w:delText>可以相对来说提一下速。</w:delText>
        </w:r>
      </w:del>
      <w:ins w:id="2072" w:author="1787816992@qq.com" w:date="2023-05-07T22:12:00Z">
        <w:r w:rsidR="00AE27DD">
          <w:rPr>
            <w:rFonts w:ascii="宋体" w:eastAsia="宋体" w:hAnsi="宋体" w:cs="宋体" w:hint="eastAsia"/>
            <w:color w:val="2B2B2B"/>
            <w:sz w:val="21"/>
            <w:szCs w:val="21"/>
          </w:rPr>
          <w:t>我觉得可以提速。</w:t>
        </w:r>
      </w:ins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</w:r>
      <w:del w:id="2073" w:author="1787816992@qq.com" w:date="2023-05-07T19:58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记者</w:delText>
        </w:r>
      </w:del>
      <w:del w:id="2074" w:author="1787816992@qq.com" w:date="2023-05-07T19:59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：</w:delText>
        </w:r>
      </w:del>
      <w:ins w:id="2075" w:author="1787816992@qq.com" w:date="2023-05-07T19:59:00Z">
        <w:r w:rsidR="00E67A12" w:rsidRPr="00E67A12">
          <w:rPr>
            <w:rFonts w:ascii="宋体" w:eastAsia="宋体" w:hAnsi="宋体" w:cs="宋体" w:hint="eastAsia"/>
            <w:b/>
            <w:color w:val="2B2B2B"/>
            <w:sz w:val="21"/>
            <w:szCs w:val="21"/>
          </w:rPr>
          <w:t>我：</w:t>
        </w:r>
      </w:ins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提速这点很重要，会感觉现在地铁比较慢吗？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</w:r>
      <w:del w:id="2076" w:author="1787816992@qq.com" w:date="2023-05-07T19:58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角色1</w:delText>
        </w:r>
      </w:del>
      <w:del w:id="2077" w:author="1787816992@qq.com" w:date="2023-05-07T19:59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：</w:delText>
        </w:r>
      </w:del>
      <w:ins w:id="2078" w:author="1787816992@qq.com" w:date="2023-05-07T19:59:00Z">
        <w:r w:rsidR="00E67A12" w:rsidRPr="00E67A12">
          <w:rPr>
            <w:rFonts w:ascii="PingFangSC-Regular" w:eastAsia="PingFangSC-Regular" w:hAnsi="PingFangSC-Regular" w:cs="PingFangSC-Regular"/>
            <w:b/>
            <w:color w:val="2B2B2B"/>
            <w:sz w:val="21"/>
            <w:szCs w:val="21"/>
          </w:rPr>
          <w:t>HE</w:t>
        </w:r>
        <w:r w:rsidR="00E67A12" w:rsidRPr="00E67A12">
          <w:rPr>
            <w:rFonts w:ascii="宋体" w:eastAsia="宋体" w:hAnsi="宋体" w:cs="宋体" w:hint="eastAsia"/>
            <w:b/>
            <w:color w:val="2B2B2B"/>
            <w:sz w:val="21"/>
            <w:szCs w:val="21"/>
          </w:rPr>
          <w:t>：</w:t>
        </w:r>
      </w:ins>
      <w:del w:id="2079" w:author="1787816992@qq.com" w:date="2023-05-07T22:13:00Z">
        <w:r w:rsidDel="00AE27DD">
          <w:rPr>
            <w:rFonts w:asciiTheme="minorEastAsia" w:hAnsiTheme="minorEastAsia" w:cs="PingFangSC-Regular" w:hint="eastAsia"/>
            <w:color w:val="2B2B2B"/>
            <w:sz w:val="21"/>
            <w:szCs w:val="21"/>
          </w:rPr>
          <w:delText>因为它都是固定一个点，</w:delText>
        </w:r>
      </w:del>
      <w:ins w:id="2080" w:author="1787816992@qq.com" w:date="2023-05-07T22:13:00Z">
        <w:r w:rsidR="00AE27DD">
          <w:rPr>
            <w:rFonts w:ascii="宋体" w:eastAsia="宋体" w:hAnsi="宋体" w:cs="宋体" w:hint="eastAsia"/>
            <w:color w:val="2B2B2B"/>
            <w:sz w:val="21"/>
            <w:szCs w:val="21"/>
          </w:rPr>
          <w:t>其实</w:t>
        </w:r>
      </w:ins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相对</w:t>
      </w:r>
      <w:ins w:id="2081" w:author="1787816992@qq.com" w:date="2023-05-07T22:13:00Z">
        <w:r w:rsidR="00AE27DD">
          <w:rPr>
            <w:rFonts w:ascii="宋体" w:eastAsia="宋体" w:hAnsi="宋体" w:cs="宋体" w:hint="eastAsia"/>
            <w:color w:val="2B2B2B"/>
            <w:sz w:val="21"/>
            <w:szCs w:val="21"/>
          </w:rPr>
          <w:t>也</w:t>
        </w:r>
      </w:ins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还好吧，因为</w:t>
      </w:r>
      <w:del w:id="2082" w:author="1787816992@qq.com" w:date="2023-05-07T22:13:00Z">
        <w:r w:rsidDel="00AE27DD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也要人上来，</w:delText>
        </w:r>
      </w:del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有时候高峰期人多</w:t>
      </w:r>
      <w:ins w:id="2083" w:author="1787816992@qq.com" w:date="2023-05-07T22:13:00Z">
        <w:r w:rsidR="00AE27DD">
          <w:rPr>
            <w:rFonts w:ascii="宋体" w:eastAsia="宋体" w:hAnsi="宋体" w:cs="宋体" w:hint="eastAsia"/>
            <w:color w:val="2B2B2B"/>
            <w:sz w:val="21"/>
            <w:szCs w:val="21"/>
          </w:rPr>
          <w:t>，</w:t>
        </w:r>
      </w:ins>
      <w:del w:id="2084" w:author="1787816992@qq.com" w:date="2023-05-07T22:13:00Z">
        <w:r w:rsidDel="00AE27DD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的时候</w:delText>
        </w:r>
      </w:del>
      <w:del w:id="2085" w:author="1787816992@qq.com" w:date="2023-05-07T22:14:00Z">
        <w:r w:rsidDel="00AE27DD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就会慢很多，</w:delText>
        </w:r>
      </w:del>
      <w:del w:id="2086" w:author="1787816992@qq.com" w:date="2023-05-07T22:13:00Z">
        <w:r w:rsidDel="00AE27DD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要人上来然后进去，可能要等两三秒，</w:delText>
        </w:r>
      </w:del>
      <w:del w:id="2087" w:author="1787816992@qq.com" w:date="2023-05-07T22:14:00Z">
        <w:r w:rsidDel="00AE27DD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开</w:delText>
        </w:r>
      </w:del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车的站长要保证安全才关门</w:t>
      </w:r>
      <w:del w:id="2088" w:author="1787816992@qq.com" w:date="2023-05-07T22:14:00Z">
        <w:r w:rsidDel="00AE27DD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，要</w:delText>
        </w:r>
      </w:del>
      <w:del w:id="2089" w:author="1787816992@qq.com" w:date="2023-05-07T22:13:00Z">
        <w:r w:rsidDel="00AE27DD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这样</w:delText>
        </w:r>
      </w:del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。</w:t>
      </w:r>
      <w:ins w:id="2090" w:author="1787816992@qq.com" w:date="2023-05-07T22:14:00Z">
        <w:r w:rsidR="00AE27DD" w:rsidDel="00AE27DD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t xml:space="preserve"> </w:t>
        </w:r>
      </w:ins>
      <w:del w:id="2091" w:author="1787816992@qq.com" w:date="2023-05-07T22:14:00Z">
        <w:r w:rsidDel="00AE27DD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义工协作还有一个安检流动的服务，他会指引的，有一些都会有。</w:delText>
        </w:r>
      </w:del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</w:r>
      <w:del w:id="2092" w:author="1787816992@qq.com" w:date="2023-05-07T19:58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记者</w:delText>
        </w:r>
      </w:del>
      <w:del w:id="2093" w:author="1787816992@qq.com" w:date="2023-05-07T19:59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：</w:delText>
        </w:r>
      </w:del>
      <w:ins w:id="2094" w:author="1787816992@qq.com" w:date="2023-05-07T19:59:00Z">
        <w:r w:rsidR="00E67A12" w:rsidRPr="00E67A12">
          <w:rPr>
            <w:rFonts w:ascii="宋体" w:eastAsia="宋体" w:hAnsi="宋体" w:cs="宋体" w:hint="eastAsia"/>
            <w:b/>
            <w:color w:val="2B2B2B"/>
            <w:sz w:val="21"/>
            <w:szCs w:val="21"/>
          </w:rPr>
          <w:t>我：</w:t>
        </w:r>
      </w:ins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除了提速这方面，还有什么建议吗？整体的线路、站点、运营管理</w:t>
      </w:r>
      <w:del w:id="2095" w:author="1787816992@qq.com" w:date="2023-05-07T22:15:00Z">
        <w:r w:rsidDel="00AE27DD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这方面</w:delText>
        </w:r>
      </w:del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</w:r>
      <w:del w:id="2096" w:author="1787816992@qq.com" w:date="2023-05-07T19:58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角色1</w:delText>
        </w:r>
      </w:del>
      <w:del w:id="2097" w:author="1787816992@qq.com" w:date="2023-05-07T19:59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：</w:delText>
        </w:r>
      </w:del>
      <w:ins w:id="2098" w:author="1787816992@qq.com" w:date="2023-05-07T19:59:00Z">
        <w:r w:rsidR="00E67A12" w:rsidRPr="00E67A12">
          <w:rPr>
            <w:rFonts w:ascii="PingFangSC-Regular" w:eastAsia="PingFangSC-Regular" w:hAnsi="PingFangSC-Regular" w:cs="PingFangSC-Regular"/>
            <w:b/>
            <w:color w:val="2B2B2B"/>
            <w:sz w:val="21"/>
            <w:szCs w:val="21"/>
          </w:rPr>
          <w:t>HE</w:t>
        </w:r>
        <w:r w:rsidR="00E67A12" w:rsidRPr="00E67A12">
          <w:rPr>
            <w:rFonts w:ascii="宋体" w:eastAsia="宋体" w:hAnsi="宋体" w:cs="宋体" w:hint="eastAsia"/>
            <w:b/>
            <w:color w:val="2B2B2B"/>
            <w:sz w:val="21"/>
            <w:szCs w:val="21"/>
          </w:rPr>
          <w:t>：</w:t>
        </w:r>
      </w:ins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已经布局好了，</w:t>
      </w:r>
      <w:ins w:id="2099" w:author="1787816992@qq.com" w:date="2023-05-07T22:15:00Z">
        <w:r w:rsidR="00AE27DD">
          <w:rPr>
            <w:rFonts w:ascii="宋体" w:eastAsia="宋体" w:hAnsi="宋体" w:cs="宋体" w:hint="eastAsia"/>
            <w:color w:val="2B2B2B"/>
            <w:sz w:val="21"/>
            <w:szCs w:val="21"/>
          </w:rPr>
          <w:t>也</w:t>
        </w:r>
      </w:ins>
      <w:ins w:id="2100" w:author="1787816992@qq.com" w:date="2023-05-07T22:16:00Z">
        <w:r w:rsidR="00AE27DD">
          <w:rPr>
            <w:rFonts w:ascii="宋体" w:eastAsia="宋体" w:hAnsi="宋体" w:cs="宋体" w:hint="eastAsia"/>
            <w:color w:val="2B2B2B"/>
            <w:sz w:val="21"/>
            <w:szCs w:val="21"/>
          </w:rPr>
          <w:t>就</w:t>
        </w:r>
      </w:ins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不可能再改了，只能在</w:t>
      </w:r>
      <w:ins w:id="2101" w:author="1787816992@qq.com" w:date="2023-05-07T22:16:00Z">
        <w:r w:rsidR="00AE27DD">
          <w:rPr>
            <w:rFonts w:ascii="宋体" w:eastAsia="宋体" w:hAnsi="宋体" w:cs="宋体" w:hint="eastAsia"/>
            <w:color w:val="2B2B2B"/>
            <w:sz w:val="21"/>
            <w:szCs w:val="21"/>
          </w:rPr>
          <w:t>没修</w:t>
        </w:r>
      </w:ins>
      <w:del w:id="2102" w:author="1787816992@qq.com" w:date="2023-05-07T22:16:00Z">
        <w:r w:rsidDel="00AE27DD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没改</w:delText>
        </w:r>
      </w:del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的地方想更多</w:t>
      </w:r>
      <w:del w:id="2103" w:author="1787816992@qq.com" w:date="2023-05-07T22:16:00Z">
        <w:r w:rsidDel="00AE27DD">
          <w:rPr>
            <w:rFonts w:asciiTheme="minorEastAsia" w:hAnsiTheme="minorEastAsia" w:cs="PingFangSC-Regular" w:hint="eastAsia"/>
            <w:color w:val="2B2B2B"/>
            <w:sz w:val="21"/>
            <w:szCs w:val="21"/>
          </w:rPr>
          <w:delText>，距离也不可能太近，</w:delText>
        </w:r>
      </w:del>
      <w:ins w:id="2104" w:author="1787816992@qq.com" w:date="2023-05-07T22:16:00Z">
        <w:r w:rsidR="00AE27DD">
          <w:rPr>
            <w:rFonts w:ascii="宋体" w:eastAsia="宋体" w:hAnsi="宋体" w:cs="宋体" w:hint="eastAsia"/>
            <w:color w:val="2B2B2B"/>
            <w:sz w:val="21"/>
            <w:szCs w:val="21"/>
          </w:rPr>
          <w:t>。</w:t>
        </w:r>
      </w:ins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地铁来说本身有一定的长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lastRenderedPageBreak/>
        <w:t>度，是优点也是缺点，都是相对的</w:t>
      </w:r>
      <w:ins w:id="2105" w:author="1787816992@qq.com" w:date="2023-05-07T22:16:00Z">
        <w:r w:rsidR="00AE27DD">
          <w:rPr>
            <w:rFonts w:ascii="宋体" w:eastAsia="宋体" w:hAnsi="宋体" w:cs="宋体" w:hint="eastAsia"/>
            <w:color w:val="2B2B2B"/>
            <w:sz w:val="21"/>
            <w:szCs w:val="21"/>
          </w:rPr>
          <w:t>。</w:t>
        </w:r>
      </w:ins>
      <w:del w:id="2106" w:author="1787816992@qq.com" w:date="2023-05-07T22:16:00Z">
        <w:r w:rsidDel="00AE27DD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，</w:delText>
        </w:r>
      </w:del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地铁载客量大，可以提供40%-50%的</w:t>
      </w:r>
      <w:del w:id="2107" w:author="1787816992@qq.com" w:date="2023-05-07T22:18:00Z">
        <w:r w:rsidDel="00F26230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功能，大多数人都可以百分之四五十吧，提供</w:delText>
        </w:r>
      </w:del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方便，上班也好、上学也好，像你们读大学</w:t>
      </w:r>
      <w:ins w:id="2108" w:author="1787816992@qq.com" w:date="2023-05-07T22:18:00Z">
        <w:r w:rsidR="00F26230">
          <w:rPr>
            <w:rFonts w:ascii="宋体" w:eastAsia="宋体" w:hAnsi="宋体" w:cs="宋体" w:hint="eastAsia"/>
            <w:color w:val="2B2B2B"/>
            <w:sz w:val="21"/>
            <w:szCs w:val="21"/>
          </w:rPr>
          <w:t>住校</w:t>
        </w:r>
      </w:ins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的</w:t>
      </w:r>
      <w:del w:id="2109" w:author="1787816992@qq.com" w:date="2023-05-07T22:18:00Z">
        <w:r w:rsidDel="00F26230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或者住校的</w:delText>
        </w:r>
      </w:del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，一般正常来说也可以通过坐地铁回家。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</w:r>
      <w:del w:id="2110" w:author="1787816992@qq.com" w:date="2023-05-07T19:58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记者</w:delText>
        </w:r>
      </w:del>
      <w:del w:id="2111" w:author="1787816992@qq.com" w:date="2023-05-07T19:59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：</w:delText>
        </w:r>
      </w:del>
      <w:ins w:id="2112" w:author="1787816992@qq.com" w:date="2023-05-07T19:59:00Z">
        <w:r w:rsidR="00E67A12" w:rsidRPr="00E67A12">
          <w:rPr>
            <w:rFonts w:ascii="宋体" w:eastAsia="宋体" w:hAnsi="宋体" w:cs="宋体" w:hint="eastAsia"/>
            <w:b/>
            <w:color w:val="2B2B2B"/>
            <w:sz w:val="21"/>
            <w:szCs w:val="21"/>
          </w:rPr>
          <w:t>我：</w:t>
        </w:r>
      </w:ins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我都是坐地铁。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</w:r>
      <w:del w:id="2113" w:author="1787816992@qq.com" w:date="2023-05-07T19:58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角色1</w:delText>
        </w:r>
      </w:del>
      <w:del w:id="2114" w:author="1787816992@qq.com" w:date="2023-05-07T19:59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：</w:delText>
        </w:r>
      </w:del>
      <w:ins w:id="2115" w:author="1787816992@qq.com" w:date="2023-05-07T19:59:00Z">
        <w:r w:rsidR="00E67A12" w:rsidRPr="00E67A12">
          <w:rPr>
            <w:rFonts w:ascii="PingFangSC-Regular" w:eastAsia="PingFangSC-Regular" w:hAnsi="PingFangSC-Regular" w:cs="PingFangSC-Regular"/>
            <w:b/>
            <w:color w:val="2B2B2B"/>
            <w:sz w:val="21"/>
            <w:szCs w:val="21"/>
          </w:rPr>
          <w:t>HE</w:t>
        </w:r>
        <w:r w:rsidR="00E67A12" w:rsidRPr="00E67A12">
          <w:rPr>
            <w:rFonts w:ascii="宋体" w:eastAsia="宋体" w:hAnsi="宋体" w:cs="宋体" w:hint="eastAsia"/>
            <w:b/>
            <w:color w:val="2B2B2B"/>
            <w:sz w:val="21"/>
            <w:szCs w:val="21"/>
          </w:rPr>
          <w:t>：</w:t>
        </w:r>
      </w:ins>
      <w:del w:id="2116" w:author="1787816992@qq.com" w:date="2023-05-07T22:18:00Z">
        <w:r w:rsidDel="00F26230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坐一段，应该是通过地铁坐一段，你说到你家也不可能，我要么走路，要么坐公交，要么坐地铁，三样都有。</w:delText>
        </w:r>
      </w:del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以前去</w:t>
      </w:r>
      <w:del w:id="2117" w:author="1787816992@qq.com" w:date="2023-05-07T22:18:00Z">
        <w:r w:rsidDel="00F26230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飞</w:delText>
        </w:r>
      </w:del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机场</w:t>
      </w:r>
      <w:ins w:id="2118" w:author="1787816992@qq.com" w:date="2023-05-07T22:18:00Z">
        <w:r w:rsidR="00F26230">
          <w:rPr>
            <w:rFonts w:ascii="宋体" w:eastAsia="宋体" w:hAnsi="宋体" w:cs="宋体" w:hint="eastAsia"/>
            <w:color w:val="2B2B2B"/>
            <w:sz w:val="21"/>
            <w:szCs w:val="21"/>
          </w:rPr>
          <w:t>，</w:t>
        </w:r>
      </w:ins>
      <w:del w:id="2119" w:author="1787816992@qq.com" w:date="2023-05-07T22:18:00Z">
        <w:r w:rsidDel="00F26230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我们早期</w:delText>
        </w:r>
      </w:del>
      <w:ins w:id="2120" w:author="1787816992@qq.com" w:date="2023-05-07T22:18:00Z">
        <w:r w:rsidR="00F26230">
          <w:rPr>
            <w:rFonts w:ascii="宋体" w:eastAsia="宋体" w:hAnsi="宋体" w:cs="宋体" w:hint="eastAsia"/>
            <w:color w:val="2B2B2B"/>
            <w:sz w:val="21"/>
            <w:szCs w:val="21"/>
          </w:rPr>
          <w:t>我们都是坐</w:t>
        </w:r>
      </w:ins>
      <w:del w:id="2121" w:author="1787816992@qq.com" w:date="2023-05-07T22:18:00Z">
        <w:r w:rsidDel="00F26230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的时候坐</w:delText>
        </w:r>
      </w:del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330，就在大钟楼那里，</w:t>
      </w:r>
      <w:del w:id="2122" w:author="1787816992@qq.com" w:date="2023-05-07T22:19:00Z">
        <w:r w:rsidDel="00F26230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它</w:delText>
        </w:r>
      </w:del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有固定的</w:t>
      </w:r>
      <w:ins w:id="2123" w:author="1787816992@qq.com" w:date="2023-05-07T22:19:00Z">
        <w:r w:rsidR="00F26230">
          <w:rPr>
            <w:rFonts w:ascii="宋体" w:eastAsia="宋体" w:hAnsi="宋体" w:cs="宋体" w:hint="eastAsia"/>
            <w:color w:val="2B2B2B"/>
            <w:sz w:val="21"/>
            <w:szCs w:val="21"/>
          </w:rPr>
          <w:t>发车时间</w:t>
        </w:r>
      </w:ins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点。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</w:r>
      <w:del w:id="2124" w:author="1787816992@qq.com" w:date="2023-05-07T19:58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记者</w:delText>
        </w:r>
      </w:del>
      <w:del w:id="2125" w:author="1787816992@qq.com" w:date="2023-05-07T19:59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：</w:delText>
        </w:r>
      </w:del>
      <w:ins w:id="2126" w:author="1787816992@qq.com" w:date="2023-05-07T19:59:00Z">
        <w:r w:rsidR="00E67A12" w:rsidRPr="00E67A12">
          <w:rPr>
            <w:rFonts w:ascii="宋体" w:eastAsia="宋体" w:hAnsi="宋体" w:cs="宋体" w:hint="eastAsia"/>
            <w:b/>
            <w:color w:val="2B2B2B"/>
            <w:sz w:val="21"/>
            <w:szCs w:val="21"/>
          </w:rPr>
          <w:t>我：</w:t>
        </w:r>
      </w:ins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我之前也坐330。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</w:r>
      <w:del w:id="2127" w:author="1787816992@qq.com" w:date="2023-05-07T19:58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角色1</w:delText>
        </w:r>
      </w:del>
      <w:del w:id="2128" w:author="1787816992@qq.com" w:date="2023-05-07T19:59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：</w:delText>
        </w:r>
      </w:del>
      <w:ins w:id="2129" w:author="1787816992@qq.com" w:date="2023-05-07T19:59:00Z">
        <w:r w:rsidR="00E67A12" w:rsidRPr="00E67A12">
          <w:rPr>
            <w:rFonts w:ascii="PingFangSC-Regular" w:eastAsia="PingFangSC-Regular" w:hAnsi="PingFangSC-Regular" w:cs="PingFangSC-Regular"/>
            <w:b/>
            <w:color w:val="2B2B2B"/>
            <w:sz w:val="21"/>
            <w:szCs w:val="21"/>
          </w:rPr>
          <w:t>HE</w:t>
        </w:r>
        <w:r w:rsidR="00E67A12" w:rsidRPr="00E67A12">
          <w:rPr>
            <w:rFonts w:ascii="宋体" w:eastAsia="宋体" w:hAnsi="宋体" w:cs="宋体" w:hint="eastAsia"/>
            <w:b/>
            <w:color w:val="2B2B2B"/>
            <w:sz w:val="21"/>
            <w:szCs w:val="21"/>
          </w:rPr>
          <w:t>：</w:t>
        </w:r>
      </w:ins>
      <w:del w:id="2130" w:author="1787816992@qq.com" w:date="2023-05-07T22:19:00Z">
        <w:r w:rsidDel="00F26230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坐330去飞机场，</w:delText>
        </w:r>
      </w:del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后面就改了，它之前叫宝安机场</w:t>
      </w:r>
      <w:ins w:id="2131" w:author="1787816992@qq.com" w:date="2023-05-07T22:19:00Z">
        <w:r w:rsidR="00F26230">
          <w:rPr>
            <w:rFonts w:ascii="宋体" w:eastAsia="宋体" w:hAnsi="宋体" w:cs="宋体" w:hint="eastAsia"/>
            <w:color w:val="2B2B2B"/>
            <w:sz w:val="21"/>
            <w:szCs w:val="21"/>
          </w:rPr>
          <w:t>。</w:t>
        </w:r>
      </w:ins>
      <w:del w:id="2132" w:author="1787816992@qq.com" w:date="2023-05-07T22:19:00Z">
        <w:r w:rsidDel="00F26230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，前面接驳的，</w:delText>
        </w:r>
      </w:del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后面可能就搬远了。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</w:r>
      <w:del w:id="2133" w:author="1787816992@qq.com" w:date="2023-05-07T19:58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记者</w:delText>
        </w:r>
      </w:del>
      <w:del w:id="2134" w:author="1787816992@qq.com" w:date="2023-05-07T19:59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：</w:delText>
        </w:r>
      </w:del>
      <w:ins w:id="2135" w:author="1787816992@qq.com" w:date="2023-05-07T19:59:00Z">
        <w:r w:rsidR="00E67A12" w:rsidRPr="00E67A12">
          <w:rPr>
            <w:rFonts w:ascii="宋体" w:eastAsia="宋体" w:hAnsi="宋体" w:cs="宋体" w:hint="eastAsia"/>
            <w:b/>
            <w:color w:val="2B2B2B"/>
            <w:sz w:val="21"/>
            <w:szCs w:val="21"/>
          </w:rPr>
          <w:t>我：</w:t>
        </w:r>
      </w:ins>
      <w:ins w:id="2136" w:author="1787816992@qq.com" w:date="2023-05-07T22:19:00Z">
        <w:r w:rsidR="00F26230" w:rsidRPr="00F26230">
          <w:rPr>
            <w:rFonts w:ascii="宋体" w:eastAsia="宋体" w:hAnsi="宋体" w:cs="宋体" w:hint="eastAsia"/>
            <w:bCs/>
            <w:color w:val="2B2B2B"/>
            <w:sz w:val="21"/>
            <w:szCs w:val="21"/>
            <w:rPrChange w:id="2137" w:author="1787816992@qq.com" w:date="2023-05-07T22:19:00Z">
              <w:rPr>
                <w:rFonts w:ascii="宋体" w:eastAsia="宋体" w:hAnsi="宋体" w:cs="宋体" w:hint="eastAsia"/>
                <w:b/>
                <w:color w:val="2B2B2B"/>
                <w:sz w:val="21"/>
                <w:szCs w:val="21"/>
              </w:rPr>
            </w:rPrChange>
          </w:rPr>
          <w:t>现在是</w:t>
        </w:r>
      </w:ins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T3。</w:t>
      </w:r>
      <w:del w:id="2138" w:author="1787816992@qq.com" w:date="2023-05-07T22:19:00Z">
        <w:r w:rsidDel="00F26230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br/>
        </w:r>
      </w:del>
      <w:del w:id="2139" w:author="1787816992@qq.com" w:date="2023-05-07T19:58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角色1</w:delText>
        </w:r>
      </w:del>
      <w:del w:id="2140" w:author="1787816992@qq.com" w:date="2023-05-07T19:59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：</w:delText>
        </w:r>
      </w:del>
      <w:del w:id="2141" w:author="1787816992@qq.com" w:date="2023-05-07T22:19:00Z">
        <w:r w:rsidDel="00F26230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早期叫宝安机场。</w:delText>
        </w:r>
        <w:r w:rsidDel="00F26230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br/>
        </w:r>
      </w:del>
      <w:del w:id="2142" w:author="1787816992@qq.com" w:date="2023-05-07T19:58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记者</w:delText>
        </w:r>
      </w:del>
      <w:del w:id="2143" w:author="1787816992@qq.com" w:date="2023-05-07T19:59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：</w:delText>
        </w:r>
      </w:del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那您觉得深圳地铁</w:t>
      </w:r>
      <w:ins w:id="2144" w:author="1787816992@qq.com" w:date="2023-05-07T22:19:00Z">
        <w:r w:rsidR="00F26230">
          <w:rPr>
            <w:rFonts w:ascii="宋体" w:eastAsia="宋体" w:hAnsi="宋体" w:cs="宋体" w:hint="eastAsia"/>
            <w:color w:val="2B2B2B"/>
            <w:sz w:val="21"/>
            <w:szCs w:val="21"/>
          </w:rPr>
          <w:t>的</w:t>
        </w:r>
      </w:ins>
      <w:del w:id="2145" w:author="1787816992@qq.com" w:date="2023-05-07T22:19:00Z">
        <w:r w:rsidDel="00F26230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这个</w:delText>
        </w:r>
      </w:del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车厢</w:t>
      </w:r>
      <w:del w:id="2146" w:author="1787816992@qq.com" w:date="2023-05-07T22:19:00Z">
        <w:r w:rsidDel="00F26230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的</w:delText>
        </w:r>
      </w:del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容量够不够？会不会因为人太多而挤不上</w:t>
      </w:r>
      <w:ins w:id="2147" w:author="1787816992@qq.com" w:date="2023-05-07T22:19:00Z">
        <w:r w:rsidR="00F26230">
          <w:rPr>
            <w:rFonts w:ascii="宋体" w:eastAsia="宋体" w:hAnsi="宋体" w:cs="宋体" w:hint="eastAsia"/>
            <w:color w:val="2B2B2B"/>
            <w:sz w:val="21"/>
            <w:szCs w:val="21"/>
          </w:rPr>
          <w:t>？</w:t>
        </w:r>
      </w:ins>
      <w:del w:id="2148" w:author="1787816992@qq.com" w:date="2023-05-07T22:19:00Z">
        <w:r w:rsidDel="00F26230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，</w:delText>
        </w:r>
      </w:del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这方面您有什么建议吗？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</w:r>
      <w:del w:id="2149" w:author="1787816992@qq.com" w:date="2023-05-07T19:58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角色1</w:delText>
        </w:r>
      </w:del>
      <w:del w:id="2150" w:author="1787816992@qq.com" w:date="2023-05-07T19:59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：</w:delText>
        </w:r>
      </w:del>
      <w:ins w:id="2151" w:author="1787816992@qq.com" w:date="2023-05-07T19:59:00Z">
        <w:r w:rsidR="00E67A12" w:rsidRPr="00E67A12">
          <w:rPr>
            <w:rFonts w:ascii="PingFangSC-Regular" w:eastAsia="PingFangSC-Regular" w:hAnsi="PingFangSC-Regular" w:cs="PingFangSC-Regular"/>
            <w:b/>
            <w:color w:val="2B2B2B"/>
            <w:sz w:val="21"/>
            <w:szCs w:val="21"/>
          </w:rPr>
          <w:t>HE</w:t>
        </w:r>
        <w:r w:rsidR="00E67A12" w:rsidRPr="00E67A12">
          <w:rPr>
            <w:rFonts w:ascii="宋体" w:eastAsia="宋体" w:hAnsi="宋体" w:cs="宋体" w:hint="eastAsia"/>
            <w:b/>
            <w:color w:val="2B2B2B"/>
            <w:sz w:val="21"/>
            <w:szCs w:val="21"/>
          </w:rPr>
          <w:t>：</w:t>
        </w:r>
      </w:ins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怎么说呢？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</w:r>
      <w:del w:id="2152" w:author="1787816992@qq.com" w:date="2023-05-07T19:58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记者</w:delText>
        </w:r>
      </w:del>
      <w:del w:id="2153" w:author="1787816992@qq.com" w:date="2023-05-07T19:59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：</w:delText>
        </w:r>
      </w:del>
      <w:ins w:id="2154" w:author="1787816992@qq.com" w:date="2023-05-07T19:59:00Z">
        <w:r w:rsidR="00E67A12" w:rsidRPr="00E67A12">
          <w:rPr>
            <w:rFonts w:ascii="宋体" w:eastAsia="宋体" w:hAnsi="宋体" w:cs="宋体" w:hint="eastAsia"/>
            <w:b/>
            <w:color w:val="2B2B2B"/>
            <w:sz w:val="21"/>
            <w:szCs w:val="21"/>
          </w:rPr>
          <w:t>我：</w:t>
        </w:r>
      </w:ins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您有挤不上车过吗？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</w:r>
      <w:del w:id="2155" w:author="1787816992@qq.com" w:date="2023-05-07T19:58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角色1</w:delText>
        </w:r>
      </w:del>
      <w:del w:id="2156" w:author="1787816992@qq.com" w:date="2023-05-07T19:59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：</w:delText>
        </w:r>
      </w:del>
      <w:ins w:id="2157" w:author="1787816992@qq.com" w:date="2023-05-07T19:59:00Z">
        <w:r w:rsidR="00E67A12" w:rsidRPr="00E67A12">
          <w:rPr>
            <w:rFonts w:ascii="PingFangSC-Regular" w:eastAsia="PingFangSC-Regular" w:hAnsi="PingFangSC-Regular" w:cs="PingFangSC-Regular"/>
            <w:b/>
            <w:color w:val="2B2B2B"/>
            <w:sz w:val="21"/>
            <w:szCs w:val="21"/>
          </w:rPr>
          <w:t>HE</w:t>
        </w:r>
        <w:r w:rsidR="00E67A12" w:rsidRPr="00E67A12">
          <w:rPr>
            <w:rFonts w:ascii="宋体" w:eastAsia="宋体" w:hAnsi="宋体" w:cs="宋体" w:hint="eastAsia"/>
            <w:b/>
            <w:color w:val="2B2B2B"/>
            <w:sz w:val="21"/>
            <w:szCs w:val="21"/>
          </w:rPr>
          <w:t>：</w:t>
        </w:r>
      </w:ins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没有，基本上还没有过，因为我没去</w:t>
      </w:r>
      <w:ins w:id="2158" w:author="1787816992@qq.com" w:date="2023-05-07T22:20:00Z">
        <w:r w:rsidR="00F26230">
          <w:rPr>
            <w:rFonts w:ascii="宋体" w:eastAsia="宋体" w:hAnsi="宋体" w:cs="宋体" w:hint="eastAsia"/>
            <w:color w:val="2B2B2B"/>
            <w:sz w:val="21"/>
            <w:szCs w:val="21"/>
          </w:rPr>
          <w:t>过</w:t>
        </w:r>
      </w:ins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大站点，可能感受就没这么深</w:t>
      </w:r>
      <w:ins w:id="2159" w:author="1787816992@qq.com" w:date="2023-05-07T22:20:00Z">
        <w:r w:rsidR="00F26230">
          <w:rPr>
            <w:rFonts w:ascii="宋体" w:eastAsia="宋体" w:hAnsi="宋体" w:cs="宋体" w:hint="eastAsia"/>
            <w:color w:val="2B2B2B"/>
            <w:sz w:val="21"/>
            <w:szCs w:val="21"/>
          </w:rPr>
          <w:t>。</w:t>
        </w:r>
      </w:ins>
      <w:del w:id="2160" w:author="1787816992@qq.com" w:date="2023-05-07T22:20:00Z">
        <w:r w:rsidDel="00F26230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，</w:delText>
        </w:r>
      </w:del>
    </w:p>
    <w:p w14:paraId="3F229B09" w14:textId="77777777" w:rsidR="0084460E" w:rsidRDefault="00000000">
      <w:pPr>
        <w:spacing w:line="360" w:lineRule="auto"/>
        <w:rPr>
          <w:ins w:id="2161" w:author="1787816992@qq.com" w:date="2023-05-07T22:22:00Z"/>
          <w:rFonts w:ascii="宋体" w:eastAsia="宋体" w:hAnsi="宋体" w:cs="宋体"/>
          <w:color w:val="2B2B2B"/>
          <w:sz w:val="21"/>
          <w:szCs w:val="21"/>
        </w:rPr>
      </w:pPr>
      <w:del w:id="2162" w:author="1787816992@qq.com" w:date="2023-05-07T22:20:00Z">
        <w:r w:rsidDel="00F26230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但是有一些人多的点还是人多，就看怎么分流了，用一个词就是高峰期的分流。</w:delText>
        </w:r>
        <w:r w:rsidDel="00F26230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br/>
          <w:delText>01：00：22</w:delText>
        </w:r>
        <w:r w:rsidDel="00F26230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br/>
        </w:r>
      </w:del>
      <w:del w:id="2163" w:author="1787816992@qq.com" w:date="2023-05-07T19:58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记者</w:delText>
        </w:r>
      </w:del>
      <w:del w:id="2164" w:author="1787816992@qq.com" w:date="2023-05-07T19:59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：</w:delText>
        </w:r>
      </w:del>
      <w:ins w:id="2165" w:author="1787816992@qq.com" w:date="2023-05-07T19:59:00Z">
        <w:r w:rsidR="00E67A12" w:rsidRPr="00E67A12">
          <w:rPr>
            <w:rFonts w:ascii="宋体" w:eastAsia="宋体" w:hAnsi="宋体" w:cs="宋体" w:hint="eastAsia"/>
            <w:b/>
            <w:color w:val="2B2B2B"/>
            <w:sz w:val="21"/>
            <w:szCs w:val="21"/>
          </w:rPr>
          <w:t>我：</w:t>
        </w:r>
      </w:ins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最后还有什么要补充吗？</w:t>
      </w:r>
      <w:del w:id="2166" w:author="1787816992@qq.com" w:date="2023-05-07T22:20:00Z">
        <w:r w:rsidDel="0084460E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就是</w:delText>
        </w:r>
      </w:del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关于地铁您想说什么都可以。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</w:r>
      <w:del w:id="2167" w:author="1787816992@qq.com" w:date="2023-05-07T19:58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角色1</w:delText>
        </w:r>
      </w:del>
      <w:del w:id="2168" w:author="1787816992@qq.com" w:date="2023-05-07T19:59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：</w:delText>
        </w:r>
      </w:del>
      <w:ins w:id="2169" w:author="1787816992@qq.com" w:date="2023-05-07T19:59:00Z">
        <w:r w:rsidR="00E67A12" w:rsidRPr="00E67A12">
          <w:rPr>
            <w:rFonts w:ascii="PingFangSC-Regular" w:eastAsia="PingFangSC-Regular" w:hAnsi="PingFangSC-Regular" w:cs="PingFangSC-Regular"/>
            <w:b/>
            <w:color w:val="2B2B2B"/>
            <w:sz w:val="21"/>
            <w:szCs w:val="21"/>
          </w:rPr>
          <w:t>HE</w:t>
        </w:r>
        <w:r w:rsidR="00E67A12" w:rsidRPr="00E67A12">
          <w:rPr>
            <w:rFonts w:ascii="宋体" w:eastAsia="宋体" w:hAnsi="宋体" w:cs="宋体" w:hint="eastAsia"/>
            <w:b/>
            <w:color w:val="2B2B2B"/>
            <w:sz w:val="21"/>
            <w:szCs w:val="21"/>
          </w:rPr>
          <w:t>：</w:t>
        </w:r>
      </w:ins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无非</w:t>
      </w:r>
      <w:ins w:id="2170" w:author="1787816992@qq.com" w:date="2023-05-07T22:21:00Z">
        <w:r w:rsidR="0084460E">
          <w:rPr>
            <w:rFonts w:ascii="宋体" w:eastAsia="宋体" w:hAnsi="宋体" w:cs="宋体" w:hint="eastAsia"/>
            <w:color w:val="2B2B2B"/>
            <w:sz w:val="21"/>
            <w:szCs w:val="21"/>
          </w:rPr>
          <w:t>就是</w:t>
        </w:r>
      </w:ins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安全方面</w:t>
      </w:r>
      <w:ins w:id="2171" w:author="1787816992@qq.com" w:date="2023-05-07T22:21:00Z">
        <w:r w:rsidR="0084460E">
          <w:rPr>
            <w:rFonts w:ascii="宋体" w:eastAsia="宋体" w:hAnsi="宋体" w:cs="宋体" w:hint="eastAsia"/>
            <w:color w:val="2B2B2B"/>
            <w:sz w:val="21"/>
            <w:szCs w:val="21"/>
          </w:rPr>
          <w:t>吧</w:t>
        </w:r>
      </w:ins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，因为我们做义工的清楚，</w:t>
      </w:r>
      <w:ins w:id="2172" w:author="1787816992@qq.com" w:date="2023-05-07T22:21:00Z">
        <w:r w:rsidR="0084460E">
          <w:rPr>
            <w:rFonts w:ascii="宋体" w:eastAsia="宋体" w:hAnsi="宋体" w:cs="宋体" w:hint="eastAsia"/>
            <w:color w:val="2B2B2B"/>
            <w:sz w:val="21"/>
            <w:szCs w:val="21"/>
          </w:rPr>
          <w:t>地铁</w:t>
        </w:r>
      </w:ins>
      <w:del w:id="2173" w:author="1787816992@qq.com" w:date="2023-05-07T22:21:00Z">
        <w:r w:rsidDel="0084460E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它</w:delText>
        </w:r>
      </w:del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会</w:t>
      </w:r>
      <w:ins w:id="2174" w:author="1787816992@qq.com" w:date="2023-05-07T22:21:00Z">
        <w:r w:rsidR="0084460E">
          <w:rPr>
            <w:rFonts w:ascii="宋体" w:eastAsia="宋体" w:hAnsi="宋体" w:cs="宋体" w:hint="eastAsia"/>
            <w:color w:val="2B2B2B"/>
            <w:sz w:val="21"/>
            <w:szCs w:val="21"/>
          </w:rPr>
          <w:t>经常</w:t>
        </w:r>
      </w:ins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做测试，</w:t>
      </w:r>
      <w:ins w:id="2175" w:author="1787816992@qq.com" w:date="2023-05-07T22:21:00Z">
        <w:r w:rsidR="0084460E">
          <w:rPr>
            <w:rFonts w:ascii="宋体" w:eastAsia="宋体" w:hAnsi="宋体" w:cs="宋体" w:hint="eastAsia"/>
            <w:color w:val="2B2B2B"/>
            <w:sz w:val="21"/>
            <w:szCs w:val="21"/>
          </w:rPr>
          <w:t>就要看</w:t>
        </w:r>
      </w:ins>
      <w:del w:id="2176" w:author="1787816992@qq.com" w:date="2023-05-07T22:21:00Z">
        <w:r w:rsidDel="0084460E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经常带一些水或者一些东西，</w:delText>
        </w:r>
      </w:del>
      <w:ins w:id="2177" w:author="1787816992@qq.com" w:date="2023-05-07T22:21:00Z">
        <w:r w:rsidR="0084460E">
          <w:rPr>
            <w:rFonts w:ascii="宋体" w:eastAsia="宋体" w:hAnsi="宋体" w:cs="宋体" w:hint="eastAsia"/>
            <w:color w:val="2B2B2B"/>
            <w:sz w:val="21"/>
            <w:szCs w:val="21"/>
          </w:rPr>
          <w:t>检查</w:t>
        </w:r>
      </w:ins>
      <w:del w:id="2178" w:author="1787816992@qq.com" w:date="2023-05-07T22:21:00Z">
        <w:r w:rsidDel="0084460E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安检</w:delText>
        </w:r>
      </w:del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人员尽不尽责</w:t>
      </w:r>
      <w:ins w:id="2179" w:author="1787816992@qq.com" w:date="2023-05-07T22:21:00Z">
        <w:r w:rsidR="0084460E">
          <w:rPr>
            <w:rFonts w:ascii="宋体" w:eastAsia="宋体" w:hAnsi="宋体" w:cs="宋体" w:hint="eastAsia"/>
            <w:color w:val="2B2B2B"/>
            <w:sz w:val="21"/>
            <w:szCs w:val="21"/>
          </w:rPr>
          <w:t>咯</w:t>
        </w:r>
      </w:ins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，</w:t>
      </w:r>
      <w:ins w:id="2180" w:author="1787816992@qq.com" w:date="2023-05-07T22:21:00Z">
        <w:r w:rsidR="0084460E">
          <w:rPr>
            <w:rFonts w:ascii="宋体" w:eastAsia="宋体" w:hAnsi="宋体" w:cs="宋体" w:hint="eastAsia"/>
            <w:color w:val="2B2B2B"/>
            <w:sz w:val="21"/>
            <w:szCs w:val="21"/>
          </w:rPr>
          <w:t>最怕</w:t>
        </w:r>
      </w:ins>
      <w:del w:id="2181" w:author="1787816992@qq.com" w:date="2023-05-07T22:21:00Z">
        <w:r w:rsidDel="0084460E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有一些</w:delText>
        </w:r>
      </w:del>
      <w:ins w:id="2182" w:author="1787816992@qq.com" w:date="2023-05-07T22:21:00Z">
        <w:r w:rsidR="0084460E">
          <w:rPr>
            <w:rFonts w:ascii="宋体" w:eastAsia="宋体" w:hAnsi="宋体" w:cs="宋体" w:hint="eastAsia"/>
            <w:color w:val="2B2B2B"/>
            <w:sz w:val="21"/>
            <w:szCs w:val="21"/>
          </w:rPr>
          <w:t>敷衍了事</w:t>
        </w:r>
      </w:ins>
      <w:del w:id="2183" w:author="1787816992@qq.com" w:date="2023-05-07T22:21:00Z">
        <w:r w:rsidDel="0084460E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随便看一下</w:delText>
        </w:r>
      </w:del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</w:r>
      <w:del w:id="2184" w:author="1787816992@qq.com" w:date="2023-05-07T19:58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记者</w:delText>
        </w:r>
      </w:del>
      <w:del w:id="2185" w:author="1787816992@qq.com" w:date="2023-05-07T19:59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：</w:delText>
        </w:r>
      </w:del>
      <w:ins w:id="2186" w:author="1787816992@qq.com" w:date="2023-05-07T19:59:00Z">
        <w:r w:rsidR="00E67A12" w:rsidRPr="00E67A12">
          <w:rPr>
            <w:rFonts w:ascii="宋体" w:eastAsia="宋体" w:hAnsi="宋体" w:cs="宋体" w:hint="eastAsia"/>
            <w:b/>
            <w:color w:val="2B2B2B"/>
            <w:sz w:val="21"/>
            <w:szCs w:val="21"/>
          </w:rPr>
          <w:t>我：</w:t>
        </w:r>
      </w:ins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您会不会有这样的一种顾虑，地铁以后修的越来越多，整个地下会被掏空</w:t>
      </w:r>
      <w:del w:id="2187" w:author="1787816992@qq.com" w:date="2023-05-07T22:22:00Z">
        <w:r w:rsidDel="0084460E">
          <w:rPr>
            <w:rFonts w:asciiTheme="minorEastAsia" w:hAnsiTheme="minorEastAsia" w:cs="PingFangSC-Regular" w:hint="eastAsia"/>
            <w:color w:val="2B2B2B"/>
            <w:sz w:val="21"/>
            <w:szCs w:val="21"/>
          </w:rPr>
          <w:delText>，您会有这种顾虑吗？</w:delText>
        </w:r>
        <w:r w:rsidDel="0084460E">
          <w:rPr>
            <w:rFonts w:asciiTheme="minorEastAsia" w:hAnsiTheme="minorEastAsia" w:cs="PingFangSC-Regular" w:hint="eastAsia"/>
            <w:color w:val="2B2B2B"/>
            <w:sz w:val="21"/>
            <w:szCs w:val="21"/>
          </w:rPr>
          <w:br/>
        </w:r>
      </w:del>
      <w:ins w:id="2188" w:author="1787816992@qq.com" w:date="2023-05-07T22:22:00Z">
        <w:r w:rsidR="0084460E">
          <w:rPr>
            <w:rFonts w:ascii="宋体" w:eastAsia="宋体" w:hAnsi="宋体" w:cs="宋体" w:hint="eastAsia"/>
            <w:color w:val="2B2B2B"/>
            <w:sz w:val="21"/>
            <w:szCs w:val="21"/>
          </w:rPr>
          <w:t>。</w:t>
        </w:r>
      </w:ins>
    </w:p>
    <w:p w14:paraId="431E01D3" w14:textId="7CC4E90F" w:rsidR="0039556F" w:rsidRPr="0084460E" w:rsidRDefault="00000000">
      <w:pPr>
        <w:spacing w:line="360" w:lineRule="auto"/>
        <w:rPr>
          <w:rFonts w:ascii="PingFangSC-Regular" w:eastAsia="PingFangSC-Regular" w:hAnsi="PingFangSC-Regular" w:cs="PingFangSC-Regular"/>
          <w:color w:val="2B2B2B"/>
          <w:sz w:val="21"/>
          <w:szCs w:val="21"/>
          <w:rPrChange w:id="2189" w:author="1787816992@qq.com" w:date="2023-05-07T22:23:00Z">
            <w:rPr/>
          </w:rPrChange>
        </w:rPr>
      </w:pPr>
      <w:del w:id="2190" w:author="1787816992@qq.com" w:date="2023-05-07T19:58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角色1</w:delText>
        </w:r>
      </w:del>
      <w:del w:id="2191" w:author="1787816992@qq.com" w:date="2023-05-07T19:59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：</w:delText>
        </w:r>
      </w:del>
      <w:ins w:id="2192" w:author="1787816992@qq.com" w:date="2023-05-07T19:59:00Z">
        <w:r w:rsidR="00E67A12" w:rsidRPr="00E67A12">
          <w:rPr>
            <w:rFonts w:ascii="PingFangSC-Regular" w:eastAsia="PingFangSC-Regular" w:hAnsi="PingFangSC-Regular" w:cs="PingFangSC-Regular"/>
            <w:b/>
            <w:color w:val="2B2B2B"/>
            <w:sz w:val="21"/>
            <w:szCs w:val="21"/>
          </w:rPr>
          <w:t>HE</w:t>
        </w:r>
        <w:r w:rsidR="00E67A12" w:rsidRPr="00E67A12">
          <w:rPr>
            <w:rFonts w:ascii="宋体" w:eastAsia="宋体" w:hAnsi="宋体" w:cs="宋体" w:hint="eastAsia"/>
            <w:b/>
            <w:color w:val="2B2B2B"/>
            <w:sz w:val="21"/>
            <w:szCs w:val="21"/>
          </w:rPr>
          <w:t>：</w:t>
        </w:r>
      </w:ins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会</w:t>
      </w:r>
      <w:ins w:id="2193" w:author="1787816992@qq.com" w:date="2023-05-07T22:22:00Z">
        <w:r w:rsidR="0084460E">
          <w:rPr>
            <w:rFonts w:ascii="宋体" w:eastAsia="宋体" w:hAnsi="宋体" w:cs="宋体" w:hint="eastAsia"/>
            <w:color w:val="2B2B2B"/>
            <w:sz w:val="21"/>
            <w:szCs w:val="21"/>
          </w:rPr>
          <w:t>。</w:t>
        </w:r>
      </w:ins>
      <w:del w:id="2194" w:author="1787816992@qq.com" w:date="2023-05-07T22:22:00Z">
        <w:r w:rsidDel="0084460E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，</w:delText>
        </w:r>
      </w:del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因为换一个角度来讲，好像深圳莲塘这里也有一个地震带，挖多了，地下掏空了，讲白一句话，就怕万一有地震的情况下</w:t>
      </w:r>
      <w:del w:id="2195" w:author="1787816992@qq.com" w:date="2023-05-07T22:22:00Z">
        <w:r w:rsidDel="0084460E">
          <w:rPr>
            <w:rFonts w:asciiTheme="minorEastAsia" w:hAnsiTheme="minorEastAsia" w:cs="PingFangSC-Regular" w:hint="eastAsia"/>
            <w:color w:val="2B2B2B"/>
            <w:sz w:val="21"/>
            <w:szCs w:val="21"/>
          </w:rPr>
          <w:delText>，</w:delText>
        </w:r>
      </w:del>
      <w:ins w:id="2196" w:author="1787816992@qq.com" w:date="2023-05-07T22:22:00Z">
        <w:r w:rsidR="0084460E">
          <w:rPr>
            <w:rFonts w:ascii="宋体" w:eastAsia="宋体" w:hAnsi="宋体" w:cs="宋体"/>
            <w:color w:val="2B2B2B"/>
            <w:sz w:val="21"/>
            <w:szCs w:val="21"/>
          </w:rPr>
          <w:t>……</w:t>
        </w:r>
      </w:ins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这是我们的担心</w:t>
      </w:r>
      <w:ins w:id="2197" w:author="1787816992@qq.com" w:date="2023-05-07T22:23:00Z">
        <w:r w:rsidR="0084460E">
          <w:rPr>
            <w:rFonts w:ascii="宋体" w:eastAsia="宋体" w:hAnsi="宋体" w:cs="宋体" w:hint="eastAsia"/>
            <w:color w:val="2B2B2B"/>
            <w:sz w:val="21"/>
            <w:szCs w:val="21"/>
          </w:rPr>
          <w:t>。</w:t>
        </w:r>
      </w:ins>
      <w:del w:id="2198" w:author="1787816992@qq.com" w:date="2023-05-07T22:23:00Z">
        <w:r w:rsidDel="0084460E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。</w:delText>
        </w:r>
      </w:del>
      <w:del w:id="2199" w:author="1787816992@qq.com" w:date="2023-05-07T22:22:00Z">
        <w:r w:rsidDel="0084460E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或者我住在地铁的上面，怕有这个风险，万一稍微有点地震或者经过长时间。</w:delText>
        </w:r>
        <w:r w:rsidDel="0084460E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br/>
        </w:r>
      </w:del>
      <w:del w:id="2200" w:author="1787816992@qq.com" w:date="2023-05-07T19:58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记者</w:delText>
        </w:r>
      </w:del>
      <w:del w:id="2201" w:author="1787816992@qq.com" w:date="2023-05-07T19:59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：</w:delText>
        </w:r>
      </w:del>
      <w:del w:id="2202" w:author="1787816992@qq.com" w:date="2023-05-07T22:23:00Z">
        <w:r w:rsidDel="0084460E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磨损。</w:delText>
        </w:r>
        <w:r w:rsidDel="0084460E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br/>
        </w:r>
      </w:del>
      <w:del w:id="2203" w:author="1787816992@qq.com" w:date="2023-05-07T19:58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角色1</w:delText>
        </w:r>
      </w:del>
      <w:del w:id="2204" w:author="1787816992@qq.com" w:date="2023-05-07T19:59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：</w:delText>
        </w:r>
      </w:del>
      <w:del w:id="2205" w:author="1787816992@qq.com" w:date="2023-05-07T22:23:00Z">
        <w:r w:rsidDel="0084460E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就是经常这样去，叫什么。</w:delText>
        </w:r>
      </w:del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</w:r>
      <w:del w:id="2206" w:author="1787816992@qq.com" w:date="2023-05-07T19:58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记者</w:delText>
        </w:r>
      </w:del>
      <w:del w:id="2207" w:author="1787816992@qq.com" w:date="2023-05-07T19:59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：</w:delText>
        </w:r>
      </w:del>
      <w:ins w:id="2208" w:author="1787816992@qq.com" w:date="2023-05-07T19:59:00Z">
        <w:r w:rsidR="00E67A12" w:rsidRPr="00E67A12">
          <w:rPr>
            <w:rFonts w:ascii="宋体" w:eastAsia="宋体" w:hAnsi="宋体" w:cs="宋体" w:hint="eastAsia"/>
            <w:b/>
            <w:color w:val="2B2B2B"/>
            <w:sz w:val="21"/>
            <w:szCs w:val="21"/>
          </w:rPr>
          <w:t>我：</w:t>
        </w:r>
      </w:ins>
      <w:ins w:id="2209" w:author="1787816992@qq.com" w:date="2023-05-07T22:23:00Z">
        <w:r w:rsidR="0084460E" w:rsidRPr="0084460E">
          <w:rPr>
            <w:rFonts w:ascii="宋体" w:eastAsia="宋体" w:hAnsi="宋体" w:cs="宋体" w:hint="eastAsia"/>
            <w:bCs/>
            <w:color w:val="2B2B2B"/>
            <w:sz w:val="21"/>
            <w:szCs w:val="21"/>
            <w:rPrChange w:id="2210" w:author="1787816992@qq.com" w:date="2023-05-07T22:23:00Z">
              <w:rPr>
                <w:rFonts w:ascii="宋体" w:eastAsia="宋体" w:hAnsi="宋体" w:cs="宋体" w:hint="eastAsia"/>
                <w:b/>
                <w:color w:val="2B2B2B"/>
                <w:sz w:val="21"/>
                <w:szCs w:val="21"/>
              </w:rPr>
            </w:rPrChange>
          </w:rPr>
          <w:t>你想</w:t>
        </w:r>
      </w:ins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列</w:t>
      </w:r>
      <w:ins w:id="2211" w:author="1787816992@qq.com" w:date="2023-05-07T22:23:00Z">
        <w:r w:rsidR="0084460E">
          <w:rPr>
            <w:rFonts w:ascii="宋体" w:eastAsia="宋体" w:hAnsi="宋体" w:cs="宋体" w:hint="eastAsia"/>
            <w:color w:val="2B2B2B"/>
            <w:sz w:val="21"/>
            <w:szCs w:val="21"/>
          </w:rPr>
          <w:t>车</w:t>
        </w:r>
      </w:ins>
      <w:del w:id="2212" w:author="1787816992@qq.com" w:date="2023-05-07T22:23:00Z">
        <w:r w:rsidDel="0084460E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车行驶，</w:delText>
        </w:r>
      </w:del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每天都行驶这么多班是吧。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</w:r>
      <w:del w:id="2213" w:author="1787816992@qq.com" w:date="2023-05-07T19:58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角色1</w:delText>
        </w:r>
      </w:del>
      <w:del w:id="2214" w:author="1787816992@qq.com" w:date="2023-05-07T19:59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：</w:delText>
        </w:r>
      </w:del>
      <w:ins w:id="2215" w:author="1787816992@qq.com" w:date="2023-05-07T19:59:00Z">
        <w:r w:rsidR="00E67A12" w:rsidRPr="00E67A12">
          <w:rPr>
            <w:rFonts w:ascii="PingFangSC-Regular" w:eastAsia="PingFangSC-Regular" w:hAnsi="PingFangSC-Regular" w:cs="PingFangSC-Regular"/>
            <w:b/>
            <w:color w:val="2B2B2B"/>
            <w:sz w:val="21"/>
            <w:szCs w:val="21"/>
          </w:rPr>
          <w:t>HE</w:t>
        </w:r>
        <w:r w:rsidR="00E67A12" w:rsidRPr="00E67A12">
          <w:rPr>
            <w:rFonts w:ascii="宋体" w:eastAsia="宋体" w:hAnsi="宋体" w:cs="宋体" w:hint="eastAsia"/>
            <w:b/>
            <w:color w:val="2B2B2B"/>
            <w:sz w:val="21"/>
            <w:szCs w:val="21"/>
          </w:rPr>
          <w:t>：</w:t>
        </w:r>
      </w:ins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不是这方面，讲白一句话就是地壳的变化</w:t>
      </w:r>
      <w:del w:id="2216" w:author="1787816992@qq.com" w:date="2023-05-07T22:23:00Z">
        <w:r w:rsidDel="0084460E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，用一个词</w:delText>
        </w:r>
      </w:del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。</w:t>
      </w:r>
      <w:del w:id="2217" w:author="1787816992@qq.com" w:date="2023-05-07T22:23:00Z">
        <w:r w:rsidDel="0084460E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你平常不觉得什么，</w:delText>
        </w:r>
      </w:del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像佛山现在附近有地震，像广东的地震还有一个</w:t>
      </w:r>
      <w:ins w:id="2218" w:author="1787816992@qq.com" w:date="2023-05-07T22:23:00Z">
        <w:r w:rsidR="0084460E">
          <w:rPr>
            <w:rFonts w:ascii="宋体" w:eastAsia="宋体" w:hAnsi="宋体" w:cs="宋体" w:hint="eastAsia"/>
            <w:color w:val="2B2B2B"/>
            <w:sz w:val="21"/>
            <w:szCs w:val="21"/>
          </w:rPr>
          <w:t>河源</w:t>
        </w:r>
      </w:ins>
      <w:del w:id="2219" w:author="1787816992@qq.com" w:date="2023-05-07T22:23:00Z">
        <w:r w:rsidDel="0084460E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和岩</w:delText>
        </w:r>
      </w:del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，就怕这个地震带，就担心这方面。</w:t>
      </w:r>
      <w:ins w:id="2220" w:author="1787816992@qq.com" w:date="2023-05-07T22:24:00Z">
        <w:r w:rsidR="0084460E">
          <w:rPr>
            <w:rFonts w:ascii="宋体" w:eastAsia="宋体" w:hAnsi="宋体" w:cs="宋体" w:hint="eastAsia"/>
            <w:color w:val="2B2B2B"/>
            <w:sz w:val="21"/>
            <w:szCs w:val="21"/>
          </w:rPr>
          <w:t>在地震影响下，</w:t>
        </w:r>
      </w:ins>
      <w:del w:id="2221" w:author="1787816992@qq.com" w:date="2023-05-07T22:23:00Z">
        <w:r w:rsidDel="0084460E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有</w:delText>
        </w:r>
      </w:del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一些站点会不会改变原始面貌，</w:t>
      </w:r>
      <w:del w:id="2222" w:author="1787816992@qq.com" w:date="2023-05-07T22:24:00Z">
        <w:r w:rsidDel="0084460E">
          <w:rPr>
            <w:rFonts w:asciiTheme="minorEastAsia" w:hAnsiTheme="minorEastAsia" w:cs="PingFangSC-Regular" w:hint="eastAsia"/>
            <w:color w:val="2B2B2B"/>
            <w:sz w:val="21"/>
            <w:szCs w:val="21"/>
          </w:rPr>
          <w:delText>就是风景点，</w:delText>
        </w:r>
      </w:del>
      <w:ins w:id="2223" w:author="1787816992@qq.com" w:date="2023-05-07T22:24:00Z">
        <w:r w:rsidR="0084460E">
          <w:rPr>
            <w:rFonts w:ascii="宋体" w:eastAsia="宋体" w:hAnsi="宋体" w:cs="宋体" w:hint="eastAsia"/>
            <w:color w:val="2B2B2B"/>
            <w:sz w:val="21"/>
            <w:szCs w:val="21"/>
          </w:rPr>
          <w:t>大概</w:t>
        </w:r>
      </w:ins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就是这些。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</w:r>
      <w:del w:id="2224" w:author="1787816992@qq.com" w:date="2023-05-07T19:58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记者</w:delText>
        </w:r>
      </w:del>
      <w:del w:id="2225" w:author="1787816992@qq.com" w:date="2023-05-07T19:59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：</w:delText>
        </w:r>
      </w:del>
      <w:ins w:id="2226" w:author="1787816992@qq.com" w:date="2023-05-07T19:59:00Z">
        <w:r w:rsidR="00E67A12" w:rsidRPr="00E67A12">
          <w:rPr>
            <w:rFonts w:ascii="宋体" w:eastAsia="宋体" w:hAnsi="宋体" w:cs="宋体" w:hint="eastAsia"/>
            <w:b/>
            <w:color w:val="2B2B2B"/>
            <w:sz w:val="21"/>
            <w:szCs w:val="21"/>
          </w:rPr>
          <w:t>我：</w:t>
        </w:r>
      </w:ins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就这些是吧。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</w:r>
      <w:del w:id="2227" w:author="1787816992@qq.com" w:date="2023-05-07T19:58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角色1</w:delText>
        </w:r>
      </w:del>
      <w:del w:id="2228" w:author="1787816992@qq.com" w:date="2023-05-07T19:59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：</w:delText>
        </w:r>
      </w:del>
      <w:ins w:id="2229" w:author="1787816992@qq.com" w:date="2023-05-07T19:59:00Z">
        <w:r w:rsidR="00E67A12" w:rsidRPr="00E67A12">
          <w:rPr>
            <w:rFonts w:ascii="PingFangSC-Regular" w:eastAsia="PingFangSC-Regular" w:hAnsi="PingFangSC-Regular" w:cs="PingFangSC-Regular"/>
            <w:b/>
            <w:color w:val="2B2B2B"/>
            <w:sz w:val="21"/>
            <w:szCs w:val="21"/>
          </w:rPr>
          <w:t>HE</w:t>
        </w:r>
        <w:r w:rsidR="00E67A12" w:rsidRPr="00E67A12">
          <w:rPr>
            <w:rFonts w:ascii="宋体" w:eastAsia="宋体" w:hAnsi="宋体" w:cs="宋体" w:hint="eastAsia"/>
            <w:b/>
            <w:color w:val="2B2B2B"/>
            <w:sz w:val="21"/>
            <w:szCs w:val="21"/>
          </w:rPr>
          <w:t>：</w:t>
        </w:r>
      </w:ins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对。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</w:r>
      <w:del w:id="2230" w:author="1787816992@qq.com" w:date="2023-05-07T19:58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记者</w:delText>
        </w:r>
      </w:del>
      <w:del w:id="2231" w:author="1787816992@qq.com" w:date="2023-05-07T19:59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：</w:delText>
        </w:r>
      </w:del>
      <w:ins w:id="2232" w:author="1787816992@qq.com" w:date="2023-05-07T19:59:00Z">
        <w:r w:rsidR="00E67A12" w:rsidRPr="00E67A12">
          <w:rPr>
            <w:rFonts w:ascii="宋体" w:eastAsia="宋体" w:hAnsi="宋体" w:cs="宋体" w:hint="eastAsia"/>
            <w:b/>
            <w:color w:val="2B2B2B"/>
            <w:sz w:val="21"/>
            <w:szCs w:val="21"/>
          </w:rPr>
          <w:t>我：</w:t>
        </w:r>
      </w:ins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好，那我们就聊到这里了。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</w:r>
      <w:del w:id="2233" w:author="1787816992@qq.com" w:date="2023-05-07T19:58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角色1</w:delText>
        </w:r>
      </w:del>
      <w:del w:id="2234" w:author="1787816992@qq.com" w:date="2023-05-07T19:59:00Z">
        <w:r w:rsidDel="00E67A12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delText>：</w:delText>
        </w:r>
      </w:del>
      <w:ins w:id="2235" w:author="1787816992@qq.com" w:date="2023-05-07T19:59:00Z">
        <w:r w:rsidR="00E67A12" w:rsidRPr="00E67A12">
          <w:rPr>
            <w:rFonts w:ascii="PingFangSC-Regular" w:eastAsia="PingFangSC-Regular" w:hAnsi="PingFangSC-Regular" w:cs="PingFangSC-Regular"/>
            <w:b/>
            <w:color w:val="2B2B2B"/>
            <w:sz w:val="21"/>
            <w:szCs w:val="21"/>
          </w:rPr>
          <w:t>HE</w:t>
        </w:r>
        <w:r w:rsidR="00E67A12" w:rsidRPr="00E67A12">
          <w:rPr>
            <w:rFonts w:ascii="宋体" w:eastAsia="宋体" w:hAnsi="宋体" w:cs="宋体" w:hint="eastAsia"/>
            <w:b/>
            <w:color w:val="2B2B2B"/>
            <w:sz w:val="21"/>
            <w:szCs w:val="21"/>
          </w:rPr>
          <w:t>：</w:t>
        </w:r>
      </w:ins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辛苦了。</w:t>
      </w:r>
      <w:del w:id="2236" w:author="1787816992@qq.com" w:date="2023-05-07T22:24:00Z">
        <w:r w:rsidDel="0084460E">
          <w:rPr>
            <w:rFonts w:ascii="PingFangSC-Regular" w:eastAsia="PingFangSC-Regular" w:hAnsi="PingFangSC-Regular" w:cs="PingFangSC-Regular"/>
            <w:color w:val="2B2B2B"/>
            <w:sz w:val="21"/>
            <w:szCs w:val="21"/>
          </w:rPr>
          <w:br/>
        </w:r>
      </w:del>
    </w:p>
    <w:sectPr w:rsidR="0039556F" w:rsidRPr="0084460E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1246B5" w14:textId="77777777" w:rsidR="00802382" w:rsidRDefault="00802382" w:rsidP="00865E40">
      <w:r>
        <w:separator/>
      </w:r>
    </w:p>
  </w:endnote>
  <w:endnote w:type="continuationSeparator" w:id="0">
    <w:p w14:paraId="69DC75EC" w14:textId="77777777" w:rsidR="00802382" w:rsidRDefault="00802382" w:rsidP="00865E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ingFangSC-Regular">
    <w:altName w:val="Calibri"/>
    <w:charset w:val="00"/>
    <w:family w:val="auto"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B9C2E0" w14:textId="77777777" w:rsidR="00802382" w:rsidRDefault="00802382" w:rsidP="00865E40">
      <w:r>
        <w:separator/>
      </w:r>
    </w:p>
  </w:footnote>
  <w:footnote w:type="continuationSeparator" w:id="0">
    <w:p w14:paraId="6ED807BF" w14:textId="77777777" w:rsidR="00802382" w:rsidRDefault="00802382" w:rsidP="00865E40"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1787816992@qq.com">
    <w15:presenceInfo w15:providerId="Windows Live" w15:userId="291d2eea829f9f2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trackRevisions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A12"/>
    <w:rsid w:val="00035329"/>
    <w:rsid w:val="002546F2"/>
    <w:rsid w:val="002B12C3"/>
    <w:rsid w:val="00325415"/>
    <w:rsid w:val="0039556F"/>
    <w:rsid w:val="003C5DC3"/>
    <w:rsid w:val="0058763F"/>
    <w:rsid w:val="00662AF7"/>
    <w:rsid w:val="006F30FE"/>
    <w:rsid w:val="00802382"/>
    <w:rsid w:val="0084460E"/>
    <w:rsid w:val="00865E40"/>
    <w:rsid w:val="00962D1E"/>
    <w:rsid w:val="009A795F"/>
    <w:rsid w:val="00A72658"/>
    <w:rsid w:val="00AE27DD"/>
    <w:rsid w:val="00B4492B"/>
    <w:rsid w:val="00C54DF5"/>
    <w:rsid w:val="00E25849"/>
    <w:rsid w:val="00E67A12"/>
    <w:rsid w:val="00EE436A"/>
    <w:rsid w:val="00F26230"/>
    <w:rsid w:val="00FD4A9B"/>
    <w:rsid w:val="00FE769D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B497820"/>
  <w15:chartTrackingRefBased/>
  <w15:docId w15:val="{A7842075-4C3C-4820-8C07-97E84B306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semiHidden="1" w:unhideWhenUsed="1"/>
    <w:lsdException w:name="heading 1" w:semiHidden="1" w:unhideWhenUsed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/>
    <w:lsdException w:name="Emphasis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semiHidden="1" w:unhideWhenUsed="1"/>
    <w:lsdException w:name="Intense Emphasis" w:semiHidden="1" w:unhideWhenUsed="1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5BCE"/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rFonts w:eastAsia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rFonts w:eastAsia="Times New Roman"/>
      <w:b/>
      <w:bCs/>
      <w:iCs/>
      <w:sz w:val="36"/>
      <w:szCs w:val="36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rFonts w:eastAsia="Times New Roman"/>
      <w:b/>
      <w:bCs/>
      <w:sz w:val="28"/>
      <w:szCs w:val="28"/>
    </w:rPr>
  </w:style>
  <w:style w:type="paragraph" w:styleId="4">
    <w:name w:val="heading 4"/>
    <w:basedOn w:val="a"/>
    <w:next w:val="a"/>
    <w:qFormat/>
    <w:rsid w:val="00EF7B96"/>
    <w:pPr>
      <w:keepNext/>
      <w:spacing w:before="240" w:after="60"/>
      <w:outlineLvl w:val="3"/>
    </w:pPr>
    <w:rPr>
      <w:rFonts w:eastAsia="Times New Roman"/>
      <w:b/>
      <w:bCs/>
    </w:rPr>
  </w:style>
  <w:style w:type="paragraph" w:styleId="5">
    <w:name w:val="heading 5"/>
    <w:basedOn w:val="a"/>
    <w:next w:val="a"/>
    <w:qFormat/>
    <w:rsid w:val="00EF7B96"/>
    <w:pPr>
      <w:spacing w:before="240" w:after="60"/>
      <w:outlineLvl w:val="4"/>
    </w:pPr>
    <w:rPr>
      <w:rFonts w:eastAsia="Times New Roman"/>
      <w:b/>
      <w:bCs/>
      <w:iCs/>
      <w:sz w:val="20"/>
      <w:szCs w:val="20"/>
    </w:rPr>
  </w:style>
  <w:style w:type="paragraph" w:styleId="6">
    <w:name w:val="heading 6"/>
    <w:basedOn w:val="a"/>
    <w:next w:val="a"/>
    <w:qFormat/>
    <w:rsid w:val="00EF7B96"/>
    <w:pPr>
      <w:spacing w:before="240" w:after="60"/>
      <w:outlineLvl w:val="5"/>
    </w:pPr>
    <w:rPr>
      <w:rFonts w:eastAsia="Times New Roman"/>
      <w:b/>
      <w:bCs/>
      <w:sz w:val="16"/>
      <w:szCs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Revision"/>
    <w:hidden/>
    <w:uiPriority w:val="99"/>
    <w:unhideWhenUsed/>
    <w:rsid w:val="00E67A12"/>
    <w:rPr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865E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65E4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65E4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65E4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12</Pages>
  <Words>2253</Words>
  <Characters>12845</Characters>
  <Application>Microsoft Office Word</Application>
  <DocSecurity>0</DocSecurity>
  <Lines>107</Lines>
  <Paragraphs>30</Paragraphs>
  <ScaleCrop>false</ScaleCrop>
  <Company/>
  <LinksUpToDate>false</LinksUpToDate>
  <CharactersWithSpaces>15068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1787816992@qq.com</dc:creator>
  <cp:keywords/>
  <cp:lastModifiedBy>1787816992@qq.com</cp:lastModifiedBy>
  <cp:revision>9</cp:revision>
  <cp:lastPrinted>1899-12-31T16:00:00Z</cp:lastPrinted>
  <dcterms:created xsi:type="dcterms:W3CDTF">2023-05-07T13:16:00Z</dcterms:created>
  <dcterms:modified xsi:type="dcterms:W3CDTF">2023-05-07T15:05:00Z</dcterms:modified>
</cp:coreProperties>
</file>
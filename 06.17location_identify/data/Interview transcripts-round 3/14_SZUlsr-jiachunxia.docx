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eastAsia="宋体" w:cs="宋体" w:ascii="宋体" w:hAnsi="宋体"/>
          <w:lang w:val="en-US" w:eastAsia="en-US" w:bidi="en-US"/>
        </w:rPr>
        <w:t>00:00:00</w:t>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嗯，就是第，呃这个采访它是分四，三个部分，第一个是历史回溯，就是说之前，呃在地铁之前大概是一个怎么样的生活出行方式，然后是现代生活，还有对地铁的一般性评价。然后先开始第一个部分，就是历史回溯这个部分，然后第一个问题可能需要画个图，就是先是说一下您在深圳的生活经历可以粗略分为哪个阶段，哪几个阶段，然后要说一下是从哪一年到哪一年就好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w:t>
      </w:r>
      <w:r>
        <w:rPr>
          <w:rFonts w:eastAsia="宋体" w:cs="宋体" w:ascii="宋体" w:hAnsi="宋体"/>
          <w:lang w:val="en-US" w:eastAsia="en-US" w:bidi="en-US"/>
        </w:rPr>
        <w:t>1997</w:t>
      </w:r>
      <w:r>
        <w:rPr>
          <w:rFonts w:ascii="宋体" w:hAnsi="宋体" w:cs="宋体" w:eastAsia="宋体"/>
          <w:lang w:val="en-US" w:eastAsia="en-US" w:bidi="en-US"/>
        </w:rPr>
        <w:t>年来了之后，我其实都在福田，嗯那时候市内的交通其实没有别的想法，也没有车，就是搭公交，再搭个摩的。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：噢，公交和摩的。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：对，搭公交呢，就是只能是站到站，但是有时候你要去的目的地离公交站可能不远也不近，走的话呢就有点远。然后搭摩，那个公交车又通不到的，就是现在就类似于叫摩托仔。</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：噢，我知道。</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：很拉风的，坐在后面，一般都是</w:t>
      </w:r>
      <w:r>
        <w:rPr>
          <w:rFonts w:eastAsia="宋体" w:cs="宋体" w:ascii="宋体" w:hAnsi="宋体"/>
          <w:lang w:val="en-US" w:eastAsia="en-US" w:bidi="en-US"/>
        </w:rPr>
        <w:t>3</w:t>
      </w:r>
      <w:r>
        <w:rPr>
          <w:rFonts w:ascii="宋体" w:hAnsi="宋体" w:cs="宋体" w:eastAsia="宋体"/>
          <w:lang w:val="en-US" w:eastAsia="en-US" w:bidi="en-US"/>
        </w:rPr>
        <w:t>块钱、</w:t>
      </w:r>
      <w:r>
        <w:rPr>
          <w:rFonts w:eastAsia="宋体" w:cs="宋体" w:ascii="宋体" w:hAnsi="宋体"/>
          <w:lang w:val="en-US" w:eastAsia="en-US" w:bidi="en-US"/>
        </w:rPr>
        <w:t>5</w:t>
      </w:r>
      <w:r>
        <w:rPr>
          <w:rFonts w:ascii="宋体" w:hAnsi="宋体" w:cs="宋体" w:eastAsia="宋体"/>
          <w:lang w:val="en-US" w:eastAsia="en-US" w:bidi="en-US"/>
        </w:rPr>
        <w:t>块钱起步。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：啊，那时候都这么贵。</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：对啊，你爱去不去，所以那个时候不像现在摩的三四个，四五个的，那个时候好像没有，能有骑摩托车在那等着你呢，我就觉得这个人都是算是比较有头脑的。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：噢，以前他们就是，就算是要打摩的，其实也是挺麻烦的。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呀，所以像我们出去的时候，就是出行的交通工具就是公交车，然后两头的话，就是所谓两头就是从公司，我们有时候到哪，去哪个地方到公交车站，这是前一段，那找不到地方了，不知怎么走的，有时候天热的情况下就是打摩的把我载到哪个公交车站，那个公交车站，然后就可以把我们载到离目的地不算太远的公交站。这个时候的公交站，然后离我们要去的，因为我们做销售嘛，这个时候，那个地方离公交站到底有多远，不像现在地图搜一搜。</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：噢都不知道在哪。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：没有通信工具，在没有通信工具的情况下，</w:t>
      </w:r>
      <w:ins w:id="0" w:author="Rychol." w:date="2023-05-07T16:50:00Z">
        <w:r>
          <w:rPr>
            <w:rFonts w:ascii="宋体" w:hAnsi="宋体" w:cs="宋体" w:eastAsia="宋体"/>
            <w:lang w:val="en-US" w:eastAsia="zh-CN" w:bidi="en-US"/>
          </w:rPr>
          <w:t>我们也没导航什么的，</w:t>
        </w:r>
      </w:ins>
      <w:del w:id="1" w:author="Rychol." w:date="2023-05-07T16:49:00Z">
        <w:r>
          <w:rPr>
            <w:rFonts w:ascii="宋体" w:hAnsi="宋体" w:cs="宋体" w:eastAsia="宋体"/>
            <w:lang w:val="en-US" w:eastAsia="en-US" w:bidi="en-US"/>
          </w:rPr>
          <w:delText>我的，我的那个导航是什么？</w:delText>
        </w:r>
      </w:del>
      <w:r>
        <w:rPr>
          <w:rFonts w:ascii="宋体" w:hAnsi="宋体" w:cs="宋体" w:eastAsia="宋体"/>
          <w:lang w:val="en-US" w:eastAsia="en-US" w:bidi="en-US"/>
        </w:rPr>
        <w:t>我就是拿着地图。</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：一张纸。</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就那一张纸的，那个中国地图或者到一个城市的城市地图，城市地图它里面有的还有区地区图，反正就拿这样的地图。就拿着这样的地图知道方向大方向不会错，比如那是往北的，我们就反正那个那个我们要去的地方就是往北，我们现在大概在哪，反正就是往北去大方向不会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：噢，你们北方人是不是都认得东、南、西、北？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：哇，好厉害，我们南方人不认得。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：我现在到哪，我首先要判定一下东南西北，你现在知道那是哪吗？不知道。</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：要看，我现在只能通过太阳在哪里，然后反过来想，就一个是，现在是几月，几月的太阳在哪里，然后反过来想。</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：你比如你常住的地址，你家的这个地方东、南、西、北，你也分不清。</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：我家好像是，他们说我们家朝向不太好，应该是朝北。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然后把我们载到了那个地方之后，因为我们要去的目的地，那个时候没有，没有电话，没有电话，然后只能是说走之前，出发之前告诉哪哪哪工业区，哪哪家公司，然后搭摩的，摩的有些人大概知道他也只能把你带到比如说这个啊桃园路，桃园路那多少多少号，然后具体的你再上楼，该找啥找啥，就这样很费劲的，效率比较低。再过了一段时间之后呢我们就有了通讯工具，就是那时候</w:t>
      </w:r>
      <w:r>
        <w:rPr>
          <w:rFonts w:eastAsia="宋体" w:cs="宋体" w:ascii="宋体" w:hAnsi="宋体"/>
          <w:lang w:val="en-US" w:eastAsia="en-US" w:bidi="en-US"/>
        </w:rPr>
        <w:t>BB</w:t>
      </w:r>
      <w:r>
        <w:rPr>
          <w:rFonts w:ascii="宋体" w:hAnsi="宋体" w:cs="宋体" w:eastAsia="宋体"/>
          <w:lang w:val="en-US" w:eastAsia="en-US" w:bidi="en-US"/>
        </w:rPr>
        <w:t>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：大哥大。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：不是，那是大哥大的。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：小灵通。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：对，就那个，就这么大的，小小的那种，那个是挂在。不是，我要找你有事的话，那是有中国联通，中国什么移动、中国联通、中国移动，反正就什么</w:t>
      </w:r>
      <w:r>
        <w:rPr>
          <w:rFonts w:eastAsia="宋体" w:cs="宋体" w:ascii="宋体" w:hAnsi="宋体"/>
          <w:lang w:val="en-US" w:eastAsia="en-US" w:bidi="en-US"/>
        </w:rPr>
        <w:t>BB</w:t>
      </w:r>
      <w:r>
        <w:rPr>
          <w:rFonts w:ascii="宋体" w:hAnsi="宋体" w:cs="宋体" w:eastAsia="宋体"/>
          <w:lang w:val="en-US" w:eastAsia="en-US" w:bidi="en-US"/>
        </w:rPr>
        <w:t>机啊，叫</w:t>
      </w:r>
      <w:r>
        <w:rPr>
          <w:rFonts w:eastAsia="宋体" w:cs="宋体" w:ascii="宋体" w:hAnsi="宋体"/>
          <w:lang w:val="en-US" w:eastAsia="en-US" w:bidi="en-US"/>
        </w:rPr>
        <w:t>BB</w:t>
      </w:r>
      <w:r>
        <w:rPr>
          <w:rFonts w:ascii="宋体" w:hAnsi="宋体" w:cs="宋体" w:eastAsia="宋体"/>
          <w:lang w:val="en-US" w:eastAsia="en-US" w:bidi="en-US"/>
        </w:rPr>
        <w:t>机。也叫</w:t>
      </w:r>
      <w:r>
        <w:rPr>
          <w:rFonts w:eastAsia="宋体" w:cs="宋体" w:ascii="宋体" w:hAnsi="宋体"/>
          <w:lang w:val="en-US" w:eastAsia="en-US" w:bidi="en-US"/>
        </w:rPr>
        <w:t>call</w:t>
      </w:r>
      <w:r>
        <w:rPr>
          <w:rFonts w:ascii="宋体" w:hAnsi="宋体" w:cs="宋体" w:eastAsia="宋体"/>
          <w:lang w:val="en-US" w:eastAsia="en-US" w:bidi="en-US"/>
        </w:rPr>
        <w:t xml:space="preserve">机，那个 </w:t>
      </w:r>
      <w:r>
        <w:rPr>
          <w:rFonts w:eastAsia="宋体" w:cs="宋体" w:ascii="宋体" w:hAnsi="宋体"/>
          <w:lang w:val="en-US" w:eastAsia="en-US" w:bidi="en-US"/>
        </w:rPr>
        <w:t>call</w:t>
      </w:r>
      <w:r>
        <w:rPr>
          <w:rFonts w:ascii="宋体" w:hAnsi="宋体" w:cs="宋体" w:eastAsia="宋体"/>
          <w:lang w:val="en-US" w:eastAsia="en-US" w:bidi="en-US"/>
        </w:rPr>
        <w:t>你就是不能说话，比如说我要找刘世瑞</w:t>
      </w:r>
      <w:del w:id="2" w:author="Rychol." w:date="2023-05-07T16:52:00Z">
        <w:r>
          <w:rPr>
            <w:rFonts w:ascii="宋体" w:hAnsi="宋体" w:cs="宋体" w:eastAsia="宋体"/>
            <w:lang w:val="en-US" w:eastAsia="en-US" w:bidi="en-US"/>
          </w:rPr>
          <w:delText>（音）</w:delText>
        </w:r>
      </w:del>
      <w:r>
        <w:rPr>
          <w:rFonts w:ascii="宋体" w:hAnsi="宋体" w:cs="宋体" w:eastAsia="宋体"/>
          <w:lang w:val="en-US" w:eastAsia="en-US" w:bidi="en-US"/>
        </w:rPr>
        <w:t>，我只能呼你一下，你知道我会找你，然后请复电什么什么什么什么。嗯对，然后底下落款比如贾春霞</w:t>
      </w:r>
      <w:del w:id="3" w:author="Rychol." w:date="2023-05-07T16:52:00Z">
        <w:r>
          <w:rPr>
            <w:rFonts w:ascii="宋体" w:hAnsi="宋体" w:cs="宋体" w:eastAsia="宋体"/>
            <w:lang w:val="en-US" w:eastAsia="en-US" w:bidi="en-US"/>
          </w:rPr>
          <w:delText>（音）</w:delText>
        </w:r>
      </w:del>
      <w:r>
        <w:rPr>
          <w:rFonts w:ascii="宋体" w:hAnsi="宋体" w:cs="宋体" w:eastAsia="宋体"/>
          <w:lang w:val="en-US" w:eastAsia="en-US" w:bidi="en-US"/>
        </w:rPr>
        <w:t>，我要不落款你也不知谁找你，你到了你有电话的地方去，找我干啥呀，然后我们就取得了联系。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：噢，是这样的。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：天哪，那之后呢，</w:t>
      </w:r>
      <w:r>
        <w:rPr>
          <w:rFonts w:eastAsia="宋体" w:cs="宋体" w:ascii="宋体" w:hAnsi="宋体"/>
          <w:lang w:val="en-US" w:eastAsia="en-US" w:bidi="en-US"/>
        </w:rPr>
        <w:t>1997</w:t>
      </w:r>
      <w:r>
        <w:rPr>
          <w:rFonts w:ascii="宋体" w:hAnsi="宋体" w:cs="宋体" w:eastAsia="宋体"/>
          <w:lang w:val="en-US" w:eastAsia="en-US" w:bidi="en-US"/>
        </w:rPr>
        <w:t>年之后是</w:t>
      </w:r>
      <w:ins w:id="4" w:author="Rychol." w:date="2023-05-07T16:52:00Z">
        <w:r>
          <w:rPr>
            <w:rFonts w:ascii="宋体" w:hAnsi="宋体" w:cs="宋体" w:eastAsia="宋体"/>
            <w:lang w:val="en-US" w:eastAsia="zh-CN" w:bidi="en-US"/>
          </w:rPr>
          <w:t>？</w:t>
        </w:r>
      </w:ins>
      <w:del w:id="5" w:author="Rychol." w:date="2023-05-07T16:52:00Z">
        <w:r>
          <w:rPr>
            <w:rFonts w:ascii="宋体" w:hAnsi="宋体" w:cs="宋体" w:eastAsia="宋体"/>
            <w:lang w:val="en-US" w:eastAsia="en-US" w:bidi="en-US"/>
          </w:rPr>
          <w:delText>。</w:delText>
        </w:r>
      </w:del>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：之后呢。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：什么时候换的地方？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：地方？我那个时候我住是住在福田，但我上班就在南山了。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w:t>
      </w:r>
      <w:r>
        <w:rPr>
          <w:rFonts w:eastAsia="宋体" w:cs="宋体" w:ascii="宋体" w:hAnsi="宋体"/>
          <w:lang w:val="en-US" w:eastAsia="en-US" w:bidi="en-US"/>
        </w:rPr>
        <w:t>1997</w:t>
      </w:r>
      <w:r>
        <w:rPr>
          <w:rFonts w:ascii="宋体" w:hAnsi="宋体" w:cs="宋体" w:eastAsia="宋体"/>
          <w:lang w:val="en-US" w:eastAsia="en-US" w:bidi="en-US"/>
        </w:rPr>
        <w:t>年的时候就是住福田，但是上班在南山。</w:t>
      </w:r>
      <w:r>
        <w:rPr>
          <w:rFonts w:eastAsia="宋体" w:cs="宋体" w:ascii="宋体" w:hAnsi="宋体"/>
          <w:lang w:val="en-US" w:eastAsia="en-US" w:bidi="en-US"/>
        </w:rPr>
        <w:br/>
        <w:t>00:05:25</w:t>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：交通工具就是公交车，中巴车，那时候有绿色的，有个绿色的叫中巴车。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：嗯，那后面什么时候搬家了呢？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w:t>
      </w:r>
      <w:r>
        <w:rPr>
          <w:rFonts w:eastAsia="宋体" w:cs="宋体" w:ascii="宋体" w:hAnsi="宋体"/>
          <w:lang w:val="en-US" w:eastAsia="en-US" w:bidi="en-US"/>
        </w:rPr>
        <w:t>2000</w:t>
      </w:r>
      <w:r>
        <w:rPr>
          <w:rFonts w:ascii="宋体" w:hAnsi="宋体" w:cs="宋体" w:eastAsia="宋体"/>
          <w:lang w:val="en-US" w:eastAsia="en-US" w:bidi="en-US"/>
        </w:rPr>
        <w:t>年。</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w:t>
      </w:r>
      <w:r>
        <w:rPr>
          <w:rFonts w:eastAsia="宋体" w:cs="宋体" w:ascii="宋体" w:hAnsi="宋体"/>
          <w:lang w:val="en-US" w:eastAsia="en-US" w:bidi="en-US"/>
        </w:rPr>
        <w:t>2000</w:t>
      </w:r>
      <w:r>
        <w:rPr>
          <w:rFonts w:ascii="宋体" w:hAnsi="宋体" w:cs="宋体" w:eastAsia="宋体"/>
          <w:lang w:val="en-US" w:eastAsia="en-US" w:bidi="en-US"/>
        </w:rPr>
        <w:t>年搬家到南山，就搬过来了。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：对，不是</w:t>
      </w:r>
      <w:r>
        <w:rPr>
          <w:rFonts w:eastAsia="宋体" w:cs="宋体" w:ascii="宋体" w:hAnsi="宋体"/>
          <w:lang w:val="en-US" w:eastAsia="en-US" w:bidi="en-US"/>
        </w:rPr>
        <w:t>2000</w:t>
      </w:r>
      <w:r>
        <w:rPr>
          <w:rFonts w:ascii="宋体" w:hAnsi="宋体" w:cs="宋体" w:eastAsia="宋体"/>
          <w:lang w:val="en-US" w:eastAsia="en-US" w:bidi="en-US"/>
        </w:rPr>
        <w:t>年，</w:t>
      </w:r>
      <w:r>
        <w:rPr>
          <w:rFonts w:eastAsia="宋体" w:cs="宋体" w:ascii="宋体" w:hAnsi="宋体"/>
          <w:lang w:val="en-US" w:eastAsia="en-US" w:bidi="en-US"/>
        </w:rPr>
        <w:t>2003</w:t>
      </w:r>
      <w:r>
        <w:rPr>
          <w:rFonts w:ascii="宋体" w:hAnsi="宋体" w:cs="宋体" w:eastAsia="宋体"/>
          <w:lang w:val="en-US" w:eastAsia="en-US" w:bidi="en-US"/>
        </w:rPr>
        <w:t>年，</w:t>
      </w:r>
      <w:r>
        <w:rPr>
          <w:rFonts w:eastAsia="宋体" w:cs="宋体" w:ascii="宋体" w:hAnsi="宋体"/>
          <w:lang w:val="en-US" w:eastAsia="en-US" w:bidi="en-US"/>
        </w:rPr>
        <w:t>2000</w:t>
      </w:r>
      <w:r>
        <w:rPr>
          <w:rFonts w:ascii="宋体" w:hAnsi="宋体" w:cs="宋体" w:eastAsia="宋体"/>
          <w:lang w:val="en-US" w:eastAsia="en-US" w:bidi="en-US"/>
        </w:rPr>
        <w:t>年买的。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：噢，之后才搬。</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w:t>
      </w:r>
      <w:r>
        <w:rPr>
          <w:rFonts w:eastAsia="宋体" w:cs="宋体" w:ascii="宋体" w:hAnsi="宋体"/>
          <w:lang w:val="en-US" w:eastAsia="en-US" w:bidi="en-US"/>
        </w:rPr>
        <w:t>2000</w:t>
      </w:r>
      <w:r>
        <w:rPr>
          <w:rFonts w:ascii="宋体" w:hAnsi="宋体" w:cs="宋体" w:eastAsia="宋体"/>
          <w:lang w:val="en-US" w:eastAsia="en-US" w:bidi="en-US"/>
        </w:rPr>
        <w:t>年建房子到</w:t>
      </w:r>
      <w:r>
        <w:rPr>
          <w:rFonts w:eastAsia="宋体" w:cs="宋体" w:ascii="宋体" w:hAnsi="宋体"/>
          <w:lang w:val="en-US" w:eastAsia="en-US" w:bidi="en-US"/>
        </w:rPr>
        <w:t>2003</w:t>
      </w:r>
      <w:r>
        <w:rPr>
          <w:rFonts w:ascii="宋体" w:hAnsi="宋体" w:cs="宋体" w:eastAsia="宋体"/>
          <w:lang w:val="en-US" w:eastAsia="en-US" w:bidi="en-US"/>
        </w:rPr>
        <w:t>年正式，好像五一左右。</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w:t>
      </w:r>
      <w:r>
        <w:rPr>
          <w:rFonts w:eastAsia="宋体" w:cs="宋体" w:ascii="宋体" w:hAnsi="宋体"/>
          <w:lang w:val="en-US" w:eastAsia="en-US" w:bidi="en-US"/>
        </w:rPr>
        <w:t>OK</w:t>
      </w:r>
      <w:r>
        <w:rPr>
          <w:rFonts w:ascii="宋体" w:hAnsi="宋体" w:cs="宋体" w:eastAsia="宋体"/>
          <w:lang w:val="en-US" w:eastAsia="en-US" w:bidi="en-US"/>
        </w:rPr>
        <w:t>，你可以在就是地图上稍微圈一下</w:t>
      </w:r>
      <w:del w:id="6" w:author="Rychol." w:date="2023-05-07T16:53:00Z">
        <w:r>
          <w:rPr>
            <w:rFonts w:eastAsia="宋体" w:cs="宋体" w:ascii="宋体" w:hAnsi="宋体"/>
            <w:lang w:val="en-US" w:eastAsia="en-US" w:bidi="en-US"/>
          </w:rPr>
          <w:delText>,</w:delText>
        </w:r>
      </w:del>
      <w:r>
        <w:rPr>
          <w:rFonts w:ascii="宋体" w:hAnsi="宋体" w:cs="宋体" w:eastAsia="宋体"/>
          <w:lang w:val="en-US" w:eastAsia="en-US" w:bidi="en-US"/>
        </w:rPr>
        <w:t>嘛</w:t>
      </w:r>
      <w:ins w:id="7" w:author="Rychol." w:date="2023-05-07T16:53:00Z">
        <w:r>
          <w:rPr>
            <w:rFonts w:ascii="宋体" w:hAnsi="宋体" w:cs="宋体" w:eastAsia="宋体"/>
            <w:lang w:val="en-US" w:eastAsia="zh-CN" w:bidi="en-US"/>
          </w:rPr>
          <w:t>？</w:t>
        </w:r>
      </w:ins>
      <w:del w:id="8" w:author="Rychol." w:date="2023-05-07T16:53:00Z">
        <w:r>
          <w:rPr>
            <w:rFonts w:ascii="宋体" w:hAnsi="宋体" w:cs="宋体" w:eastAsia="宋体"/>
            <w:lang w:val="en-US" w:eastAsia="en-US" w:bidi="en-US"/>
          </w:rPr>
          <w:delText>，</w:delText>
        </w:r>
      </w:del>
      <w:r>
        <w:rPr>
          <w:rFonts w:ascii="宋体" w:hAnsi="宋体" w:cs="宋体" w:eastAsia="宋体"/>
          <w:lang w:val="en-US" w:eastAsia="en-US" w:bidi="en-US"/>
        </w:rPr>
        <w:t>就是圈一下。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：你这是哪个地图。</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：深圳地图，就是圈一下。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：就太小了。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：可以放大，它很清晰的。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：我是在，这是罗湖哈，嗯罗湖，我是在那个。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：福田在这边。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：福田。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：大概的一个位置。</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：就是华发路在哪里。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：天啊，好像也没那么清，呃大概是什么？</w:t>
      </w:r>
      <w:ins w:id="9" w:author="Rychol." w:date="2023-05-07T16:53:00Z">
        <w:r>
          <w:rPr>
            <w:rFonts w:ascii="宋体" w:hAnsi="宋体" w:cs="宋体" w:eastAsia="宋体"/>
            <w:lang w:val="en-US" w:eastAsia="zh-CN" w:bidi="en-US"/>
          </w:rPr>
          <w:t>八卦岭</w:t>
        </w:r>
      </w:ins>
      <w:del w:id="10" w:author="Rychol." w:date="2023-05-07T16:53:00Z">
        <w:r>
          <w:rPr>
            <w:rFonts w:ascii="宋体" w:hAnsi="宋体" w:cs="宋体" w:eastAsia="宋体"/>
            <w:lang w:val="en-US" w:eastAsia="en-US" w:bidi="en-US"/>
          </w:rPr>
          <w:delText>八卦灵</w:delText>
        </w:r>
      </w:del>
      <w:r>
        <w:rPr>
          <w:rFonts w:ascii="宋体" w:hAnsi="宋体" w:cs="宋体" w:eastAsia="宋体"/>
          <w:lang w:val="en-US" w:eastAsia="en-US" w:bidi="en-US"/>
        </w:rPr>
        <w:t>，这个呢。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：就华强北，华强北在那个地方。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：这个地方。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：就可能就是大概这 。</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w:t>
      </w:r>
      <w:r>
        <w:rPr>
          <w:rFonts w:eastAsia="宋体" w:cs="宋体" w:ascii="宋体" w:hAnsi="宋体"/>
          <w:lang w:val="en-US" w:eastAsia="en-US" w:bidi="en-US"/>
        </w:rPr>
        <w:t>OK</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：南山在哪？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：圈一下就好了。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：我知道，南山跑哪去了。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：南山在这边呢 。</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：大概华发路就在这个地方，嗯然后南山，我们现在在哪个地方？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：我们在，就是在现在这里吗？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：应该还在这儿，南山。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：看不清的。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：啊，我知道在哪，桃园。</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：那就这样，那就在这样，在中间深南大道呢，这是滨海大道嘛。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：噢，一条主干道直接过来。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：深南大道在哪里？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：深南大道。</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：这是深南大道吗？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：对，这条。</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：这个那个时候都，都是通过这个，后期了才有这个滨海大道，因为滨海大道那时候都没有的，这是填起来的。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：修过来的。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：这是后来，全部是填海填起来的。那时候其实从福田，从福田到南山，从南山到福田，这个中间还是有点距离的，觉得这个南山还是比较偏的。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：噢，以前南山还是偏的地方。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：你知道我们这个是住的，这个地方再往西，就桃园路再往西是空，是空地来的。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：桃园路。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：就门口，就是我们家门口，就空地来的，然后再往西边我就记得有个人力资源，什么招聘，什么什么什么大厦。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：中心什么的。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：中心在哪？中心的科技园。</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：科技园，粤海深大，深大在哪里了。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：深大在那。</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：嗯</w:t>
      </w:r>
      <w:r>
        <w:rPr>
          <w:rFonts w:eastAsia="宋体" w:cs="宋体" w:ascii="宋体" w:hAnsi="宋体"/>
          <w:lang w:val="en-US" w:eastAsia="en-US" w:bidi="en-US"/>
        </w:rPr>
        <w:t>,</w:t>
      </w:r>
      <w:r>
        <w:rPr>
          <w:rFonts w:ascii="宋体" w:hAnsi="宋体" w:cs="宋体" w:eastAsia="宋体"/>
          <w:lang w:val="en-US" w:eastAsia="en-US" w:bidi="en-US"/>
        </w:rPr>
        <w:t>对啊</w:t>
      </w:r>
      <w:r>
        <w:rPr>
          <w:rFonts w:eastAsia="宋体" w:cs="宋体" w:ascii="宋体" w:hAnsi="宋体"/>
          <w:lang w:val="en-US" w:eastAsia="en-US" w:bidi="en-US"/>
        </w:rPr>
        <w:t>,</w:t>
      </w:r>
      <w:r>
        <w:rPr>
          <w:rFonts w:ascii="宋体" w:hAnsi="宋体" w:cs="宋体" w:eastAsia="宋体"/>
          <w:lang w:val="en-US" w:eastAsia="en-US" w:bidi="en-US"/>
        </w:rPr>
        <w:t>科技园不就在深大往前啊。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：对他，那边倒是挨着。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：噢，然后之后就一直在南山，有搬过家，就在这片吧，我印象中。</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：对，我住，对啊，一直就是住在这边没有搬过家。</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：噢，那确实，其实后面还有一个问题是说如果搬过家会考虑地铁因素，但是一想到</w:t>
      </w:r>
      <w:r>
        <w:rPr>
          <w:rFonts w:eastAsia="宋体" w:cs="宋体" w:ascii="宋体" w:hAnsi="宋体"/>
          <w:lang w:val="en-US" w:eastAsia="en-US" w:bidi="en-US"/>
        </w:rPr>
        <w:t>2003</w:t>
      </w:r>
      <w:r>
        <w:rPr>
          <w:rFonts w:ascii="宋体" w:hAnsi="宋体" w:cs="宋体" w:eastAsia="宋体"/>
          <w:lang w:val="en-US" w:eastAsia="en-US" w:bidi="en-US"/>
        </w:rPr>
        <w:t>年还没有地铁，所以没有必要问了。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：对呀，地铁是在啥时候。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：你们选了个好位置啊，就是这里附近就有地铁，桃园嘛。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：一号线，桃园站。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：其实这边都是，我觉得他其实我觉得这边的地铁可能是根据就是人多，所以才在这里建站的。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没有，因为南山呢其实深圳有几个区，啊罗湖是早最早的一个区域是吧？也是深圳的好多的地标也是在罗湖，包括那个什么什么老的，中国世贸大厦，然后再后来到福田，福田的上海宾馆，然后平安大厦、金融大厦呀这不都在福田。再后来深圳大铲湾，大铲湾区，然后包括这个深中通道，包括这个去通往香港的这个叫，这个深圳湾大桥这一修建整个南山火了。现在的深圳发展其实有东往西在发展，你知道吧？现在其实南山片区好多高新，高新技术企业都在南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：嗯，对啊，是的。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：所以这边，这个你看好多写字楼都在南山科技。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：因为靠</w:t>
      </w:r>
      <w:ins w:id="11" w:author="Rychol." w:date="2023-05-07T16:54:00Z">
        <w:r>
          <w:rPr>
            <w:rFonts w:ascii="宋体" w:hAnsi="宋体" w:cs="宋体" w:eastAsia="宋体"/>
            <w:lang w:val="en-US" w:eastAsia="zh-CN" w:bidi="en-US"/>
          </w:rPr>
          <w:t>近</w:t>
        </w:r>
      </w:ins>
      <w:del w:id="12" w:author="Rychol." w:date="2023-05-07T16:54:00Z">
        <w:r>
          <w:rPr>
            <w:rFonts w:ascii="宋体" w:hAnsi="宋体" w:cs="宋体" w:eastAsia="宋体"/>
            <w:lang w:val="en-US" w:eastAsia="en-US" w:bidi="en-US"/>
          </w:rPr>
          <w:delText>靠</w:delText>
        </w:r>
      </w:del>
      <w:r>
        <w:rPr>
          <w:rFonts w:ascii="宋体" w:hAnsi="宋体" w:cs="宋体" w:eastAsia="宋体"/>
          <w:lang w:val="en-US" w:eastAsia="en-US" w:bidi="en-US"/>
        </w:rPr>
        <w:t>香港吧。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：对，也靠不能是仅仅是因为南山是靠香港，罗湖跟香港也挨得很近。</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：为什么呢？好奇怪，我也在想。</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 xml:space="preserve">：南山是一个人才聚集地，因为它是这个，这个，这个整个深圳的这个 </w:t>
      </w:r>
      <w:r>
        <w:rPr>
          <w:rFonts w:eastAsia="宋体" w:cs="宋体" w:ascii="宋体" w:hAnsi="宋体"/>
          <w:lang w:val="en-US" w:eastAsia="en-US" w:bidi="en-US"/>
        </w:rPr>
        <w:t>GDP</w:t>
      </w:r>
      <w:r>
        <w:rPr>
          <w:rFonts w:ascii="宋体" w:hAnsi="宋体" w:cs="宋体" w:eastAsia="宋体"/>
          <w:lang w:val="en-US" w:eastAsia="en-US" w:bidi="en-US"/>
        </w:rPr>
        <w:t>南山的贡献很多的，整个全国那个，一个深圳的</w:t>
      </w:r>
      <w:r>
        <w:rPr>
          <w:rFonts w:eastAsia="宋体" w:cs="宋体" w:ascii="宋体" w:hAnsi="宋体"/>
          <w:lang w:val="en-US" w:eastAsia="en-US" w:bidi="en-US"/>
        </w:rPr>
        <w:t>GDP</w:t>
      </w:r>
      <w:r>
        <w:rPr>
          <w:rFonts w:ascii="宋体" w:hAnsi="宋体" w:cs="宋体" w:eastAsia="宋体"/>
          <w:lang w:val="en-US" w:eastAsia="en-US" w:bidi="en-US"/>
        </w:rPr>
        <w:t>贡献，就相当于我们那个一般内地省份的一个省，一个深圳市的贡献，就相当于内地的一个省甚至两个省。</w:t>
      </w:r>
      <w:r>
        <w:rPr>
          <w:rFonts w:eastAsia="宋体" w:cs="宋体" w:ascii="宋体" w:hAnsi="宋体"/>
          <w:lang w:val="en-US" w:eastAsia="en-US" w:bidi="en-US"/>
        </w:rPr>
        <w:br/>
        <w:t>00:10:20</w:t>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：还是蛮厉害的。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：因为所以最后呢，这个交通呢，就是我，也就自从一号线开通之前，那我们的交通工具主要就是靠那个公交车，没有地铁。再后来我们家是</w:t>
      </w:r>
      <w:r>
        <w:rPr>
          <w:rFonts w:eastAsia="宋体" w:cs="宋体" w:ascii="宋体" w:hAnsi="宋体"/>
          <w:lang w:val="en-US" w:eastAsia="en-US" w:bidi="en-US"/>
        </w:rPr>
        <w:t>2006</w:t>
      </w:r>
      <w:r>
        <w:rPr>
          <w:rFonts w:ascii="宋体" w:hAnsi="宋体" w:cs="宋体" w:eastAsia="宋体"/>
          <w:lang w:val="en-US" w:eastAsia="en-US" w:bidi="en-US"/>
        </w:rPr>
        <w:t>年买的车，地铁呢是</w:t>
      </w:r>
      <w:r>
        <w:rPr>
          <w:rFonts w:eastAsia="宋体" w:cs="宋体" w:ascii="宋体" w:hAnsi="宋体"/>
          <w:lang w:val="en-US" w:eastAsia="en-US" w:bidi="en-US"/>
        </w:rPr>
        <w:t>2004</w:t>
      </w:r>
      <w:r>
        <w:rPr>
          <w:rFonts w:ascii="宋体" w:hAnsi="宋体" w:cs="宋体" w:eastAsia="宋体"/>
          <w:lang w:val="en-US" w:eastAsia="en-US" w:bidi="en-US"/>
        </w:rPr>
        <w:t>年。</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w:t>
      </w:r>
      <w:r>
        <w:rPr>
          <w:rFonts w:eastAsia="宋体" w:cs="宋体" w:ascii="宋体" w:hAnsi="宋体"/>
          <w:lang w:val="en-US" w:eastAsia="en-US" w:bidi="en-US"/>
        </w:rPr>
        <w:t>2004</w:t>
      </w:r>
      <w:r>
        <w:rPr>
          <w:rFonts w:ascii="宋体" w:hAnsi="宋体" w:cs="宋体" w:eastAsia="宋体"/>
          <w:lang w:val="en-US" w:eastAsia="en-US" w:bidi="en-US"/>
        </w:rPr>
        <w:t>年开。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：对，所以这个之后，然后其实，其实严格来讲，我坐地铁的机会还真不多。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：噢，就是你们其实是习惯开车的。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：因为你上下班这个本来。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：就是这个，就是交通其实没有那么方便，它就是路线，它的地铁开通的路线和你上班的路线它不太匹配。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：其实也匹配。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：但就是想开车。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：方便嘛，快嘛，地铁你还是两头还要走。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：噢，对，那还是不方便吗？那时候的地铁对你们来说，因为没有开到家。</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w:t>
      </w:r>
      <w:r>
        <w:rPr>
          <w:rFonts w:eastAsia="宋体" w:cs="宋体" w:ascii="宋体" w:hAnsi="宋体"/>
          <w:lang w:val="en-US" w:eastAsia="en-US" w:bidi="en-US"/>
        </w:rPr>
        <w:t>2011</w:t>
      </w:r>
      <w:r>
        <w:rPr>
          <w:rFonts w:ascii="宋体" w:hAnsi="宋体" w:cs="宋体" w:eastAsia="宋体"/>
          <w:lang w:val="en-US" w:eastAsia="en-US" w:bidi="en-US"/>
        </w:rPr>
        <w:t>年才开通到机机场这个地方，</w:t>
      </w:r>
      <w:r>
        <w:rPr>
          <w:rFonts w:eastAsia="宋体" w:cs="宋体" w:ascii="宋体" w:hAnsi="宋体"/>
          <w:lang w:val="en-US" w:eastAsia="en-US" w:bidi="en-US"/>
        </w:rPr>
        <w:t>2014</w:t>
      </w:r>
      <w:r>
        <w:rPr>
          <w:rFonts w:ascii="宋体" w:hAnsi="宋体" w:cs="宋体" w:eastAsia="宋体"/>
          <w:lang w:val="en-US" w:eastAsia="en-US" w:bidi="en-US"/>
        </w:rPr>
        <w:t>年、</w:t>
      </w:r>
      <w:r>
        <w:rPr>
          <w:rFonts w:eastAsia="宋体" w:cs="宋体" w:ascii="宋体" w:hAnsi="宋体"/>
          <w:lang w:val="en-US" w:eastAsia="en-US" w:bidi="en-US"/>
        </w:rPr>
        <w:t>2011</w:t>
      </w:r>
      <w:r>
        <w:rPr>
          <w:rFonts w:ascii="宋体" w:hAnsi="宋体" w:cs="宋体" w:eastAsia="宋体"/>
          <w:lang w:val="en-US" w:eastAsia="en-US" w:bidi="en-US"/>
        </w:rPr>
        <w:t>年，</w:t>
      </w:r>
      <w:r>
        <w:rPr>
          <w:rFonts w:eastAsia="宋体" w:cs="宋体" w:ascii="宋体" w:hAnsi="宋体"/>
          <w:lang w:val="en-US" w:eastAsia="en-US" w:bidi="en-US"/>
        </w:rPr>
        <w:t>2009</w:t>
      </w:r>
      <w:r>
        <w:rPr>
          <w:rFonts w:ascii="宋体" w:hAnsi="宋体" w:cs="宋体" w:eastAsia="宋体"/>
          <w:lang w:val="en-US" w:eastAsia="en-US" w:bidi="en-US"/>
        </w:rPr>
        <w:t>年到</w:t>
      </w:r>
      <w:r>
        <w:rPr>
          <w:rFonts w:eastAsia="宋体" w:cs="宋体" w:ascii="宋体" w:hAnsi="宋体"/>
          <w:lang w:val="en-US" w:eastAsia="en-US" w:bidi="en-US"/>
        </w:rPr>
        <w:t>2011</w:t>
      </w:r>
      <w:r>
        <w:rPr>
          <w:rFonts w:ascii="宋体" w:hAnsi="宋体" w:cs="宋体" w:eastAsia="宋体"/>
          <w:lang w:val="en-US" w:eastAsia="en-US" w:bidi="en-US"/>
        </w:rPr>
        <w:t>年，然后才开通到机场，</w:t>
      </w:r>
      <w:r>
        <w:rPr>
          <w:rFonts w:eastAsia="宋体" w:cs="宋体" w:ascii="宋体" w:hAnsi="宋体"/>
          <w:lang w:val="en-US" w:eastAsia="en-US" w:bidi="en-US"/>
        </w:rPr>
        <w:t>2011</w:t>
      </w:r>
      <w:r>
        <w:rPr>
          <w:rFonts w:ascii="宋体" w:hAnsi="宋体" w:cs="宋体" w:eastAsia="宋体"/>
          <w:lang w:val="en-US" w:eastAsia="en-US" w:bidi="en-US"/>
        </w:rPr>
        <w:t>年才那我开车都开了五六年了。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：习惯了。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：也一个习惯了，另外一个我后期我上班都不在南山了，我就在那个，</w:t>
      </w:r>
      <w:r>
        <w:rPr>
          <w:rFonts w:eastAsia="宋体" w:cs="宋体" w:ascii="宋体" w:hAnsi="宋体"/>
          <w:lang w:val="en-US" w:eastAsia="en-US" w:bidi="en-US"/>
        </w:rPr>
        <w:t>2006</w:t>
      </w:r>
      <w:r>
        <w:rPr>
          <w:rFonts w:ascii="宋体" w:hAnsi="宋体" w:cs="宋体" w:eastAsia="宋体"/>
          <w:lang w:val="en-US" w:eastAsia="en-US" w:bidi="en-US"/>
        </w:rPr>
        <w:t>年，我看好我们</w:t>
      </w:r>
      <w:r>
        <w:rPr>
          <w:rFonts w:eastAsia="宋体" w:cs="宋体" w:ascii="宋体" w:hAnsi="宋体"/>
          <w:lang w:val="en-US" w:eastAsia="en-US" w:bidi="en-US"/>
        </w:rPr>
        <w:t>2016</w:t>
      </w:r>
      <w:r>
        <w:rPr>
          <w:rFonts w:ascii="宋体" w:hAnsi="宋体" w:cs="宋体" w:eastAsia="宋体"/>
          <w:lang w:val="en-US" w:eastAsia="en-US" w:bidi="en-US"/>
        </w:rPr>
        <w:t>年都搬家了。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w:t>
      </w:r>
      <w:r>
        <w:rPr>
          <w:rFonts w:eastAsia="宋体" w:cs="宋体" w:ascii="宋体" w:hAnsi="宋体"/>
          <w:lang w:val="en-US" w:eastAsia="en-US" w:bidi="en-US"/>
        </w:rPr>
        <w:t>2016</w:t>
      </w:r>
      <w:r>
        <w:rPr>
          <w:rFonts w:ascii="宋体" w:hAnsi="宋体" w:cs="宋体" w:eastAsia="宋体"/>
          <w:lang w:val="en-US" w:eastAsia="en-US" w:bidi="en-US"/>
        </w:rPr>
        <w:t>年搬家。</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：嗯</w:t>
      </w:r>
      <w:r>
        <w:rPr>
          <w:rFonts w:eastAsia="宋体" w:cs="宋体" w:ascii="宋体" w:hAnsi="宋体"/>
          <w:lang w:val="en-US" w:eastAsia="en-US" w:bidi="en-US"/>
        </w:rPr>
        <w:t>,2016</w:t>
      </w:r>
      <w:r>
        <w:rPr>
          <w:rFonts w:ascii="宋体" w:hAnsi="宋体" w:cs="宋体" w:eastAsia="宋体"/>
          <w:lang w:val="en-US" w:eastAsia="en-US" w:bidi="en-US"/>
        </w:rPr>
        <w:t>年搬到了宝安了，我就在宝安上班。</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：噢，是上班的地方搬走了。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：嗯，上班的地方搬走了。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：那现在去宝安上班不是坐地铁的。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：我们现在去宝安上班的地方，地铁离这个我们公司单位步行要我自己测试过，要</w:t>
      </w:r>
      <w:r>
        <w:rPr>
          <w:rFonts w:eastAsia="宋体" w:cs="宋体" w:ascii="宋体" w:hAnsi="宋体"/>
          <w:lang w:val="en-US" w:eastAsia="en-US" w:bidi="en-US"/>
        </w:rPr>
        <w:t>24</w:t>
      </w:r>
      <w:r>
        <w:rPr>
          <w:rFonts w:ascii="宋体" w:hAnsi="宋体" w:cs="宋体" w:eastAsia="宋体"/>
          <w:lang w:val="en-US" w:eastAsia="en-US" w:bidi="en-US"/>
        </w:rPr>
        <w:t>分钟。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：噢，那好远。</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w:t>
      </w:r>
      <w:r>
        <w:rPr>
          <w:rFonts w:eastAsia="宋体" w:cs="宋体" w:ascii="宋体" w:hAnsi="宋体"/>
          <w:lang w:val="en-US" w:eastAsia="en-US" w:bidi="en-US"/>
        </w:rPr>
        <w:t>24</w:t>
      </w:r>
      <w:r>
        <w:rPr>
          <w:rFonts w:ascii="宋体" w:hAnsi="宋体" w:cs="宋体" w:eastAsia="宋体"/>
          <w:lang w:val="en-US" w:eastAsia="en-US" w:bidi="en-US"/>
        </w:rPr>
        <w:t>分钟的话，这个时候，那个别说我有车，我没车，可能这个时候，我们单位同事他们都是两头骑黄车，办月卡骑小黄车。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：噢，唉，这个是我觉得，公共那个共享单车又是个变数。然后噢，那其实一直都还是，就是开车多。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个虽然我是开车，但是目睹了身边的这些人的交通出行和这个整个城市发展规划和整个这个这个城市基建就配套啊，这个整个一个交通网越织越密，这个给人民这个，给这个深圳市民，这个生活的这个幸福感啊，是越来越强，值得越来越幸福感，归属感就是越来越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：嗯，我看了一眼就是说，噢，那就是在地铁出现之前，您的出行日程一般就是去公司，从南山到，南山道那叫什么福田。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：对，其实我搬家搬到这边之后的交通方式，其实就是从南山到南山。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：嗯，现在是南山到南山。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：现在是南山到宝安。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：一开始是。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：一开始呢，就是从住的是在福田上班，在南山。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：噢，对，搞反</w:t>
      </w:r>
      <w:ins w:id="13" w:author="Rychol." w:date="2023-05-07T16:55:00Z">
        <w:r>
          <w:rPr>
            <w:rFonts w:ascii="宋体" w:hAnsi="宋体" w:cs="宋体" w:eastAsia="宋体"/>
            <w:lang w:val="en-US" w:eastAsia="zh-CN" w:bidi="en-US"/>
          </w:rPr>
          <w:t>了</w:t>
        </w:r>
      </w:ins>
      <w:r>
        <w:rPr>
          <w:rFonts w:ascii="宋体" w:hAnsi="宋体" w:cs="宋体" w:eastAsia="宋体"/>
          <w:lang w:val="en-US" w:eastAsia="en-US" w:bidi="en-US"/>
        </w:rPr>
        <w:t>，然后后面就是搬来了南山。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：然后就是南山到南山，再后来公司搬到了保安，那我就从南山住的地方去到保安上班的地方。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：噢，那还有什么规律性的出行？除了上班，就是</w:t>
      </w:r>
      <w:ins w:id="14" w:author="Rychol." w:date="2023-05-07T16:56:00Z">
        <w:r>
          <w:rPr>
            <w:rFonts w:ascii="宋体" w:hAnsi="宋体" w:cs="宋体" w:eastAsia="宋体"/>
            <w:lang w:val="en-US" w:eastAsia="zh-CN" w:bidi="en-US"/>
          </w:rPr>
          <w:t>还有什么其他的？</w:t>
        </w:r>
      </w:ins>
      <w:del w:id="15" w:author="Rychol." w:date="2023-05-07T16:55:00Z">
        <w:r>
          <w:rPr>
            <w:rFonts w:ascii="宋体" w:hAnsi="宋体" w:cs="宋体" w:eastAsia="宋体"/>
            <w:lang w:val="en-US" w:eastAsia="en-US" w:bidi="en-US"/>
          </w:rPr>
          <w:delText>。</w:delText>
        </w:r>
      </w:del>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：到周边城市的，我还是习惯做一些，那个比如轨道交通啊，还是愿意从地铁搭地，比如我去机场我就不开车了。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：对，不好停车。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：然后另外一个比如说我去周边城市，那我就是搭地铁，然后转到，转到这个就近的，比如北站，比如罗湖罗湖车站，我都是打地铁还是地铁，地铁给地铁的这最大的一个便利性就是它的时间可控。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：嗯，支持。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：时间可控，而且你可以把精准算到最后就差</w:t>
      </w:r>
      <w:r>
        <w:rPr>
          <w:rFonts w:eastAsia="宋体" w:cs="宋体" w:ascii="宋体" w:hAnsi="宋体"/>
          <w:lang w:val="en-US" w:eastAsia="en-US" w:bidi="en-US"/>
        </w:rPr>
        <w:t>10</w:t>
      </w:r>
      <w:r>
        <w:rPr>
          <w:rFonts w:ascii="宋体" w:hAnsi="宋体" w:cs="宋体" w:eastAsia="宋体"/>
          <w:lang w:val="en-US" w:eastAsia="en-US" w:bidi="en-US"/>
        </w:rPr>
        <w:t>分钟、</w:t>
      </w:r>
      <w:r>
        <w:rPr>
          <w:rFonts w:eastAsia="宋体" w:cs="宋体" w:ascii="宋体" w:hAnsi="宋体"/>
          <w:lang w:val="en-US" w:eastAsia="en-US" w:bidi="en-US"/>
        </w:rPr>
        <w:t>8</w:t>
      </w:r>
      <w:r>
        <w:rPr>
          <w:rFonts w:ascii="宋体" w:hAnsi="宋体" w:cs="宋体" w:eastAsia="宋体"/>
          <w:lang w:val="en-US" w:eastAsia="en-US" w:bidi="en-US"/>
        </w:rPr>
        <w:t>分钟，就可以精准到这里。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：哇，这点我怎么没有想到。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：你真的你要去上课，你要上学，你首先把地铁的首班运行时间和它中间间隔的时间掌控好，基本上时间掌控。但是你如果开车或者是趁那个路上的这个公共汽车，这个事件就不好把控。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：对，会堵车呀干嘛的，想不到，尤其是，尤其是你要</w:t>
      </w:r>
      <w:r>
        <w:rPr>
          <w:rFonts w:eastAsia="宋体" w:cs="宋体" w:ascii="宋体" w:hAnsi="宋体"/>
          <w:lang w:val="en-US" w:eastAsia="en-US" w:bidi="en-US"/>
        </w:rPr>
        <w:t>,</w:t>
      </w:r>
      <w:r>
        <w:rPr>
          <w:rFonts w:ascii="宋体" w:hAnsi="宋体" w:cs="宋体" w:eastAsia="宋体"/>
          <w:lang w:val="en-US" w:eastAsia="en-US" w:bidi="en-US"/>
        </w:rPr>
        <w:t>赶那种地铁，不是赶高铁或者赶飞机就很麻烦，地铁的话就不会堵。</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：深圳这边现在出来一个叫深圳通，大家用手机。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：对，对，那个码。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：你知道我，我第一，我前年出差去河北唐山，我是早上</w:t>
      </w:r>
      <w:r>
        <w:rPr>
          <w:rFonts w:eastAsia="宋体" w:cs="宋体" w:ascii="宋体" w:hAnsi="宋体"/>
          <w:lang w:val="en-US" w:eastAsia="en-US" w:bidi="en-US"/>
        </w:rPr>
        <w:t>6</w:t>
      </w:r>
      <w:r>
        <w:rPr>
          <w:rFonts w:ascii="宋体" w:hAnsi="宋体" w:cs="宋体" w:eastAsia="宋体"/>
          <w:lang w:val="en-US" w:eastAsia="en-US" w:bidi="en-US"/>
        </w:rPr>
        <w:t>：</w:t>
      </w:r>
      <w:r>
        <w:rPr>
          <w:rFonts w:eastAsia="宋体" w:cs="宋体" w:ascii="宋体" w:hAnsi="宋体"/>
          <w:lang w:val="en-US" w:eastAsia="en-US" w:bidi="en-US"/>
        </w:rPr>
        <w:t>00</w:t>
      </w:r>
      <w:r>
        <w:rPr>
          <w:rFonts w:ascii="宋体" w:hAnsi="宋体" w:cs="宋体" w:eastAsia="宋体"/>
          <w:lang w:val="en-US" w:eastAsia="en-US" w:bidi="en-US"/>
        </w:rPr>
        <w:t>多的飞机，</w:t>
      </w:r>
      <w:r>
        <w:rPr>
          <w:rFonts w:eastAsia="宋体" w:cs="宋体" w:ascii="宋体" w:hAnsi="宋体"/>
          <w:lang w:val="en-US" w:eastAsia="en-US" w:bidi="en-US"/>
        </w:rPr>
        <w:t>7:00</w:t>
      </w:r>
      <w:r>
        <w:rPr>
          <w:rFonts w:ascii="宋体" w:hAnsi="宋体" w:cs="宋体" w:eastAsia="宋体"/>
          <w:lang w:val="en-US" w:eastAsia="en-US" w:bidi="en-US"/>
        </w:rPr>
        <w:t>的飞机，飞到了那个时间，飞到了那个那个那个天津，飞到了天津，嗯飞到了天津，从天津搭高铁到唐山，从唐山然后再搭一段那个地铁到了我要去的地方，就这样子倒，我们然后晚上又赶回来，</w:t>
      </w:r>
      <w:r>
        <w:rPr>
          <w:rFonts w:eastAsia="宋体" w:cs="宋体" w:ascii="宋体" w:hAnsi="宋体"/>
          <w:lang w:val="en-US" w:eastAsia="en-US" w:bidi="en-US"/>
        </w:rPr>
        <w:t>4</w:t>
      </w:r>
      <w:r>
        <w:rPr>
          <w:rFonts w:ascii="宋体" w:hAnsi="宋体" w:cs="宋体" w:eastAsia="宋体"/>
          <w:lang w:val="en-US" w:eastAsia="en-US" w:bidi="en-US"/>
        </w:rPr>
        <w:t>：</w:t>
      </w:r>
      <w:r>
        <w:rPr>
          <w:rFonts w:eastAsia="宋体" w:cs="宋体" w:ascii="宋体" w:hAnsi="宋体"/>
          <w:lang w:val="en-US" w:eastAsia="en-US" w:bidi="en-US"/>
        </w:rPr>
        <w:t>00</w:t>
      </w:r>
      <w:r>
        <w:rPr>
          <w:rFonts w:ascii="宋体" w:hAnsi="宋体" w:cs="宋体" w:eastAsia="宋体"/>
          <w:lang w:val="en-US" w:eastAsia="en-US" w:bidi="en-US"/>
        </w:rPr>
        <w:t>多又赶飞机。</w:t>
      </w:r>
      <w:r>
        <w:rPr>
          <w:rFonts w:eastAsia="宋体" w:cs="宋体" w:ascii="宋体" w:hAnsi="宋体"/>
          <w:lang w:val="en-US" w:eastAsia="en-US" w:bidi="en-US"/>
        </w:rPr>
        <w:br/>
        <w:t>00:15:45</w:t>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：这也太忙了。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：河北、唐山、跑一堆地方，你从河北唐山到天津坐飞机，这中间是高铁来的，我们这一路上就是无缝对接，其实感叹整个中国的这个。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：噢，他都很</w:t>
      </w:r>
      <w:del w:id="16" w:author="Rychol." w:date="2023-05-07T16:56:00Z">
        <w:r>
          <w:rPr>
            <w:rFonts w:ascii="宋体" w:hAnsi="宋体" w:cs="宋体" w:eastAsia="宋体"/>
            <w:lang w:val="en-US" w:eastAsia="en-US" w:bidi="en-US"/>
          </w:rPr>
          <w:delText>完，</w:delText>
        </w:r>
      </w:del>
      <w:r>
        <w:rPr>
          <w:rFonts w:ascii="宋体" w:hAnsi="宋体" w:cs="宋体" w:eastAsia="宋体"/>
          <w:lang w:val="en-US" w:eastAsia="en-US" w:bidi="en-US"/>
        </w:rPr>
        <w:t>完整，对吧？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：对呀，因为你看我们前天从上海出来，嗯然后从我们参加的那个会展中心直接地铁给你带到机场，那我们回来从机场，虽然这个深圳那个机场很大，最后出来你就直接搭地铁，</w:t>
      </w:r>
      <w:r>
        <w:rPr>
          <w:rFonts w:eastAsia="宋体" w:cs="宋体" w:ascii="宋体" w:hAnsi="宋体"/>
          <w:lang w:val="en-US" w:eastAsia="en-US" w:bidi="en-US"/>
        </w:rPr>
        <w:t>5</w:t>
      </w:r>
      <w:r>
        <w:rPr>
          <w:rFonts w:ascii="宋体" w:hAnsi="宋体" w:cs="宋体" w:eastAsia="宋体"/>
          <w:lang w:val="en-US" w:eastAsia="en-US" w:bidi="en-US"/>
        </w:rPr>
        <w:t>号线转</w:t>
      </w:r>
      <w:r>
        <w:rPr>
          <w:rFonts w:eastAsia="宋体" w:cs="宋体" w:ascii="宋体" w:hAnsi="宋体"/>
          <w:lang w:val="en-US" w:eastAsia="en-US" w:bidi="en-US"/>
        </w:rPr>
        <w:t>1</w:t>
      </w:r>
      <w:r>
        <w:rPr>
          <w:rFonts w:ascii="宋体" w:hAnsi="宋体" w:cs="宋体" w:eastAsia="宋体"/>
          <w:lang w:val="en-US" w:eastAsia="en-US" w:bidi="en-US"/>
        </w:rPr>
        <w:t>号线，也就</w:t>
      </w:r>
      <w:r>
        <w:rPr>
          <w:rFonts w:eastAsia="宋体" w:cs="宋体" w:ascii="宋体" w:hAnsi="宋体"/>
          <w:lang w:val="en-US" w:eastAsia="en-US" w:bidi="en-US"/>
        </w:rPr>
        <w:t>29</w:t>
      </w:r>
      <w:r>
        <w:rPr>
          <w:rFonts w:ascii="宋体" w:hAnsi="宋体" w:cs="宋体" w:eastAsia="宋体"/>
          <w:lang w:val="en-US" w:eastAsia="en-US" w:bidi="en-US"/>
        </w:rPr>
        <w:t>分钟到家了，好快。</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：那还是很完整的，就是整一个运行的生态都很完整。</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：对，交通枢纽这个，这个现在，这个地铁网很密的，你想嘛，它整个一个地铁是在</w:t>
      </w:r>
      <w:r>
        <w:rPr>
          <w:rFonts w:eastAsia="宋体" w:cs="宋体" w:ascii="宋体" w:hAnsi="宋体"/>
          <w:lang w:val="en-US" w:eastAsia="en-US" w:bidi="en-US"/>
        </w:rPr>
        <w:t>500</w:t>
      </w:r>
      <w:r>
        <w:rPr>
          <w:rFonts w:ascii="宋体" w:hAnsi="宋体" w:cs="宋体" w:eastAsia="宋体"/>
          <w:lang w:val="en-US" w:eastAsia="en-US" w:bidi="en-US"/>
        </w:rPr>
        <w:t>公里、</w:t>
      </w:r>
      <w:r>
        <w:rPr>
          <w:rFonts w:eastAsia="宋体" w:cs="宋体" w:ascii="宋体" w:hAnsi="宋体"/>
          <w:lang w:val="en-US" w:eastAsia="en-US" w:bidi="en-US"/>
        </w:rPr>
        <w:t>1000</w:t>
      </w:r>
      <w:r>
        <w:rPr>
          <w:rFonts w:ascii="宋体" w:hAnsi="宋体" w:cs="宋体" w:eastAsia="宋体"/>
          <w:lang w:val="en-US" w:eastAsia="en-US" w:bidi="en-US"/>
        </w:rPr>
        <w:t>里，开玩笑，整个一号线才</w:t>
      </w:r>
      <w:r>
        <w:rPr>
          <w:rFonts w:eastAsia="宋体" w:cs="宋体" w:ascii="宋体" w:hAnsi="宋体"/>
          <w:lang w:val="en-US" w:eastAsia="en-US" w:bidi="en-US"/>
        </w:rPr>
        <w:t>41</w:t>
      </w:r>
      <w:r>
        <w:rPr>
          <w:rFonts w:ascii="宋体" w:hAnsi="宋体" w:cs="宋体" w:eastAsia="宋体"/>
          <w:lang w:val="en-US" w:eastAsia="en-US" w:bidi="en-US"/>
        </w:rPr>
        <w:t>公里，你像</w:t>
      </w:r>
      <w:r>
        <w:rPr>
          <w:rFonts w:eastAsia="宋体" w:cs="宋体" w:ascii="宋体" w:hAnsi="宋体"/>
          <w:lang w:val="en-US" w:eastAsia="en-US" w:bidi="en-US"/>
        </w:rPr>
        <w:t>500</w:t>
      </w:r>
      <w:r>
        <w:rPr>
          <w:rFonts w:ascii="宋体" w:hAnsi="宋体" w:cs="宋体" w:eastAsia="宋体"/>
          <w:lang w:val="en-US" w:eastAsia="en-US" w:bidi="en-US"/>
        </w:rPr>
        <w:t>公里多少号线加在一起有多长？马上就通到那个东莞。</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：对，之后这些城市，以后可能你都在深圳上班，但是房子就买在东莞惠州了。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：很多人呢现在对。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：现在会这样。</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：很早就有这样的。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：在这边看来现在都不是，真的不是问题，只是稍微人有点辛苦。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：对，就还有算上堵车的问题。</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：你坐地铁不存在呀。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：噢，对，如果是开车就会，但是地铁不会。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：对，就地铁。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：但是会挤，会很挤，就是。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：对，我跟你说这个现在目前这个一号线，有一天我不想开车了，有一段时间我就特别不想开车，我就做这个，从桃园这个坐到了那个叫固戍。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：就这个站太多年轻人上班了。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：然后呢那个，然后我下地铁没事，我出来的时候啊，我说这人都干嘛，从底下排队。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：对，是的，是的是，就是这么夸张，我也有幸见识过一次。</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：然后我当时记得我还拍了照，我说我妈呀，没见过这么拥堵的在外面发现进去啊排队上地铁，从地下排到地上。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：对啊，就是没有办法，这种时候你就要提前做好打算了。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：对，这个时候地铁，这个时候就会就会迟到，那不知道怎么。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：而且他会挤得你难受，就是一群人堆在地铁里面，你会呼吸不上来。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还好了，因为现在你真正上地铁的时候，他这个现在整个提升的人的素质啊来了，就深圳人嘛深圳人的总体素质还是，还是比较高的，你看那个在地铁的那个大厅里面等着上地铁的人都是排队的，不自觉的排队，然后比如地铁门关上了或实在进不去了，这人就在等下一趟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：对，但是有时候你下车的时候就很崩溃，我就遇到过保安中心的时候，你还没下挤上来很容易踩踏，你知道吗？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：那倒是。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：是的，所以其实还是人太多，就是没有办法。</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这种踩踏不至于踩上人，前天去上海上海出差，晚上住在那个南京路，就是东方明珠塔，就那个黄浦江旁边嘛，我的妈呀，动用那个武警战士啊，唉呀妈呀，那就像看大片的那种，我说这这是什么？那天晚上很冷，在这边不冷嘛，我穿了个那个小西服，我这领子一裹，我说这么大人了，不至于把我踩到底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人多地方少去，真的很难受，说不好，容易踩踏。那在地铁出现之前，就是您的非日常出行，就是节假日或者周末一般会去做些什么，以及怎么，怎么就是路线，大概是怎么样的？就是放假的时候会干点什么出去玩玩之类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：那个时候没有地铁的时候，那就是坐公交，有地铁了，那我们就还是特别是绿色出行，倡导绿色出行的时候，那我们就还是坐地铁的多，因为他现在站到站了，你没必要开车。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：对，是的。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：再说了，我们是深圳人也要有点责任意识，要有点那个，这个责任意识，比如绿色出行，特别是天天要倡导绿色出行，那我们要带头嘛。</w:t>
      </w:r>
      <w:r>
        <w:rPr>
          <w:rFonts w:eastAsia="宋体" w:cs="宋体" w:ascii="宋体" w:hAnsi="宋体"/>
          <w:lang w:val="en-US" w:eastAsia="en-US" w:bidi="en-US"/>
        </w:rPr>
        <w:br/>
        <w:t>00:20:13</w:t>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：那之前就是不会去 玩吗？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：也去玩呀，也是公交车喽，以前没有地铁，那就坐公交车去玩。</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：那去玩去什么地方。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：那我们去玩，那有时候。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：到处玩。</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：到处玩了，有时长，假日长的来，那就是就相当于出省的，那就属于大旅游了。然后周末呢就小旅游喽，小旅游喽就是</w:t>
      </w:r>
      <w:ins w:id="17" w:author="Rychol." w:date="2023-05-07T19:56:00Z">
        <w:r>
          <w:rPr>
            <w:rFonts w:ascii="宋体" w:hAnsi="宋体" w:cs="宋体" w:eastAsia="宋体"/>
            <w:lang w:val="en-US" w:eastAsia="zh-CN" w:bidi="en-US"/>
          </w:rPr>
          <w:t>到</w:t>
        </w:r>
      </w:ins>
      <w:del w:id="18" w:author="Rychol." w:date="2023-05-07T19:56:00Z">
        <w:r>
          <w:rPr>
            <w:rFonts w:ascii="宋体" w:hAnsi="宋体" w:cs="宋体" w:eastAsia="宋体"/>
            <w:lang w:val="en-US" w:eastAsia="en-US" w:bidi="en-US"/>
          </w:rPr>
          <w:delText>东</w:delText>
        </w:r>
      </w:del>
      <w:r>
        <w:rPr>
          <w:rFonts w:ascii="宋体" w:hAnsi="宋体" w:cs="宋体" w:eastAsia="宋体"/>
          <w:lang w:val="en-US" w:eastAsia="en-US" w:bidi="en-US"/>
        </w:rPr>
        <w:t>周边城市。</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：噢，你们是出城</w:t>
      </w:r>
      <w:del w:id="19" w:author="Rychol." w:date="2023-05-07T19:56:00Z">
        <w:r>
          <w:rPr>
            <w:rFonts w:eastAsia="宋体" w:cs="宋体" w:ascii="宋体" w:hAnsi="宋体"/>
            <w:lang w:val="en-US" w:eastAsia="en-US" w:bidi="en-US"/>
          </w:rPr>
          <w:delText>1</w:delText>
        </w:r>
      </w:del>
      <w:r>
        <w:rPr>
          <w:rFonts w:ascii="宋体" w:hAnsi="宋体" w:cs="宋体" w:eastAsia="宋体"/>
          <w:lang w:val="en-US" w:eastAsia="en-US" w:bidi="en-US"/>
        </w:rPr>
        <w:t>玩</w:t>
      </w:r>
      <w:del w:id="20" w:author="Rychol." w:date="2023-05-07T19:56:00Z">
        <w:r>
          <w:rPr>
            <w:rFonts w:ascii="宋体" w:hAnsi="宋体" w:cs="宋体" w:eastAsia="宋体"/>
            <w:lang w:val="en-US" w:eastAsia="en-US" w:bidi="en-US"/>
          </w:rPr>
          <w:delText>万</w:delText>
        </w:r>
      </w:del>
      <w:r>
        <w:rPr>
          <w:rFonts w:ascii="宋体" w:hAnsi="宋体" w:cs="宋体" w:eastAsia="宋体"/>
          <w:lang w:val="en-US" w:eastAsia="en-US" w:bidi="en-US"/>
        </w:rPr>
        <w:t>的，就是不会在换别的区玩这样。</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w:t>
      </w:r>
      <w:ins w:id="21" w:author="Rychol." w:date="2023-05-07T19:56:00Z">
        <w:r>
          <w:rPr>
            <w:rFonts w:ascii="宋体" w:hAnsi="宋体" w:cs="宋体" w:eastAsia="宋体"/>
            <w:lang w:val="en-US" w:eastAsia="zh-CN" w:bidi="en-US"/>
          </w:rPr>
          <w:t>跨</w:t>
        </w:r>
      </w:ins>
      <w:del w:id="22" w:author="Rychol." w:date="2023-05-07T19:56:00Z">
        <w:r>
          <w:rPr>
            <w:rFonts w:ascii="宋体" w:hAnsi="宋体" w:cs="宋体" w:eastAsia="宋体"/>
            <w:lang w:val="en-US" w:eastAsia="en-US" w:bidi="en-US"/>
          </w:rPr>
          <w:delText>你</w:delText>
        </w:r>
      </w:del>
      <w:r>
        <w:rPr>
          <w:rFonts w:ascii="宋体" w:hAnsi="宋体" w:cs="宋体" w:eastAsia="宋体"/>
          <w:lang w:val="en-US" w:eastAsia="en-US" w:bidi="en-US"/>
        </w:rPr>
        <w:t>区算啥？我们这每天这随便一跨都跨区了。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：你们的工作性质比较的，对，做销售你要去好多区域。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：我每天我跨几个区跨，我们这个，这个我们甚至有一天能跑三个城市都有啊，你开车跑到佛山、广州、东莞随便一跨跨三四个城市，区算啥？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：这工作好辛苦。</w:t>
      </w:r>
      <w:del w:id="23" w:author="Rychol." w:date="2023-05-07T19:56:00Z">
        <w:r>
          <w:rPr>
            <w:rFonts w:ascii="宋体" w:hAnsi="宋体" w:cs="宋体" w:eastAsia="宋体"/>
            <w:lang w:val="en-US" w:eastAsia="en-US" w:bidi="en-US"/>
          </w:rPr>
          <w:delText>，</w:delText>
        </w:r>
      </w:del>
      <w:r>
        <w:rPr>
          <w:rFonts w:ascii="宋体" w:hAnsi="宋体" w:cs="宋体" w:eastAsia="宋体"/>
          <w:lang w:val="en-US" w:eastAsia="en-US" w:bidi="en-US"/>
        </w:rPr>
        <w:t>是不是有个画图题了？是的。这个第四个问题他是说您认为改革开放之后，深圳的发展可以划分为几个阶段，然后要说明一下是从哪一年到哪一年，然后在不同的阶段，深圳的空间格局大概是怎么样的。唉先说第一个吧，就是说改革开放后，您觉得深圳的发展可以划分为几个阶段？如果之前不太了解的话，其实也可以说来了之后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：嗯，我了解的在改革开放什么之前，深圳不就是个小渔村嘛，现在不就是一个国际化大都市嘛，是吧？我知道的我住在南山的，南山原来是叫南头营，这个地方脏乱差嘛，苍蝇、蚊子。</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：噢，脏乱差的。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：对呀，小渔村嘛，嗯你不就一个小渔村嘛，这是我听说的，这不是我经历的，改革之前的。改革开放之后的前半截，那时候我们都还没来嘛，八几年刚开放，我是</w:t>
      </w:r>
      <w:r>
        <w:rPr>
          <w:rFonts w:eastAsia="宋体" w:cs="宋体" w:ascii="宋体" w:hAnsi="宋体"/>
          <w:lang w:val="en-US" w:eastAsia="en-US" w:bidi="en-US"/>
        </w:rPr>
        <w:t>1997</w:t>
      </w:r>
      <w:r>
        <w:rPr>
          <w:rFonts w:ascii="宋体" w:hAnsi="宋体" w:cs="宋体" w:eastAsia="宋体"/>
          <w:lang w:val="en-US" w:eastAsia="en-US" w:bidi="en-US"/>
        </w:rPr>
        <w:t>年才来，我来的时候其实应该是赶上了深圳改革开放大发展时代，那个时候。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：那就我们从</w:t>
      </w:r>
      <w:r>
        <w:rPr>
          <w:rFonts w:eastAsia="宋体" w:cs="宋体" w:ascii="宋体" w:hAnsi="宋体"/>
          <w:lang w:val="en-US" w:eastAsia="en-US" w:bidi="en-US"/>
        </w:rPr>
        <w:t>1997</w:t>
      </w:r>
      <w:r>
        <w:rPr>
          <w:rFonts w:ascii="宋体" w:hAnsi="宋体" w:cs="宋体" w:eastAsia="宋体"/>
          <w:lang w:val="en-US" w:eastAsia="en-US" w:bidi="en-US"/>
        </w:rPr>
        <w:t>开始算，就是您觉得</w:t>
      </w:r>
      <w:r>
        <w:rPr>
          <w:rFonts w:eastAsia="宋体" w:cs="宋体" w:ascii="宋体" w:hAnsi="宋体"/>
          <w:lang w:val="en-US" w:eastAsia="en-US" w:bidi="en-US"/>
        </w:rPr>
        <w:t>1997</w:t>
      </w:r>
      <w:r>
        <w:rPr>
          <w:rFonts w:ascii="宋体" w:hAnsi="宋体" w:cs="宋体" w:eastAsia="宋体"/>
          <w:lang w:val="en-US" w:eastAsia="en-US" w:bidi="en-US"/>
        </w:rPr>
        <w:t>开始就是大发展时代。</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认为就是，因为嗯，因为那个时候来了之后，虽然地铁那个时候还没有开始，但是一栋一幢幢高楼，你沿着深南大道那时候现在的高楼我们真是见证它是建起来的，天天我们坐公交车有这栋楼，我们还经常说唉这栋楼干啥的，有没有业务，然后真的是日新月异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：噢，那这种发展大概持续到哪一年？为一个阶段，然后再进到下一个阶段。</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：这些楼，唉这个具体的，这个。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：大概就好了。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：其实应该</w:t>
      </w:r>
      <w:r>
        <w:rPr>
          <w:rFonts w:eastAsia="宋体" w:cs="宋体" w:ascii="宋体" w:hAnsi="宋体"/>
          <w:lang w:val="en-US" w:eastAsia="en-US" w:bidi="en-US"/>
        </w:rPr>
        <w:t>2000</w:t>
      </w:r>
      <w:r>
        <w:rPr>
          <w:rFonts w:ascii="宋体" w:hAnsi="宋体" w:cs="宋体" w:eastAsia="宋体"/>
          <w:lang w:val="en-US" w:eastAsia="en-US" w:bidi="en-US"/>
        </w:rPr>
        <w:t>，应该</w:t>
      </w:r>
      <w:r>
        <w:rPr>
          <w:rFonts w:eastAsia="宋体" w:cs="宋体" w:ascii="宋体" w:hAnsi="宋体"/>
          <w:lang w:val="en-US" w:eastAsia="en-US" w:bidi="en-US"/>
        </w:rPr>
        <w:t>2005</w:t>
      </w:r>
      <w:r>
        <w:rPr>
          <w:rFonts w:ascii="宋体" w:hAnsi="宋体" w:cs="宋体" w:eastAsia="宋体"/>
          <w:lang w:val="en-US" w:eastAsia="en-US" w:bidi="en-US"/>
        </w:rPr>
        <w:t>年左右，我觉得。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w:t>
      </w:r>
      <w:r>
        <w:rPr>
          <w:rFonts w:eastAsia="宋体" w:cs="宋体" w:ascii="宋体" w:hAnsi="宋体"/>
          <w:lang w:val="en-US" w:eastAsia="en-US" w:bidi="en-US"/>
        </w:rPr>
        <w:t>2005</w:t>
      </w:r>
      <w:r>
        <w:rPr>
          <w:rFonts w:ascii="宋体" w:hAnsi="宋体" w:cs="宋体" w:eastAsia="宋体"/>
          <w:lang w:val="en-US" w:eastAsia="en-US" w:bidi="en-US"/>
        </w:rPr>
        <w:t>之后又是什么样一个状态呢？</w:t>
      </w:r>
      <w:r>
        <w:rPr>
          <w:rFonts w:eastAsia="宋体" w:cs="宋体" w:ascii="宋体" w:hAnsi="宋体"/>
          <w:lang w:val="en-US" w:eastAsia="en-US" w:bidi="en-US"/>
        </w:rPr>
        <w:t>2005</w:t>
      </w:r>
      <w:r>
        <w:rPr>
          <w:rFonts w:ascii="宋体" w:hAnsi="宋体" w:cs="宋体" w:eastAsia="宋体"/>
          <w:lang w:val="en-US" w:eastAsia="en-US" w:bidi="en-US"/>
        </w:rPr>
        <w:t>到哪一年。</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：应该只能说</w:t>
      </w:r>
      <w:r>
        <w:rPr>
          <w:rFonts w:eastAsia="宋体" w:cs="宋体" w:ascii="宋体" w:hAnsi="宋体"/>
          <w:lang w:val="en-US" w:eastAsia="en-US" w:bidi="en-US"/>
        </w:rPr>
        <w:t>1997</w:t>
      </w:r>
      <w:r>
        <w:rPr>
          <w:rFonts w:ascii="宋体" w:hAnsi="宋体" w:cs="宋体" w:eastAsia="宋体"/>
          <w:lang w:val="en-US" w:eastAsia="en-US" w:bidi="en-US"/>
        </w:rPr>
        <w:t>年来呢是发展阶段，我们见证真的眼见着它发展，然后</w:t>
      </w:r>
      <w:r>
        <w:rPr>
          <w:rFonts w:eastAsia="宋体" w:cs="宋体" w:ascii="宋体" w:hAnsi="宋体"/>
          <w:lang w:val="en-US" w:eastAsia="en-US" w:bidi="en-US"/>
        </w:rPr>
        <w:t>2005</w:t>
      </w:r>
      <w:r>
        <w:rPr>
          <w:rFonts w:ascii="宋体" w:hAnsi="宋体" w:cs="宋体" w:eastAsia="宋体"/>
          <w:lang w:val="en-US" w:eastAsia="en-US" w:bidi="en-US"/>
        </w:rPr>
        <w:t>年到</w:t>
      </w:r>
      <w:r>
        <w:rPr>
          <w:rFonts w:eastAsia="宋体" w:cs="宋体" w:ascii="宋体" w:hAnsi="宋体"/>
          <w:lang w:val="en-US" w:eastAsia="en-US" w:bidi="en-US"/>
        </w:rPr>
        <w:t>20</w:t>
      </w:r>
      <w:r>
        <w:rPr>
          <w:rFonts w:ascii="宋体" w:hAnsi="宋体" w:cs="宋体" w:eastAsia="宋体"/>
          <w:lang w:val="en-US" w:eastAsia="en-US" w:bidi="en-US"/>
        </w:rPr>
        <w:t>一几年的就是在这才要大发展阶段，反正真的是大发展阶段。</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：那前面就是说快吧。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：快。</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：一开始快，然后现在后面就是发展的不一样了。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：对，突飞猛进。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：那差不多</w:t>
      </w:r>
      <w:r>
        <w:rPr>
          <w:rFonts w:eastAsia="宋体" w:cs="宋体" w:ascii="宋体" w:hAnsi="宋体"/>
          <w:lang w:val="en-US" w:eastAsia="en-US" w:bidi="en-US"/>
        </w:rPr>
        <w:t>10</w:t>
      </w:r>
      <w:r>
        <w:rPr>
          <w:rFonts w:ascii="宋体" w:hAnsi="宋体" w:cs="宋体" w:eastAsia="宋体"/>
          <w:lang w:val="en-US" w:eastAsia="en-US" w:bidi="en-US"/>
        </w:rPr>
        <w:t>年吧，</w:t>
      </w:r>
      <w:r>
        <w:rPr>
          <w:rFonts w:eastAsia="宋体" w:cs="宋体" w:ascii="宋体" w:hAnsi="宋体"/>
          <w:lang w:val="en-US" w:eastAsia="en-US" w:bidi="en-US"/>
        </w:rPr>
        <w:t>2015</w:t>
      </w:r>
      <w:r>
        <w:rPr>
          <w:rFonts w:ascii="宋体" w:hAnsi="宋体" w:cs="宋体" w:eastAsia="宋体"/>
          <w:lang w:val="en-US" w:eastAsia="en-US" w:bidi="en-US"/>
        </w:rPr>
        <w:t>年。</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w:t>
      </w:r>
      <w:r>
        <w:rPr>
          <w:rFonts w:eastAsia="宋体" w:cs="宋体" w:ascii="宋体" w:hAnsi="宋体"/>
          <w:lang w:val="en-US" w:eastAsia="en-US" w:bidi="en-US"/>
        </w:rPr>
        <w:t>2015</w:t>
      </w:r>
      <w:r>
        <w:rPr>
          <w:rFonts w:ascii="宋体" w:hAnsi="宋体" w:cs="宋体" w:eastAsia="宋体"/>
          <w:lang w:val="en-US" w:eastAsia="en-US" w:bidi="en-US"/>
        </w:rPr>
        <w:t>年到现在呢，大概就是怎么样一种感觉？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就觉得就是就跟人家一个，一个年轻人一样，现在都是在充实，那时候就搞框架性建设，搞基建嘛，是吧？搞交通设施啊，是吧？搞这个这个什么这个这个图书馆，你像市民中心的图书馆，儿童什么图书馆，什么什么文化馆，那时候哪有？这不是你像市民中心这些，不都是都是那个时候才建的，我们亲眼见他起来的市民中心，包括市民中心后面的那些什么深圳，应该是叫深圳书城。</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：嗯，中心书城。</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中心书城那都是那后期建的，现在建完了之后，其实现在都是内容的升级化了，你比如一栋栋高楼起来里面的什么一个一个高新企业，比如，比如什么体，那个什么腾讯是吧？比如说大疆的无人机，包括中兴通讯、华为，这一个一个</w:t>
      </w:r>
      <w:r>
        <w:rPr>
          <w:rFonts w:eastAsia="宋体" w:cs="宋体" w:ascii="宋体" w:hAnsi="宋体"/>
          <w:lang w:val="en-US" w:eastAsia="en-US" w:bidi="en-US"/>
        </w:rPr>
        <w:t>500</w:t>
      </w:r>
      <w:r>
        <w:rPr>
          <w:rFonts w:ascii="宋体" w:hAnsi="宋体" w:cs="宋体" w:eastAsia="宋体"/>
          <w:lang w:val="en-US" w:eastAsia="en-US" w:bidi="en-US"/>
        </w:rPr>
        <w:t>强啊，是吧？其实这些入住，都入住在南山，关键是又加上最近这几年的大湾区这个概念一提。</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：那在不同的阶段，您认为这个深圳的空间格局大概是怎么样的？就是不是刚说到三个阶段嘛，他们中心就是。</w:t>
      </w:r>
      <w:r>
        <w:rPr>
          <w:rFonts w:eastAsia="宋体" w:cs="宋体" w:ascii="宋体" w:hAnsi="宋体"/>
          <w:lang w:val="en-US" w:eastAsia="en-US" w:bidi="en-US"/>
        </w:rPr>
        <w:br/>
        <w:t>00:25:14</w:t>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整个格局是从东往西，从东往西大发展，然后深圳的主干道东西向冲深南大道，拓宽到了一个滨海大道，都是东西向的，从北环，然后中间深南大道，最早期的其实深南大道都没有说，呃，我印象当中早，就是我只知道有个深南大道，从东现在深南大道基本上还是没有变的，基本上南山到罗湖啊，盐田这边。然后再后来我知道有个东西快车道叫北环大道，滨海大道是亲眼见着他，然后呢那个填海建起来的。然后这个城市就发展真正的就是有潜力的就是从罗湖到福田到南山，然后到宝安，现在其实宝安和南山是大发展时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：这两个是非常有潜力的。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：唉呀，你说以前的人要是他们预测到了这点，他现在得多发呀，那一开始就是</w:t>
      </w:r>
      <w:r>
        <w:rPr>
          <w:rFonts w:eastAsia="宋体" w:cs="宋体" w:ascii="宋体" w:hAnsi="宋体"/>
          <w:lang w:val="en-US" w:eastAsia="en-US" w:bidi="en-US"/>
        </w:rPr>
        <w:t>1997</w:t>
      </w:r>
      <w:r>
        <w:rPr>
          <w:rFonts w:ascii="宋体" w:hAnsi="宋体" w:cs="宋体" w:eastAsia="宋体"/>
          <w:lang w:val="en-US" w:eastAsia="en-US" w:bidi="en-US"/>
        </w:rPr>
        <w:t>年的中心大概是在哪里呢？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：就深圳市啊，就在就在罗湖，我们那个地就罗湖、福田这两个地方，因为它两个挨得很近，罗湖本身，福田也没也没多大嘛。而且你看福田的地标，包括，包括那个什么，那时候深圳老政府就在就在罗湖嘛。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w:t>
      </w:r>
      <w:r>
        <w:rPr>
          <w:rFonts w:eastAsia="宋体" w:cs="宋体" w:ascii="宋体" w:hAnsi="宋体"/>
          <w:lang w:val="en-US" w:eastAsia="en-US" w:bidi="en-US"/>
        </w:rPr>
        <w:t>2005</w:t>
      </w:r>
      <w:r>
        <w:rPr>
          <w:rFonts w:ascii="宋体" w:hAnsi="宋体" w:cs="宋体" w:eastAsia="宋体"/>
          <w:lang w:val="en-US" w:eastAsia="en-US" w:bidi="en-US"/>
        </w:rPr>
        <w:t>年之后就是福田了，福田开始成为中心了。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：对，当然它不是完全的从</w:t>
      </w:r>
      <w:r>
        <w:rPr>
          <w:rFonts w:eastAsia="宋体" w:cs="宋体" w:ascii="宋体" w:hAnsi="宋体"/>
          <w:lang w:val="en-US" w:eastAsia="en-US" w:bidi="en-US"/>
        </w:rPr>
        <w:t>2005</w:t>
      </w:r>
      <w:r>
        <w:rPr>
          <w:rFonts w:ascii="宋体" w:hAnsi="宋体" w:cs="宋体" w:eastAsia="宋体"/>
          <w:lang w:val="en-US" w:eastAsia="en-US" w:bidi="en-US"/>
        </w:rPr>
        <w:t>年，咔嚓一下。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：慢慢切入的。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：对，现在重心就直接在南山宝安，南山宝安。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w:t>
      </w:r>
      <w:ins w:id="24" w:author="Rychol." w:date="2023-05-07T16:59:00Z">
        <w:r>
          <w:rPr>
            <w:rFonts w:ascii="宋体" w:hAnsi="宋体" w:cs="宋体" w:eastAsia="宋体"/>
            <w:lang w:val="en-US" w:eastAsia="zh-CN" w:bidi="en-US"/>
          </w:rPr>
          <w:t>宝安</w:t>
        </w:r>
      </w:ins>
      <w:del w:id="25" w:author="Rychol." w:date="2023-05-07T16:58:00Z">
        <w:r>
          <w:rPr>
            <w:rFonts w:ascii="宋体" w:hAnsi="宋体" w:cs="宋体" w:eastAsia="宋体"/>
            <w:lang w:val="en-US" w:eastAsia="en-US" w:bidi="en-US"/>
          </w:rPr>
          <w:delText>保安</w:delText>
        </w:r>
      </w:del>
      <w:r>
        <w:rPr>
          <w:rFonts w:ascii="宋体" w:hAnsi="宋体" w:cs="宋体" w:eastAsia="宋体"/>
          <w:lang w:val="en-US" w:eastAsia="en-US" w:bidi="en-US"/>
        </w:rPr>
        <w:t>也是。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：保安是，嗯</w:t>
      </w:r>
      <w:ins w:id="26" w:author="Rychol." w:date="2023-05-07T16:59:00Z">
        <w:r>
          <w:rPr>
            <w:rFonts w:ascii="宋体" w:hAnsi="宋体" w:cs="宋体" w:eastAsia="宋体"/>
            <w:lang w:val="en-US" w:eastAsia="zh-CN" w:bidi="en-US"/>
          </w:rPr>
          <w:t>宝</w:t>
        </w:r>
      </w:ins>
      <w:del w:id="27" w:author="Rychol." w:date="2023-05-07T16:59:00Z">
        <w:r>
          <w:rPr>
            <w:rFonts w:ascii="宋体" w:hAnsi="宋体" w:cs="宋体" w:eastAsia="宋体"/>
            <w:lang w:val="en-US" w:eastAsia="en-US" w:bidi="en-US"/>
          </w:rPr>
          <w:delText>保</w:delText>
        </w:r>
      </w:del>
      <w:r>
        <w:rPr>
          <w:rFonts w:ascii="宋体" w:hAnsi="宋体" w:cs="宋体" w:eastAsia="宋体"/>
          <w:lang w:val="en-US" w:eastAsia="en-US" w:bidi="en-US"/>
        </w:rPr>
        <w:t>安也是，因为都是在这个什么沿江。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：对，沿着的，嗯，那确实。</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：而且你看在前海这个写字楼一栋一栋的你看都起来了。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：对，现在就是往我们家那边望过去，真的是看到好多楼的，以前的是西站的以前的是火车西站的。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：这个大铲湾区其实也是带动，也是香港澳门这整个一个经济圈来的，香港、澳门，包括这个周边的像中山，这是一个经济带</w:t>
      </w:r>
      <w:del w:id="28" w:author="Rychol." w:date="2023-05-07T16:59:00Z">
        <w:r>
          <w:rPr>
            <w:rFonts w:ascii="宋体" w:hAnsi="宋体" w:cs="宋体" w:eastAsia="宋体"/>
            <w:lang w:val="en-US" w:eastAsia="en-US" w:bidi="en-US"/>
          </w:rPr>
          <w:delText>来的</w:delText>
        </w:r>
      </w:del>
      <w:r>
        <w:rPr>
          <w:rFonts w:ascii="宋体" w:hAnsi="宋体" w:cs="宋体" w:eastAsia="宋体"/>
          <w:lang w:val="en-US" w:eastAsia="en-US" w:bidi="en-US"/>
        </w:rPr>
        <w:t>，经济圈，所以呢这一段这个时期的经济是比较活跃的。因为香港本身它又是国际大都市，政治、经济文化中心、金融中心，所以把整个前海的金融中心其实慢慢也都会带起来，然后其中有个什么保险公司叫什么来着？不就在那前海，前海人寿嘛，还有什么什么，很多这个什么外资企业都在前海这一块，整个重心其实现在就在南山和宝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：噢，那可以大概画一下，就是刚刚说的那个发展格局的演变嘛，换一张图，也是这个图就在这块画一下好吗？可能就是刚刚所说深南大道那一块。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：这个是哪？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：刚刚不是说深南大道那块吗？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：南山、福田就在这。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：对，这是深南大道。</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：这个只能拿个虚线。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：不是这里。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：就这个嘛。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：对，差不多就是沿着这个画一下。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：对呀，这个唉呦这个是绿色的，然后现在是现在到哪了？</w:t>
      </w:r>
      <w:ins w:id="29" w:author="Rychol." w:date="2023-05-07T19:57:00Z">
        <w:r>
          <w:rPr>
            <w:rFonts w:ascii="宋体" w:hAnsi="宋体" w:cs="宋体" w:eastAsia="宋体"/>
            <w:lang w:val="en-US" w:eastAsia="zh-CN" w:bidi="en-US"/>
          </w:rPr>
          <w:t>宝安</w:t>
        </w:r>
      </w:ins>
      <w:del w:id="30" w:author="Rychol." w:date="2023-05-07T19:57:00Z">
        <w:r>
          <w:rPr>
            <w:rFonts w:ascii="宋体" w:hAnsi="宋体" w:cs="宋体" w:eastAsia="宋体"/>
            <w:lang w:val="en-US" w:eastAsia="en-US" w:bidi="en-US"/>
          </w:rPr>
          <w:delText>保安</w:delText>
        </w:r>
      </w:del>
      <w:r>
        <w:rPr>
          <w:rFonts w:ascii="宋体" w:hAnsi="宋体" w:cs="宋体" w:eastAsia="宋体"/>
          <w:lang w:val="en-US" w:eastAsia="en-US" w:bidi="en-US"/>
        </w:rPr>
        <w:t>，其实现在，其实这一块这这这整个都是这样子。对呀，这整个都是这样的，就是特别是在这个，这一块，其实南山跟宝安交界的这一块，都火得要命一下，这个是经济圈、经济带。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：那个前海都和</w:t>
      </w:r>
      <w:ins w:id="31" w:author="Rychol." w:date="2023-05-07T19:57:00Z">
        <w:r>
          <w:rPr>
            <w:rFonts w:ascii="宋体" w:hAnsi="宋体" w:cs="宋体" w:eastAsia="宋体"/>
            <w:lang w:val="en-US" w:eastAsia="zh-CN" w:bidi="en-US"/>
          </w:rPr>
          <w:t>宝安</w:t>
        </w:r>
      </w:ins>
      <w:del w:id="32" w:author="Rychol." w:date="2023-05-07T19:57:00Z">
        <w:r>
          <w:rPr>
            <w:rFonts w:ascii="宋体" w:hAnsi="宋体" w:cs="宋体" w:eastAsia="宋体"/>
            <w:lang w:val="en-US" w:eastAsia="en-US" w:bidi="en-US"/>
          </w:rPr>
          <w:delText>保安</w:delText>
        </w:r>
      </w:del>
      <w:r>
        <w:rPr>
          <w:rFonts w:ascii="宋体" w:hAnsi="宋体" w:cs="宋体" w:eastAsia="宋体"/>
          <w:lang w:val="en-US" w:eastAsia="en-US" w:bidi="en-US"/>
        </w:rPr>
        <w:t>连一块嘛，</w:t>
      </w:r>
      <w:ins w:id="33" w:author="Rychol." w:date="2023-05-07T19:57:00Z">
        <w:r>
          <w:rPr>
            <w:rFonts w:ascii="宋体" w:hAnsi="宋体" w:cs="宋体" w:eastAsia="宋体"/>
            <w:lang w:val="en-US" w:eastAsia="zh-CN" w:bidi="en-US"/>
          </w:rPr>
          <w:t>宝安</w:t>
        </w:r>
      </w:ins>
      <w:del w:id="34" w:author="Rychol." w:date="2023-05-07T19:57:00Z">
        <w:r>
          <w:rPr>
            <w:rFonts w:ascii="宋体" w:hAnsi="宋体" w:cs="宋体" w:eastAsia="宋体"/>
            <w:lang w:val="en-US" w:eastAsia="en-US" w:bidi="en-US"/>
          </w:rPr>
          <w:delText>保安</w:delText>
        </w:r>
      </w:del>
      <w:r>
        <w:rPr>
          <w:rFonts w:ascii="宋体" w:hAnsi="宋体" w:cs="宋体" w:eastAsia="宋体"/>
          <w:lang w:val="en-US" w:eastAsia="en-US" w:bidi="en-US"/>
        </w:rPr>
        <w:t>中心区。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：壹方城那也真的很很不错，我觉得。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：你去了没。</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：我天天去，我特别喜欢去壹方城，我从小就喜欢这壹方城，玩壹方城它真是个很好的地方。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：吃喝玩乐呗。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：对，它的消费又比较的有高、有低，然后又有玩的，又有逛的，又有吃的，然后旁边还是个公园嘛。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：有公园噢，出去有一个公园。</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：什么公园。</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：一个小小的，像广场，像市民广场那样子的那种小公园，就是大家会在那里跳广场舞的那种。然后我现在做家教，他们家也在保安中心，就是在壹方城对面的房子。</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：你说你做家教，你就是相当于坐地铁过去是不是？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：噢，一节给你，一节课多啊，一个小时多少钱？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w:t>
      </w:r>
      <w:r>
        <w:rPr>
          <w:rFonts w:eastAsia="宋体" w:cs="宋体" w:ascii="宋体" w:hAnsi="宋体"/>
          <w:lang w:val="en-US" w:eastAsia="en-US" w:bidi="en-US"/>
        </w:rPr>
        <w:t>130</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：一个小时，那一个星期能赚多少？</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：这个家可以赚</w:t>
      </w:r>
      <w:r>
        <w:rPr>
          <w:rFonts w:eastAsia="宋体" w:cs="宋体" w:ascii="宋体" w:hAnsi="宋体"/>
          <w:lang w:val="en-US" w:eastAsia="en-US" w:bidi="en-US"/>
        </w:rPr>
        <w:t>780</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：就一个星期。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：对，他要上</w:t>
      </w:r>
      <w:r>
        <w:rPr>
          <w:rFonts w:eastAsia="宋体" w:cs="宋体" w:ascii="宋体" w:hAnsi="宋体"/>
          <w:lang w:val="en-US" w:eastAsia="en-US" w:bidi="en-US"/>
        </w:rPr>
        <w:t>6</w:t>
      </w:r>
      <w:r>
        <w:rPr>
          <w:rFonts w:ascii="宋体" w:hAnsi="宋体" w:cs="宋体" w:eastAsia="宋体"/>
          <w:lang w:val="en-US" w:eastAsia="en-US" w:bidi="en-US"/>
        </w:rPr>
        <w:t>个小时，一周。</w:t>
      </w:r>
      <w:r>
        <w:rPr>
          <w:rFonts w:eastAsia="宋体" w:cs="宋体" w:ascii="宋体" w:hAnsi="宋体"/>
          <w:lang w:val="en-US" w:eastAsia="en-US" w:bidi="en-US"/>
        </w:rPr>
        <w:br/>
        <w:t>00:30:12</w:t>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：一个星期赚不少。</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：还不错。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：就是那你一个月都有几千块钱，你不用跟你爸妈要生活费了，你还有余的。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：那我还是要的，因为我想攒钱出去玩，我想去旅旅游什么的，可能就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：你爸你妈一个月给你固定多少钱。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：嗯，他们给</w:t>
      </w:r>
      <w:r>
        <w:rPr>
          <w:rFonts w:eastAsia="宋体" w:cs="宋体" w:ascii="宋体" w:hAnsi="宋体"/>
          <w:lang w:val="en-US" w:eastAsia="en-US" w:bidi="en-US"/>
        </w:rPr>
        <w:t>3000</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：然后你自己再赚个有三四千吧。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：差不多。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：对，你一个月你自己都可以赚个三四千。</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：对，就是就是每个月自己买点衣服吃点东西出去玩一下，然后剩下的攒到一起就等暑假再出去旅个游，这种感觉。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：对，你们可以跟同学一起去搞一些就，就拓展性的呀去，反正学习型的又好玩。</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：旅游。</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：你一般，也可以去参加一些周边的这个这个国际短途有啊，就包括，现在台湾没法去，其实像台湾那边都可以去，现在不要去。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：现在有点乱是吧？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：嗯，这个其实是有点紧张。</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：这个现在不能个人游啊，现在只能跟团游，但是跟团就没意思了，等之后。</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：你自己可以搞一下，那个这个，这个叫什么来的，科普一下嘛。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：唉，中国大陆都够玩的了，西北、西南，很好玩的。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：对，西南好玩。</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：我是学地理的嘛，然后我就对中国地理比较了解一些。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：西北、西南。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：对呀，西藏、青海，我想去云南，这个暑假先去云南看一下，然后还有新疆，哇，新疆都过完了，新疆玩两个月都玩不完的。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：那你不是去过新疆吗？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：没去过。</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：你爸上一次不是带你们全家去的哪里？</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：那个叫什么山西。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：不是，不是。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：是山西。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：你妹妹都骑那个。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：我妹去了，我没去。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：噢，你没去是吧？我就看着你爸发的那个。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：对，他们去了，好玩呢，新疆吃的又好，玩的又好还好看。唉接着说吧。那地铁引发的转变，就是说深圳哪些地方因为地铁的开通发生了较大的转变，然后大概举</w:t>
      </w:r>
      <w:r>
        <w:rPr>
          <w:rFonts w:eastAsia="宋体" w:cs="宋体" w:ascii="宋体" w:hAnsi="宋体"/>
          <w:lang w:val="en-US" w:eastAsia="en-US" w:bidi="en-US"/>
        </w:rPr>
        <w:t>2-4</w:t>
      </w:r>
      <w:r>
        <w:rPr>
          <w:rFonts w:ascii="宋体" w:hAnsi="宋体" w:cs="宋体" w:eastAsia="宋体"/>
          <w:lang w:val="en-US" w:eastAsia="en-US" w:bidi="en-US"/>
        </w:rPr>
        <w:t>个例子。</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：地铁啊。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：对，印象里就是因为地铁开通了发生了很大很大的变化的。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：这个</w:t>
      </w:r>
      <w:ins w:id="35" w:author="Rychol." w:date="2023-05-07T19:58:00Z">
        <w:r>
          <w:rPr>
            <w:rFonts w:ascii="宋体" w:hAnsi="宋体" w:cs="宋体" w:eastAsia="宋体"/>
            <w:lang w:val="en-US" w:eastAsia="zh-CN" w:bidi="en-US"/>
          </w:rPr>
          <w:t>宝安</w:t>
        </w:r>
      </w:ins>
      <w:del w:id="36" w:author="Rychol." w:date="2023-05-07T19:58:00Z">
        <w:r>
          <w:rPr>
            <w:rFonts w:ascii="宋体" w:hAnsi="宋体" w:cs="宋体" w:eastAsia="宋体"/>
            <w:lang w:val="en-US" w:eastAsia="en-US" w:bidi="en-US"/>
          </w:rPr>
          <w:delText>保安</w:delText>
        </w:r>
      </w:del>
      <w:r>
        <w:rPr>
          <w:rFonts w:ascii="宋体" w:hAnsi="宋体" w:cs="宋体" w:eastAsia="宋体"/>
          <w:lang w:val="en-US" w:eastAsia="en-US" w:bidi="en-US"/>
        </w:rPr>
        <w:t>的这个叫什么县来的，到机场这一块这个不是就是因为地铁开通。就是这个这个叫叫叫什么来着？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：罗宝线吗？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：就是罗宝线。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：就是大概是从南山到。</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：你知道吗？其实就是说固戍什么什么。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：噢，对，那块是很偏的。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：就那个地方其实其实人很多都是在科技园，你知道吗？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：他们都是科技园上班。</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在科技园上班，科技园周边的房子多贵呀，南山嘛是的是的，他们这样就带动了就相当于这个上班和和节省了这个，这个开支啊，他们住宿嘛，住宿都在保安那一块，可是上班都在科技园上班。然后这个又不用转，就两头直接到了，无非可能稍微辛苦一点，但是这个生活成本住宿成本现在，你这个这个这个其实稳定了很多人的心，你要是仅仅让这个，没有这个地铁线，那可能就是在就近上班坐公交车，那有多拥挤，那人家可能考虑整个一个情绪稳定性和企业的稳定性，我估计都会带来冲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：是的。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：那你这样一搞的话，人家交通便利，真的生活稳定，收入稳定，有什么吗？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：人的情绪真的会受交通情绪。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：这样就会很稳定，心情就好。</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：心情好，工作效率就高。</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：那效率就特不压抑了嘛。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：我之前，之前上初中不是在深大附中嘛，也是要早上坐公交啊，别说那些大爷大妈一定要赶第一趟车去买菜。</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：正好跟你们。</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：刚好，关键是他们买菜他们又不会迟到，我上学我会迟到啊。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：那你肯定要等他先上啊。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：但是问题是我们要做</w:t>
      </w:r>
      <w:r>
        <w:rPr>
          <w:rFonts w:eastAsia="宋体" w:cs="宋体" w:ascii="宋体" w:hAnsi="宋体"/>
          <w:lang w:val="en-US" w:eastAsia="en-US" w:bidi="en-US"/>
        </w:rPr>
        <w:t>375</w:t>
      </w:r>
      <w:r>
        <w:rPr>
          <w:rFonts w:ascii="宋体" w:hAnsi="宋体" w:cs="宋体" w:eastAsia="宋体"/>
          <w:lang w:val="en-US" w:eastAsia="en-US" w:bidi="en-US"/>
        </w:rPr>
        <w:t>。</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：他上了你就没空间了。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：他们很早，但是我只有这辆车，这个早上这个点只有这一趟车，坐别的车没有，然后就要做</w:t>
      </w:r>
      <w:r>
        <w:rPr>
          <w:rFonts w:eastAsia="宋体" w:cs="宋体" w:ascii="宋体" w:hAnsi="宋体"/>
          <w:lang w:val="en-US" w:eastAsia="en-US" w:bidi="en-US"/>
        </w:rPr>
        <w:t>375</w:t>
      </w:r>
      <w:r>
        <w:rPr>
          <w:rFonts w:ascii="宋体" w:hAnsi="宋体" w:cs="宋体" w:eastAsia="宋体"/>
          <w:lang w:val="en-US" w:eastAsia="en-US" w:bidi="en-US"/>
        </w:rPr>
        <w:t>嘛，然后前面它又很长，已经上很多人了，我们就要挤，后面还要有人挤，你知道吗？就整个就是很崩溃的一个状态，就每天到学校先发</w:t>
      </w:r>
      <w:r>
        <w:rPr>
          <w:rFonts w:eastAsia="宋体" w:cs="宋体" w:ascii="宋体" w:hAnsi="宋体"/>
          <w:lang w:val="en-US" w:eastAsia="en-US" w:bidi="en-US"/>
        </w:rPr>
        <w:t>10</w:t>
      </w:r>
      <w:r>
        <w:rPr>
          <w:rFonts w:ascii="宋体" w:hAnsi="宋体" w:cs="宋体" w:eastAsia="宋体"/>
          <w:lang w:val="en-US" w:eastAsia="en-US" w:bidi="en-US"/>
        </w:rPr>
        <w:t>分钟脾气。</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：你跟谁发呀。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：就自己一个人生闷气，就那那种气真的是，那种气真的是非常让人刻骨铭心，你知道吗？太可恨了。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：还有很大的变化，就是科技园这些高新技术企业，科技园不是高新，高新园区嘛是吧？高新园站也是个大站，你看上下班一样的，外面挤里边排队一样的。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：但是高新园它地铁站的出现对他有什么很大的影响？就是它的周边因为地铁站。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：这个就是上班就业其实住宿的这个就倒不多，高新园那一块就没几个小区嘛。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：对，也有吧。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：也有，没几个小区。</w:t>
      </w:r>
      <w:r>
        <w:rPr>
          <w:rFonts w:eastAsia="宋体" w:cs="宋体" w:ascii="宋体" w:hAnsi="宋体"/>
          <w:lang w:val="en-US" w:eastAsia="en-US" w:bidi="en-US"/>
        </w:rPr>
        <w:br/>
        <w:t>00:35:31</w:t>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：但是就是那种公寓一样的了，好高，好高。</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就公寓，真正的住宅小区没几个，科技园在嘛就南，南区、北区的嘛，上班的影响比较大。固戍这个地方就是也是把那个在关内上班的人输入到关外，关外让住宿的人输入到关内，其实这这这都是输入输出的资源就是资源搭配，应该这样来讲。</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：对，我觉得固戍好像，经过的时候，我记得他附近也是有几个商场，我觉得可能就是因为这个地铁站实际还是有点远的，固戍和保健中心还是有点远的。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：保安中心过了之后才是固戍的嘛。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：我原来上班我要是坐地铁就是到固戍。</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：固戍确实是个比较重要，还有别的这样比较印象深吗？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：这个可能就是在关外了，可能就就我就体会不到了。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：关外我有体会，我不是在龙华观澜上学吗？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：对呀，你就可以知道啦，这就跟蜘蛛网一样，其实网到哪你周边辐射的带动的，住宅这个消费，这个整个一个城市规划建设。城市规划到哪，你的交通一定要配套到哪。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：其实我觉得可能真的是说对关外他们影响更大，就是我之前，在我高一的时候，那个</w:t>
      </w:r>
      <w:r>
        <w:rPr>
          <w:rFonts w:eastAsia="宋体" w:cs="宋体" w:ascii="宋体" w:hAnsi="宋体"/>
          <w:lang w:val="en-US" w:eastAsia="en-US" w:bidi="en-US"/>
        </w:rPr>
        <w:t>4</w:t>
      </w:r>
      <w:r>
        <w:rPr>
          <w:rFonts w:ascii="宋体" w:hAnsi="宋体" w:cs="宋体" w:eastAsia="宋体"/>
          <w:lang w:val="en-US" w:eastAsia="en-US" w:bidi="en-US"/>
        </w:rPr>
        <w:t>号线他最多就到清湖，就是龙华的。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：清湖。</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：这个是</w:t>
      </w:r>
      <w:r>
        <w:rPr>
          <w:rFonts w:eastAsia="宋体" w:cs="宋体" w:ascii="宋体" w:hAnsi="宋体"/>
          <w:lang w:val="en-US" w:eastAsia="en-US" w:bidi="en-US"/>
        </w:rPr>
        <w:t>4</w:t>
      </w:r>
      <w:r>
        <w:rPr>
          <w:rFonts w:ascii="宋体" w:hAnsi="宋体" w:cs="宋体" w:eastAsia="宋体"/>
          <w:lang w:val="en-US" w:eastAsia="en-US" w:bidi="en-US"/>
        </w:rPr>
        <w:t>号线。</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是，龙华线，它最多最多最最顶端就是清湖，就只是龙华的比较，还是比较中心的地方，再往我不知道是往北走，应该是往北走往北走。什么观澜根本没地铁的，很崩溃的，就是我从家大兴到我学校要经过很长很长的地铁，完了之后还要坐公交，那公交坐</w:t>
      </w:r>
      <w:r>
        <w:rPr>
          <w:rFonts w:eastAsia="宋体" w:cs="宋体" w:ascii="宋体" w:hAnsi="宋体"/>
          <w:lang w:val="en-US" w:eastAsia="en-US" w:bidi="en-US"/>
        </w:rPr>
        <w:t>40</w:t>
      </w:r>
      <w:r>
        <w:rPr>
          <w:rFonts w:ascii="宋体" w:hAnsi="宋体" w:cs="宋体" w:eastAsia="宋体"/>
          <w:lang w:val="en-US" w:eastAsia="en-US" w:bidi="en-US"/>
        </w:rPr>
        <w:t>分钟，因为它开得很慢，其实没那么远，但是打的也要打个</w:t>
      </w:r>
      <w:r>
        <w:rPr>
          <w:rFonts w:eastAsia="宋体" w:cs="宋体" w:ascii="宋体" w:hAnsi="宋体"/>
          <w:lang w:val="en-US" w:eastAsia="en-US" w:bidi="en-US"/>
        </w:rPr>
        <w:t>20</w:t>
      </w:r>
      <w:r>
        <w:rPr>
          <w:rFonts w:ascii="宋体" w:hAnsi="宋体" w:cs="宋体" w:eastAsia="宋体"/>
          <w:lang w:val="en-US" w:eastAsia="en-US" w:bidi="en-US"/>
        </w:rPr>
        <w:t>多分钟。</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：我们公司开了一个</w:t>
      </w:r>
      <w:ins w:id="37" w:author="Rychol." w:date="2023-05-07T17:04:00Z">
        <w:r>
          <w:rPr>
            <w:rFonts w:ascii="宋体" w:hAnsi="宋体" w:cs="宋体" w:eastAsia="宋体"/>
            <w:lang w:val="en-US" w:eastAsia="zh-CN" w:bidi="en-US"/>
          </w:rPr>
          <w:t>滑雪场</w:t>
        </w:r>
      </w:ins>
      <w:del w:id="38" w:author="Rychol." w:date="2023-05-07T17:04:00Z">
        <w:r>
          <w:rPr>
            <w:rFonts w:ascii="宋体" w:hAnsi="宋体" w:cs="宋体" w:eastAsia="宋体"/>
            <w:lang w:val="en-US" w:eastAsia="en-US" w:bidi="en-US"/>
          </w:rPr>
          <w:delText>化学厂</w:delText>
        </w:r>
      </w:del>
      <w:r>
        <w:rPr>
          <w:rFonts w:ascii="宋体" w:hAnsi="宋体" w:cs="宋体" w:eastAsia="宋体"/>
          <w:lang w:val="en-US" w:eastAsia="en-US" w:bidi="en-US"/>
        </w:rPr>
        <w:t>，你爸那天还跟我说，我发了朋友圈，你爸说唉啥时候我们去体验体验？我说你去吧。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：化学城，滑雪场。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：滑雪的噢，真雪，我们自己建的。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：对呀，好高级，我也想去玩。</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：那好啊，我就跟你爸说，我说你们要去，行，我给你搞几张票。</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：关键是那边很多人住，你不去不知道你以为那边都是什么工业区，没几个人。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：你妹打球就在那打过。</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：我妹没有，那边是高尔夫球场。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：我们那就在那旁边就在观澜高尔夫旁边。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：噢，是吗？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：对，你爸有一次那个在那带你妹妹打球，给我发了个定位，我说你们雪场就在这一个马路这边一个马路这边嘛。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：噢，但是后来我高考嘛，我高考的时候不是我去住酒店，因为在寝室有请有同学打呼噜，实在太吵了就难受去住酒店，然后往那边一走，才发现原来那边那么多人就是打工的，那边其实很多人的。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：关外其实，当然现在不存在关内、关外，严格意义上来讲，现在那个保安那关外的就观澜的、光明的，其实那些工业区密集的地方人员素质还是不够的。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：不够吗？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：不够，因为他们都是劳动密集型那种对这个知识的需求那就不一样。</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：马上都被大机器要替代了。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知道现在机械化程度，然后包括智能化嘛，我们公司也做机器人，你人去拿的我就让机器去拿，不用你你去忍，现在机器就是智能化时代就不来了。然后而且就是说，不能纯粹是那个机器取代，也是靠智能化程度很高的，很多东西都是自动化程度很高很高的。所以但是关外的这个深圳，现在的所谓的关外的劳动密集型企业，还没有说离开玩的还残留了一部分，就是一部分靠机器，一部分靠人力的这种还是不是属于特密集型，但至少还是靠人工的这些关外的那种什么服装厂啊，什么那个什么线路板厂啊，什么什么手机贴膜的，这些厂还是很多的。所以他们那些人出来，你看着呀不是歪着都是瘸子，都是都是丑，反正就是总之连长的都不如关内人，长的感觉，就是他们不太，所以他们那个住宿标准他要求不高，但是你给他高了他住不起，因为他的收入还是受限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：但是他们交通就很不便的，他们基本上就卡在那了。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：不出来了，住宿舍了。</w:t>
      </w:r>
      <w:r>
        <w:rPr>
          <w:rFonts w:eastAsia="宋体" w:cs="宋体" w:ascii="宋体" w:hAnsi="宋体"/>
          <w:lang w:val="en-US" w:eastAsia="en-US" w:bidi="en-US"/>
        </w:rPr>
        <w:br/>
        <w:t>00:40:20</w:t>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：那他们就不需要。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：他就没那么的想法，所以他们就觉得开心，你不开心，就是想法多了。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：那他如果突然出来转转呢，现在就。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：没想法了，你就很开心，有想法了你反而又是不好吧。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：确实。</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：就是这样子的。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 xml:space="preserve">：好吧？差不多吧， </w:t>
      </w:r>
      <w:r>
        <w:rPr>
          <w:rFonts w:eastAsia="宋体" w:cs="宋体" w:ascii="宋体" w:hAnsi="宋体"/>
          <w:lang w:val="en-US" w:eastAsia="en-US" w:bidi="en-US"/>
        </w:rPr>
        <w:t>OK</w:t>
      </w:r>
      <w:r>
        <w:rPr>
          <w:rFonts w:ascii="宋体" w:hAnsi="宋体" w:cs="宋体" w:eastAsia="宋体"/>
          <w:lang w:val="en-US" w:eastAsia="en-US" w:bidi="en-US"/>
        </w:rPr>
        <w:t>，上一部分问完了。现在到了现代生活的部分，就是您还记得第一次坐地铁的时候是什么时候吗？哪一年？</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：第一次坐地铁就是一号线开通到机场，我记得当时我跟豆豆爸爸就跟你叔叔，我说我们两个今天没事，你带我坐地铁吧，我这个人有点不敢，其实我要说我坐地铁，我</w:t>
      </w:r>
      <w:r>
        <w:rPr>
          <w:rFonts w:eastAsia="宋体" w:cs="宋体" w:ascii="宋体" w:hAnsi="宋体"/>
          <w:lang w:val="en-US" w:eastAsia="en-US" w:bidi="en-US"/>
        </w:rPr>
        <w:t>30</w:t>
      </w:r>
      <w:r>
        <w:rPr>
          <w:rFonts w:ascii="宋体" w:hAnsi="宋体" w:cs="宋体" w:eastAsia="宋体"/>
          <w:lang w:val="en-US" w:eastAsia="en-US" w:bidi="en-US"/>
        </w:rPr>
        <w:t>年前我都自己到北京去，我都坐地铁，你知道吗？那时候坐地铁就</w:t>
      </w:r>
      <w:r>
        <w:rPr>
          <w:rFonts w:eastAsia="宋体" w:cs="宋体" w:ascii="宋体" w:hAnsi="宋体"/>
          <w:lang w:val="en-US" w:eastAsia="en-US" w:bidi="en-US"/>
        </w:rPr>
        <w:t>5</w:t>
      </w:r>
      <w:r>
        <w:rPr>
          <w:rFonts w:ascii="宋体" w:hAnsi="宋体" w:cs="宋体" w:eastAsia="宋体"/>
          <w:lang w:val="en-US" w:eastAsia="en-US" w:bidi="en-US"/>
        </w:rPr>
        <w:t>毛钱在里面随便转，能转随便转。然后就觉得很好奇，深圳也开通地铁了。然后而且就在我们家门口，我让你刘叔带着我，我说带着我们两个就晃到机场去看一看。然后带上他买票，不叫买票就买了什么啥鬼，那个币嘛，我就有点</w:t>
      </w:r>
      <w:ins w:id="39" w:author="Rychol." w:date="2023-05-07T17:01:00Z">
        <w:r>
          <w:rPr>
            <w:rFonts w:ascii="宋体" w:hAnsi="宋体" w:cs="宋体" w:eastAsia="宋体"/>
            <w:lang w:val="en-US" w:eastAsia="zh-CN" w:bidi="en-US"/>
          </w:rPr>
          <w:t>神奇</w:t>
        </w:r>
      </w:ins>
      <w:del w:id="40" w:author="Rychol." w:date="2023-05-07T17:00:00Z">
        <w:r>
          <w:rPr>
            <w:rFonts w:ascii="宋体" w:hAnsi="宋体" w:cs="宋体" w:eastAsia="宋体"/>
            <w:lang w:val="en-US" w:eastAsia="en-US" w:bidi="en-US"/>
          </w:rPr>
          <w:delText>深</w:delText>
        </w:r>
      </w:del>
      <w:r>
        <w:rPr>
          <w:rFonts w:ascii="宋体" w:hAnsi="宋体" w:cs="宋体" w:eastAsia="宋体"/>
          <w:lang w:val="en-US" w:eastAsia="en-US" w:bidi="en-US"/>
        </w:rPr>
        <w:t>，我说你带我，然后去。他那时候都已经</w:t>
      </w:r>
      <w:ins w:id="41" w:author="Rychol." w:date="2023-05-07T17:01:00Z">
        <w:r>
          <w:rPr>
            <w:rFonts w:ascii="宋体" w:hAnsi="宋体" w:cs="宋体" w:eastAsia="宋体"/>
            <w:lang w:val="en-US" w:eastAsia="zh-CN" w:bidi="en-US"/>
          </w:rPr>
          <w:t>坐</w:t>
        </w:r>
      </w:ins>
      <w:del w:id="42" w:author="Rychol." w:date="2023-05-07T17:01:00Z">
        <w:r>
          <w:rPr>
            <w:rFonts w:ascii="宋体" w:hAnsi="宋体" w:cs="宋体" w:eastAsia="宋体"/>
            <w:lang w:val="en-US" w:eastAsia="en-US" w:bidi="en-US"/>
          </w:rPr>
          <w:delText>做</w:delText>
        </w:r>
      </w:del>
      <w:r>
        <w:rPr>
          <w:rFonts w:ascii="宋体" w:hAnsi="宋体" w:cs="宋体" w:eastAsia="宋体"/>
          <w:lang w:val="en-US" w:eastAsia="en-US" w:bidi="en-US"/>
        </w:rPr>
        <w:t>了几次了，然后后来就带上我</w:t>
      </w:r>
      <w:ins w:id="43" w:author="Rychol." w:date="2023-05-07T17:01:00Z">
        <w:r>
          <w:rPr>
            <w:rFonts w:ascii="宋体" w:hAnsi="宋体" w:cs="宋体" w:eastAsia="宋体"/>
            <w:lang w:val="en-US" w:eastAsia="zh-CN" w:bidi="en-US"/>
          </w:rPr>
          <w:t>，</w:t>
        </w:r>
      </w:ins>
      <w:r>
        <w:rPr>
          <w:rFonts w:ascii="宋体" w:hAnsi="宋体" w:cs="宋体" w:eastAsia="宋体"/>
          <w:lang w:val="en-US" w:eastAsia="en-US" w:bidi="en-US"/>
        </w:rPr>
        <w:t>就很好奇，全程就买票，然后入站，然后说把那个那个扣子拿紧，别</w:t>
      </w:r>
      <w:ins w:id="44" w:author="Rychol." w:date="2023-05-07T17:01:00Z">
        <w:r>
          <w:rPr>
            <w:rFonts w:ascii="宋体" w:hAnsi="宋体" w:cs="宋体" w:eastAsia="宋体"/>
            <w:lang w:val="en-US" w:eastAsia="zh-CN" w:bidi="en-US"/>
          </w:rPr>
          <w:t>扔掉了</w:t>
        </w:r>
      </w:ins>
      <w:del w:id="45" w:author="Rychol." w:date="2023-05-07T17:01:00Z">
        <w:r>
          <w:rPr>
            <w:rFonts w:ascii="宋体" w:hAnsi="宋体" w:cs="宋体" w:eastAsia="宋体"/>
            <w:lang w:val="en-US" w:eastAsia="en-US" w:bidi="en-US"/>
          </w:rPr>
          <w:delText>人出去</w:delText>
        </w:r>
      </w:del>
      <w:r>
        <w:rPr>
          <w:rFonts w:ascii="宋体" w:hAnsi="宋体" w:cs="宋体" w:eastAsia="宋体"/>
          <w:lang w:val="en-US" w:eastAsia="en-US" w:bidi="en-US"/>
        </w:rPr>
        <w:t>出不去了，就这种很搞笑的，然后就是觉得怎么去讲呢。就是这个城市发展的无形当中给给我们带来的那种无形的幸福感或者安全感，或者是这个，这个幸福指数吧，就是明显的是提起来了，就这是公共资源，这公共设施能让我一个普通老百姓我能尝到，我首先我能享受到啊，是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：大概是哪一年啊还记得吗？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：那不就是</w:t>
      </w:r>
      <w:r>
        <w:rPr>
          <w:rFonts w:eastAsia="宋体" w:cs="宋体" w:ascii="宋体" w:hAnsi="宋体"/>
          <w:lang w:val="en-US" w:eastAsia="en-US" w:bidi="en-US"/>
        </w:rPr>
        <w:t>2014</w:t>
      </w:r>
      <w:r>
        <w:rPr>
          <w:rFonts w:ascii="宋体" w:hAnsi="宋体" w:cs="宋体" w:eastAsia="宋体"/>
          <w:lang w:val="en-US" w:eastAsia="en-US" w:bidi="en-US"/>
        </w:rPr>
        <w:t>年嘛，不是</w:t>
      </w:r>
      <w:r>
        <w:rPr>
          <w:rFonts w:eastAsia="宋体" w:cs="宋体" w:ascii="宋体" w:hAnsi="宋体"/>
          <w:lang w:val="en-US" w:eastAsia="en-US" w:bidi="en-US"/>
        </w:rPr>
        <w:t>2011</w:t>
      </w:r>
      <w:r>
        <w:rPr>
          <w:rFonts w:ascii="宋体" w:hAnsi="宋体" w:cs="宋体" w:eastAsia="宋体"/>
          <w:lang w:val="en-US" w:eastAsia="en-US" w:bidi="en-US"/>
        </w:rPr>
        <w:t>年吧。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：现在的出行一般就是上班嘛，对吧？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：现在就是就是开车了。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：南山到宝安。</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：对，开车了</w:t>
      </w:r>
      <w:r>
        <w:rPr>
          <w:rFonts w:eastAsia="宋体" w:cs="宋体" w:ascii="宋体" w:hAnsi="宋体"/>
          <w:lang w:val="en-US" w:eastAsia="en-US" w:bidi="en-US"/>
        </w:rPr>
        <w:t>,</w:t>
      </w:r>
      <w:del w:id="46" w:author="Rychol." w:date="2023-05-07T17:01:00Z">
        <w:r>
          <w:rPr>
            <w:rFonts w:ascii="宋体" w:hAnsi="宋体" w:cs="宋体" w:eastAsia="宋体"/>
            <w:lang w:val="en-US" w:eastAsia="en-US" w:bidi="en-US"/>
          </w:rPr>
          <w:delText>，</w:delText>
        </w:r>
      </w:del>
      <w:r>
        <w:rPr>
          <w:rFonts w:ascii="宋体" w:hAnsi="宋体" w:cs="宋体" w:eastAsia="宋体"/>
          <w:lang w:val="en-US" w:eastAsia="en-US" w:bidi="en-US"/>
        </w:rPr>
        <w:t>现在就是开车了，现在交通呢就是周末外出玩或者是外出长途旅游，这个都是搭地铁到机场或者到高铁站，这个搭乘的这个交通工具就是靠地铁了。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：这么一说你们还蛮常去旅游的呀。</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：我们，对啊，我们这次寒暑假呀，这个五一、十一啊都去玩，都会出去，你老家我都去过。有一年五一还是什么。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：井冈山、赣州。</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：先到你赣州，你奶奶住的那个房子我们都去过，就蒋经国，还是蒋纬国那个。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：中山路。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：我不知道哪个路，我都不知道了。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：老城区那个，那个房子。</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：对，就去就去那里面，然后再后来，你家那房子卖了。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：噢，是的，是的。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：对，然后在赣州什么赣南、定南，你爸爸一个同学叫什么来着，银行的那个人，然后再后来又去了那个井冈山了嘛。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：井冈山井冈山要换个季节，井冈山秋天，秋天是特别好看。</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：为什么呢。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：我们秋天，我们高二的时候秋天就去井冈山玩了，高二整个学校都去。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：我知道你那一年去井冈山，我知道。</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：超好玩，超好玩。</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：上山嘛。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：对啊，很漂亮，那落叶。</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：几月份？</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w:t>
      </w:r>
      <w:r>
        <w:rPr>
          <w:rFonts w:eastAsia="宋体" w:cs="宋体" w:ascii="宋体" w:hAnsi="宋体"/>
          <w:lang w:val="en-US" w:eastAsia="en-US" w:bidi="en-US"/>
        </w:rPr>
        <w:t>11</w:t>
      </w:r>
      <w:r>
        <w:rPr>
          <w:rFonts w:ascii="宋体" w:hAnsi="宋体" w:cs="宋体" w:eastAsia="宋体"/>
          <w:lang w:val="en-US" w:eastAsia="en-US" w:bidi="en-US"/>
        </w:rPr>
        <w:t>月。</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：我们是当时穿一件外套，那大概差不多吧。</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：噢，那我们冷，噢我们已经十几度了，冷死了。现在的非日常出行就是玩玩的话，出去玩就是开车。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：现在全部都是交通工具。</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：噢，不对，坐地铁。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：长途旅行肯定是地铁啊，我们接到高铁站或者接到机场就是出行，还是靠地铁。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：那短途呢？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：短途的，比如周边城市的，我们可能还是开车的多一些啦。</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：就是周边城市我们都是开车了，上班呢这个有时候是为了控制时间，又加上可能开车方便一些，所以你看我们家猫直接上去了。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：还蛮觉得你们这样生活挺好的，经常出去玩，我们就不怎么出去玩。</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：你们家我看你爸也不是经常出去。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：那是他一个人去，又不是带过我们去，他公司福利好，今天去泰国，明天去俄罗斯。对呀，我没这待遇。</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：你可以要。</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：我是我们家，我是我们家阅历垫底的，我妹去的地方比我多。</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：你主要是以学习为重吗？靠自己，靠自己，你一个月几千块钱收入啊。</w:t>
      </w:r>
      <w:r>
        <w:rPr>
          <w:rFonts w:eastAsia="宋体" w:cs="宋体" w:ascii="宋体" w:hAnsi="宋体"/>
          <w:lang w:val="en-US" w:eastAsia="en-US" w:bidi="en-US"/>
        </w:rPr>
        <w:br/>
        <w:t>00:45:23</w:t>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：是这样，靠自己。</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：还真不错，真不错，你坚持带两个人呢？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：对，现在就带两个。</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：我就说你尝试带三个嘛。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：那也不行，那我还要上课，还有作业，其实我现在超忙，我每周都在忙，我现在觉得我比上高中更忙。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：忙什么呢？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：比如说现在我不就是来做采访了嘛，我明天一整天都是去做家教，后天还要写作业干嘛的，就还要看一些文章、论文书干嘛的，还有学校还有网上作业还是干嘛的，每天都在忙。</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：学生就是。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：但是又没，但是你要说密集程度其实又没高中那么密。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：你学习那种强度，你到高中差远了。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：对，高中，高中是人一生当中学习能力最强的。</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：水深火热。</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：天哪，那真的好大胆。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：你看嘛，人</w:t>
      </w:r>
      <w:r>
        <w:rPr>
          <w:rFonts w:eastAsia="宋体" w:cs="宋体" w:ascii="宋体" w:hAnsi="宋体"/>
          <w:lang w:val="en-US" w:eastAsia="en-US" w:bidi="en-US"/>
        </w:rPr>
        <w:t>,</w:t>
      </w:r>
      <w:r>
        <w:rPr>
          <w:rFonts w:ascii="宋体" w:hAnsi="宋体" w:cs="宋体" w:eastAsia="宋体"/>
          <w:lang w:val="en-US" w:eastAsia="en-US" w:bidi="en-US"/>
        </w:rPr>
        <w:t>不是在走嘛。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：那真的是要小心，就是会有那种猫掉下去的新闻。</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：有，我们在</w:t>
      </w:r>
      <w:r>
        <w:rPr>
          <w:rFonts w:eastAsia="宋体" w:cs="宋体" w:ascii="宋体" w:hAnsi="宋体"/>
          <w:lang w:val="en-US" w:eastAsia="en-US" w:bidi="en-US"/>
        </w:rPr>
        <w:t>6</w:t>
      </w:r>
      <w:r>
        <w:rPr>
          <w:rFonts w:ascii="宋体" w:hAnsi="宋体" w:cs="宋体" w:eastAsia="宋体"/>
          <w:lang w:val="en-US" w:eastAsia="en-US" w:bidi="en-US"/>
        </w:rPr>
        <w:t>楼的猫就摔下去，也就挂了。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w:t>
      </w:r>
      <w:r>
        <w:rPr>
          <w:rFonts w:eastAsia="宋体" w:cs="宋体" w:ascii="宋体" w:hAnsi="宋体"/>
          <w:lang w:val="en-US" w:eastAsia="en-US" w:bidi="en-US"/>
        </w:rPr>
        <w:t>6</w:t>
      </w:r>
      <w:r>
        <w:rPr>
          <w:rFonts w:ascii="宋体" w:hAnsi="宋体" w:cs="宋体" w:eastAsia="宋体"/>
          <w:lang w:val="en-US" w:eastAsia="en-US" w:bidi="en-US"/>
        </w:rPr>
        <w:t>楼的吗？</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：不是，我们是</w:t>
      </w:r>
      <w:r>
        <w:rPr>
          <w:rFonts w:eastAsia="宋体" w:cs="宋体" w:ascii="宋体" w:hAnsi="宋体"/>
          <w:lang w:val="en-US" w:eastAsia="en-US" w:bidi="en-US"/>
        </w:rPr>
        <w:t>8</w:t>
      </w:r>
      <w:r>
        <w:rPr>
          <w:rFonts w:ascii="宋体" w:hAnsi="宋体" w:cs="宋体" w:eastAsia="宋体"/>
          <w:lang w:val="en-US" w:eastAsia="en-US" w:bidi="en-US"/>
        </w:rPr>
        <w:t>楼。</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：这种时候他猫挂了都是小事，砸到人就麻烦了，砸到人赔死了。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：你看你现在抓住他，然后你说你下去啊，你下去它爪子抓得特别紧密。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：对，他们现在轻嘛。</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：就是现在你看现在我要去叫了，你看我叫他，你看他就过来了，然后他下来了。不听话，你不听话。</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：你叫他就下。那一般您在地铁上会做些什么呢？</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：现在看什么啊，就看手机，但是现在这个自从去年到现在，有时候连手机不想看了。</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：会晕是不是？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：一个是会晕、晃动，另外一个人多的时候，又加上这个眼睛比较累都不想看，但是观察到周边的</w:t>
      </w:r>
      <w:r>
        <w:rPr>
          <w:rFonts w:eastAsia="宋体" w:cs="宋体" w:ascii="宋体" w:hAnsi="宋体"/>
          <w:lang w:val="en-US" w:eastAsia="en-US" w:bidi="en-US"/>
        </w:rPr>
        <w:t>10</w:t>
      </w:r>
      <w:r>
        <w:rPr>
          <w:rFonts w:ascii="宋体" w:hAnsi="宋体" w:cs="宋体" w:eastAsia="宋体"/>
          <w:lang w:val="en-US" w:eastAsia="en-US" w:bidi="en-US"/>
        </w:rPr>
        <w:t>个人有</w:t>
      </w:r>
      <w:r>
        <w:rPr>
          <w:rFonts w:eastAsia="宋体" w:cs="宋体" w:ascii="宋体" w:hAnsi="宋体"/>
          <w:lang w:val="en-US" w:eastAsia="en-US" w:bidi="en-US"/>
        </w:rPr>
        <w:t>9</w:t>
      </w:r>
      <w:r>
        <w:rPr>
          <w:rFonts w:ascii="宋体" w:hAnsi="宋体" w:cs="宋体" w:eastAsia="宋体"/>
          <w:lang w:val="en-US" w:eastAsia="en-US" w:bidi="en-US"/>
        </w:rPr>
        <w:t>个人都在看，都是低头族。</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：对，十有八九都在看手机。</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：对。</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：唉，是这样，不然太无聊。但是问题是手机它网又不好。</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：用自己的呀，不差那一点钱，移动网啊。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：没用啊，我我前天也是我也刷手机，问题是我就到一些站他就卡，他就站点信号是好的，但是你途中信号差。</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：他们会走那个地下隧道，也是。</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：就是信号卡，有在坐地铁的时候遇到过什么让人印象很深刻的事情，好的坏的都可以。</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B</w:t>
      </w:r>
      <w:r>
        <w:rPr>
          <w:rFonts w:ascii="宋体" w:hAnsi="宋体" w:cs="宋体" w:eastAsia="宋体"/>
          <w:lang w:val="en-US" w:eastAsia="en-US" w:bidi="en-US"/>
        </w:rPr>
        <w:t>：有，那个坐地铁坏到不像，我坐中巴车的时候，那时候没有地铁，坐中巴车的时候，我经常做那些英雄的，我做什么事？就是小偷啊。</w:t>
      </w:r>
      <w:r>
        <w:rPr>
          <w:rFonts w:eastAsia="宋体" w:cs="宋体" w:ascii="宋体" w:hAnsi="宋体"/>
          <w:lang w:val="en-US" w:eastAsia="en-US" w:bidi="en-US"/>
        </w:rPr>
        <w:br/>
      </w:r>
      <w:r>
        <w:rPr>
          <w:rFonts w:ascii="宋体" w:hAnsi="宋体" w:cs="宋体" w:eastAsia="宋体"/>
          <w:lang w:val="en-US" w:eastAsia="en-US" w:bidi="en-US"/>
        </w:rPr>
        <w:t>角色</w:t>
      </w:r>
      <w:r>
        <w:rPr>
          <w:rFonts w:eastAsia="宋体" w:cs="宋体" w:ascii="宋体" w:hAnsi="宋体"/>
          <w:lang w:val="en-US" w:eastAsia="en-US" w:bidi="en-US"/>
        </w:rPr>
        <w:t>A</w:t>
      </w:r>
      <w:r>
        <w:rPr>
          <w:rFonts w:ascii="宋体" w:hAnsi="宋体" w:cs="宋体" w:eastAsia="宋体"/>
          <w:lang w:val="en-US" w:eastAsia="en-US" w:bidi="en-US"/>
        </w:rPr>
        <w:t>：抓小偷。</w:t>
      </w:r>
      <w:r>
        <w:rPr>
          <w:rFonts w:eastAsia="宋体" w:cs="宋体" w:ascii="宋体" w:hAnsi="宋体"/>
          <w:lang w:val="en-US" w:eastAsia="en-US" w:bidi="en-US"/>
        </w:rPr>
        <w:br/>
        <w:t>2</w:t>
      </w:r>
      <w:r>
        <w:rPr>
          <w:rFonts w:ascii="宋体" w:hAnsi="宋体" w:cs="宋体" w:eastAsia="宋体"/>
          <w:lang w:val="en-US" w:eastAsia="en-US" w:bidi="en-US"/>
        </w:rPr>
        <w:t>你挎个包子在这儿，然后坐公交车的时候就手就进来了，但是我当时我就不会，我就说挡你一下，然后示意你一下，然后下车的时候真的有小偷，就这样坐地铁，现在呢小偷偷钱都偷不到了。让我印象最深刻的就是现在的车上的人，整体素质啊，深圳整体素质真好。我们</w:t>
      </w:r>
      <w:r>
        <w:rPr>
          <w:rFonts w:eastAsia="宋体" w:cs="宋体" w:ascii="宋体" w:hAnsi="宋体"/>
          <w:lang w:val="en-US" w:eastAsia="en-US" w:bidi="en-US"/>
        </w:rPr>
        <w:t>2021</w:t>
      </w:r>
      <w:r>
        <w:rPr>
          <w:rFonts w:ascii="宋体" w:hAnsi="宋体" w:cs="宋体" w:eastAsia="宋体"/>
          <w:lang w:val="en-US" w:eastAsia="en-US" w:bidi="en-US"/>
        </w:rPr>
        <w:t>年的时候回河南洛阳，当时是坐飞机，嗯然后我背了个，这个背包，然后爸爸背了一个包，我拉了个箱子，爸爸拉了个箱子，他这个没习惯，然后去雇了那个手拉箱，结果了另外一个背包，我们下地铁去机场，包落在那个地铁上去了。我们下了地铁之后，然后地铁就走了嘛。</w:t>
      </w:r>
      <w:del w:id="47" w:author="Rychol." w:date="2023-05-07T20:01:00Z">
        <w:r>
          <w:rPr>
            <w:rFonts w:ascii="宋体" w:hAnsi="宋体" w:cs="宋体" w:eastAsia="宋体"/>
            <w:lang w:val="en-US" w:eastAsia="en-US" w:bidi="en-US"/>
          </w:rPr>
          <w:delText>好的是，</w:delText>
        </w:r>
      </w:del>
      <w:r>
        <w:rPr>
          <w:rFonts w:ascii="宋体" w:hAnsi="宋体" w:cs="宋体" w:eastAsia="宋体"/>
          <w:lang w:val="en-US" w:eastAsia="en-US" w:bidi="en-US"/>
        </w:rPr>
        <w:t>就是然后呢，我们这边地铁有这边飞机这个时间也受限，这个怎么办？然后就找了地铁工作人员，然后当时记得哪一号地铁，就哪一节车厢是都不记得了，噢因为地铁很多节车厢嘛不记得哪一些车厢，但是只知道刚刚走就是哪到哪的，我们刚刚从哪里才下车的。那个这个车子估计现在应该往哪个方向，我们那个背包，背包里有什么东西，我们就赶紧跟这个地铁的每个服务窗口的工作人员联系。</w:t>
      </w:r>
      <w:r>
        <w:rPr>
          <w:rFonts w:eastAsia="宋体" w:cs="宋体" w:ascii="宋体" w:hAnsi="宋体"/>
          <w:lang w:val="en-US" w:eastAsia="en-US" w:bidi="en-US"/>
        </w:rPr>
        <w:br/>
        <w:t>00:50:01</w:t>
        <w:br/>
      </w:r>
      <w:r>
        <w:rPr>
          <w:rFonts w:ascii="宋体" w:hAnsi="宋体" w:cs="宋体" w:eastAsia="宋体"/>
          <w:lang w:val="en-US" w:eastAsia="en-US" w:bidi="en-US"/>
        </w:rPr>
        <w:t>当时还都是一些服务志愿者，那些志愿者呢，就跟有一些大学生啊，或者是说那个大学生，还不一定是大学生，遇到事了，我让他帮我的时候，就身上拉那个，那个，那个就是礼仪的那种，唉有的人还不懂，还被我给吓住了，我着急啊。我的工作电脑啊，包括</w:t>
      </w:r>
      <w:r>
        <w:rPr>
          <w:rFonts w:eastAsia="宋体" w:cs="宋体" w:ascii="宋体" w:hAnsi="宋体"/>
          <w:lang w:val="en-US" w:eastAsia="en-US" w:bidi="en-US"/>
        </w:rPr>
        <w:t>iPad</w:t>
      </w:r>
      <w:r>
        <w:rPr>
          <w:rFonts w:ascii="宋体" w:hAnsi="宋体" w:cs="宋体" w:eastAsia="宋体"/>
          <w:lang w:val="en-US" w:eastAsia="en-US" w:bidi="en-US"/>
        </w:rPr>
        <w:t>呀，</w:t>
      </w:r>
      <w:del w:id="48" w:author="Rychol." w:date="2023-05-07T17:02:00Z">
        <w:r>
          <w:rPr>
            <w:rFonts w:ascii="宋体" w:hAnsi="宋体" w:cs="宋体" w:eastAsia="宋体"/>
            <w:lang w:val="en-US" w:eastAsia="en-US" w:bidi="en-US"/>
          </w:rPr>
          <w:delText>嗯</w:delText>
        </w:r>
      </w:del>
      <w:r>
        <w:rPr>
          <w:rFonts w:ascii="宋体" w:hAnsi="宋体" w:cs="宋体" w:eastAsia="宋体"/>
          <w:lang w:val="en-US" w:eastAsia="en-US" w:bidi="en-US"/>
        </w:rPr>
        <w:t>妹妹带的</w:t>
      </w:r>
      <w:r>
        <w:rPr>
          <w:rFonts w:eastAsia="宋体" w:cs="宋体" w:ascii="宋体" w:hAnsi="宋体"/>
          <w:lang w:val="en-US" w:eastAsia="en-US" w:bidi="en-US"/>
        </w:rPr>
        <w:t>iPad</w:t>
      </w:r>
      <w:r>
        <w:rPr>
          <w:rFonts w:ascii="宋体" w:hAnsi="宋体" w:cs="宋体" w:eastAsia="宋体"/>
          <w:lang w:val="en-US" w:eastAsia="en-US" w:bidi="en-US"/>
        </w:rPr>
        <w:t>啊。我一下子，那个包就给</w:t>
      </w:r>
      <w:ins w:id="49" w:author="Rychol." w:date="2023-05-07T17:02:00Z">
        <w:r>
          <w:rPr>
            <w:rFonts w:ascii="宋体" w:hAnsi="宋体" w:cs="宋体" w:eastAsia="宋体"/>
            <w:lang w:val="en-US" w:eastAsia="zh-CN" w:bidi="en-US"/>
          </w:rPr>
          <w:t>落</w:t>
        </w:r>
      </w:ins>
      <w:del w:id="50" w:author="Rychol." w:date="2023-05-07T17:02:00Z">
        <w:r>
          <w:rPr>
            <w:rFonts w:ascii="宋体" w:hAnsi="宋体" w:cs="宋体" w:eastAsia="宋体"/>
            <w:lang w:val="en-US" w:eastAsia="en-US" w:bidi="en-US"/>
          </w:rPr>
          <w:delText>拉</w:delText>
        </w:r>
      </w:del>
      <w:r>
        <w:rPr>
          <w:rFonts w:ascii="宋体" w:hAnsi="宋体" w:cs="宋体" w:eastAsia="宋体"/>
          <w:lang w:val="en-US" w:eastAsia="en-US" w:bidi="en-US"/>
        </w:rPr>
        <w:t>下去了，一下慌神了。然后再后来的时候，唉，然后我们还是要照样去坐地，去搭飞机呀，你要赶时间的嘛。然后这个事情就放在这里面了，等到我们刚好也到洛阳这边接到电话了，包子找到了。然后来因为我们是有工作电脑嘛，说你然后把这个电脑寄到那边去，还是等你们回来拿，我说你给我们寄过来吧，一直给我们寄到洛阳去的，这个印象是最深刻。第一，第一个其实我们从那个地铁上走的时候，旁边是已经是有人的，两边都是有人，他应该，我离开了这桌上有包子，你应该是可以看得到的，或者是说下一个人坐的时候，他把我包</w:t>
      </w:r>
      <w:del w:id="51" w:author="Rychol." w:date="2023-05-07T17:03:00Z">
        <w:r>
          <w:rPr>
            <w:rFonts w:ascii="宋体" w:hAnsi="宋体" w:cs="宋体" w:eastAsia="宋体"/>
            <w:lang w:val="en-US" w:eastAsia="en-US" w:bidi="en-US"/>
          </w:rPr>
          <w:delText>子</w:delText>
        </w:r>
      </w:del>
      <w:r>
        <w:rPr>
          <w:rFonts w:ascii="宋体" w:hAnsi="宋体" w:cs="宋体" w:eastAsia="宋体"/>
          <w:lang w:val="en-US" w:eastAsia="en-US" w:bidi="en-US"/>
        </w:rPr>
        <w:t>拿了，我也没办法，所以等到我们。</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86"/>
    <w:family w:val="roman"/>
    <w:pitch w:val="default"/>
  </w:font>
  <w:font w:name="Liberation Sans">
    <w:altName w:val="Arial"/>
    <w:charset w:val="00"/>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paragraph" w:styleId="Heading1">
    <w:name w:val="Heading 1"/>
    <w:basedOn w:val="Normal"/>
    <w:next w:val="Normal"/>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Style8">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26460</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2023-05-06T09:55:36Z</dcterms:created>
  <dc:creator>Rychol.</dc:creator>
  <dc:description/>
  <dc:language>en-US</dc:language>
  <cp:lastModifiedBy>Rychol.</cp:lastModifiedBy>
  <dcterms:modified xsi:type="dcterms:W3CDTF">2023-05-07T05:01:55Z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49DA6EE645204122AC050E8BF5287FC1_13</vt:lpwstr>
  </property>
  <property fmtid="{D5CDD505-2E9C-101B-9397-08002B2CF9AE}" pid="3" name="KSOProductBuildVer">
    <vt:lpwstr>2052-11.1.0.14309</vt:lpwstr>
  </property>
  <property fmtid="{D5CDD505-2E9C-101B-9397-08002B2CF9AE}" pid="4" name="commondata">
    <vt:lpwstr>commondata</vt:lpwstr>
  </property>
</Properties>
</file>
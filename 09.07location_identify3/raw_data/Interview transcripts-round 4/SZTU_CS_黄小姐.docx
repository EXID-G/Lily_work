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ins w:id="0" w:author="WPS_1709005590" w:date="2024-04-24T09:18:47Z"/>
          <w:rFonts w:ascii="宋体" w:hAnsi="宋体" w:eastAsia="宋体" w:cs="宋体"/>
        </w:rPr>
      </w:pPr>
      <w:r>
        <w:rPr>
          <w:rFonts w:ascii="宋体" w:hAnsi="宋体" w:eastAsia="宋体" w:cs="宋体"/>
        </w:rPr>
        <w:t>00:00:00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角色1：开始。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角色1：您好，我们这个访谈是主要会收集一些你们在深圳居住的一些信息和经历，请问你是不是在深圳出生？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角色2：不是在深圳出生。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角色1：那你是在哪里出生的？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角色2：我在深圳长大。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角色1：你是哪一年来深圳生活的？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角色2：我4岁就过来了。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角色1：4岁，方便问一下你是几几年出生的吗？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角色2：我99年出生的。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角色1：那就是零几年来的深圳。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角色2：对，零几年。03年、04年。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角色1：你是在这边上的小学、初中、高中，然后大学就去外面的。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角色2：对，高三就出去了。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角色1：你现在除了在</w:t>
      </w:r>
      <w:ins w:id="1" w:author="WPS_1709005590" w:date="2024-04-24T09:14:43Z">
        <w:r>
          <w:rPr>
            <w:rFonts w:hint="eastAsia" w:ascii="宋体" w:hAnsi="宋体" w:eastAsia="宋体" w:cs="宋体"/>
            <w:lang w:val="en-US" w:eastAsia="zh-CN"/>
          </w:rPr>
          <w:t>城</w:t>
        </w:r>
      </w:ins>
      <w:ins w:id="2" w:author="WPS_1709005590" w:date="2024-04-24T09:14:46Z">
        <w:r>
          <w:rPr>
            <w:rFonts w:hint="eastAsia" w:ascii="宋体" w:hAnsi="宋体" w:eastAsia="宋体" w:cs="宋体"/>
            <w:lang w:val="en-US" w:eastAsia="zh-CN"/>
          </w:rPr>
          <w:t>安</w:t>
        </w:r>
      </w:ins>
      <w:r>
        <w:rPr>
          <w:rFonts w:ascii="宋体" w:hAnsi="宋体" w:eastAsia="宋体" w:cs="宋体"/>
        </w:rPr>
        <w:t>院的这份工作之外，还有没有什么其他的副业？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角色1：你可以把你的从小到长大的生活经历分成几段，如果让你划分一下的话。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角色2：生活经历。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角色2：生活经历。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角色1：比如说你是搬过几次家，或者是。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角色2：其实我搬家次数还好，你说读书就是小学，然后初中、高中，然后再到大学出国，分的话就分4个阶段了。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角色1：4个阶段。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角色1：你可以画1个时间长轴，然后你大概的就随便写一下你的4个阶段。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角色2：其实我想一下，小学，我小学的话还比较丰富，转过好几次学。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角色1：有搬家吗？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角色2：搬家。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角色1：对。就是那种地址的迁移比较远一点。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角色2：到初中就搬家了。然后就是高中，然后就是出国了，小学的时候到初中，初中搬家了。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角色1：从哪里搬到哪里？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角色2：其实我都在福田区住的。对，我都在福田区住，但我小学可能就在福田区为主，然后初中我就去到罗湖了。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角色1：到罗湖了。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角色2：然后高中我就到南山去了，对，是这样子。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角色1：在深圳游离。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角色2：对，我初中之后我就没有再搬家了。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你的印象中，深圳这个城市的板块，比如你小学从福田到罗湖再到南山这样子，它不同的区，你可以在这张纸上画一下，在你脑海印象中对于深圳板块区域的一个定位，就比如罗湖区在这儿，然后罗湖区旁边是福田，然后南山在上面这样子，然后你就写出来，然后圈圈，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角色2：福田其实就比较中心，然后你可能往罗湖也可以，往南山也很近。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角色1：南山就在它上面。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角色2：对，往南山也很近，然后南山这附近就是蛇口，前海是新开发出来的，前海，然后宝安也是。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角色1：在更边边了，可以画得远一点。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角色2：这边就宝安。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角色1：我始终觉得宝安好远。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角色2：对，但其实离南山这一块，比较大块都是一个板块，然后都是后期发展出来的。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角色1：在你小的时候会去到这边玩吗？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角色2：南山等到我去读书的时候已经慢慢发展起来了。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角色1：繁华了。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角色2：但是可能到我们现在开始那些科技产业兴起之后，这边才更加发展起来，像前海这些都是填海填出来的。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角色1：填海填出来的。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角色2：对，填海填出来的，所以它也是近几年。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角色1：你以前住在福田的哪个街道？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角色2：我们都在上下沙那个片</w:t>
      </w:r>
      <w:ins w:id="3" w:author="WPS_1709005590" w:date="2024-04-24T09:15:53Z">
        <w:r>
          <w:rPr>
            <w:rFonts w:hint="eastAsia" w:ascii="宋体" w:hAnsi="宋体" w:eastAsia="宋体" w:cs="宋体"/>
            <w:lang w:val="en-US" w:eastAsia="zh-CN"/>
          </w:rPr>
          <w:t>区</w:t>
        </w:r>
      </w:ins>
      <w:del w:id="4" w:author="WPS_1709005590" w:date="2024-04-24T09:15:52Z">
        <w:r>
          <w:rPr>
            <w:rFonts w:ascii="宋体" w:hAnsi="宋体" w:eastAsia="宋体" w:cs="宋体"/>
          </w:rPr>
          <w:delText>段</w:delText>
        </w:r>
      </w:del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角色1：上沙和下沙那边。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角色2：对，上下沙那边，搬家也是搬到下沙那边。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角色1：然后你初中的时候是搬到南山那边去了是吗？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角色2：我没搬，我住寄宿学校，住学校。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角色1：南山那边的学校是在哪里？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角色2：在深圳大学旁边。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角色1：粤海校区那边。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角色2：对，就在桃源那边。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角色1：粤海街道。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角色1：可以把它圈出来，然后写个粤海街道。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角色2：粤海。不好意思。</w:t>
      </w:r>
      <w:r>
        <w:rPr>
          <w:rFonts w:ascii="宋体" w:hAnsi="宋体" w:eastAsia="宋体" w:cs="宋体"/>
        </w:rPr>
        <w:br w:type="textWrapping"/>
      </w:r>
      <w:del w:id="5" w:author="WPS_1709005590" w:date="2024-04-24T09:16:16Z">
        <w:r>
          <w:rPr>
            <w:rFonts w:ascii="宋体" w:hAnsi="宋体" w:eastAsia="宋体" w:cs="宋体"/>
          </w:rPr>
          <w:delText>角色1：你的饭会不会凉了？</w:delText>
        </w:r>
      </w:del>
      <w:del w:id="6" w:author="WPS_1709005590" w:date="2024-04-24T09:16:16Z">
        <w:r>
          <w:rPr>
            <w:rFonts w:ascii="宋体" w:hAnsi="宋体" w:eastAsia="宋体" w:cs="宋体"/>
          </w:rPr>
          <w:br w:type="textWrapping"/>
        </w:r>
      </w:del>
      <w:del w:id="7" w:author="WPS_1709005590" w:date="2024-04-24T09:16:16Z">
        <w:r>
          <w:rPr>
            <w:rFonts w:ascii="宋体" w:hAnsi="宋体" w:eastAsia="宋体" w:cs="宋体"/>
          </w:rPr>
          <w:delText>角色2：没事，那个本来就是凉的。</w:delText>
        </w:r>
      </w:del>
      <w:del w:id="8" w:author="WPS_1709005590" w:date="2024-04-24T09:16:16Z">
        <w:r>
          <w:rPr>
            <w:rFonts w:ascii="宋体" w:hAnsi="宋体" w:eastAsia="宋体" w:cs="宋体"/>
          </w:rPr>
          <w:br w:type="textWrapping"/>
        </w:r>
      </w:del>
      <w:del w:id="9" w:author="WPS_1709005590" w:date="2024-04-24T09:16:16Z">
        <w:r>
          <w:rPr>
            <w:rFonts w:ascii="宋体" w:hAnsi="宋体" w:eastAsia="宋体" w:cs="宋体"/>
          </w:rPr>
          <w:delText>角色1：不会是魔芋面吧？</w:delText>
        </w:r>
      </w:del>
      <w:del w:id="10" w:author="WPS_1709005590" w:date="2024-04-24T09:16:16Z">
        <w:r>
          <w:rPr>
            <w:rFonts w:ascii="宋体" w:hAnsi="宋体" w:eastAsia="宋体" w:cs="宋体"/>
          </w:rPr>
          <w:br w:type="textWrapping"/>
        </w:r>
      </w:del>
      <w:del w:id="11" w:author="WPS_1709005590" w:date="2024-04-24T09:16:16Z">
        <w:r>
          <w:rPr>
            <w:rFonts w:ascii="宋体" w:hAnsi="宋体" w:eastAsia="宋体" w:cs="宋体"/>
          </w:rPr>
          <w:delText>角色2：对，魔芋面，你要不要吃？</w:delText>
        </w:r>
      </w:del>
      <w:del w:id="12" w:author="WPS_1709005590" w:date="2024-04-24T09:16:16Z">
        <w:r>
          <w:rPr>
            <w:rFonts w:ascii="宋体" w:hAnsi="宋体" w:eastAsia="宋体" w:cs="宋体"/>
          </w:rPr>
          <w:br w:type="textWrapping"/>
        </w:r>
      </w:del>
      <w:r>
        <w:rPr>
          <w:rFonts w:ascii="宋体" w:hAnsi="宋体" w:eastAsia="宋体" w:cs="宋体"/>
        </w:rPr>
        <w:t>角色1：</w:t>
      </w:r>
      <w:del w:id="13" w:author="WPS_1709005590" w:date="2024-04-24T09:16:20Z">
        <w:r>
          <w:rPr>
            <w:rFonts w:ascii="宋体" w:hAnsi="宋体" w:eastAsia="宋体" w:cs="宋体"/>
          </w:rPr>
          <w:delText>我不要，我觉得那个什么味道都没有。</w:delText>
        </w:r>
      </w:del>
      <w:r>
        <w:rPr>
          <w:rFonts w:ascii="宋体" w:hAnsi="宋体" w:eastAsia="宋体" w:cs="宋体"/>
        </w:rPr>
        <w:t>你工作的话，你现在是第一份工作是在深圳吗？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角色2：对，这就是我正式的第一份工作。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角色1：这一份，实习的工作呢？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角色2：实习的话那都是在深圳，但是可能就南山也有，前海也有，福田也有。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角色1：第一份工作在南山的什么地方？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角色2：第一份还真是在南山，就在科技园那边。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角色1：科技园。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角色2：我想一下。对，就在科技园那边，科技园有很多不是科技园几栋几栋嘛，就那种产业园。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角色1：那种是什么街道你还记得吗？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角色2：街道我可能不太记得，但是就在什么高新。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角色1：高新技术区。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角色2：对，技术区，应该是那一片，就很多什么产业园几栋几栋。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00:05:06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角色1：你小时候在福田，你小时候的生活应该非常丰富。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角色2：对，一直在路上。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角色1：可以那么多好玩的，你小时候一般父母平常会带你去福田的哪些地方玩？比如说公园、游乐园。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角色2：福田就是莲花山公园。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角色1：莲花山公园。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角色2：还有书城，看一下福田。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角色1：书城，你可以在小学这个地方写出书城和公园。书城是叫什么书城？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角色2：深圳书城。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角色1：在哪里？就在市民中心那里吗？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角色1：市民中心。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角色1：你小时候是不是还会去少年宫玩？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角色2：会，对，少年宫学校。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角色1：如果你们开车一般去比较远的地方，在深圳范围内会去到哪里？海边那边会不会。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角色2：像什么盐田西</w:t>
      </w:r>
      <w:ins w:id="14" w:author="WPS_1709005590" w:date="2024-04-24T09:17:03Z">
        <w:r>
          <w:rPr>
            <w:rFonts w:hint="eastAsia" w:ascii="宋体" w:hAnsi="宋体" w:eastAsia="宋体" w:cs="宋体"/>
            <w:lang w:val="en-US" w:eastAsia="zh-CN"/>
          </w:rPr>
          <w:t>冲</w:t>
        </w:r>
      </w:ins>
      <w:del w:id="15" w:author="WPS_1709005590" w:date="2024-04-24T09:17:02Z">
        <w:r>
          <w:rPr>
            <w:rFonts w:ascii="宋体" w:hAnsi="宋体" w:eastAsia="宋体" w:cs="宋体"/>
          </w:rPr>
          <w:delText>充</w:delText>
        </w:r>
      </w:del>
      <w:r>
        <w:rPr>
          <w:rFonts w:ascii="宋体" w:hAnsi="宋体" w:eastAsia="宋体" w:cs="宋体"/>
        </w:rPr>
        <w:t>，什么大小梅沙去的少。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角色1：在盐田。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角色2：对，盐田其实也很漂亮，盐田也是后面才发展起来的。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角色1：你可以写一下盐田在哪方位的哪个位置。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角色2：但是我也不确定。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角色1：盐田应该是在光明的这个地方。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角色2：你就大概盐田在这边好了。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角色2：盐田这边也有海也很漂亮。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角色1：然后现在的话就是</w:t>
      </w:r>
      <w:ins w:id="16" w:author="WPS_1709005590" w:date="2024-04-24T09:17:18Z">
        <w:r>
          <w:rPr>
            <w:rFonts w:hint="eastAsia" w:ascii="宋体" w:hAnsi="宋体" w:eastAsia="宋体" w:cs="宋体"/>
            <w:lang w:val="en-US" w:eastAsia="zh-CN"/>
          </w:rPr>
          <w:t>城</w:t>
        </w:r>
      </w:ins>
      <w:ins w:id="17" w:author="WPS_1709005590" w:date="2024-04-24T09:17:21Z">
        <w:r>
          <w:rPr>
            <w:rFonts w:hint="eastAsia" w:ascii="宋体" w:hAnsi="宋体" w:eastAsia="宋体" w:cs="宋体"/>
            <w:lang w:val="en-US" w:eastAsia="zh-CN"/>
          </w:rPr>
          <w:t>安</w:t>
        </w:r>
      </w:ins>
      <w:ins w:id="18" w:author="WPS_1709005590" w:date="2024-04-24T09:17:27Z">
        <w:r>
          <w:rPr>
            <w:rFonts w:hint="eastAsia" w:ascii="宋体" w:hAnsi="宋体" w:eastAsia="宋体" w:cs="宋体"/>
            <w:lang w:val="en-US" w:eastAsia="zh-CN"/>
          </w:rPr>
          <w:t>院</w:t>
        </w:r>
      </w:ins>
      <w:del w:id="19" w:author="WPS_1709005590" w:date="2024-04-24T09:17:16Z">
        <w:r>
          <w:rPr>
            <w:rFonts w:ascii="宋体" w:hAnsi="宋体" w:eastAsia="宋体" w:cs="宋体"/>
          </w:rPr>
          <w:delText>船</w:delText>
        </w:r>
      </w:del>
      <w:del w:id="20" w:author="WPS_1709005590" w:date="2024-04-24T16:38:13Z">
        <w:r>
          <w:rPr>
            <w:rFonts w:ascii="宋体" w:hAnsi="宋体" w:eastAsia="宋体" w:cs="宋体"/>
          </w:rPr>
          <w:delText>院</w:delText>
        </w:r>
      </w:del>
      <w:r>
        <w:rPr>
          <w:rFonts w:ascii="宋体" w:hAnsi="宋体" w:eastAsia="宋体" w:cs="宋体"/>
        </w:rPr>
        <w:t>的这份工作在罗湖。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角色1：然后你现在通勤的方式是以开车从福田到罗湖吗？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角色2：开车，对。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角色1：大概是多久？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角色2：二十五六</w:t>
      </w:r>
      <w:ins w:id="21" w:author="WPS_1709005590" w:date="2024-04-24T09:17:35Z">
        <w:r>
          <w:rPr>
            <w:rFonts w:hint="eastAsia" w:ascii="宋体" w:hAnsi="宋体" w:eastAsia="宋体" w:cs="宋体"/>
            <w:lang w:val="en-US" w:eastAsia="zh-CN"/>
          </w:rPr>
          <w:t>分钟</w:t>
        </w:r>
      </w:ins>
      <w:del w:id="22" w:author="WPS_1709005590" w:date="2024-04-24T09:17:33Z">
        <w:r>
          <w:rPr>
            <w:rFonts w:ascii="宋体" w:hAnsi="宋体" w:eastAsia="宋体" w:cs="宋体"/>
          </w:rPr>
          <w:delText>分</w:delText>
        </w:r>
      </w:del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角色1：有没有尝试过坐地铁，从福田那边过来罗湖？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角色2：第一次来这边收东西的时候，因为我们家离地铁站8分钟差不多，然后你就走去地铁站，然后坐地铁到银湖打车过来。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角色1：那你上车的那个点是哪个站？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角色2：9号线下沙站。所以它就直达，所以当时才会坐地铁。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角色1：9号线的下沙，然后再到这边的银湖。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角色2：然后打车过来。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角色1：银湖不是6号线吗？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角色2：它可以，它有9号线。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角色1：就是直达是吧？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角色2：对，它有9号线了。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角色1：你小学是在哪个小学上的？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角色2：我小学好几个小学，我记得的只有两个，我一开始是在家楼下的艺术小学。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角色1：可以写在这里。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角色2：一开始是在家楼下的一个艺术学校。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角色1：艺术学校，学艺术，从小就是学艺术，是吗？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角色1：从小就走艺术。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角色2：对，学校每天下午上艺术课，然后上午上正常的那种课。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角色1：现在这个小学还在吗？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角色2：还在，但是我可能三四年级的时候我就转走了，我就在那里读了一年，然后我就到了很近的一个地方叫益田村。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角色1：益田村也在福田吗？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角色2：也在福田，然后可能当时就坐公交车去。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角色1：公交车去，那个时候是零几年？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角色2：就我读四年级的时候。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角色1：四年级是零几年？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角色2：我才几岁。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角色1：四年级应该有，我想想6岁上（一年级）</w:t>
      </w:r>
    </w:p>
    <w:p>
      <w:pPr>
        <w:spacing w:line="360" w:lineRule="auto"/>
      </w:pPr>
      <w:del w:id="23" w:author="WPS_1709005590" w:date="2024-04-24T09:18:46Z">
        <w:r>
          <w:rPr>
            <w:rFonts w:ascii="宋体" w:hAnsi="宋体" w:eastAsia="宋体" w:cs="宋体"/>
          </w:rPr>
          <w:delText>，6岁、7岁、8岁、9岁、10岁。</w:delText>
        </w:r>
      </w:del>
      <w:del w:id="24" w:author="WPS_1709005590" w:date="2024-04-24T09:18:46Z">
        <w:r>
          <w:rPr>
            <w:rFonts w:ascii="宋体" w:hAnsi="宋体" w:eastAsia="宋体" w:cs="宋体"/>
          </w:rPr>
          <w:br w:type="textWrapping"/>
        </w:r>
      </w:del>
      <w:r>
        <w:rPr>
          <w:rFonts w:ascii="宋体" w:hAnsi="宋体" w:eastAsia="宋体" w:cs="宋体"/>
        </w:rPr>
        <w:t>角色2：九</w:t>
      </w:r>
      <w:ins w:id="25" w:author="WPS_1709005590" w:date="2024-04-24T09:18:50Z">
        <w:r>
          <w:rPr>
            <w:rFonts w:hint="eastAsia" w:ascii="宋体" w:hAnsi="宋体" w:eastAsia="宋体" w:cs="宋体"/>
            <w:lang w:eastAsia="zh-CN"/>
          </w:rPr>
          <w:t>，</w:t>
        </w:r>
      </w:ins>
      <w:r>
        <w:rPr>
          <w:rFonts w:ascii="宋体" w:hAnsi="宋体" w:eastAsia="宋体" w:cs="宋体"/>
        </w:rPr>
        <w:t>十岁这样。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角色1：大概就是07、08年这样子。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角色2：差不多。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角色1：你可以标一下07、08年。这个地方离你家远吗？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角色2：不远，我们下沙那边通行很方便。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角色1：你是走路还是？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角色2：底下就有一个下沙总站公交车站。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角色1：就是这个轨道交通。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角色1：那会不会坐公交车去？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角色2：先走到公交站，反正就在楼下，然后就坐公交车去到学校。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角色1：那个时候有地铁站吗你们家附近？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角色2：我们家附近那时候还没有地铁站。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角色1：那个时候还没有地铁，07、08年的时候还没有。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角色2：应该是还没有。我有点记不清，要么就是没有，要么地铁还没有。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角色1：发展起来。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角色2：对，还没有巴士方便。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角色1：还没有巴士方便。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角色2：因为我这个是直达。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角色1：后面有地铁了之后的那个地铁站叫做什么？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角色2：就叫下沙。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角色1：就叫下沙，一直到现在，下沙那个站大概有几个出口？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角色2：下沙前面一个叫车公庙，你知道吗？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角色1：我知道。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角色2：它是一个很大的中转站。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角色1：我知道。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角色2：然后下沙的话城中村特别多，所以它这边人流量也很大。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角色1：人流量很大。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角色2：基本也4个出口。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角色1：ABCD就是。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角色2：对，应该不止，就4</w:t>
      </w:r>
      <w:ins w:id="26" w:author="WPS_1709005590" w:date="2024-04-24T09:21:52Z">
        <w:r>
          <w:rPr>
            <w:rFonts w:hint="eastAsia" w:ascii="宋体" w:hAnsi="宋体" w:eastAsia="宋体" w:cs="宋体"/>
            <w:lang w:val="en-US" w:eastAsia="zh-CN"/>
          </w:rPr>
          <w:t>-</w:t>
        </w:r>
      </w:ins>
      <w:del w:id="27" w:author="WPS_1709005590" w:date="2024-04-24T09:21:52Z">
        <w:r>
          <w:rPr>
            <w:rFonts w:ascii="宋体" w:hAnsi="宋体" w:eastAsia="宋体" w:cs="宋体"/>
          </w:rPr>
          <w:delText>~</w:delText>
        </w:r>
      </w:del>
      <w:r>
        <w:rPr>
          <w:rFonts w:ascii="宋体" w:hAnsi="宋体" w:eastAsia="宋体" w:cs="宋体"/>
        </w:rPr>
        <w:t>6个你可以记，然后它有两个出口是连着两个商场的。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角色1：两个商场分别叫什么？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角色2：一个KK ONE。</w:t>
      </w:r>
      <w:del w:id="28" w:author="WPS_1709005590" w:date="2024-04-24T09:22:02Z">
        <w:r>
          <w:rPr>
            <w:rFonts w:ascii="宋体" w:hAnsi="宋体" w:eastAsia="宋体" w:cs="宋体"/>
          </w:rPr>
          <w:br w:type="textWrapping"/>
        </w:r>
      </w:del>
      <w:del w:id="29" w:author="WPS_1709005590" w:date="2024-04-24T09:22:01Z">
        <w:r>
          <w:rPr>
            <w:rFonts w:ascii="宋体" w:hAnsi="宋体" w:eastAsia="宋体" w:cs="宋体"/>
          </w:rPr>
          <w:delText>角色1：一个KKMALL。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角色2：KK ONE。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角色1：KK ONE，</w:t>
      </w:r>
      <w:ins w:id="30" w:author="WPS_1709005590" w:date="2024-04-24T09:22:07Z">
        <w:r>
          <w:rPr>
            <w:rFonts w:hint="eastAsia" w:ascii="宋体" w:hAnsi="宋体" w:eastAsia="宋体" w:cs="宋体"/>
            <w:lang w:val="en-US" w:eastAsia="zh-CN"/>
          </w:rPr>
          <w:t>罗</w:t>
        </w:r>
      </w:ins>
      <w:del w:id="31" w:author="WPS_1709005590" w:date="2024-04-24T09:22:06Z">
        <w:r>
          <w:rPr>
            <w:rFonts w:ascii="宋体" w:hAnsi="宋体" w:eastAsia="宋体" w:cs="宋体"/>
          </w:rPr>
          <w:delText>龙</w:delText>
        </w:r>
      </w:del>
      <w:r>
        <w:rPr>
          <w:rFonts w:ascii="宋体" w:hAnsi="宋体" w:eastAsia="宋体" w:cs="宋体"/>
        </w:rPr>
        <w:t>湖那个叫KKMALL。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角色2：对，然后还有一个是。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角色1：忘了，太久没逛。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角色2：不是，就在我家楼下，但是我老是忘记它叫什么。中</w:t>
      </w:r>
      <w:ins w:id="32" w:author="WPS_1709005590" w:date="2024-04-24T09:23:18Z">
        <w:r>
          <w:rPr>
            <w:rFonts w:hint="eastAsia" w:ascii="宋体" w:hAnsi="宋体" w:eastAsia="宋体" w:cs="宋体"/>
            <w:lang w:val="en-US" w:eastAsia="zh-CN"/>
          </w:rPr>
          <w:t>洲</w:t>
        </w:r>
      </w:ins>
      <w:del w:id="33" w:author="WPS_1709005590" w:date="2024-04-24T09:23:15Z">
        <w:r>
          <w:rPr>
            <w:rFonts w:ascii="宋体" w:hAnsi="宋体" w:eastAsia="宋体" w:cs="宋体"/>
          </w:rPr>
          <w:delText>州</w:delText>
        </w:r>
      </w:del>
      <w:r>
        <w:rPr>
          <w:rFonts w:ascii="宋体" w:hAnsi="宋体" w:eastAsia="宋体" w:cs="宋体"/>
        </w:rPr>
        <w:t>（音）。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00:10:12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角色1：中</w:t>
      </w:r>
      <w:ins w:id="34" w:author="WPS_1709005590" w:date="2024-04-24T09:23:12Z">
        <w:r>
          <w:rPr>
            <w:rFonts w:hint="eastAsia" w:ascii="宋体" w:hAnsi="宋体" w:eastAsia="宋体" w:cs="宋体"/>
            <w:lang w:val="en-US" w:eastAsia="zh-CN"/>
          </w:rPr>
          <w:t>洲</w:t>
        </w:r>
      </w:ins>
      <w:del w:id="35" w:author="WPS_1709005590" w:date="2024-04-24T09:23:10Z">
        <w:r>
          <w:rPr>
            <w:rFonts w:ascii="宋体" w:hAnsi="宋体" w:eastAsia="宋体" w:cs="宋体"/>
          </w:rPr>
          <w:delText>州</w:delText>
        </w:r>
      </w:del>
      <w:r>
        <w:rPr>
          <w:rFonts w:ascii="宋体" w:hAnsi="宋体" w:eastAsia="宋体" w:cs="宋体"/>
        </w:rPr>
        <w:t>。你小时候会不会经常去车公庙玩？我觉得车公庙很好玩。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角色2：车公庙很多好吃的，对，然后它那边也是很大一个中转站。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角色1：你那个时候有了地铁之后，会选择乘坐地铁去车公庙还是像以前一样坐公交车去多一点？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角色2：首先我家的位置比较特殊，我可以走过去，但是一般还是坐地铁比较快，比较方便，因为就一个站，下沙到车公庙就一个站。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角色1：你还记不记得第一次坐地铁的感觉？你是什么时候发现怎么有地铁了，怎么还在地下跑这种感觉？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角色2：我感觉我坐地铁最多的时候就是上学，高中的时候，因为高中在南山，然后我们经常坐地铁到车公庙上好吃的，然后再回家。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角色1：初中呢？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角色2：我初中在罗湖。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角色1：初中在罗湖。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角色2：就不坐地铁。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角色1：就不坐地铁，是每周往返住宿这样吗？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角色2：一开始我是住宿，后面我就是通勤，通勤的话，就是我父母开车，我妈妈开车会送我，可能离她上班地方就比较顺。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角色1：在罗湖的那个学校是叫什么？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角色2：第二实验。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角色1：第二实验</w:t>
      </w:r>
      <w:ins w:id="36" w:author="WPS_1709005590" w:date="2024-04-24T09:23:59Z">
        <w:r>
          <w:rPr>
            <w:rFonts w:hint="eastAsia" w:ascii="宋体" w:hAnsi="宋体" w:eastAsia="宋体" w:cs="宋体"/>
            <w:lang w:eastAsia="zh-CN"/>
          </w:rPr>
          <w:t>，</w:t>
        </w:r>
      </w:ins>
      <w:del w:id="37" w:author="WPS_1709005590" w:date="2024-04-24T09:23:54Z">
        <w:r>
          <w:rPr>
            <w:rFonts w:ascii="宋体" w:hAnsi="宋体" w:eastAsia="宋体" w:cs="宋体"/>
          </w:rPr>
          <w:delText>，在这一阶段就没有自己</w:delText>
        </w:r>
      </w:del>
      <w:r>
        <w:rPr>
          <w:rFonts w:ascii="宋体" w:hAnsi="宋体" w:eastAsia="宋体" w:cs="宋体"/>
        </w:rPr>
        <w:t>通勤</w:t>
      </w:r>
      <w:ins w:id="38" w:author="WPS_1709005590" w:date="2024-04-24T09:23:56Z">
        <w:r>
          <w:rPr>
            <w:rFonts w:hint="eastAsia" w:ascii="宋体" w:hAnsi="宋体" w:eastAsia="宋体" w:cs="宋体"/>
            <w:lang w:val="en-US" w:eastAsia="zh-CN"/>
          </w:rPr>
          <w:t>呢</w:t>
        </w:r>
      </w:ins>
      <w:ins w:id="39" w:author="WPS_1709005590" w:date="2024-04-24T09:23:57Z">
        <w:r>
          <w:rPr>
            <w:rFonts w:hint="eastAsia" w:ascii="宋体" w:hAnsi="宋体" w:eastAsia="宋体" w:cs="宋体"/>
            <w:lang w:val="en-US" w:eastAsia="zh-CN"/>
          </w:rPr>
          <w:t>？</w:t>
        </w:r>
      </w:ins>
      <w:del w:id="40" w:author="WPS_1709005590" w:date="2024-04-24T09:23:55Z">
        <w:r>
          <w:rPr>
            <w:rFonts w:ascii="宋体" w:hAnsi="宋体" w:eastAsia="宋体" w:cs="宋体"/>
          </w:rPr>
          <w:delText>的一</w:delText>
        </w:r>
      </w:del>
      <w:del w:id="41" w:author="WPS_1709005590" w:date="2024-04-24T09:23:54Z">
        <w:r>
          <w:rPr>
            <w:rFonts w:ascii="宋体" w:hAnsi="宋体" w:eastAsia="宋体" w:cs="宋体"/>
          </w:rPr>
          <w:delText>个。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角色2：就是坐巴士。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角色1：有这种学校大巴是吧？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角色2：没有，可能就我坐巴士到一个中转点，然后我妈妈去接我这样，就像我们那个时候就不坐地铁。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角色1：那个时候是不是罗湖还没有地铁。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角色2：对，就不方便。那个时候公交车比较多。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应该是一几年了，那时候一几年，一几年后面罗湖才修了地铁，确实，因为第一条地铁线路是在福田围绕着展开的。你高中的话是跑到了南山，高中是怎么上学一般？如果通行的话，坐地铁比较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角色2：送过去，有人送过去。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角色1：有没有哪一个周不能送的情况？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角色2：也有，但是我一般回家我就会坐地铁，一般送过去，因为送的时候你会拿很多行李过去，因为寄宿，但是你回家的话，你看到自己要坐地铁回家，你不会拿那么多东西。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角色1：这倒也确实，你南山的站是什么站，就是到学校地铁的那个站。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角色2：桃园还是哪个站，好像就是桃园。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角色1：桃园。我给你找一个地图看一下。桃园站。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角色2：我搜一下在中加，南山中加国际学校。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角色1：你看看。有印象的站吗？桃园村。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角色2：桃园。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角色1：就是桃园旁边，你的上车点是在哪个地方？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角色2：下沙。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角色1：下沙，你中间需要换乘吗？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角色2：好像要换乘，要在车公庙换乘。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角色1：在车公庙换乘，上下沙是9号线是吧？9号线换乘1号线。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角色2：1号或者11号线。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角色1：9号线换乘1号或者是11号线，大概花多少钱你还记得吗？几块。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角色2：两块钱一次。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角色1：两块钱一个站。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角色2：但是到桃园可能就三四块，不用太多。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角色1：大概时间要多久？去一趟学校。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角色2：20多分钟。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角色1：那还挺快的。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角色2：对，因为我家到车公庙就1个站，然后车公庙到桃园的话也可能好像就6个站左右，20分钟左右。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角色1：长大之后出现了地铁，比如高中、初中的时候就会去哪里玩多一点一般？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角色2：还是在南山或福田多一点。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角色1：南山你一般会去哪里玩？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角色2：万象天地，华侨城那边。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角色1：华侨城也是打车过去吗？还是坐地铁？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角色2：华侨城不太方便坐，也方便坐地铁。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角色1：那个时候就已经那边。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角色2：那个时候不太那个</w:t>
      </w:r>
      <w:ins w:id="42" w:author="WPS_1709005590" w:date="2024-04-24T09:27:07Z">
        <w:r>
          <w:rPr>
            <w:rFonts w:hint="eastAsia" w:ascii="宋体" w:hAnsi="宋体" w:eastAsia="宋体" w:cs="宋体"/>
            <w:lang w:val="en-US" w:eastAsia="zh-CN"/>
          </w:rPr>
          <w:t>便利</w:t>
        </w:r>
      </w:ins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角色1：你高中的时候去华侨城还是不太会打车，那个时候地铁还不是很方便。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角色2：对，应该是吧，或者可能跟我个人有关系。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角色1：Ok，会不会经常去买东西购物？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角色2：也会，那就万象天地多一些。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00:15:07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角色1：万象天地，在05、06年的时候你大概多大？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角色2：08的话。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角色1：05、06年你是大概七八岁。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角色2：一二年级吗？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角色1：差不多。你在深圳住着的时候，有没有感觉到哪一个片区是比较高</w:t>
      </w:r>
      <w:ins w:id="43" w:author="WPS_1709005590" w:date="2024-04-24T09:28:47Z">
        <w:r>
          <w:rPr>
            <w:rFonts w:hint="eastAsia" w:ascii="宋体" w:hAnsi="宋体" w:eastAsia="宋体" w:cs="宋体"/>
            <w:lang w:val="en-US" w:eastAsia="zh-CN"/>
          </w:rPr>
          <w:t>新</w:t>
        </w:r>
      </w:ins>
      <w:del w:id="44" w:author="WPS_1709005590" w:date="2024-04-24T09:28:45Z">
        <w:r>
          <w:rPr>
            <w:rFonts w:ascii="宋体" w:hAnsi="宋体" w:eastAsia="宋体" w:cs="宋体"/>
          </w:rPr>
          <w:delText>薪</w:delText>
        </w:r>
      </w:del>
      <w:r>
        <w:rPr>
          <w:rFonts w:ascii="宋体" w:hAnsi="宋体" w:eastAsia="宋体" w:cs="宋体"/>
        </w:rPr>
        <w:t>的，哪一些片区是比较工业化的？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角色2：以前就是福田最繁华的。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角色1：你会去到其他区觉得有很多不一样。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角色2：有，罗湖就很旧。然后南山当时没有什么腾讯那些入驻进来的时候，南山一开始是福田的房子买不下来才会去南山买。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角色2：对，然后后面南山科技做起来之后，这边房价才暴涨。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角色1：就是说那边的房价当时非常的低。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角色2：非常低。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角色1：然后福田那个时候是CBD。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角色2：福田，因为怎么说，他们就是说南山是科技，福田是金融，罗湖是老区。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角色1：大概是在什么一个阶段？大概是几几年的时候，你突然发现深圳有了</w:t>
      </w:r>
      <w:ins w:id="45" w:author="WPS_1709005590" w:date="2024-04-24T09:29:15Z">
        <w:r>
          <w:rPr>
            <w:rFonts w:hint="eastAsia" w:ascii="宋体" w:hAnsi="宋体" w:eastAsia="宋体" w:cs="宋体"/>
            <w:lang w:val="en-US" w:eastAsia="zh-CN"/>
          </w:rPr>
          <w:t>很大转变</w:t>
        </w:r>
      </w:ins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角色2：就这10年。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角色1：就这10年，就有了一个很大的转变是吧？其他的片区，比如光明。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角色2：光明一直都很矬。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角色1：很工业。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角色2：但是你能看到光明、龙华、龙岗都从工业进展成可以给居民住的那种状态。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角色1：你以前会去到龙岗这些比较偏的地方玩吗？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角色2：偶尔会去，因为有亲戚会在那边，偶尔会去。但是确实是当时太工业，路也不好走。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角色1：路也不好走。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角色2：更别说地铁了，但是相反这种地方它开地铁的话。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角色1：就比较方便。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角色2：就比较方便。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角色1：那边你会不会觉得全部都是一些工业楼，像龙岗那边全是工业楼。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角色2：都没什么楼。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角色1：你在福田会见到这些工业楼吗？很少。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角色2：很少，而且福田再旧的地方也不会旧到哪里去，福田比较旧的就是那种城中村。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角色1：城中村，现在还多吗？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角色1：现在也多。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角色2：就大的城中村都很说要旧改，都很难改的。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角色1：你第一次坐地铁的时候是你一个人乘坐吗？还是跟爸爸妈妈一起？那时候你应该还很小。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角色2：应该小的时候肯定是爸爸妈妈带我们去。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角色1：还记得第一次坐地铁的感受吗？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角色2：估计很小。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角色1：你不会觉得人很多吗？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角色2：就会觉得很新，第一次的时候可能第一次人不多。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角色1：第一次人不多。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角色2：可能去做的时候人应该不是那种很多的情况。你就会觉得很新。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角色1：很新奇那种。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角色2：地铁站很大。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角色1：难道深圳当时地铁开的时候没有那种前一个月就是全程免费那种吗？反正广州地铁开的时候是这样子的，然后每天都很多人。对。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角色2：可能有，但我不知道。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角色1：你第一次坐地铁是从哪里坐到哪里，你还记得不？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角色2：很有可能从家里到什么少年宫。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角色1：车公庙，从上下沙那个地方对吧？到少年宫，有没有去过附近的一些博物馆，在家附近。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</w:t>
      </w:r>
      <w:del w:id="46" w:author="WPS_1709005590" w:date="2024-04-24T16:40:24Z">
        <w:r>
          <w:rPr>
            <w:rFonts w:ascii="宋体" w:hAnsi="宋体" w:eastAsia="宋体" w:cs="宋体"/>
          </w:rPr>
          <w:delText>应该不</w:delText>
        </w:r>
      </w:del>
      <w:r>
        <w:rPr>
          <w:rFonts w:ascii="宋体" w:hAnsi="宋体" w:eastAsia="宋体" w:cs="宋体"/>
        </w:rPr>
        <w:t>在家（附近），家附近有一个生态公园。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角色1：生态。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角色1：生态吗？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角色2：对，生态公园。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角色1：生态公园。这个。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角色2：这也是近5年内建起来的，就我们家那边的商场、地铁、生态公园所有东西都是。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角色1：齐活了。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角色2：齐活了，都建起来了。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角色1：现在去应该就不坐地铁了吧？因为熟悉开车了是不是？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角色2：你说生态公园吗？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角色2：就是可以走路去的。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角色1：从你家那里走路过去。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角色2：我们家对面就是公交总站，然后那一片都是绿道，就可以这样走过去。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角色1：会不会有骑自行车的经历？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角色2：有，很多。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角色1：也会经常骑自行车。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角色2：对。就是那种共享单车。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角色1：在没有地铁之前，会不会有说我要到哪一个地方去，非要坐一个公交，再转一个地铁才能到那里，像这种地方，比较特殊的。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角色2：有，我想想，坐公交再转地铁，像这次来公司也可以坐公交，然后再转地铁，就看你要不要选择。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</w:t>
      </w:r>
      <w:ins w:id="47" w:author="WPS_1709005590" w:date="2024-04-24T09:30:23Z">
        <w:r>
          <w:rPr>
            <w:rFonts w:hint="eastAsia" w:ascii="宋体" w:hAnsi="宋体" w:eastAsia="宋体" w:cs="宋体"/>
            <w:lang w:val="en-US" w:eastAsia="zh-CN"/>
          </w:rPr>
          <w:t>城</w:t>
        </w:r>
      </w:ins>
      <w:del w:id="48" w:author="WPS_1709005590" w:date="2024-04-24T09:30:22Z">
        <w:r>
          <w:rPr>
            <w:rFonts w:ascii="宋体" w:hAnsi="宋体" w:eastAsia="宋体" w:cs="宋体"/>
          </w:rPr>
          <w:delText>成</w:delText>
        </w:r>
      </w:del>
      <w:r>
        <w:rPr>
          <w:rFonts w:ascii="宋体" w:hAnsi="宋体" w:eastAsia="宋体" w:cs="宋体"/>
        </w:rPr>
        <w:t>安</w:t>
      </w:r>
      <w:ins w:id="49" w:author="WPS_1709005590" w:date="2024-04-24T09:30:28Z">
        <w:r>
          <w:rPr>
            <w:rFonts w:hint="eastAsia" w:ascii="宋体" w:hAnsi="宋体" w:eastAsia="宋体" w:cs="宋体"/>
            <w:lang w:val="en-US" w:eastAsia="zh-CN"/>
          </w:rPr>
          <w:t>院</w:t>
        </w:r>
      </w:ins>
      <w:del w:id="50" w:author="WPS_1709005590" w:date="2024-04-24T09:30:25Z">
        <w:r>
          <w:rPr>
            <w:rFonts w:ascii="宋体" w:hAnsi="宋体" w:eastAsia="宋体" w:cs="宋体"/>
          </w:rPr>
          <w:delText>苑</w:delText>
        </w:r>
      </w:del>
      <w:r>
        <w:rPr>
          <w:rFonts w:ascii="宋体" w:hAnsi="宋体" w:eastAsia="宋体" w:cs="宋体"/>
        </w:rPr>
        <w:t>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角色1：会不会觉得很麻烦？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角色2：包括你去我以前南山中加学校，你也可以坐公交再坐地铁，但是明显地铁会更方便。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角色1：地铁会更快。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角色2：只有那种一站式的，比如说在南山那一片有一个公交车站，它直接就可以坐到我家楼下了，这种我就会选择坐公交。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00:20:02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角色1：之前我们公司是不是在大中华那个地方，大中华那个地方对你来说应该上班更方便。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角色2：那个就是坐公交车比地铁还方便一些，或者打车。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角色1：那个的公交站是叫什么你还记得不？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角色2：就叫大中华吧。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角色1：这么接地气。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角色2：大中华广场，还是大中华交易广场。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角色1：家里的那个公交站叫什么名字？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角色2：就下沙总站或者上、下沙，就这几个公交站都可以走路回家。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角色1：还记得是哪一号路线吗？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角色2：没坐过，我没在这个坐过。但是到我们那边我们是总站，所以就很多线路都可以到。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角色1：像我们这个楼它太新了，就问之前的大中华，你还记得大中华附近有没有什么非常著名的楼？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角色2：大中华附近很著名的楼。平安。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角色1：平安大厦。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角色2：卓越中心。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角色1：卓越中心平常会去这两个地方逛逛吗？会不会去平安大厦上面吃饭？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角色2：会，平安里面其实很多那种设计师的店，然后还有好吃的。然后卓越的话。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角色1：是你会喜欢的店。就是去买东西是吧？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角色2：它就是外面好逛一点，或者有那种小众品牌的店，可以逛一下。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角色1：你当时突然生活中多了一种叫方式之后，给你生活带来什么样的变化？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角色2：就是多种出行方式的选择。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角色1：更快了</w:t>
      </w:r>
      <w:del w:id="51" w:author="WPS_1709005590" w:date="2024-04-24T09:31:05Z">
        <w:r>
          <w:rPr>
            <w:rFonts w:ascii="宋体" w:hAnsi="宋体" w:eastAsia="宋体" w:cs="宋体"/>
          </w:rPr>
          <w:delText>？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角色2：对，更快，然后你可以选，然后还有一个，我觉得完全就不一样，比如夏天很热的时候，你就喜欢坐地铁，但是你如果秋天，春、秋天你就很喜欢坐公交车，因为它是户外的，它可以看户外。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角色1：你之后去到国外之后，澳洲有地铁吗？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角色2：澳洲地铁他们叫火车，但其实就叫地铁，只是它是户外的那种轨道式的。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角色1：你觉得这两种有没有什么可比较的地方或者优缺点？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角色2：有，国内先进太多了，国内线路多，然后出问题的比较少。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角色1：速度方面呢？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角色2：速度，对，国外的火车是单车可以赶得上的那种。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角色1：真的吗？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角色2：真的，所以为什么叫火车，它们就是很慢的那种，所以地铁是很便捷，很快。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角色1：相比舒适度来说，国内和国外这样两个相比。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角色2：还是国内，因为它那种，如果你真的是在日常生活中，当然是地铁方便，但你如果是去旅游，地铁是没有办法给你一种观光体验的，国外的话是可以的。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角色1：这样吗？因为它们都是露天的，是不是？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角色2：有，大部分是露天的，然后它们是那种绿皮车，那种老车厢比较有感觉，但国内地铁有个不好就是空调太冷。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角色1：太冷了，会不会觉得坐的时候很拥挤？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角色2：看你坐什么线路，所以我不喜欢坐地铁，有的原因就是坐地铁人太多了。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角色1：没位置。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角色2：往龙华那些就太多了。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角色1：会不会觉得坐在那个地方，地铁里面的噪音比较吵这样子？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角色1：有在地铁上，在你以前上学的时候，有没有在地铁上遇到过一些比较觉得让你内心温暖的事件？比如给一些什么残疾人、老人让座这样的事情，有没有给你？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角色2：我经常做这种，但是别人很少温暖到我。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角色2：我倒是这样做的挺频繁的。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角色1：有没有在地铁里面发生一些特殊的事件？你知道吗？我有个朋友他坐地铁的时候把手机掉到地铁里面。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角色2：然后呢？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角色1：然后没有了。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角色2：没有了？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角色1：就没有了。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角色2：都没有导致列车停吗？停下来。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角色1：如果它停了的话是应该影响挺大的，但是它应该是掉到那种缝隙里面捡不到的那种了。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角色2：它没有影响列车的（运行）。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角色1：这不幸中的万幸了，万一那个时候停了，那一条线就会瘫痪掉。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角色1：你是小时候搬家搬到，刚说搬家是搬到哪里了？从福田搬到？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角色2：福田，是一样的，都在那一片。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del w:id="52" w:author="WPS_1709005590" w:date="2024-04-24T09:34:32Z">
        <w:r>
          <w:rPr>
            <w:rFonts w:ascii="宋体" w:hAnsi="宋体" w:eastAsia="宋体" w:cs="宋体"/>
          </w:rPr>
          <w:delText>就是</w:delText>
        </w:r>
      </w:del>
      <w:r>
        <w:rPr>
          <w:rFonts w:ascii="宋体" w:hAnsi="宋体" w:eastAsia="宋体" w:cs="宋体"/>
        </w:rPr>
        <w:t>街道勒？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角色2：街道也差不多，就是上下它们都是连着的。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角色1：然后包括你的地铁站一些。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角色2：车公交那些全部都是连着，所以我们搬也就是搬了那一片。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角色1：现在有没有考虑说买房子还必须要考虑一些交通？比如地铁站的因素。</w:t>
      </w:r>
      <w:del w:id="53" w:author="WPS_1709005590" w:date="2024-04-24T09:34:42Z">
        <w:r>
          <w:rPr>
            <w:rFonts w:ascii="宋体" w:hAnsi="宋体" w:eastAsia="宋体" w:cs="宋体"/>
          </w:rPr>
          <w:br w:type="textWrapping"/>
        </w:r>
      </w:del>
      <w:del w:id="54" w:author="WPS_1709005590" w:date="2024-04-24T09:34:41Z">
        <w:r>
          <w:rPr>
            <w:rFonts w:ascii="宋体" w:hAnsi="宋体" w:eastAsia="宋体" w:cs="宋体"/>
          </w:rPr>
          <w:delText>333我听说我们有个很漂亮的实习生，我就过来看一看。</w:delText>
        </w:r>
      </w:del>
      <w:del w:id="55" w:author="WPS_1709005590" w:date="2024-04-24T09:34:41Z">
        <w:r>
          <w:rPr>
            <w:rFonts w:ascii="宋体" w:hAnsi="宋体" w:eastAsia="宋体" w:cs="宋体"/>
          </w:rPr>
          <w:br w:type="textWrapping"/>
        </w:r>
      </w:del>
      <w:del w:id="56" w:author="WPS_1709005590" w:date="2024-04-24T09:34:41Z">
        <w:r>
          <w:rPr>
            <w:rFonts w:ascii="宋体" w:hAnsi="宋体" w:eastAsia="宋体" w:cs="宋体"/>
          </w:rPr>
          <w:delText>00:25:00</w:delText>
        </w:r>
      </w:del>
      <w:del w:id="57" w:author="WPS_1709005590" w:date="2024-04-24T09:34:41Z">
        <w:r>
          <w:rPr>
            <w:rFonts w:ascii="宋体" w:hAnsi="宋体" w:eastAsia="宋体" w:cs="宋体"/>
          </w:rPr>
          <w:br w:type="textWrapping"/>
        </w:r>
      </w:del>
      <w:del w:id="58" w:author="WPS_1709005590" w:date="2024-04-24T09:34:41Z">
        <w:r>
          <w:rPr>
            <w:rFonts w:ascii="宋体" w:hAnsi="宋体" w:eastAsia="宋体" w:cs="宋体"/>
          </w:rPr>
          <w:delText>角色2：是的，笑死了，她在做采访，她在录音。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</w:t>
      </w:r>
      <w:del w:id="59" w:author="WPS_1709005590" w:date="2024-04-24T09:34:49Z">
        <w:r>
          <w:rPr>
            <w:rFonts w:ascii="宋体" w:hAnsi="宋体" w:eastAsia="宋体" w:cs="宋体"/>
          </w:rPr>
          <w:delText>在录音</w:delText>
        </w:r>
      </w:del>
      <w:del w:id="60" w:author="WPS_1709005590" w:date="2024-04-24T09:34:48Z">
        <w:r>
          <w:rPr>
            <w:rFonts w:ascii="宋体" w:hAnsi="宋体" w:eastAsia="宋体" w:cs="宋体"/>
          </w:rPr>
          <w:delText>。没事。</w:delText>
        </w:r>
      </w:del>
      <w:r>
        <w:rPr>
          <w:rFonts w:ascii="宋体" w:hAnsi="宋体" w:eastAsia="宋体" w:cs="宋体"/>
        </w:rPr>
        <w:t>对，如果你现在买房子还会考虑有没有地铁这个因素吗？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角色2：有更好，但是。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角色1：没有也无伤大雅。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看你远不远了，就不要太远那种就还好，因为毕竟有时候不开车的时候，你如果没有任何交通可以让你出行的话就会很不方便，但是对于大部分人来说，我觉得他们都很考虑这一点，其实大部分人通勤他们还是会选择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角色1：确实。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角色2：这还是比较重要。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角色1：如果没有地铁，它有了可能还会涨房价。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角色2：地铁口的房价都会贵一些的，这是配套。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角色1：确实，你刚刚说第一天上班的时候不是开车来的是吧？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角色1：那个时候你记得你早上是几点起床吗？几点起来的？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角色2：我是下午来的，那时候周末来收东西。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角色1：大概是通勤了多长时间？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角色2：地铁也要半个多小时。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角色1：你就从福田站</w:t>
      </w:r>
      <w:ins w:id="61" w:author="WPS_1709005590" w:date="2024-04-24T16:41:18Z">
        <w:r>
          <w:rPr>
            <w:rFonts w:hint="eastAsia" w:ascii="宋体" w:hAnsi="宋体" w:cs="宋体"/>
            <w:lang w:val="en-US" w:eastAsia="zh-CN"/>
          </w:rPr>
          <w:t>过去</w:t>
        </w:r>
      </w:ins>
      <w:r>
        <w:rPr>
          <w:rFonts w:ascii="宋体" w:hAnsi="宋体" w:eastAsia="宋体" w:cs="宋体"/>
        </w:rPr>
        <w:t>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角色2：对，就下沙，坐地铁坐到银湖或者坐到。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角色1：再打个车来。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角色2：对。打车过来就七八分钟。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角色1：现在节假日还会在深圳市内玩，一般会去哪里？如果不出市的话。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角色2：可能会往蛇口，前海那边走。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角色1：南山，现在就都开车。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角色2：我喜欢去有公园或者有海的地方。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角色1：列举出你最喜欢的三个深圳公园。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角色2：前海石公园、深圳湾公园、人才公园，还有我们家楼下的生态公园。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角色1：去看日落吗？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角色2：我比较喜欢走公园。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角色1：现在一般都是开车了是吧？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角色2：但是有时候就走路。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角色1：现在还会经常采用坐地铁这种方式吗？低碳生活。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角色2：其实也会，比如说我们全家人都在福田，像我去我爷爷奶奶家吃饭，我就坐地铁。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角色1：坐地铁，从哪个站到哪个站？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角色2：福田到香蜜，下沙到香蜜。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角色1：好的。香蜜，大概是坐几个站？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角色2：要转。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角色1：还转，要转。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角色2：但是很快。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角色1：你还记得具体的？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角色2：就坐到2号线还是4号，2号线，然后再转4号线。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角色1：2号线转，看一下地图。没有带我的平板，好讨厌。看一下。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角色2：能看下沙吗？下沙在哪？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角色1：应该在这边。这，我看见了。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角色2：坐到香梅或者坐到景田。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角色1：然后再转成香蜜。这大概就是十几分钟的路程。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角色2：对，很近。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角色1：现在的话像你以前读书还会坐地铁的时候，比如说要去一些医院就医，比如一些政府部门，教育局这些地方，会不会采用坐地铁的方式？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角色2：会，去医院就没有停车位，你要么打车，要么坐地铁。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角色1：家里的附近旁边的医院有什么比较好的三甲医院？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角色2：就是港大。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角色1：港大。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角色2：是港大还是港中，就是</w:t>
      </w:r>
      <w:ins w:id="62" w:author="WPS_1709005590" w:date="2024-04-24T09:51:46Z">
        <w:r>
          <w:rPr>
            <w:rFonts w:hint="eastAsia" w:ascii="宋体" w:hAnsi="宋体" w:eastAsia="宋体" w:cs="宋体"/>
            <w:lang w:val="en-US" w:eastAsia="zh-CN"/>
          </w:rPr>
          <w:t>港大</w:t>
        </w:r>
      </w:ins>
      <w:ins w:id="63" w:author="WPS_1709005590" w:date="2024-04-24T09:51:48Z">
        <w:r>
          <w:rPr>
            <w:rFonts w:hint="eastAsia" w:ascii="宋体" w:hAnsi="宋体" w:eastAsia="宋体" w:cs="宋体"/>
            <w:lang w:val="en-US" w:eastAsia="zh-CN"/>
          </w:rPr>
          <w:t>深圳</w:t>
        </w:r>
      </w:ins>
      <w:ins w:id="64" w:author="WPS_1709005590" w:date="2024-04-24T09:51:50Z">
        <w:r>
          <w:rPr>
            <w:rFonts w:hint="eastAsia" w:ascii="宋体" w:hAnsi="宋体" w:eastAsia="宋体" w:cs="宋体"/>
            <w:lang w:val="en-US" w:eastAsia="zh-CN"/>
          </w:rPr>
          <w:t>医院</w:t>
        </w:r>
      </w:ins>
      <w:del w:id="65" w:author="WPS_1709005590" w:date="2024-04-24T09:51:38Z">
        <w:r>
          <w:rPr>
            <w:rFonts w:ascii="宋体" w:hAnsi="宋体" w:eastAsia="宋体" w:cs="宋体"/>
          </w:rPr>
          <w:delText>港大医院</w:delText>
        </w:r>
      </w:del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角色1：也会坐地铁去。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角色2：那个也很近。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角色1：就是坐到，它那个站是叫什么站？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角色2：你可以搜一下，应该就是港大，我忘了。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角色1：反正很近是吧？有没有去外地坐地铁的经历，比如广州。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角色2：有，在广州就坐地铁，笑死。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角色1：死亡三号线。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</w:t>
      </w:r>
      <w:del w:id="66" w:author="WPS_1709005590" w:date="2024-04-24T16:41:57Z">
        <w:r>
          <w:rPr>
            <w:rFonts w:ascii="宋体" w:hAnsi="宋体" w:eastAsia="宋体" w:cs="宋体"/>
          </w:rPr>
          <w:delText>对，我当时就是说千万不要坐这个，不要坐这个线路。</w:delText>
        </w:r>
      </w:del>
      <w:r>
        <w:rPr>
          <w:rFonts w:ascii="宋体" w:hAnsi="宋体" w:eastAsia="宋体" w:cs="宋体"/>
        </w:rPr>
        <w:t>港大那个就是香港大学深圳医院。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角色1：去到广州一般会开车去还是坐高铁去多一点？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角色2：广州吗？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角色2：开车多一点。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角色1：你感觉广州的地铁跟深圳地铁坐起来有什么不一样？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角色2：广州人更多。好吓人。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角色1：你当时去广州哪个地方？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角色2：我忘记了，去逛街的地方。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角色1：上下九。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角色2：上下九有去过。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角色1：中央新城那边。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00:30:00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角色2：应该也去那边，对，但是那时候我就感觉人好多，而且我们是工作日去的。那时候我还没有工作。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角色1：工作日去，没有工作。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角色2：对，我没有上班，所以我就可以工作日去，但人还是挺多的。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角色1：你有没有发现广州的等车的屏幕上面竟然会有一些温暖你的话语，就是那种抖音不是也很火。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角色2：好像没去留意。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角色1：你纯是去旅游了是吧？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角色2：但是我觉得它比较温馨，有提示，就下一站几分钟会到来。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角色1：哪个都有来。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角色2：对，以前是没有的。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角色1：你小时候是没有的。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角色2：小时候没有那么新的。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角色1：有没有在你印象中比较非常核心的一些地铁站在深圳？比如你刚刚说的你们家。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角色2：车公庙。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角色1：车公庙，还有吗？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</w:t>
      </w:r>
      <w:del w:id="67" w:author="WPS_1709005590" w:date="2024-04-24T16:42:19Z">
        <w:r>
          <w:rPr>
            <w:rFonts w:ascii="宋体" w:hAnsi="宋体" w:eastAsia="宋体" w:cs="宋体"/>
          </w:rPr>
          <w:delText>中央中站（音），</w:delText>
        </w:r>
      </w:del>
      <w:r>
        <w:rPr>
          <w:rFonts w:ascii="宋体" w:hAnsi="宋体" w:eastAsia="宋体" w:cs="宋体"/>
        </w:rPr>
        <w:t>然后世界之窗。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角色1：这些都是旅游景点是吧？就非常火，有没有觉得深圳北的人非常非常多？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角色2：对，深圳北，然后往龙华那边走，还有包括南山的深大。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角色1：深大那个站是吧？然后龙华这边你熟不熟悉？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角色2：还有上、下梅林。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角色1：上、下梅林。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角色2：龙华我不熟，但是我知道去的人特别多。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角色1：好像那边壹方天地也还不错。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角色2：对，保安跟那边的都是壹方。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角色1：壹方天地。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角色2：壹方天地、壹方城这样子。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角色1：现在还会经常去车公庙玩不？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角色2：现在少了，车公庙那边有点要旧改，然后就很多这种店或者好吃的都没有了。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角色1：从体验感来说，比如说坐地铁给我们带来了很多的便利，让你从一个宏观的角度去看待地铁这个交通方式的话，你会对它有什么样的评价？你会不会觉得好像一下子把深圳的经济带动起来这种感觉？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角色2：会，因为现在地铁还可以去香港了。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角色1：我还没去过。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角色2：对，还有线路现在已经开发去香港，从香港那边可以坐地铁过来的话就很方便。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角色1：就把两个城市直接连在一起那种感觉。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角色2：然后包括现在地铁你可以去很多地方，你一条线你可以往哪都可以走，然后通过转线你就可以去到不同的地方。所以它其实是很方便一个连接点。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角色1：你会跟同学一起约定好在比如哪个点，比如你在福田。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角色2：会，比如说我们今天都是坐地铁。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角色1：折中是吧？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角色2：折中，就在一个站，然后我们就在那里碰。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角色1：有这种具体的经历吗？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角色2：我跟我男朋友就经常这样，比如说他在上梅林上班，然后要回我家，我从公司这边回去，我们两个可能就在上梅林见或者在车公庙见，然后一起坐到下沙。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角色1：这样子。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角色2：因为这样子在下班高峰期不堵车，然后比较那个</w:t>
      </w:r>
      <w:ins w:id="68" w:author="WPS_1709005590" w:date="2024-04-24T16:42:48Z">
        <w:r>
          <w:rPr>
            <w:rFonts w:hint="eastAsia" w:ascii="宋体" w:hAnsi="宋体" w:cs="宋体"/>
            <w:lang w:val="en-US" w:eastAsia="zh-CN"/>
          </w:rPr>
          <w:t>方便</w:t>
        </w:r>
      </w:ins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角色1：有了地铁之后，你就是从小在深圳长大，你应该对这个非常的敏感，有了地铁之后，你会觉得深圳一下子跟你小时候有什么不一样？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角色2：感觉世界都变新了。真的。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角色1：可是你从小就生活在福田。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角色1：但还是会有这种感觉对不对？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是会有这种感觉，因为你去南山或者你去罗湖，你去任何地方你都可以通过坐地铁，但以前只能坐公交车，公交车都是旧旧的，所以还是会不一样，你坐着地铁跟坐公交车到罗湖，你感受也是不一样的，你不会觉得突然到了一个很旧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角色1：有感觉到深圳的市中心在发生变化吗？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角色2：会，现在每个区都说自己是市中心。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角色1：到底哪个区是市中心？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角色2：大家都可以说自己是市中心。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角色1：在你小时候印象里的市中心是哪里？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角色2：就还是福田。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角色2：可能再旧一点就是罗湖，罗湖就是市中心，因为第一家万象城开在罗湖。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角色1：很高档的一个广百</w:t>
      </w:r>
      <w:ins w:id="69" w:author="WPS_1709005590" w:date="2024-04-24T16:43:03Z">
        <w:r>
          <w:rPr>
            <w:rFonts w:hint="eastAsia" w:ascii="宋体" w:hAnsi="宋体" w:cs="宋体"/>
            <w:lang w:val="en-US" w:eastAsia="zh-CN"/>
          </w:rPr>
          <w:t>百货</w:t>
        </w:r>
      </w:ins>
      <w:del w:id="70" w:author="WPS_1709005590" w:date="2024-04-24T10:04:53Z">
        <w:r>
          <w:rPr>
            <w:rFonts w:ascii="宋体" w:hAnsi="宋体" w:eastAsia="宋体" w:cs="宋体"/>
          </w:rPr>
          <w:delText>货</w:delText>
        </w:r>
      </w:del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角色2：对，奢侈品商场，所有头牌就入驻在那边。其实最开始中心区可能就是罗湖，可以说是罗湖，因为罗湖有钱人还是很多的。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角色1：华强北那边。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角色2：华强北最开始发展起来就是电子世界，它是纯卖电子产品的，但华强北属于福田。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角色1：华强北属于福田。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角色2：福田、罗湖交界，属于福田。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角色1：有没有去了解过深圳的一个中心的西迁史？慢慢的不断地往西边再转移，就像你刚刚讲的。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角色2：因为现在所有的国家，包括这些东西填海填出来的，它就是要打造什么大湾区什么的，所以就是会往那边去移。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角色1：你以前坐地铁的时候会递卡吗？会有那种交通卡？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角色2：还有那种小小个的，这么小的Hello Kitty的各种，充100块钱可以用好久好久。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角色1：其实跟现在不一样，现在刷手机，你现在家里还有那种卡吗？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00:35:02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角色2：有，我以前可能早的时候还会有，现在可能不一定会有。那种还更好。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角色1：那种更好，就更方便。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角色2：对，对于学生来说很有意思。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角色1：好像还会打折。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角色2：对，学生有优惠。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角色1：因为我以前我也用那个，我很喜欢拿那个卡去711里刷鱼蛋吃。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角色2：对。所以都一样的，对，这个还真的是。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角色1：你有没有觉得有了地铁之后，深圳的一些格局发生了很多变化？比如怎么这个地方以前是工业区。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角色2：地铁现在会有商业发展价值的地方，就是像你楼盘，你要拿地铁附近的地，很多开发商要抢的，或者是办公地点</w:t>
      </w:r>
      <w:ins w:id="71" w:author="WPS_1709005590" w:date="2024-04-24T16:43:21Z">
        <w:r>
          <w:rPr>
            <w:rFonts w:hint="eastAsia" w:ascii="宋体" w:hAnsi="宋体" w:cs="宋体"/>
            <w:lang w:eastAsia="zh-CN"/>
          </w:rPr>
          <w:t>。</w:t>
        </w:r>
      </w:ins>
      <w:del w:id="72" w:author="WPS_1709005590" w:date="2024-04-24T16:43:20Z">
        <w:r>
          <w:rPr>
            <w:rFonts w:ascii="宋体" w:hAnsi="宋体" w:eastAsia="宋体" w:cs="宋体"/>
          </w:rPr>
          <w:delText>，对。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角色1：就房价会更高。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角色2：对，所以地铁怎么说。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角色1：经济价值。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角色2：地铁建在哪里，也等于说国家会重点发展哪里。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角色1：你这个理念好棒。有没有觉得在坐地铁的时候，换乘是一个很麻烦的一个点，比如在岗厦北那个地方，你会不会觉得这样的站太大了，然后人流量太多，会有这样的烦恼吗？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角色2：但是有优缺点，所有事情就双面性对吧？你大的中转站你就线路多了，你可以在这里去不同的地方，但你大的话你也不会，你如果一个小的，然后小的中转站，然后还有那么多线路。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角色1：就没办法搞。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角色2：但你大，唯一就是让你走多几步路，也没什么其实。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角色1：这倒也是，有没有在地里面见过一些义工，穿红马甲的那些？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角色1：现在还会很多吗？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角色2：现在都还会有。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角色1：现在还会有。你小时候有求助过他们吗？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角色2：求助过，问洗手间，或是我经常不认路，我是有点路痴，我就会直接问他们，我要去这个地方，他会告诉我。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角色1：要怎么走。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角色2：去哪里。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角色1：你小时候就会这样子去寻求帮助？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角色1：你会不会觉得地铁里面的一些噪音会影响到居民楼，你在家的时候会听到，就有一些地铁站在上面。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角色2：但我没在那生活过，所以我不知道它的噪音有多大。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角色1：我们现在没有深圳通了，会不会觉得地铁的定价有一点偏高？还好，你现在都不坐地铁。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角色2：可能没有深圳通之后，你就是刷微信，你不会太去关注它的多少钱，但确实会高一些。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角色1：确实会高一些。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角色1：其实深圳的地铁是在盈利的。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角色2：对于以前的学生或者是上班族来说，就是有深圳通打折，它当然会更好，这也是你每天都要用到的钱，每天都是一笔支出，日积月累的，对。是的。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角色1：您觉得深圳地铁的特色是什么？可以总结三个词语形容一下吗？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角色2：深圳地铁特色，就便捷。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角色1：便捷，舒适。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角色2：轻便，然后新颖。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角色1：漂亮。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角色2：对，还是蛮漂亮的，很亮堂</w:t>
      </w:r>
      <w:del w:id="73" w:author="WPS_1709005590" w:date="2024-04-24T16:43:37Z">
        <w:r>
          <w:rPr>
            <w:rFonts w:ascii="宋体" w:hAnsi="宋体" w:eastAsia="宋体" w:cs="宋体"/>
          </w:rPr>
          <w:delText>可以吗？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角色1：确实。有没有什么你觉得需要改进的地方？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角色2：空调太冷。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角色1：还有吗？</w:t>
      </w:r>
      <w:del w:id="74" w:author="WPS_1709005590" w:date="2024-04-24T10:10:28Z">
        <w:r>
          <w:rPr>
            <w:rFonts w:ascii="宋体" w:hAnsi="宋体" w:eastAsia="宋体" w:cs="宋体"/>
          </w:rPr>
          <w:delText>再给你一个</w:delText>
        </w:r>
      </w:del>
      <w:r>
        <w:rPr>
          <w:rFonts w:ascii="宋体" w:hAnsi="宋体" w:eastAsia="宋体" w:cs="宋体"/>
        </w:rPr>
        <w:t>改进的机会</w:t>
      </w:r>
      <w:del w:id="75" w:author="WPS_1709005590" w:date="2024-04-24T16:43:39Z">
        <w:bookmarkStart w:id="0" w:name="_GoBack"/>
        <w:bookmarkEnd w:id="0"/>
        <w:r>
          <w:rPr>
            <w:rFonts w:ascii="宋体" w:hAnsi="宋体" w:eastAsia="宋体" w:cs="宋体"/>
          </w:rPr>
          <w:delText>？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角色2：还有我想一下，减少那种事故。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角色1：事故？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角色2：就是像我其实是很怕坐扶梯，因为有那种中间踏板。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角色1：空的。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角色2：对。经常网上会刷那种视频，就坐这个就会很害怕。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角色1：就是要注重。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角色2：所以时常的要去。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角色1：维修检修那些东西。是不是要睡觉了大家？你可以看一下，我们的访谈到此结束，你可以看一下你的纪念品。</w:t>
      </w:r>
      <w:del w:id="76" w:author="WPS_1709005590" w:date="2024-04-24T10:10:07Z">
        <w:r>
          <w:rPr>
            <w:rFonts w:ascii="宋体" w:hAnsi="宋体" w:eastAsia="宋体" w:cs="宋体"/>
          </w:rPr>
          <w:delText>我也不知道它这是个</w:delText>
        </w:r>
      </w:del>
      <w:del w:id="77" w:author="WPS_1709005590" w:date="2024-04-24T10:10:08Z">
        <w:r>
          <w:rPr>
            <w:rFonts w:ascii="宋体" w:hAnsi="宋体" w:eastAsia="宋体" w:cs="宋体"/>
          </w:rPr>
          <w:delText>。</w:delText>
        </w:r>
      </w:del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00:39:10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完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709005590">
    <w15:presenceInfo w15:providerId="WPS Office" w15:userId="9882376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5YmFlYWYxMDk0MTNiMjJmYzM2MWI1YmM2ZWVhYTcifQ=="/>
  </w:docVars>
  <w:rsids>
    <w:rsidRoot w:val="00000000"/>
    <w:rsid w:val="01F176F8"/>
    <w:rsid w:val="0C41127C"/>
    <w:rsid w:val="12522BCD"/>
    <w:rsid w:val="1562473D"/>
    <w:rsid w:val="244C69A6"/>
    <w:rsid w:val="2F1B42D7"/>
    <w:rsid w:val="3A322808"/>
    <w:rsid w:val="41760AA5"/>
    <w:rsid w:val="515F7A65"/>
    <w:rsid w:val="6B873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autoRedefine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2024-04-24T01:10:00Z</dcterms:created>
  <dc:creator>madl</dc:creator>
  <cp:lastModifiedBy>WPS_1709005590</cp:lastModifiedBy>
  <dcterms:modified xsi:type="dcterms:W3CDTF">2024-04-24T08:43:43Z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69FA00C9B2EA4BB3B7E4718CF90AA564_13</vt:lpwstr>
  </property>
</Properties>
</file>